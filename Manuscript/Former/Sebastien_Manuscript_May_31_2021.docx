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72C7A" w14:textId="77777777" w:rsidR="006E5ADE" w:rsidRPr="00E11DD7" w:rsidRDefault="006E5ADE" w:rsidP="006E5ADE">
      <w:pPr>
        <w:spacing w:line="480" w:lineRule="auto"/>
        <w:rPr>
          <w:rFonts w:ascii="Times New Roman" w:hAnsi="Times New Roman" w:cs="Times New Roman"/>
          <w:b/>
          <w:bCs/>
          <w:sz w:val="28"/>
          <w:szCs w:val="28"/>
        </w:rPr>
      </w:pPr>
      <w:r w:rsidRPr="00E11DD7">
        <w:rPr>
          <w:rFonts w:ascii="Times New Roman" w:hAnsi="Times New Roman" w:cs="Times New Roman"/>
          <w:b/>
          <w:bCs/>
          <w:sz w:val="28"/>
          <w:szCs w:val="28"/>
        </w:rPr>
        <w:t>A novel biomechanical approach to infer size-based functional response in aquatic and terrestrial systems</w:t>
      </w:r>
    </w:p>
    <w:p w14:paraId="27C2201C" w14:textId="77777777" w:rsidR="006E5ADE" w:rsidRPr="006E5ADE" w:rsidRDefault="006E5ADE" w:rsidP="006E5ADE">
      <w:pPr>
        <w:pStyle w:val="Titre1"/>
        <w:spacing w:line="480" w:lineRule="auto"/>
        <w:rPr>
          <w:rFonts w:ascii="Times New Roman" w:hAnsi="Times New Roman" w:cs="Times New Roman"/>
          <w:b/>
          <w:bCs/>
          <w:color w:val="auto"/>
          <w:sz w:val="28"/>
          <w:szCs w:val="28"/>
        </w:rPr>
      </w:pPr>
      <w:r w:rsidRPr="006E5ADE">
        <w:rPr>
          <w:rFonts w:ascii="Times New Roman" w:hAnsi="Times New Roman" w:cs="Times New Roman"/>
          <w:b/>
          <w:bCs/>
          <w:color w:val="auto"/>
          <w:sz w:val="28"/>
          <w:szCs w:val="28"/>
        </w:rPr>
        <w:t>Abstract</w:t>
      </w:r>
    </w:p>
    <w:p w14:paraId="5D569934" w14:textId="0F2DB1D4" w:rsidR="006E5ADE" w:rsidRPr="00E11DD7" w:rsidRDefault="006E5ADE" w:rsidP="006E5ADE">
      <w:pPr>
        <w:spacing w:line="480" w:lineRule="auto"/>
        <w:rPr>
          <w:rFonts w:ascii="Times New Roman" w:hAnsi="Times New Roman" w:cs="Times New Roman"/>
          <w:sz w:val="24"/>
          <w:szCs w:val="24"/>
        </w:rPr>
      </w:pPr>
      <w:r w:rsidRPr="00E11DD7">
        <w:rPr>
          <w:rFonts w:ascii="Times New Roman" w:hAnsi="Times New Roman" w:cs="Times New Roman"/>
          <w:sz w:val="24"/>
          <w:szCs w:val="24"/>
        </w:rPr>
        <w:t xml:space="preserve">First derivations of the functional response were mechanistic, but in practice, the subsequent uses of these first mechanistically-derived functions were mostly phenomenological and, to a large degree unsatisfactory. However, a better understanding of mechanisms underpinning functional response would lead to novel insights on predator-prey relationships within natural systems. We propose to return to the mechanistic approach, and we try to push it by including an explicit consideration of the movement of the organisms involved, and hence of mechanics. Living organisms are constrained by the physical properties of the surrounding medium. Hence, ability of moving is an essential aspect of most predator-prey interactions, and motion is affected by physical properties such as density or viscosity. </w:t>
      </w:r>
      <w:r w:rsidR="007328E0">
        <w:rPr>
          <w:rFonts w:ascii="Times New Roman" w:hAnsi="Times New Roman" w:cs="Times New Roman"/>
          <w:sz w:val="24"/>
          <w:szCs w:val="24"/>
        </w:rPr>
        <w:t>Most</w:t>
      </w:r>
      <w:r w:rsidR="007328E0" w:rsidRPr="00E11DD7">
        <w:rPr>
          <w:rFonts w:ascii="Times New Roman" w:hAnsi="Times New Roman" w:cs="Times New Roman"/>
          <w:sz w:val="24"/>
          <w:szCs w:val="24"/>
        </w:rPr>
        <w:t xml:space="preserve"> </w:t>
      </w:r>
      <w:r w:rsidRPr="00E11DD7">
        <w:rPr>
          <w:rFonts w:ascii="Times New Roman" w:hAnsi="Times New Roman" w:cs="Times New Roman"/>
          <w:sz w:val="24"/>
          <w:szCs w:val="24"/>
        </w:rPr>
        <w:t>predator</w:t>
      </w:r>
      <w:r w:rsidR="007328E0">
        <w:rPr>
          <w:rFonts w:ascii="Times New Roman" w:hAnsi="Times New Roman" w:cs="Times New Roman"/>
          <w:sz w:val="24"/>
          <w:szCs w:val="24"/>
        </w:rPr>
        <w:t>s</w:t>
      </w:r>
      <w:r w:rsidRPr="00E11DD7">
        <w:rPr>
          <w:rFonts w:ascii="Times New Roman" w:hAnsi="Times New Roman" w:cs="Times New Roman"/>
          <w:sz w:val="24"/>
          <w:szCs w:val="24"/>
        </w:rPr>
        <w:t xml:space="preserve"> ha</w:t>
      </w:r>
      <w:r w:rsidR="007328E0">
        <w:rPr>
          <w:rFonts w:ascii="Times New Roman" w:hAnsi="Times New Roman" w:cs="Times New Roman"/>
          <w:sz w:val="24"/>
          <w:szCs w:val="24"/>
        </w:rPr>
        <w:t>ve</w:t>
      </w:r>
      <w:r w:rsidRPr="00E11DD7">
        <w:rPr>
          <w:rFonts w:ascii="Times New Roman" w:hAnsi="Times New Roman" w:cs="Times New Roman"/>
          <w:sz w:val="24"/>
          <w:szCs w:val="24"/>
        </w:rPr>
        <w:t xml:space="preserve"> to move to search for a prey, then to capture this prey.  Search and capture efficiencies are key elements of attack rate. Physical properties of the medium, in relation with body size, constrain predator and prey ability to move, thus affecting functional response.</w:t>
      </w:r>
      <w:r>
        <w:rPr>
          <w:rFonts w:ascii="Times New Roman" w:hAnsi="Times New Roman" w:cs="Times New Roman"/>
          <w:sz w:val="24"/>
          <w:szCs w:val="24"/>
        </w:rPr>
        <w:t xml:space="preserve"> </w:t>
      </w:r>
      <w:r w:rsidRPr="00E11DD7">
        <w:rPr>
          <w:rFonts w:ascii="Times New Roman" w:hAnsi="Times New Roman" w:cs="Times New Roman"/>
          <w:sz w:val="24"/>
          <w:szCs w:val="24"/>
        </w:rPr>
        <w:t xml:space="preserve">Considering mechanical effects from the medium grounds the functional response within its physical, local environment, and makes its parameterisation dependent on measurable morphological and physical traits of organisms. As an example of this kind of approach, we provide a model that derives classical parameters of a functional response (i.e., attack rate and handling time) from body size and physical factors. We use a recently published biomechanical model, and compute parameter values for </w:t>
      </w:r>
      <w:r w:rsidR="00B51065">
        <w:rPr>
          <w:rFonts w:ascii="Times New Roman" w:hAnsi="Times New Roman" w:cs="Times New Roman"/>
          <w:sz w:val="24"/>
          <w:szCs w:val="24"/>
        </w:rPr>
        <w:t>the</w:t>
      </w:r>
      <w:r w:rsidR="00B51065" w:rsidRPr="00E11DD7">
        <w:rPr>
          <w:rFonts w:ascii="Times New Roman" w:hAnsi="Times New Roman" w:cs="Times New Roman"/>
          <w:sz w:val="24"/>
          <w:szCs w:val="24"/>
        </w:rPr>
        <w:t xml:space="preserve"> </w:t>
      </w:r>
      <w:r w:rsidRPr="00E11DD7">
        <w:rPr>
          <w:rFonts w:ascii="Times New Roman" w:hAnsi="Times New Roman" w:cs="Times New Roman"/>
          <w:sz w:val="24"/>
          <w:szCs w:val="24"/>
        </w:rPr>
        <w:t xml:space="preserve">functional response. The novelty of this approach is that parameters are not estimated from observational data. The model only needs body sizes and physical properties of the medium, which can be easily measured. </w:t>
      </w:r>
    </w:p>
    <w:p w14:paraId="5E404139" w14:textId="77777777" w:rsidR="006E5ADE" w:rsidRPr="00E11DD7" w:rsidRDefault="006E5ADE" w:rsidP="006E5ADE">
      <w:pPr>
        <w:spacing w:line="480" w:lineRule="auto"/>
        <w:rPr>
          <w:rFonts w:ascii="Times New Roman" w:hAnsi="Times New Roman" w:cs="Times New Roman"/>
          <w:sz w:val="24"/>
          <w:szCs w:val="24"/>
        </w:rPr>
      </w:pPr>
      <w:r w:rsidRPr="00E11DD7">
        <w:rPr>
          <w:rFonts w:ascii="Times New Roman" w:hAnsi="Times New Roman" w:cs="Times New Roman"/>
          <w:sz w:val="24"/>
          <w:szCs w:val="24"/>
        </w:rPr>
        <w:lastRenderedPageBreak/>
        <w:t>Several ways for potential improvement are discussed. Further studies may include more physical factors such as temperature that affects physical properties and/or organism metabolism, or light that may be of importance for visual predators. This approach also provides easy ways to validate of falsify hypothesis. Hence, discrepancies between predictions and real data point immediately towards an error in the modelling, or means that important mechanisms are missing.</w:t>
      </w:r>
      <w:r>
        <w:rPr>
          <w:rFonts w:ascii="Times New Roman" w:hAnsi="Times New Roman" w:cs="Times New Roman"/>
          <w:sz w:val="24"/>
          <w:szCs w:val="24"/>
        </w:rPr>
        <w:t xml:space="preserve"> </w:t>
      </w:r>
      <w:r w:rsidRPr="00E11DD7">
        <w:rPr>
          <w:rFonts w:ascii="Times New Roman" w:hAnsi="Times New Roman" w:cs="Times New Roman"/>
          <w:sz w:val="24"/>
          <w:szCs w:val="24"/>
        </w:rPr>
        <w:t xml:space="preserve">Using this approach, functional response becomes an emerging property of the system. It opens a promising avenue for new approaches that would merge the biological part and the physical part of the medium. The strength of this kind of approach is to derive patterns at the community level from measures done at the individual or species level. </w:t>
      </w:r>
    </w:p>
    <w:p w14:paraId="22F8A585" w14:textId="77777777" w:rsidR="006E5ADE" w:rsidRDefault="006E5ADE" w:rsidP="006E5ADE">
      <w:pPr>
        <w:rPr>
          <w:rFonts w:ascii="Times New Roman" w:hAnsi="Times New Roman" w:cs="Times New Roman"/>
          <w:b/>
          <w:bCs/>
        </w:rPr>
      </w:pPr>
    </w:p>
    <w:p w14:paraId="78098943" w14:textId="7DCFABA4" w:rsidR="00A641ED" w:rsidRPr="00220142" w:rsidRDefault="00A641ED" w:rsidP="00623A61">
      <w:pPr>
        <w:pStyle w:val="Titre1"/>
        <w:spacing w:line="480" w:lineRule="auto"/>
        <w:rPr>
          <w:rFonts w:ascii="Times New Roman" w:hAnsi="Times New Roman" w:cs="Times New Roman"/>
          <w:b/>
          <w:bCs/>
          <w:color w:val="auto"/>
        </w:rPr>
      </w:pPr>
      <w:r w:rsidRPr="00220142">
        <w:rPr>
          <w:rFonts w:ascii="Times New Roman" w:hAnsi="Times New Roman" w:cs="Times New Roman"/>
          <w:b/>
          <w:bCs/>
          <w:color w:val="auto"/>
        </w:rPr>
        <w:t>Introduction</w:t>
      </w:r>
    </w:p>
    <w:p w14:paraId="7BE44BE3" w14:textId="495F312F" w:rsidR="00A51021" w:rsidRPr="00220142" w:rsidRDefault="00C11110" w:rsidP="00623A61">
      <w:pPr>
        <w:spacing w:line="480" w:lineRule="auto"/>
        <w:rPr>
          <w:rFonts w:ascii="Times New Roman" w:hAnsi="Times New Roman" w:cs="Times New Roman"/>
          <w:sz w:val="24"/>
          <w:szCs w:val="24"/>
        </w:rPr>
      </w:pPr>
      <w:r w:rsidRPr="00220142">
        <w:rPr>
          <w:rFonts w:ascii="Times New Roman" w:hAnsi="Times New Roman" w:cs="Times New Roman"/>
          <w:sz w:val="24"/>
          <w:szCs w:val="24"/>
        </w:rPr>
        <w:t xml:space="preserve">The study of the </w:t>
      </w:r>
      <w:r w:rsidR="00097612" w:rsidRPr="00220142">
        <w:rPr>
          <w:rFonts w:ascii="Times New Roman" w:hAnsi="Times New Roman" w:cs="Times New Roman"/>
          <w:sz w:val="24"/>
          <w:szCs w:val="24"/>
        </w:rPr>
        <w:t xml:space="preserve">consumption rate of </w:t>
      </w:r>
      <w:r w:rsidRPr="00220142">
        <w:rPr>
          <w:rFonts w:ascii="Times New Roman" w:hAnsi="Times New Roman" w:cs="Times New Roman"/>
          <w:sz w:val="24"/>
          <w:szCs w:val="24"/>
        </w:rPr>
        <w:t xml:space="preserve">prey </w:t>
      </w:r>
      <w:r w:rsidR="00F204F2" w:rsidRPr="00220142">
        <w:rPr>
          <w:rFonts w:ascii="Times New Roman" w:hAnsi="Times New Roman" w:cs="Times New Roman"/>
          <w:sz w:val="24"/>
          <w:szCs w:val="24"/>
        </w:rPr>
        <w:t>by a given</w:t>
      </w:r>
      <w:r w:rsidRPr="00220142">
        <w:rPr>
          <w:rFonts w:ascii="Times New Roman" w:hAnsi="Times New Roman" w:cs="Times New Roman"/>
          <w:sz w:val="24"/>
          <w:szCs w:val="24"/>
        </w:rPr>
        <w:t xml:space="preserve"> predator </w:t>
      </w:r>
      <w:r w:rsidR="00947D88">
        <w:rPr>
          <w:rFonts w:ascii="Times New Roman" w:hAnsi="Times New Roman" w:cs="Times New Roman"/>
          <w:sz w:val="24"/>
          <w:szCs w:val="24"/>
        </w:rPr>
        <w:t xml:space="preserve">(i.e., the functional response) </w:t>
      </w:r>
      <w:r w:rsidRPr="00220142">
        <w:rPr>
          <w:rFonts w:ascii="Times New Roman" w:hAnsi="Times New Roman" w:cs="Times New Roman"/>
          <w:sz w:val="24"/>
          <w:szCs w:val="24"/>
        </w:rPr>
        <w:t xml:space="preserve">began several decades ago </w:t>
      </w:r>
      <w:r w:rsidR="00C43B55" w:rsidRPr="00220142">
        <w:rPr>
          <w:rFonts w:ascii="Times New Roman" w:hAnsi="Times New Roman" w:cs="Times New Roman"/>
          <w:sz w:val="24"/>
          <w:szCs w:val="24"/>
        </w:rPr>
        <w:fldChar w:fldCharType="begin" w:fldLock="1"/>
      </w:r>
      <w:r w:rsidR="002A40E4" w:rsidRPr="00220142">
        <w:rPr>
          <w:rFonts w:ascii="Times New Roman" w:hAnsi="Times New Roman" w:cs="Times New Roman"/>
          <w:sz w:val="24"/>
          <w:szCs w:val="24"/>
        </w:rPr>
        <w:instrText>ADDIN CSL_CITATION {"citationItems":[{"id":"ITEM-1","itemData":{"author":[{"dropping-particle":"","family":"Gause","given":"G. F.","non-dropping-particle":"","parse-names":false,"suffix":""}],"id":"ITEM-1","issued":{"date-parts":[["1934"]]},"number-of-pages":"163","publisher":"Williams and Wilkins, Baltimore","title":"The struggle for existence","type":"book"},"uris":["http://www.mendeley.com/documents/?uuid=32be2085-6ca0-45d2-ba32-7a79a118afe6"]}],"mendeley":{"formattedCitation":"(Gause, 1934)","manualFormatting":"(Gause, 1934","plainTextFormattedCitation":"(Gause, 1934)","previouslyFormattedCitation":"(Gause, 1934)"},"properties":{"noteIndex":0},"schema":"https://github.com/citation-style-language/schema/raw/master/csl-citation.json"}</w:instrText>
      </w:r>
      <w:r w:rsidR="00C43B55" w:rsidRPr="00220142">
        <w:rPr>
          <w:rFonts w:ascii="Times New Roman" w:hAnsi="Times New Roman" w:cs="Times New Roman"/>
          <w:sz w:val="24"/>
          <w:szCs w:val="24"/>
        </w:rPr>
        <w:fldChar w:fldCharType="separate"/>
      </w:r>
      <w:r w:rsidR="00C43B55" w:rsidRPr="00220142">
        <w:rPr>
          <w:rFonts w:ascii="Times New Roman" w:hAnsi="Times New Roman" w:cs="Times New Roman"/>
          <w:noProof/>
          <w:sz w:val="24"/>
          <w:szCs w:val="24"/>
        </w:rPr>
        <w:t>(Gause, 1934</w:t>
      </w:r>
      <w:r w:rsidR="00C43B55" w:rsidRPr="00220142">
        <w:rPr>
          <w:rFonts w:ascii="Times New Roman" w:hAnsi="Times New Roman" w:cs="Times New Roman"/>
          <w:sz w:val="24"/>
          <w:szCs w:val="24"/>
        </w:rPr>
        <w:fldChar w:fldCharType="end"/>
      </w:r>
      <w:r w:rsidR="006E691E" w:rsidRPr="00220142">
        <w:rPr>
          <w:rFonts w:ascii="Times New Roman" w:hAnsi="Times New Roman" w:cs="Times New Roman"/>
          <w:sz w:val="24"/>
          <w:szCs w:val="24"/>
        </w:rPr>
        <w:t>;</w:t>
      </w:r>
      <w:r w:rsidR="00C43B55" w:rsidRPr="00220142">
        <w:rPr>
          <w:rFonts w:ascii="Times New Roman" w:hAnsi="Times New Roman" w:cs="Times New Roman"/>
          <w:sz w:val="24"/>
          <w:szCs w:val="24"/>
        </w:rPr>
        <w:fldChar w:fldCharType="begin" w:fldLock="1"/>
      </w:r>
      <w:r w:rsidR="002A40E4" w:rsidRPr="00220142">
        <w:rPr>
          <w:rFonts w:ascii="Times New Roman" w:hAnsi="Times New Roman" w:cs="Times New Roman"/>
          <w:sz w:val="24"/>
          <w:szCs w:val="24"/>
        </w:rPr>
        <w:instrText>ADDIN CSL_CITATION {"citationItems":[{"id":"ITEM-1","itemData":{"DOI":"10.2307/1087","ISSN":"00218790","abstract":"In this paper an account is given of our recent experimental and mathematical investigations on the nature of interaction between predators and prey, which have been carried out along three different lines. Firstly, some new experimental data are presented dealing with a population of two species of mites, one of which, Cheyletus eruditus, feeds upon the other, Aleuroglyphus agilis. In these experiments an analysis is made of the effect of properties of the environment upon interaction by keeping the mites in various nutritive substances (wheat flour, millet, and semoletta). It is found that the predator is much more efficient in the open millet or semoletta environment, where the prey is more available than in the wheat flour. Concerning the true nature of interaction, it is concluded that under the environmental conditions studied in this work the interaction between the two species of mites forms a relaxation interaction, so that periodic oscillations are prevented after one ``cycle''. But when an immigration is allowed such oscillations immediately arise. Some data are also given on age distribution and its variation in the course of the interaction. Secondly, the classical case of relaxation interaction presented by two Infusoria, Didinium nasutum as predator and Paramecium caudatum as prey, is studied in detail from a mathematical viewpoint. An adequate differential equation of interaction between these two species based on experimentally observed biological properties of this system is formulated and leads to relaxation of interaction between them, which has been actually observed in our previous experimental investigations. The third line of study is devoted to interaction between Paramecium bursaria and yeast cells, Saccharomyces exiguus. New experimental data are given showing, in accordance with previous observations, the possibility of continuous periodic fluctuations resulting from the very process of interaction between these two species. At the same time an impossibility of a stable combination between Paramecium and yeast cells is demonstrated and the curves of interaction are traced in detail. Independently of these fluctuations two biological peculiarities of the food chain under investigation are pointed out: the existence of a threshold value in the specific consumption of prey by predators (which is due to biological conditions of consumption), and the probable ``non-rigidity'' of their dependence. These two properties, formulated i…","author":[{"dropping-particle":"","family":"Gause","given":"G. F.","non-dropping-particle":"","parse-names":false,"suffix":""},{"dropping-particle":"","family":"Smaragdova","given":"N. P.","non-dropping-particle":"","parse-names":false,"suffix":""},{"dropping-particle":"","family":"Witt","given":"A. A.","non-dropping-particle":"","parse-names":false,"suffix":""}],"container-title":"The Journal of Animal Ecology","id":"ITEM-1","issue":"1","issued":{"date-parts":[["1936","5"]]},"page":"1","publisher":"JSTOR","title":"Further Studies of Interaction between Predators and Prey","type":"article-journal","volume":"5"},"uris":["http://www.mendeley.com/documents/?uuid=1f926642-aa59-31b3-882d-bc298d0c4e87"]}],"mendeley":{"formattedCitation":"(Gause et al., 1936)","manualFormatting":" Gause et al., 1936)","plainTextFormattedCitation":"(Gause et al., 1936)","previouslyFormattedCitation":"(Gause et al., 1936)"},"properties":{"noteIndex":0},"schema":"https://github.com/citation-style-language/schema/raw/master/csl-citation.json"}</w:instrText>
      </w:r>
      <w:r w:rsidR="00C43B55" w:rsidRPr="00220142">
        <w:rPr>
          <w:rFonts w:ascii="Times New Roman" w:hAnsi="Times New Roman" w:cs="Times New Roman"/>
          <w:sz w:val="24"/>
          <w:szCs w:val="24"/>
        </w:rPr>
        <w:fldChar w:fldCharType="separate"/>
      </w:r>
      <w:r w:rsidR="006E691E" w:rsidRPr="00220142">
        <w:rPr>
          <w:rFonts w:ascii="Times New Roman" w:hAnsi="Times New Roman" w:cs="Times New Roman"/>
          <w:noProof/>
          <w:sz w:val="24"/>
          <w:szCs w:val="24"/>
        </w:rPr>
        <w:t xml:space="preserve"> </w:t>
      </w:r>
      <w:r w:rsidR="00C43B55" w:rsidRPr="00220142">
        <w:rPr>
          <w:rFonts w:ascii="Times New Roman" w:hAnsi="Times New Roman" w:cs="Times New Roman"/>
          <w:noProof/>
          <w:sz w:val="24"/>
          <w:szCs w:val="24"/>
        </w:rPr>
        <w:t>Gause et al., 1936)</w:t>
      </w:r>
      <w:r w:rsidR="00C43B55" w:rsidRPr="00220142">
        <w:rPr>
          <w:rFonts w:ascii="Times New Roman" w:hAnsi="Times New Roman" w:cs="Times New Roman"/>
          <w:sz w:val="24"/>
          <w:szCs w:val="24"/>
        </w:rPr>
        <w:fldChar w:fldCharType="end"/>
      </w:r>
      <w:r w:rsidRPr="00220142">
        <w:rPr>
          <w:rFonts w:ascii="Times New Roman" w:hAnsi="Times New Roman" w:cs="Times New Roman"/>
          <w:sz w:val="24"/>
          <w:szCs w:val="24"/>
        </w:rPr>
        <w:t xml:space="preserve">. </w:t>
      </w:r>
      <w:r w:rsidR="00947D88">
        <w:rPr>
          <w:rFonts w:ascii="Times New Roman" w:hAnsi="Times New Roman" w:cs="Times New Roman"/>
          <w:sz w:val="24"/>
          <w:szCs w:val="24"/>
        </w:rPr>
        <w:t xml:space="preserve">Quickly, the need of a theoretical framework </w:t>
      </w:r>
      <w:r w:rsidR="00105C56">
        <w:rPr>
          <w:rFonts w:ascii="Times New Roman" w:hAnsi="Times New Roman" w:cs="Times New Roman"/>
          <w:sz w:val="24"/>
          <w:szCs w:val="24"/>
        </w:rPr>
        <w:t>emerged</w:t>
      </w:r>
      <w:r w:rsidR="00947D88">
        <w:rPr>
          <w:rFonts w:ascii="Times New Roman" w:hAnsi="Times New Roman" w:cs="Times New Roman"/>
          <w:sz w:val="24"/>
          <w:szCs w:val="24"/>
        </w:rPr>
        <w:t>, and s</w:t>
      </w:r>
      <w:r w:rsidRPr="00220142">
        <w:rPr>
          <w:rFonts w:ascii="Times New Roman" w:hAnsi="Times New Roman" w:cs="Times New Roman"/>
          <w:sz w:val="24"/>
          <w:szCs w:val="24"/>
        </w:rPr>
        <w:t xml:space="preserve">everal mechanistic approaches </w:t>
      </w:r>
      <w:r w:rsidR="00EA1C14">
        <w:rPr>
          <w:rFonts w:ascii="Times New Roman" w:hAnsi="Times New Roman" w:cs="Times New Roman"/>
          <w:sz w:val="24"/>
          <w:szCs w:val="24"/>
        </w:rPr>
        <w:t xml:space="preserve">were </w:t>
      </w:r>
      <w:r w:rsidRPr="00220142">
        <w:rPr>
          <w:rFonts w:ascii="Times New Roman" w:hAnsi="Times New Roman" w:cs="Times New Roman"/>
          <w:sz w:val="24"/>
          <w:szCs w:val="24"/>
        </w:rPr>
        <w:t>proposed</w:t>
      </w:r>
      <w:r w:rsidR="00EA1C14">
        <w:rPr>
          <w:rFonts w:ascii="Times New Roman" w:hAnsi="Times New Roman" w:cs="Times New Roman"/>
          <w:sz w:val="24"/>
          <w:szCs w:val="24"/>
        </w:rPr>
        <w:t xml:space="preserve"> </w:t>
      </w:r>
      <w:r w:rsidR="00EA1C14">
        <w:rPr>
          <w:rFonts w:ascii="Times New Roman" w:hAnsi="Times New Roman" w:cs="Times New Roman"/>
          <w:sz w:val="24"/>
          <w:szCs w:val="24"/>
        </w:rPr>
        <w:fldChar w:fldCharType="begin" w:fldLock="1"/>
      </w:r>
      <w:r w:rsidR="00EA1C14">
        <w:rPr>
          <w:rFonts w:ascii="Times New Roman" w:hAnsi="Times New Roman" w:cs="Times New Roman"/>
          <w:sz w:val="24"/>
          <w:szCs w:val="24"/>
        </w:rPr>
        <w:instrText>ADDIN CSL_CITATION {"citationItems":[{"id":"ITEM-1","itemData":{"ISSN":"00430439","author":[{"dropping-particle":"","family":"Lotka","given":"Alfred J","non-dropping-particle":"","parse-names":false,"suffix":""}],"container-title":"Journal of the Washington Academy of Sciences","id":"ITEM-1","issue":"8","issued":{"date-parts":[["1923","5","1"]]},"page":"152-158","publisher":"Washington Academy of Sciences","title":"Contribution to quantitative parasitology","type":"article-journal","volume":"13"},"uris":["http://www.mendeley.com/documents/?uuid=998e71f4-918a-4915-bf39-ee3637e7aa6a"]}],"mendeley":{"formattedCitation":"(Lotka, 1923)","manualFormatting":"(Lotka, 1923","plainTextFormattedCitation":"(Lotka, 1923)","previouslyFormattedCitation":"(Lotka, 1923)"},"properties":{"noteIndex":0},"schema":"https://github.com/citation-style-language/schema/raw/master/csl-citation.json"}</w:instrText>
      </w:r>
      <w:r w:rsidR="00EA1C14">
        <w:rPr>
          <w:rFonts w:ascii="Times New Roman" w:hAnsi="Times New Roman" w:cs="Times New Roman"/>
          <w:sz w:val="24"/>
          <w:szCs w:val="24"/>
        </w:rPr>
        <w:fldChar w:fldCharType="separate"/>
      </w:r>
      <w:r w:rsidR="00EA1C14" w:rsidRPr="00EA1C14">
        <w:rPr>
          <w:rFonts w:ascii="Times New Roman" w:hAnsi="Times New Roman" w:cs="Times New Roman"/>
          <w:noProof/>
          <w:sz w:val="24"/>
          <w:szCs w:val="24"/>
        </w:rPr>
        <w:t>(Lotka, 1923</w:t>
      </w:r>
      <w:r w:rsidR="00EA1C14">
        <w:rPr>
          <w:rFonts w:ascii="Times New Roman" w:hAnsi="Times New Roman" w:cs="Times New Roman"/>
          <w:sz w:val="24"/>
          <w:szCs w:val="24"/>
        </w:rPr>
        <w:fldChar w:fldCharType="end"/>
      </w:r>
      <w:r w:rsidR="00EA1C14">
        <w:rPr>
          <w:rFonts w:ascii="Times New Roman" w:hAnsi="Times New Roman" w:cs="Times New Roman"/>
          <w:sz w:val="24"/>
          <w:szCs w:val="24"/>
        </w:rPr>
        <w:t xml:space="preserve">; </w:t>
      </w:r>
      <w:r w:rsidR="00EA1C14">
        <w:rPr>
          <w:rFonts w:ascii="Times New Roman" w:hAnsi="Times New Roman" w:cs="Times New Roman"/>
          <w:sz w:val="24"/>
          <w:szCs w:val="24"/>
        </w:rPr>
        <w:fldChar w:fldCharType="begin" w:fldLock="1"/>
      </w:r>
      <w:r w:rsidR="00F93A16">
        <w:rPr>
          <w:rFonts w:ascii="Times New Roman" w:hAnsi="Times New Roman" w:cs="Times New Roman"/>
          <w:sz w:val="24"/>
          <w:szCs w:val="24"/>
        </w:rPr>
        <w:instrText>ADDIN CSL_CITATION {"citationItems":[{"id":"ITEM-1","itemData":{"author":[{"dropping-particle":"","family":"Volterra","given":"Vito","non-dropping-particle":"","parse-names":false,"suffix":""}],"container-title":"Mem. Acad. Lincei","id":"ITEM-1","issued":{"date-parts":[["1926"]]},"page":"31-113","publisher":"Societá anonima tipografica\" Leonardo da Vinci\"","title":"Variazioni e fluttuazioni del numero d'individui in specie animali conviventi","type":"article-journal","volume":"6"},"uris":["http://www.mendeley.com/documents/?uuid=3fe7ebbc-c5ac-4468-ac25-123b3069f99b"]}],"mendeley":{"formattedCitation":"(Volterra, 1926)","manualFormatting":"Volterra, 1926","plainTextFormattedCitation":"(Volterra, 1926)","previouslyFormattedCitation":"(Volterra, 1926)"},"properties":{"noteIndex":0},"schema":"https://github.com/citation-style-language/schema/raw/master/csl-citation.json"}</w:instrText>
      </w:r>
      <w:r w:rsidR="00EA1C14">
        <w:rPr>
          <w:rFonts w:ascii="Times New Roman" w:hAnsi="Times New Roman" w:cs="Times New Roman"/>
          <w:sz w:val="24"/>
          <w:szCs w:val="24"/>
        </w:rPr>
        <w:fldChar w:fldCharType="separate"/>
      </w:r>
      <w:r w:rsidR="00EA1C14" w:rsidRPr="00EA1C14">
        <w:rPr>
          <w:rFonts w:ascii="Times New Roman" w:hAnsi="Times New Roman" w:cs="Times New Roman"/>
          <w:noProof/>
          <w:sz w:val="24"/>
          <w:szCs w:val="24"/>
        </w:rPr>
        <w:t>Volterra, 1926</w:t>
      </w:r>
      <w:r w:rsidR="00EA1C14">
        <w:rPr>
          <w:rFonts w:ascii="Times New Roman" w:hAnsi="Times New Roman" w:cs="Times New Roman"/>
          <w:sz w:val="24"/>
          <w:szCs w:val="24"/>
        </w:rPr>
        <w:fldChar w:fldCharType="end"/>
      </w:r>
      <w:r w:rsidR="00EA1C14">
        <w:rPr>
          <w:rFonts w:ascii="Times New Roman" w:hAnsi="Times New Roman" w:cs="Times New Roman"/>
          <w:sz w:val="24"/>
          <w:szCs w:val="24"/>
        </w:rPr>
        <w:t xml:space="preserve">; </w:t>
      </w:r>
      <w:r w:rsidR="00EA1C14">
        <w:rPr>
          <w:rFonts w:ascii="Times New Roman" w:hAnsi="Times New Roman" w:cs="Times New Roman"/>
          <w:sz w:val="24"/>
          <w:szCs w:val="24"/>
        </w:rPr>
        <w:fldChar w:fldCharType="begin" w:fldLock="1"/>
      </w:r>
      <w:r w:rsidR="00EA1C14">
        <w:rPr>
          <w:rFonts w:ascii="Times New Roman" w:hAnsi="Times New Roman" w:cs="Times New Roman"/>
          <w:sz w:val="24"/>
          <w:szCs w:val="24"/>
        </w:rPr>
        <w:instrText>ADDIN CSL_CITATION {"citationItems":[{"id":"ITEM-1","itemData":{"author":[{"dropping-particle":"","family":"Beverton","given":"Raymond J H","non-dropping-particle":"","parse-names":false,"suffix":""},{"dropping-particle":"","family":"Holt","given":"Sidney J","non-dropping-particle":"","parse-names":false,"suffix":""}],"container-title":"Fishery Investigations","id":"ITEM-1","issued":{"date-parts":[["1957"]]},"page":"1-533","title":"On the dynamics of exploited fish population","type":"article-journal","volume":"11"},"uris":["http://www.mendeley.com/documents/?uuid=93000490-f29a-4469-83db-bccf333b15f1"]}],"mendeley":{"formattedCitation":"(Beverton and Holt, 1957)","manualFormatting":"Beverton and Holt, 1957","plainTextFormattedCitation":"(Beverton and Holt, 1957)","previouslyFormattedCitation":"(Beverton and Holt, 1957)"},"properties":{"noteIndex":0},"schema":"https://github.com/citation-style-language/schema/raw/master/csl-citation.json"}</w:instrText>
      </w:r>
      <w:r w:rsidR="00EA1C14">
        <w:rPr>
          <w:rFonts w:ascii="Times New Roman" w:hAnsi="Times New Roman" w:cs="Times New Roman"/>
          <w:sz w:val="24"/>
          <w:szCs w:val="24"/>
        </w:rPr>
        <w:fldChar w:fldCharType="separate"/>
      </w:r>
      <w:r w:rsidR="00EA1C14" w:rsidRPr="00EA1C14">
        <w:rPr>
          <w:rFonts w:ascii="Times New Roman" w:hAnsi="Times New Roman" w:cs="Times New Roman"/>
          <w:noProof/>
          <w:sz w:val="24"/>
          <w:szCs w:val="24"/>
        </w:rPr>
        <w:t>Beverton and Holt, 1957</w:t>
      </w:r>
      <w:r w:rsidR="00EA1C14">
        <w:rPr>
          <w:rFonts w:ascii="Times New Roman" w:hAnsi="Times New Roman" w:cs="Times New Roman"/>
          <w:sz w:val="24"/>
          <w:szCs w:val="24"/>
        </w:rPr>
        <w:fldChar w:fldCharType="end"/>
      </w:r>
      <w:r w:rsidR="00EA1C14">
        <w:rPr>
          <w:rFonts w:ascii="Times New Roman" w:hAnsi="Times New Roman" w:cs="Times New Roman"/>
          <w:sz w:val="24"/>
          <w:szCs w:val="24"/>
        </w:rPr>
        <w:t xml:space="preserve">; </w:t>
      </w:r>
      <w:r w:rsidR="00EA1C14">
        <w:rPr>
          <w:rFonts w:ascii="Times New Roman" w:hAnsi="Times New Roman" w:cs="Times New Roman"/>
          <w:sz w:val="24"/>
          <w:szCs w:val="24"/>
        </w:rPr>
        <w:fldChar w:fldCharType="begin" w:fldLock="1"/>
      </w:r>
      <w:r w:rsidR="00862DA9">
        <w:rPr>
          <w:rFonts w:ascii="Times New Roman" w:hAnsi="Times New Roman" w:cs="Times New Roman"/>
          <w:sz w:val="24"/>
          <w:szCs w:val="24"/>
        </w:rPr>
        <w:instrText>ADDIN CSL_CITATION {"citationItems":[{"id":"ITEM-1","itemData":{"DOI":"10.4039/Ent91129-3","ISSN":"0008-347X","abstract":"Any realistic mathematical model of insect pest population dynamics to be used in maximizing control efficiency must mimic the effects of weather, the habitat, other organisms of various specles, food, and chemicals applied by man. However. before such a model can be constructed. suitable mathematical formulations for the mechanismof each type of factor must be developed.","author":[{"dropping-particle":"","family":"Watt","given":"K E F","non-dropping-particle":"","parse-names":false,"suffix":""}],"container-title":"The Canadian Entomologist","edition":"2012/05/31","id":"ITEM-1","issue":"3","issued":{"date-parts":[["1959"]]},"page":"129-144","publisher":"Cambridge University Press","title":"A Mathematical Model for the Effect of Densities of Attacked and Attacking Species on the Number Attacked","type":"article-journal","volume":"91"},"uris":["http://www.mendeley.com/documents/?uuid=f02ea651-2349-451c-a1ca-e54ff8a47786"]}],"mendeley":{"formattedCitation":"(Watt, 1959)","manualFormatting":"Watt, 1959)","plainTextFormattedCitation":"(Watt, 1959)","previouslyFormattedCitation":"(Watt, 1959)"},"properties":{"noteIndex":0},"schema":"https://github.com/citation-style-language/schema/raw/master/csl-citation.json"}</w:instrText>
      </w:r>
      <w:r w:rsidR="00EA1C14">
        <w:rPr>
          <w:rFonts w:ascii="Times New Roman" w:hAnsi="Times New Roman" w:cs="Times New Roman"/>
          <w:sz w:val="24"/>
          <w:szCs w:val="24"/>
        </w:rPr>
        <w:fldChar w:fldCharType="separate"/>
      </w:r>
      <w:r w:rsidR="00EA1C14" w:rsidRPr="00EA1C14">
        <w:rPr>
          <w:rFonts w:ascii="Times New Roman" w:hAnsi="Times New Roman" w:cs="Times New Roman"/>
          <w:noProof/>
          <w:sz w:val="24"/>
          <w:szCs w:val="24"/>
        </w:rPr>
        <w:t>Watt, 1959)</w:t>
      </w:r>
      <w:r w:rsidR="00EA1C14">
        <w:rPr>
          <w:rFonts w:ascii="Times New Roman" w:hAnsi="Times New Roman" w:cs="Times New Roman"/>
          <w:sz w:val="24"/>
          <w:szCs w:val="24"/>
        </w:rPr>
        <w:fldChar w:fldCharType="end"/>
      </w:r>
      <w:r w:rsidRPr="00220142">
        <w:rPr>
          <w:rFonts w:ascii="Times New Roman" w:hAnsi="Times New Roman" w:cs="Times New Roman"/>
          <w:sz w:val="24"/>
          <w:szCs w:val="24"/>
        </w:rPr>
        <w:t xml:space="preserve">. </w:t>
      </w:r>
    </w:p>
    <w:p w14:paraId="1210B7C4" w14:textId="02710F99" w:rsidR="00DD1E3C" w:rsidRPr="00220142" w:rsidRDefault="00DA4829" w:rsidP="00A51021">
      <w:pPr>
        <w:spacing w:line="480" w:lineRule="auto"/>
        <w:ind w:firstLine="720"/>
        <w:rPr>
          <w:rFonts w:ascii="Times New Roman" w:hAnsi="Times New Roman" w:cs="Times New Roman"/>
          <w:sz w:val="24"/>
          <w:szCs w:val="24"/>
        </w:rPr>
      </w:pPr>
      <w:r w:rsidRPr="00220142">
        <w:rPr>
          <w:rFonts w:ascii="Times New Roman" w:hAnsi="Times New Roman" w:cs="Times New Roman"/>
          <w:sz w:val="24"/>
          <w:szCs w:val="24"/>
        </w:rPr>
        <w:t xml:space="preserve">The model proposed by </w:t>
      </w:r>
      <w:r w:rsidR="001E7AEA" w:rsidRPr="00220142">
        <w:rPr>
          <w:rFonts w:ascii="Times New Roman" w:hAnsi="Times New Roman" w:cs="Times New Roman"/>
          <w:sz w:val="24"/>
          <w:szCs w:val="24"/>
        </w:rPr>
        <w:fldChar w:fldCharType="begin" w:fldLock="1"/>
      </w:r>
      <w:r w:rsidR="001E7AEA" w:rsidRPr="00220142">
        <w:rPr>
          <w:rFonts w:ascii="Times New Roman" w:hAnsi="Times New Roman" w:cs="Times New Roman"/>
          <w:sz w:val="24"/>
          <w:szCs w:val="24"/>
        </w:rPr>
        <w:instrText>ADDIN CSL_CITATION {"citationItems":[{"id":"ITEM-1","itemData":{"DOI":"10.1146/annurev.en.06.010161.001115","ISSN":"0066-4170","author":[{"dropping-particle":"","family":"Holling","given":"C S","non-dropping-particle":"","parse-names":false,"suffix":""}],"container-title":"Annual Review of Entomology","id":"ITEM-1","issue":"1","issued":{"date-parts":[["1961","1","1"]]},"note":"doi: 10.1146/annurev.en.06.010161.001115","page":"163-182","publisher":"Annual Reviews","title":"Principles of Insect Predation","type":"article-journal","volume":"6"},"uris":["http://www.mendeley.com/documents/?uuid=394e5380-83f6-4350-a558-a9dacd4a8ec5"]}],"mendeley":{"formattedCitation":"(Holling, 1961)","manualFormatting":"Holling (1961; 1966)","plainTextFormattedCitation":"(Holling, 1961)","previouslyFormattedCitation":"(Holling, 1961)"},"properties":{"noteIndex":0},"schema":"https://github.com/citation-style-language/schema/raw/master/csl-citation.json"}</w:instrText>
      </w:r>
      <w:r w:rsidR="001E7AEA" w:rsidRPr="00220142">
        <w:rPr>
          <w:rFonts w:ascii="Times New Roman" w:hAnsi="Times New Roman" w:cs="Times New Roman"/>
          <w:sz w:val="24"/>
          <w:szCs w:val="24"/>
        </w:rPr>
        <w:fldChar w:fldCharType="separate"/>
      </w:r>
      <w:r w:rsidR="001E7AEA" w:rsidRPr="00220142">
        <w:rPr>
          <w:rFonts w:ascii="Times New Roman" w:hAnsi="Times New Roman" w:cs="Times New Roman"/>
          <w:noProof/>
          <w:sz w:val="24"/>
          <w:szCs w:val="24"/>
        </w:rPr>
        <w:t>Holling (1961; 1966)</w:t>
      </w:r>
      <w:r w:rsidR="001E7AEA" w:rsidRPr="00220142">
        <w:rPr>
          <w:rFonts w:ascii="Times New Roman" w:hAnsi="Times New Roman" w:cs="Times New Roman"/>
          <w:sz w:val="24"/>
          <w:szCs w:val="24"/>
        </w:rPr>
        <w:fldChar w:fldCharType="end"/>
      </w:r>
      <w:r w:rsidR="001E7AEA" w:rsidRPr="00220142">
        <w:rPr>
          <w:rFonts w:ascii="Times New Roman" w:hAnsi="Times New Roman" w:cs="Times New Roman"/>
          <w:sz w:val="24"/>
          <w:szCs w:val="24"/>
        </w:rPr>
        <w:t xml:space="preserve"> </w:t>
      </w:r>
      <w:r w:rsidRPr="00220142">
        <w:rPr>
          <w:rFonts w:ascii="Times New Roman" w:hAnsi="Times New Roman" w:cs="Times New Roman"/>
          <w:sz w:val="24"/>
          <w:szCs w:val="24"/>
        </w:rPr>
        <w:t xml:space="preserve">is </w:t>
      </w:r>
      <w:r w:rsidR="00901896" w:rsidRPr="00220142">
        <w:rPr>
          <w:rFonts w:ascii="Times New Roman" w:hAnsi="Times New Roman" w:cs="Times New Roman"/>
          <w:sz w:val="24"/>
          <w:szCs w:val="24"/>
        </w:rPr>
        <w:t>one of</w:t>
      </w:r>
      <w:r w:rsidRPr="00220142">
        <w:rPr>
          <w:rFonts w:ascii="Times New Roman" w:hAnsi="Times New Roman" w:cs="Times New Roman"/>
          <w:sz w:val="24"/>
          <w:szCs w:val="24"/>
        </w:rPr>
        <w:t xml:space="preserve"> the best known.</w:t>
      </w:r>
      <w:r w:rsidR="00C11110" w:rsidRPr="00220142">
        <w:rPr>
          <w:rFonts w:ascii="Times New Roman" w:hAnsi="Times New Roman" w:cs="Times New Roman"/>
          <w:sz w:val="24"/>
          <w:szCs w:val="24"/>
        </w:rPr>
        <w:t xml:space="preserve"> </w:t>
      </w:r>
      <w:r w:rsidR="00E70BC9" w:rsidRPr="00220142">
        <w:rPr>
          <w:rFonts w:ascii="Times New Roman" w:hAnsi="Times New Roman" w:cs="Times New Roman"/>
          <w:sz w:val="24"/>
          <w:szCs w:val="24"/>
        </w:rPr>
        <w:t xml:space="preserve">This mechanistic model defines parameters such as attack rate (the rate at which a predator encounter and capture prey) and handling time (the time </w:t>
      </w:r>
      <w:r w:rsidR="00DE427B" w:rsidRPr="00220142">
        <w:rPr>
          <w:rFonts w:ascii="Times New Roman" w:hAnsi="Times New Roman" w:cs="Times New Roman"/>
          <w:sz w:val="24"/>
          <w:szCs w:val="24"/>
        </w:rPr>
        <w:t xml:space="preserve">needed by </w:t>
      </w:r>
      <w:r w:rsidR="00E70BC9" w:rsidRPr="00220142">
        <w:rPr>
          <w:rFonts w:ascii="Times New Roman" w:hAnsi="Times New Roman" w:cs="Times New Roman"/>
          <w:sz w:val="24"/>
          <w:szCs w:val="24"/>
        </w:rPr>
        <w:t xml:space="preserve">the predator </w:t>
      </w:r>
      <w:r w:rsidR="00DE427B" w:rsidRPr="00220142">
        <w:rPr>
          <w:rFonts w:ascii="Times New Roman" w:hAnsi="Times New Roman" w:cs="Times New Roman"/>
          <w:sz w:val="24"/>
          <w:szCs w:val="24"/>
        </w:rPr>
        <w:t xml:space="preserve">to subdue, ingest and digest </w:t>
      </w:r>
      <w:r w:rsidR="00F27ECF" w:rsidRPr="00220142">
        <w:rPr>
          <w:rFonts w:ascii="Times New Roman" w:hAnsi="Times New Roman" w:cs="Times New Roman"/>
          <w:sz w:val="24"/>
          <w:szCs w:val="24"/>
        </w:rPr>
        <w:t>the captured</w:t>
      </w:r>
      <w:r w:rsidR="00E70BC9" w:rsidRPr="00220142">
        <w:rPr>
          <w:rFonts w:ascii="Times New Roman" w:hAnsi="Times New Roman" w:cs="Times New Roman"/>
          <w:sz w:val="24"/>
          <w:szCs w:val="24"/>
        </w:rPr>
        <w:t xml:space="preserve"> prey</w:t>
      </w:r>
      <w:r w:rsidR="00DE427B" w:rsidRPr="00220142">
        <w:rPr>
          <w:rFonts w:ascii="Times New Roman" w:hAnsi="Times New Roman" w:cs="Times New Roman"/>
          <w:sz w:val="24"/>
          <w:szCs w:val="24"/>
        </w:rPr>
        <w:t>,</w:t>
      </w:r>
      <w:r w:rsidR="00E70BC9" w:rsidRPr="00220142">
        <w:rPr>
          <w:rFonts w:ascii="Times New Roman" w:hAnsi="Times New Roman" w:cs="Times New Roman"/>
          <w:sz w:val="24"/>
          <w:szCs w:val="24"/>
        </w:rPr>
        <w:t xml:space="preserve"> and </w:t>
      </w:r>
      <w:r w:rsidR="00DE427B" w:rsidRPr="00220142">
        <w:rPr>
          <w:rFonts w:ascii="Times New Roman" w:hAnsi="Times New Roman" w:cs="Times New Roman"/>
          <w:sz w:val="24"/>
          <w:szCs w:val="24"/>
        </w:rPr>
        <w:t xml:space="preserve">during which the predator </w:t>
      </w:r>
      <w:r w:rsidR="00F27ECF" w:rsidRPr="00220142">
        <w:rPr>
          <w:rFonts w:ascii="Times New Roman" w:hAnsi="Times New Roman" w:cs="Times New Roman"/>
          <w:sz w:val="24"/>
          <w:szCs w:val="24"/>
        </w:rPr>
        <w:t>cannot</w:t>
      </w:r>
      <w:r w:rsidR="00E70BC9" w:rsidRPr="00220142">
        <w:rPr>
          <w:rFonts w:ascii="Times New Roman" w:hAnsi="Times New Roman" w:cs="Times New Roman"/>
          <w:sz w:val="24"/>
          <w:szCs w:val="24"/>
        </w:rPr>
        <w:t xml:space="preserve"> attack another prey). These parameters can be measured</w:t>
      </w:r>
      <w:r w:rsidR="00C223B1">
        <w:rPr>
          <w:rFonts w:ascii="Times New Roman" w:hAnsi="Times New Roman" w:cs="Times New Roman"/>
          <w:sz w:val="24"/>
          <w:szCs w:val="24"/>
        </w:rPr>
        <w:t xml:space="preserve"> concomitantly</w:t>
      </w:r>
      <w:r w:rsidR="00E70BC9" w:rsidRPr="00220142">
        <w:rPr>
          <w:rFonts w:ascii="Times New Roman" w:hAnsi="Times New Roman" w:cs="Times New Roman"/>
          <w:sz w:val="24"/>
          <w:szCs w:val="24"/>
        </w:rPr>
        <w:t>, and they give information about factors that constrain predation on a given prey, which is the strength of this mechanistic approach.</w:t>
      </w:r>
    </w:p>
    <w:p w14:paraId="35F95E7D" w14:textId="507AE9BF" w:rsidR="001F1514" w:rsidRPr="00C223B1" w:rsidRDefault="00E70BC9" w:rsidP="00DA4829">
      <w:pPr>
        <w:spacing w:line="480" w:lineRule="auto"/>
        <w:rPr>
          <w:rFonts w:ascii="Times New Roman" w:hAnsi="Times New Roman" w:cs="Times New Roman"/>
          <w:sz w:val="24"/>
          <w:szCs w:val="24"/>
        </w:rPr>
      </w:pPr>
      <w:r w:rsidRPr="00220142">
        <w:rPr>
          <w:rFonts w:ascii="Times New Roman" w:hAnsi="Times New Roman" w:cs="Times New Roman"/>
          <w:sz w:val="24"/>
          <w:szCs w:val="24"/>
        </w:rPr>
        <w:lastRenderedPageBreak/>
        <w:tab/>
      </w:r>
      <w:r w:rsidRPr="00C223B1">
        <w:rPr>
          <w:rFonts w:ascii="Times New Roman" w:hAnsi="Times New Roman" w:cs="Times New Roman"/>
          <w:sz w:val="24"/>
          <w:szCs w:val="24"/>
        </w:rPr>
        <w:t xml:space="preserve">However, since </w:t>
      </w:r>
      <w:proofErr w:type="spellStart"/>
      <w:r w:rsidRPr="00C223B1">
        <w:rPr>
          <w:rFonts w:ascii="Times New Roman" w:hAnsi="Times New Roman" w:cs="Times New Roman"/>
          <w:sz w:val="24"/>
          <w:szCs w:val="24"/>
        </w:rPr>
        <w:t>Holling</w:t>
      </w:r>
      <w:proofErr w:type="spellEnd"/>
      <w:r w:rsidRPr="00C223B1">
        <w:rPr>
          <w:rFonts w:ascii="Times New Roman" w:hAnsi="Times New Roman" w:cs="Times New Roman"/>
          <w:sz w:val="24"/>
          <w:szCs w:val="24"/>
        </w:rPr>
        <w:t xml:space="preserve"> proposed th</w:t>
      </w:r>
      <w:r w:rsidR="009966AF" w:rsidRPr="00C223B1">
        <w:rPr>
          <w:rFonts w:ascii="Times New Roman" w:hAnsi="Times New Roman" w:cs="Times New Roman"/>
          <w:sz w:val="24"/>
          <w:szCs w:val="24"/>
        </w:rPr>
        <w:t>e type-I, II and III</w:t>
      </w:r>
      <w:r w:rsidRPr="00C223B1">
        <w:rPr>
          <w:rFonts w:ascii="Times New Roman" w:hAnsi="Times New Roman" w:cs="Times New Roman"/>
          <w:sz w:val="24"/>
          <w:szCs w:val="24"/>
        </w:rPr>
        <w:t xml:space="preserve"> model</w:t>
      </w:r>
      <w:r w:rsidR="009966AF" w:rsidRPr="00C223B1">
        <w:rPr>
          <w:rFonts w:ascii="Times New Roman" w:hAnsi="Times New Roman" w:cs="Times New Roman"/>
          <w:sz w:val="24"/>
          <w:szCs w:val="24"/>
        </w:rPr>
        <w:t>s</w:t>
      </w:r>
      <w:r w:rsidRPr="00C223B1">
        <w:rPr>
          <w:rFonts w:ascii="Times New Roman" w:hAnsi="Times New Roman" w:cs="Times New Roman"/>
          <w:sz w:val="24"/>
          <w:szCs w:val="24"/>
        </w:rPr>
        <w:t xml:space="preserve"> of functional response</w:t>
      </w:r>
      <w:r w:rsidR="009966AF" w:rsidRPr="00C223B1">
        <w:rPr>
          <w:rFonts w:ascii="Times New Roman" w:hAnsi="Times New Roman" w:cs="Times New Roman"/>
          <w:sz w:val="24"/>
          <w:szCs w:val="24"/>
        </w:rPr>
        <w:t>s</w:t>
      </w:r>
      <w:r w:rsidRPr="00C223B1">
        <w:rPr>
          <w:rFonts w:ascii="Times New Roman" w:hAnsi="Times New Roman" w:cs="Times New Roman"/>
          <w:sz w:val="24"/>
          <w:szCs w:val="24"/>
        </w:rPr>
        <w:t xml:space="preserve">, </w:t>
      </w:r>
      <w:r w:rsidR="001C7F1A" w:rsidRPr="00C223B1">
        <w:rPr>
          <w:rFonts w:ascii="Times New Roman" w:hAnsi="Times New Roman" w:cs="Times New Roman"/>
          <w:sz w:val="24"/>
          <w:szCs w:val="24"/>
        </w:rPr>
        <w:t xml:space="preserve">the subsequent uses of these mechanistically-derived functions </w:t>
      </w:r>
      <w:r w:rsidR="009966AF" w:rsidRPr="00C223B1">
        <w:rPr>
          <w:rFonts w:ascii="Times New Roman" w:hAnsi="Times New Roman" w:cs="Times New Roman"/>
          <w:sz w:val="24"/>
          <w:szCs w:val="24"/>
        </w:rPr>
        <w:t>have been</w:t>
      </w:r>
      <w:r w:rsidR="001C7F1A" w:rsidRPr="00C223B1">
        <w:rPr>
          <w:rFonts w:ascii="Times New Roman" w:hAnsi="Times New Roman" w:cs="Times New Roman"/>
          <w:sz w:val="24"/>
          <w:szCs w:val="24"/>
        </w:rPr>
        <w:t xml:space="preserve">, in practice, mostly phenomenological and, to a large degree unsatisfactory. </w:t>
      </w:r>
      <w:r w:rsidR="009966AF" w:rsidRPr="00C223B1">
        <w:rPr>
          <w:rFonts w:ascii="Times New Roman" w:hAnsi="Times New Roman" w:cs="Times New Roman"/>
          <w:sz w:val="24"/>
          <w:szCs w:val="24"/>
        </w:rPr>
        <w:t>Hence, many studies investigating functional response use a type-II or a type-III model</w:t>
      </w:r>
      <w:r w:rsidR="005B40BF" w:rsidRPr="00C223B1">
        <w:rPr>
          <w:rFonts w:ascii="Times New Roman" w:hAnsi="Times New Roman" w:cs="Times New Roman"/>
          <w:sz w:val="24"/>
          <w:szCs w:val="24"/>
        </w:rPr>
        <w:t>,</w:t>
      </w:r>
      <w:r w:rsidR="009966AF" w:rsidRPr="00C223B1">
        <w:rPr>
          <w:rFonts w:ascii="Times New Roman" w:hAnsi="Times New Roman" w:cs="Times New Roman"/>
          <w:sz w:val="24"/>
          <w:szCs w:val="24"/>
        </w:rPr>
        <w:t xml:space="preserve"> </w:t>
      </w:r>
      <w:r w:rsidR="000B00EB" w:rsidRPr="00C223B1">
        <w:rPr>
          <w:rFonts w:ascii="Times New Roman" w:hAnsi="Times New Roman" w:cs="Times New Roman"/>
          <w:sz w:val="24"/>
          <w:szCs w:val="24"/>
        </w:rPr>
        <w:t>or any subsequent</w:t>
      </w:r>
      <w:r w:rsidR="00E47DB9" w:rsidRPr="00C223B1">
        <w:rPr>
          <w:rFonts w:ascii="Times New Roman" w:hAnsi="Times New Roman" w:cs="Times New Roman"/>
          <w:sz w:val="24"/>
          <w:szCs w:val="24"/>
        </w:rPr>
        <w:t>ly</w:t>
      </w:r>
      <w:r w:rsidR="000B00EB" w:rsidRPr="00C223B1">
        <w:rPr>
          <w:rFonts w:ascii="Times New Roman" w:hAnsi="Times New Roman" w:cs="Times New Roman"/>
          <w:sz w:val="24"/>
          <w:szCs w:val="24"/>
        </w:rPr>
        <w:t xml:space="preserve"> derived model</w:t>
      </w:r>
      <w:r w:rsidR="005B40BF" w:rsidRPr="00C223B1">
        <w:rPr>
          <w:rFonts w:ascii="Times New Roman" w:hAnsi="Times New Roman" w:cs="Times New Roman"/>
          <w:sz w:val="24"/>
          <w:szCs w:val="24"/>
        </w:rPr>
        <w:t xml:space="preserve"> (e.g., </w:t>
      </w:r>
      <w:r w:rsidR="005B40BF" w:rsidRPr="00C223B1">
        <w:rPr>
          <w:rFonts w:ascii="Times New Roman" w:hAnsi="Times New Roman" w:cs="Times New Roman"/>
          <w:sz w:val="24"/>
          <w:szCs w:val="24"/>
        </w:rPr>
        <w:fldChar w:fldCharType="begin" w:fldLock="1"/>
      </w:r>
      <w:r w:rsidR="005B40BF" w:rsidRPr="00C223B1">
        <w:rPr>
          <w:rFonts w:ascii="Times New Roman" w:hAnsi="Times New Roman" w:cs="Times New Roman"/>
          <w:sz w:val="24"/>
          <w:szCs w:val="24"/>
        </w:rPr>
        <w:instrText>ADDIN CSL_CITATION {"citationItems":[{"id":"ITEM-1","itemData":{"DOI":"10.2307/3474","ISSN":"00218790, 13652656","abstract":"[(1) Many models for host-parasite interactions assume that the individuals in a population of parasites search at random with respect to each other, and that the number of parasite progeny produced will be limited by either the parasites' egg supplies or by their searching capacity, or both. (2) The number of hosts attacked by a parasite searching at random depends on the host density, but not on the host distribution. (3) The distribution of parasite eggs among hosts will be random only if the parasite searches at random and deposits one egg at each and every encounter with a host individual. (4) Unless the disc equation (Holling 1959) is incorporated into an exploitation model it should not be used to describe the outcome of experiments run for any length of time. (5) There will be a difference between the success of random search by parasites and predators that depends on the handling time. Only when handling time is negligible is it possible to predict the success of parasite and predator search by use of the same equation: when handling time is appreciable two different equations must be used. (6) The number of progeny produced by a parasite that does not search at random depends on the host density and on the parasite's response to the host distribution. (7) It may be possible to model non-random parasite and predator search by assuming that it consists of a series of random searches carried out for different periods of time.]","author":[{"dropping-particle":"","family":"Rogers","given":"David","non-dropping-particle":"","parse-names":false,"suffix":""}],"container-title":"Journal of Animal Ecology","id":"ITEM-1","issue":"2","issued":{"date-parts":[["1972","5","1"]]},"page":"369-383","publisher":"[Wiley, British Ecological Society]","title":"Random Search and Insect Population Models","type":"article-journal","volume":"41"},"uris":["http://www.mendeley.com/documents/?uuid=854875c0-fbc9-460b-b798-e4dccba1e5c0"]}],"mendeley":{"formattedCitation":"(Rogers, 1972)","manualFormatting":"Rogers (1972)","plainTextFormattedCitation":"(Rogers, 1972)","previouslyFormattedCitation":"(Rogers, 1972)"},"properties":{"noteIndex":0},"schema":"https://github.com/citation-style-language/schema/raw/master/csl-citation.json"}</w:instrText>
      </w:r>
      <w:r w:rsidR="005B40BF" w:rsidRPr="00C223B1">
        <w:rPr>
          <w:rFonts w:ascii="Times New Roman" w:hAnsi="Times New Roman" w:cs="Times New Roman"/>
          <w:sz w:val="24"/>
          <w:szCs w:val="24"/>
        </w:rPr>
        <w:fldChar w:fldCharType="separate"/>
      </w:r>
      <w:r w:rsidR="005B40BF" w:rsidRPr="00C223B1">
        <w:rPr>
          <w:rFonts w:ascii="Times New Roman" w:hAnsi="Times New Roman" w:cs="Times New Roman"/>
          <w:noProof/>
          <w:sz w:val="24"/>
          <w:szCs w:val="24"/>
        </w:rPr>
        <w:t>Rogers (1972)</w:t>
      </w:r>
      <w:r w:rsidR="005B40BF" w:rsidRPr="00C223B1">
        <w:rPr>
          <w:rFonts w:ascii="Times New Roman" w:hAnsi="Times New Roman" w:cs="Times New Roman"/>
          <w:sz w:val="24"/>
          <w:szCs w:val="24"/>
        </w:rPr>
        <w:fldChar w:fldCharType="end"/>
      </w:r>
      <w:r w:rsidR="005B40BF" w:rsidRPr="00C223B1">
        <w:rPr>
          <w:rFonts w:ascii="Times New Roman" w:hAnsi="Times New Roman" w:cs="Times New Roman"/>
          <w:sz w:val="24"/>
          <w:szCs w:val="24"/>
        </w:rPr>
        <w:t>)</w:t>
      </w:r>
      <w:r w:rsidR="000B00EB" w:rsidRPr="00C223B1">
        <w:rPr>
          <w:rFonts w:ascii="Times New Roman" w:hAnsi="Times New Roman" w:cs="Times New Roman"/>
          <w:sz w:val="24"/>
          <w:szCs w:val="24"/>
        </w:rPr>
        <w:t xml:space="preserve"> </w:t>
      </w:r>
      <w:commentRangeStart w:id="0"/>
      <w:commentRangeStart w:id="1"/>
      <w:r w:rsidR="009966AF" w:rsidRPr="00C223B1">
        <w:rPr>
          <w:rFonts w:ascii="Times New Roman" w:hAnsi="Times New Roman" w:cs="Times New Roman"/>
          <w:sz w:val="24"/>
          <w:szCs w:val="24"/>
        </w:rPr>
        <w:t xml:space="preserve">as an </w:t>
      </w:r>
      <w:r w:rsidR="009966AF" w:rsidRPr="00C223B1">
        <w:rPr>
          <w:rFonts w:ascii="Times New Roman" w:hAnsi="Times New Roman" w:cs="Times New Roman"/>
          <w:i/>
          <w:iCs/>
          <w:sz w:val="24"/>
          <w:szCs w:val="24"/>
        </w:rPr>
        <w:t>a priori</w:t>
      </w:r>
      <w:r w:rsidR="009966AF" w:rsidRPr="00C223B1">
        <w:rPr>
          <w:rFonts w:ascii="Times New Roman" w:hAnsi="Times New Roman" w:cs="Times New Roman"/>
          <w:sz w:val="24"/>
          <w:szCs w:val="24"/>
        </w:rPr>
        <w:t xml:space="preserve"> framework</w:t>
      </w:r>
      <w:r w:rsidR="00F90709" w:rsidRPr="00C223B1">
        <w:rPr>
          <w:rFonts w:ascii="Times New Roman" w:hAnsi="Times New Roman" w:cs="Times New Roman"/>
          <w:sz w:val="24"/>
          <w:szCs w:val="24"/>
        </w:rPr>
        <w:t xml:space="preserve"> from which</w:t>
      </w:r>
      <w:r w:rsidR="009966AF" w:rsidRPr="00C223B1">
        <w:rPr>
          <w:rFonts w:ascii="Times New Roman" w:hAnsi="Times New Roman" w:cs="Times New Roman"/>
          <w:sz w:val="24"/>
          <w:szCs w:val="24"/>
        </w:rPr>
        <w:t xml:space="preserve"> authors derive the values of attack rate and handling time from the data</w:t>
      </w:r>
      <w:r w:rsidR="00F90709" w:rsidRPr="00C223B1">
        <w:rPr>
          <w:rFonts w:ascii="Times New Roman" w:hAnsi="Times New Roman" w:cs="Times New Roman"/>
          <w:sz w:val="24"/>
          <w:szCs w:val="24"/>
        </w:rPr>
        <w:t xml:space="preserve"> (e.g., </w:t>
      </w:r>
      <w:r w:rsidR="005B40BF" w:rsidRPr="00C223B1">
        <w:rPr>
          <w:rFonts w:ascii="Times New Roman" w:hAnsi="Times New Roman" w:cs="Times New Roman"/>
          <w:sz w:val="24"/>
          <w:szCs w:val="24"/>
        </w:rPr>
        <w:fldChar w:fldCharType="begin" w:fldLock="1"/>
      </w:r>
      <w:r w:rsidR="00F90709" w:rsidRPr="00C223B1">
        <w:rPr>
          <w:rFonts w:ascii="Times New Roman" w:hAnsi="Times New Roman" w:cs="Times New Roman"/>
          <w:sz w:val="24"/>
          <w:szCs w:val="24"/>
        </w:rPr>
        <w:instrText>ADDIN CSL_CITATION {"citationItems":[{"id":"ITEM-1","itemData":{"DOI":"10.1016/j.jembe.2010.04.027","ISSN":"00220981","abstract":"Variability in infaunal bivalve abundance in the Wadden Sea is largely determined by recruitment variability. Post-settlement, but pre-recruitment bivalve mortality is high and related to the occurrence of their most abundant predator, the brown shrimp Crangon crangon. To investigate if the mortality patterns of newly settled bivalves can be explained by the foraging behavior of brown shrimp, we carried out experiments on shrimp functional response to three size classes of juveniles of the Baltic Tellin Macoma balthica. The functional response curves for all three prey sizes (0.62 mm, 0.73 mm, and 0.85 mm) were the hyperbolic Holling's type II. The attack rate was highest for the smallest prey size (a=0.31, medium and large prey a=0.22); the handling time was longest for the largest prey size (Th=29 s, small and medium prey Th=15 s). Thus, a large body size is advantageous for the bivalves over the whole density range. Knowledge of individual foraging behavior is needed to model predation mortality of bivalves. The consumption rates in the experiment were theoretically high enough to account for M. balthica mortality in the field. © 2010 Elsevier B.V. All rights reserved.","author":[{"dropping-particle":"","family":"Andresen","given":"Henrike","non-dropping-particle":"","parse-names":false,"suffix":""},{"dropping-particle":"","family":"Meer","given":"Jaap","non-dropping-particle":"van der","parse-names":false,"suffix":""}],"container-title":"Journal of Experimental Marine Biology and Ecology","id":"ITEM-1","issue":"1","issued":{"date-parts":[["2010","7","15"]]},"page":"31-38","publisher":"Elsevier B.V.","title":"Brown shrimp (Crangon crangon, L.) functional response to density of different sized juvenile bivalves Macoma balthica (L.)","type":"article-journal","volume":"390"},"uris":["http://www.mendeley.com/documents/?uuid=3dc3a88b-d051-3229-919d-47451eb7b321"]}],"mendeley":{"formattedCitation":"(Andresen and van der Meer, 2010)","manualFormatting":"Andresen and van der Meer, 2010","plainTextFormattedCitation":"(Andresen and van der Meer, 2010)","previouslyFormattedCitation":"(Andresen and van der Meer, 2010)"},"properties":{"noteIndex":0},"schema":"https://github.com/citation-style-language/schema/raw/master/csl-citation.json"}</w:instrText>
      </w:r>
      <w:r w:rsidR="005B40BF" w:rsidRPr="00C223B1">
        <w:rPr>
          <w:rFonts w:ascii="Times New Roman" w:hAnsi="Times New Roman" w:cs="Times New Roman"/>
          <w:sz w:val="24"/>
          <w:szCs w:val="24"/>
        </w:rPr>
        <w:fldChar w:fldCharType="separate"/>
      </w:r>
      <w:r w:rsidR="005B40BF" w:rsidRPr="00C223B1">
        <w:rPr>
          <w:rFonts w:ascii="Times New Roman" w:hAnsi="Times New Roman" w:cs="Times New Roman"/>
          <w:noProof/>
          <w:sz w:val="24"/>
          <w:szCs w:val="24"/>
        </w:rPr>
        <w:t>Andresen and van der Meer, 2010</w:t>
      </w:r>
      <w:r w:rsidR="005B40BF" w:rsidRPr="00C223B1">
        <w:rPr>
          <w:rFonts w:ascii="Times New Roman" w:hAnsi="Times New Roman" w:cs="Times New Roman"/>
          <w:sz w:val="24"/>
          <w:szCs w:val="24"/>
        </w:rPr>
        <w:fldChar w:fldCharType="end"/>
      </w:r>
      <w:r w:rsidR="002E6F19" w:rsidRPr="00C223B1">
        <w:rPr>
          <w:rFonts w:ascii="Times New Roman" w:hAnsi="Times New Roman" w:cs="Times New Roman"/>
          <w:sz w:val="24"/>
          <w:szCs w:val="24"/>
        </w:rPr>
        <w:t xml:space="preserve">; </w:t>
      </w:r>
      <w:r w:rsidR="005B40BF" w:rsidRPr="00C223B1">
        <w:rPr>
          <w:rFonts w:ascii="Times New Roman" w:hAnsi="Times New Roman" w:cs="Times New Roman"/>
          <w:sz w:val="24"/>
          <w:szCs w:val="24"/>
        </w:rPr>
        <w:fldChar w:fldCharType="begin" w:fldLock="1"/>
      </w:r>
      <w:r w:rsidR="002E6F19" w:rsidRPr="00C223B1">
        <w:rPr>
          <w:rFonts w:ascii="Times New Roman" w:hAnsi="Times New Roman" w:cs="Times New Roman"/>
          <w:sz w:val="24"/>
          <w:szCs w:val="24"/>
        </w:rPr>
        <w:instrText>ADDIN CSL_CITATION {"citationItems":[{"id":"ITEM-1","itemData":{"DOI":"10.1603/EN09285","ISSN":"0046-225X","abstract":"We compare the efficiencies of different stages of Hippodamia variegata (Coleoptera: Coccinellidae) preying on Aphis fabae (Scolpoli) (Hemiptera: Aphididae) by estimating the functional responses of all stages. The experiments were carried out on leaf disks in petri dishes with 1520 replicates. Our results revealed that all larval instars and adult males and females of H. variegata exhibited type II functional responses on different densities of prey. The rate of searching efficiency and handling time were estimated as 0.063 h -1 and 6.933 h for first instar, 0.059 h -1 and 3.343 h for second instar, 0.103 h -1 and 1.909 h for third instar, 0.114 h -1 and 0.455 h for fourth instar, 0.159 h -1 and 1.194 h for male, 0.093 h -1 and 0.409 h for female, respectively. Thus, handing time decreased from first instar to female. Handling times of males were significantly greater than those of females. The most effective stages of H. variegata were females, fourth instars, and males. The efficiency of females was nearly three times greater than that of males. The voracity of larval stages and male and female adults of H. variegata were estimated as 2.93, 5.85, 12.13, 45.13, 18.33, and 44.60 (aphids/d), respectively. © 2010 Entomological Society of America.","author":[{"dropping-particle":"","family":"Farhadi","given":"Roya","non-dropping-particle":"","parse-names":false,"suffix":""},{"dropping-particle":"","family":"Allahyari","given":"Hossein","non-dropping-particle":"","parse-names":false,"suffix":""},{"dropping-particle":"","family":"Juliano","given":"Steven A.","non-dropping-particle":"","parse-names":false,"suffix":""}],"container-title":"Environmental Entomology","id":"ITEM-1","issue":"5","issued":{"date-parts":[["2010","10","1"]]},"page":"1586-1592","publisher":"Oxford Academic","title":"Functional Response of Larval and Adult Stages of &lt;i&gt;Hippodamia variegata&lt;/i&gt; (Coleoptera: Coccinellidae) to Different Densities of &lt;i&gt;Aphis fabae&lt;/i&gt; (Hemiptera: Aphididae)","type":"article-journal","volume":"39"},"uris":["http://www.mendeley.com/documents/?uuid=56280674-d2cf-328f-b1df-92d8c7b91731"]}],"mendeley":{"formattedCitation":"(Farhadi et al., 2010)","manualFormatting":"Farhadi et al., 2010","plainTextFormattedCitation":"(Farhadi et al., 2010)","previouslyFormattedCitation":"(Farhadi et al., 2010)"},"properties":{"noteIndex":0},"schema":"https://github.com/citation-style-language/schema/raw/master/csl-citation.json"}</w:instrText>
      </w:r>
      <w:r w:rsidR="005B40BF" w:rsidRPr="00C223B1">
        <w:rPr>
          <w:rFonts w:ascii="Times New Roman" w:hAnsi="Times New Roman" w:cs="Times New Roman"/>
          <w:sz w:val="24"/>
          <w:szCs w:val="24"/>
        </w:rPr>
        <w:fldChar w:fldCharType="separate"/>
      </w:r>
      <w:r w:rsidR="005B40BF" w:rsidRPr="00C223B1">
        <w:rPr>
          <w:rFonts w:ascii="Times New Roman" w:hAnsi="Times New Roman" w:cs="Times New Roman"/>
          <w:noProof/>
          <w:sz w:val="24"/>
          <w:szCs w:val="24"/>
        </w:rPr>
        <w:t>Farhadi et al., 2010</w:t>
      </w:r>
      <w:r w:rsidR="005B40BF" w:rsidRPr="00C223B1">
        <w:rPr>
          <w:rFonts w:ascii="Times New Roman" w:hAnsi="Times New Roman" w:cs="Times New Roman"/>
          <w:sz w:val="24"/>
          <w:szCs w:val="24"/>
        </w:rPr>
        <w:fldChar w:fldCharType="end"/>
      </w:r>
      <w:r w:rsidR="002E6F19" w:rsidRPr="00C223B1">
        <w:rPr>
          <w:rFonts w:ascii="Times New Roman" w:hAnsi="Times New Roman" w:cs="Times New Roman"/>
          <w:sz w:val="24"/>
          <w:szCs w:val="24"/>
        </w:rPr>
        <w:t xml:space="preserve">; </w:t>
      </w:r>
      <w:r w:rsidR="002E6F19" w:rsidRPr="00C223B1">
        <w:rPr>
          <w:rFonts w:ascii="Times New Roman" w:hAnsi="Times New Roman" w:cs="Times New Roman"/>
          <w:sz w:val="24"/>
          <w:szCs w:val="24"/>
        </w:rPr>
        <w:fldChar w:fldCharType="begin" w:fldLock="1"/>
      </w:r>
      <w:r w:rsidR="005E065D" w:rsidRPr="00C223B1">
        <w:rPr>
          <w:rFonts w:ascii="Times New Roman" w:hAnsi="Times New Roman" w:cs="Times New Roman"/>
          <w:sz w:val="24"/>
          <w:szCs w:val="24"/>
        </w:rPr>
        <w:instrText>ADDIN CSL_CITATION {"citationItems":[{"id":"ITEM-1","itemData":{"ISSN":"1210-5759","abstract":"Functional responses of immature stages of Propylea quatuordecimpunctata (L.) to varying densities of Aphis fabae Scopoli reared on Vicia faba L. were evaluated under laboratory conditions. All larval stages of the predator were starved for 12 h prior to being placed individually for 24 h in plastic containers with different densities of its prey, A. fabae, on potted V. faba plants. Logistic regression analysis of the proportion of aphids consumed as a function of initial density indicated that all larval instars of P. quatuordecimpunctata exhibited a type II functional response when searching for A. fabae on V. faba plants. Attack rates (0.059, 0.057, 0.065 and 0.064) and handling times (6.18, 2.37, 1.06 and 0.44) for first to fourth instar larvae, respectively, were estimated using Holling’s disc equation.","author":[{"dropping-particle":"","family":"Papanikolaou","given":"Nickolaos E","non-dropping-particle":"","parse-names":false,"suffix":""},{"dropping-particle":"","family":"Martinou","given":"Angeliki F","non-dropping-particle":"","parse-names":false,"suffix":""},{"dropping-particle":"","family":"Kontodimas","given":"Dimitrios C","non-dropping-particle":"","parse-names":false,"suffix":""},{"dropping-particle":"","family":"Matsinos","given":"Yiannis G","non-dropping-particle":"","parse-names":false,"suffix":""},{"dropping-particle":"","family":"Milonas","given":"Panagiotis G","non-dropping-particle":"","parse-names":false,"suffix":""}],"container-title":"European Journal of Entomology","id":"ITEM-1","issue":"3","issued":{"date-parts":[["2011"]]},"page":"391","publisher":"Institute of Entomology","title":"Functional responses of immature stages of Propylea quatuordecimpunctata (Coleoptera: Coccinellidae) to Aphis fabae (Hemiptera: Aphididae)","type":"article-journal","volume":"108"},"uris":["http://www.mendeley.com/documents/?uuid=0944dfc2-03cb-41f5-94b2-3a410f78eb5c"]}],"mendeley":{"formattedCitation":"(Papanikolaou et al., 2011)","manualFormatting":"Papanikolaou et al., 2011)","plainTextFormattedCitation":"(Papanikolaou et al., 2011)","previouslyFormattedCitation":"(Papanikolaou et al., 2011)"},"properties":{"noteIndex":0},"schema":"https://github.com/citation-style-language/schema/raw/master/csl-citation.json"}</w:instrText>
      </w:r>
      <w:r w:rsidR="002E6F19" w:rsidRPr="00C223B1">
        <w:rPr>
          <w:rFonts w:ascii="Times New Roman" w:hAnsi="Times New Roman" w:cs="Times New Roman"/>
          <w:sz w:val="24"/>
          <w:szCs w:val="24"/>
        </w:rPr>
        <w:fldChar w:fldCharType="separate"/>
      </w:r>
      <w:r w:rsidR="002E6F19" w:rsidRPr="00C223B1">
        <w:rPr>
          <w:rFonts w:ascii="Times New Roman" w:hAnsi="Times New Roman" w:cs="Times New Roman"/>
          <w:noProof/>
          <w:sz w:val="24"/>
          <w:szCs w:val="24"/>
        </w:rPr>
        <w:t>Papanikolaou et al., 2011)</w:t>
      </w:r>
      <w:r w:rsidR="002E6F19" w:rsidRPr="00C223B1">
        <w:rPr>
          <w:rFonts w:ascii="Times New Roman" w:hAnsi="Times New Roman" w:cs="Times New Roman"/>
          <w:sz w:val="24"/>
          <w:szCs w:val="24"/>
        </w:rPr>
        <w:fldChar w:fldCharType="end"/>
      </w:r>
      <w:r w:rsidR="00F90709" w:rsidRPr="00C223B1">
        <w:rPr>
          <w:rFonts w:ascii="Times New Roman" w:hAnsi="Times New Roman" w:cs="Times New Roman"/>
          <w:sz w:val="24"/>
          <w:szCs w:val="24"/>
        </w:rPr>
        <w:t>)</w:t>
      </w:r>
      <w:r w:rsidR="009966AF" w:rsidRPr="00C223B1">
        <w:rPr>
          <w:rFonts w:ascii="Times New Roman" w:hAnsi="Times New Roman" w:cs="Times New Roman"/>
          <w:sz w:val="24"/>
          <w:szCs w:val="24"/>
        </w:rPr>
        <w:t xml:space="preserve">. </w:t>
      </w:r>
      <w:ins w:id="2" w:author="Portalier Sebastien" w:date="2021-05-31T04:14:00Z">
        <w:r w:rsidR="00C223B1" w:rsidRPr="00C223B1">
          <w:rPr>
            <w:rFonts w:ascii="Times New Roman" w:hAnsi="Times New Roman" w:cs="Times New Roman"/>
            <w:sz w:val="24"/>
            <w:szCs w:val="24"/>
          </w:rPr>
          <w:t xml:space="preserve">They </w:t>
        </w:r>
      </w:ins>
      <w:ins w:id="3" w:author="Portalier Sebastien" w:date="2021-05-31T04:16:00Z">
        <w:r w:rsidR="00C223B1" w:rsidRPr="00C223B1">
          <w:rPr>
            <w:rFonts w:ascii="Times New Roman" w:hAnsi="Times New Roman" w:cs="Times New Roman"/>
            <w:sz w:val="24"/>
            <w:szCs w:val="24"/>
          </w:rPr>
          <w:t>usually</w:t>
        </w:r>
      </w:ins>
      <w:ins w:id="4" w:author="Portalier Sebastien" w:date="2021-05-31T04:14:00Z">
        <w:r w:rsidR="00C223B1" w:rsidRPr="00C223B1">
          <w:rPr>
            <w:rFonts w:ascii="Times New Roman" w:hAnsi="Times New Roman" w:cs="Times New Roman"/>
            <w:sz w:val="24"/>
            <w:szCs w:val="24"/>
          </w:rPr>
          <w:t xml:space="preserve"> do not </w:t>
        </w:r>
      </w:ins>
      <w:ins w:id="5" w:author="Portalier Sebastien" w:date="2021-05-31T04:15:00Z">
        <w:r w:rsidR="00C223B1" w:rsidRPr="00C223B1">
          <w:rPr>
            <w:rFonts w:ascii="Times New Roman" w:hAnsi="Times New Roman" w:cs="Times New Roman"/>
            <w:sz w:val="24"/>
            <w:szCs w:val="24"/>
          </w:rPr>
          <w:t>provide</w:t>
        </w:r>
      </w:ins>
      <w:ins w:id="6" w:author="Portalier Sebastien" w:date="2021-05-31T04:14:00Z">
        <w:r w:rsidR="00C223B1" w:rsidRPr="00C223B1">
          <w:rPr>
            <w:rFonts w:ascii="Times New Roman" w:hAnsi="Times New Roman" w:cs="Times New Roman"/>
            <w:sz w:val="24"/>
            <w:szCs w:val="24"/>
          </w:rPr>
          <w:t xml:space="preserve"> any mechanistic model</w:t>
        </w:r>
      </w:ins>
      <w:ins w:id="7" w:author="Portalier Sebastien" w:date="2021-05-31T04:15:00Z">
        <w:r w:rsidR="00C223B1" w:rsidRPr="00C223B1">
          <w:rPr>
            <w:rFonts w:ascii="Times New Roman" w:hAnsi="Times New Roman" w:cs="Times New Roman"/>
            <w:sz w:val="24"/>
            <w:szCs w:val="24"/>
          </w:rPr>
          <w:t xml:space="preserve"> to derive how the factors considered could affect the functional response.</w:t>
        </w:r>
      </w:ins>
      <w:ins w:id="8" w:author="Portalier Sebastien" w:date="2021-05-31T04:14:00Z">
        <w:r w:rsidR="00C223B1" w:rsidRPr="00C223B1">
          <w:rPr>
            <w:rFonts w:ascii="Times New Roman" w:hAnsi="Times New Roman" w:cs="Times New Roman"/>
            <w:sz w:val="24"/>
            <w:szCs w:val="24"/>
          </w:rPr>
          <w:t xml:space="preserve"> </w:t>
        </w:r>
      </w:ins>
      <w:r w:rsidR="001F1514" w:rsidRPr="00C223B1">
        <w:rPr>
          <w:rFonts w:ascii="Times New Roman" w:hAnsi="Times New Roman" w:cs="Times New Roman"/>
          <w:sz w:val="24"/>
          <w:szCs w:val="24"/>
        </w:rPr>
        <w:t xml:space="preserve">These approaches </w:t>
      </w:r>
      <w:r w:rsidR="001B32D3" w:rsidRPr="00C223B1">
        <w:rPr>
          <w:rFonts w:ascii="Times New Roman" w:hAnsi="Times New Roman" w:cs="Times New Roman"/>
          <w:sz w:val="24"/>
          <w:szCs w:val="24"/>
        </w:rPr>
        <w:t xml:space="preserve">give valuable information on the studied systems, and they </w:t>
      </w:r>
      <w:r w:rsidR="001F1514" w:rsidRPr="00C223B1">
        <w:rPr>
          <w:rFonts w:ascii="Times New Roman" w:hAnsi="Times New Roman" w:cs="Times New Roman"/>
          <w:sz w:val="24"/>
          <w:szCs w:val="24"/>
        </w:rPr>
        <w:t>allow for hypothesis testing</w:t>
      </w:r>
      <w:r w:rsidR="001B32D3" w:rsidRPr="00C223B1">
        <w:rPr>
          <w:rFonts w:ascii="Times New Roman" w:hAnsi="Times New Roman" w:cs="Times New Roman"/>
          <w:sz w:val="24"/>
          <w:szCs w:val="24"/>
        </w:rPr>
        <w:t>:</w:t>
      </w:r>
      <w:r w:rsidR="001F1514" w:rsidRPr="00C223B1">
        <w:rPr>
          <w:rFonts w:ascii="Times New Roman" w:hAnsi="Times New Roman" w:cs="Times New Roman"/>
          <w:sz w:val="24"/>
          <w:szCs w:val="24"/>
        </w:rPr>
        <w:t xml:space="preserve"> </w:t>
      </w:r>
      <w:r w:rsidR="001B32D3" w:rsidRPr="00C223B1">
        <w:rPr>
          <w:rFonts w:ascii="Times New Roman" w:hAnsi="Times New Roman" w:cs="Times New Roman"/>
          <w:sz w:val="24"/>
          <w:szCs w:val="24"/>
        </w:rPr>
        <w:t>f</w:t>
      </w:r>
      <w:r w:rsidR="001F1514" w:rsidRPr="00C223B1">
        <w:rPr>
          <w:rFonts w:ascii="Times New Roman" w:hAnsi="Times New Roman" w:cs="Times New Roman"/>
          <w:sz w:val="24"/>
          <w:szCs w:val="24"/>
        </w:rPr>
        <w:t xml:space="preserve">or example, the effects of temperature </w:t>
      </w:r>
      <w:r w:rsidR="0092000B" w:rsidRPr="00C223B1">
        <w:rPr>
          <w:rFonts w:ascii="Times New Roman" w:hAnsi="Times New Roman" w:cs="Times New Roman"/>
          <w:sz w:val="24"/>
          <w:szCs w:val="24"/>
        </w:rPr>
        <w:fldChar w:fldCharType="begin" w:fldLock="1"/>
      </w:r>
      <w:r w:rsidR="000E719A" w:rsidRPr="00C223B1">
        <w:rPr>
          <w:rFonts w:ascii="Times New Roman" w:hAnsi="Times New Roman" w:cs="Times New Roman"/>
          <w:sz w:val="24"/>
          <w:szCs w:val="24"/>
        </w:rPr>
        <w:instrText>ADDIN CSL_CITATION {"citationItems":[{"id":"ITEM-1","itemData":{"DOI":"10.1111/1365-2656.13060","ISSN":"0021-8790","abstract":"Global warming is one of the greatest threats to the persistence of populations: increased metabolic demands should strengthen pairwise species interactions, which could destabilize food webs at the higher organizational levels. Quantifying the temperature dependence of consumer–resource interactions is thus essential for predicting ecological responses to warming. We explored feeding interactions between different predator–prey pairs in controlled-temperature chambers and in a system of naturally heated streams. We found consistent temperature dependence of attack rates across experimental settings, though the magnitude and activation energy of attack rate were specific to each predator, which varied in mobility and foraging mode. We used these parameters along with metabolic rate measurements to estimate energetic efficiency and population abundance with warming. Energetic efficiency accurately estimated field abundance of a mobile predator that struggled to meet its metabolic demands, but was a poor predictor for a sedentary predator that operated well below its energetic limits. Temperature effects on population abundance may thus be strongly dependent on whether organisms are regulated by their own energy intake or interspecific interactions. Given the widespread use of functional response parameters in ecological modelling, reconciling outcomes from laboratory and field studies increases the confidence and precision with which we can predict warming impacts on natural systems.","author":[{"dropping-particle":"","family":"Archer","given":"Louise C.","non-dropping-particle":"","parse-names":false,"suffix":""},{"dropping-particle":"","family":"Sohlström","given":"Esra H.","non-dropping-particle":"","parse-names":false,"suffix":""},{"dropping-particle":"","family":"Gallo","given":"Bruno","non-dropping-particle":"","parse-names":false,"suffix":""},{"dropping-particle":"","family":"Jochum","given":"Malte","non-dropping-particle":"","parse-names":false,"suffix":""},{"dropping-particle":"","family":"Woodward","given":"Guy","non-dropping-particle":"","parse-names":false,"suffix":""},{"dropping-particle":"","family":"Kordas","given":"Rebecca L.","non-dropping-particle":"","parse-names":false,"suffix":""},{"dropping-particle":"","family":"Rall","given":"Björn C.","non-dropping-particle":"","parse-names":false,"suffix":""},{"dropping-particle":"","family":"O’Gorman","given":"Eoin J.","non-dropping-particle":"","parse-names":false,"suffix":""}],"container-title":"Journal of Animal Ecology","editor":[{"dropping-particle":"","family":"Prugh","given":"Laura","non-dropping-particle":"","parse-names":false,"suffix":""}],"id":"ITEM-1","issue":"11","issued":{"date-parts":[["2019","11","9"]]},"page":"1670-1683","publisher":"Blackwell Publishing Ltd","title":"Consistent temperature dependence of functional response parameters and their use in predicting population abundance","type":"article-journal","volume":"88"},"uris":["http://www.mendeley.com/documents/?uuid=3f80b9f5-1bb5-3394-8caa-18c6c4439d42"]}],"mendeley":{"formattedCitation":"(Archer et al., 2019)","plainTextFormattedCitation":"(Archer et al., 2019)","previouslyFormattedCitation":"(Archer et al., 2019)"},"properties":{"noteIndex":0},"schema":"https://github.com/citation-style-language/schema/raw/master/csl-citation.json"}</w:instrText>
      </w:r>
      <w:r w:rsidR="0092000B" w:rsidRPr="00C223B1">
        <w:rPr>
          <w:rFonts w:ascii="Times New Roman" w:hAnsi="Times New Roman" w:cs="Times New Roman"/>
          <w:sz w:val="24"/>
          <w:szCs w:val="24"/>
        </w:rPr>
        <w:fldChar w:fldCharType="separate"/>
      </w:r>
      <w:r w:rsidR="0092000B" w:rsidRPr="00C223B1">
        <w:rPr>
          <w:rFonts w:ascii="Times New Roman" w:hAnsi="Times New Roman" w:cs="Times New Roman"/>
          <w:noProof/>
          <w:sz w:val="24"/>
          <w:szCs w:val="24"/>
        </w:rPr>
        <w:t>(Archer et al., 2019)</w:t>
      </w:r>
      <w:r w:rsidR="0092000B" w:rsidRPr="00C223B1">
        <w:rPr>
          <w:rFonts w:ascii="Times New Roman" w:hAnsi="Times New Roman" w:cs="Times New Roman"/>
          <w:sz w:val="24"/>
          <w:szCs w:val="24"/>
        </w:rPr>
        <w:fldChar w:fldCharType="end"/>
      </w:r>
      <w:r w:rsidR="0092000B" w:rsidRPr="00C223B1">
        <w:rPr>
          <w:rFonts w:ascii="Times New Roman" w:hAnsi="Times New Roman" w:cs="Times New Roman"/>
          <w:sz w:val="24"/>
          <w:szCs w:val="24"/>
        </w:rPr>
        <w:t xml:space="preserve"> </w:t>
      </w:r>
      <w:r w:rsidR="001F1514" w:rsidRPr="00C223B1">
        <w:rPr>
          <w:rFonts w:ascii="Times New Roman" w:hAnsi="Times New Roman" w:cs="Times New Roman"/>
          <w:sz w:val="24"/>
          <w:szCs w:val="24"/>
        </w:rPr>
        <w:t xml:space="preserve">or predator satiation </w:t>
      </w:r>
      <w:r w:rsidR="00F93A16" w:rsidRPr="00C223B1">
        <w:rPr>
          <w:rFonts w:ascii="Times New Roman" w:hAnsi="Times New Roman" w:cs="Times New Roman"/>
          <w:sz w:val="24"/>
          <w:szCs w:val="24"/>
        </w:rPr>
        <w:fldChar w:fldCharType="begin" w:fldLock="1"/>
      </w:r>
      <w:r w:rsidR="0092000B" w:rsidRPr="00C223B1">
        <w:rPr>
          <w:rFonts w:ascii="Times New Roman" w:hAnsi="Times New Roman" w:cs="Times New Roman"/>
          <w:sz w:val="24"/>
          <w:szCs w:val="24"/>
        </w:rPr>
        <w:instrText>ADDIN CSL_CITATION {"citationItems":[{"id":"ITEM-1","itemData":{"DOI":"10.1111/oik.04479","ISSN":"00301299","abstract":"Empirical feeding studies where density-dependent consumption rates are fitted to functional response models are often used to parameterize the interaction strengths in models of population or food-web dynamics. However, the relationship between functional response parameter estimates from short-term feeding studies and real-world, long-term, trophic interaction strengths remains largely unexamined. In a critical first step to address this void, we tested for systematic effects of experimental duration and predator satiation on the estimate of functional response parameters, namely attack rate and handling time. Analyzing a large data set covering a wide range of predator taxa and body masses, we show that attack rates decrease with increasing experimental duration, and that handling times of starved predators are consistently shorter than those of satiated predators. Therefore, both the experimental duration and the predator satiation level have a strong and systematic impact on the predictions of population dynamics and food-web stability. Our study highlights potential pitfalls at the intersection of empirical and theoretical applications of functional responses. We conclude our study with some practical suggestions for how these implications should be addressed in the future to improve predictive abilities and realism in models of predator–prey interactions.","author":[{"dropping-particle":"","family":"Li","given":"Yuanheng","non-dropping-particle":"","parse-names":false,"suffix":""},{"dropping-particle":"","family":"Rall","given":"Björn C.","non-dropping-particle":"","parse-names":false,"suffix":""},{"dropping-particle":"","family":"Kalinkat","given":"Gregor","non-dropping-particle":"","parse-names":false,"suffix":""}],"container-title":"Oikos","id":"ITEM-1","issue":"4","issued":{"date-parts":[["2018","4","1"]]},"page":"590-598","publisher":"Blackwell Publishing Ltd","title":"Experimental duration and predator satiation levels systematically affect functional response parameters","type":"article-journal","volume":"127"},"uris":["http://www.mendeley.com/documents/?uuid=9695ad39-6495-4f30-b9ea-1ae540dc3626"]}],"mendeley":{"formattedCitation":"(Li et al., 2018)","plainTextFormattedCitation":"(Li et al., 2018)","previouslyFormattedCitation":"(Li et al., 2018)"},"properties":{"noteIndex":0},"schema":"https://github.com/citation-style-language/schema/raw/master/csl-citation.json"}</w:instrText>
      </w:r>
      <w:r w:rsidR="00F93A16" w:rsidRPr="00C223B1">
        <w:rPr>
          <w:rFonts w:ascii="Times New Roman" w:hAnsi="Times New Roman" w:cs="Times New Roman"/>
          <w:sz w:val="24"/>
          <w:szCs w:val="24"/>
        </w:rPr>
        <w:fldChar w:fldCharType="separate"/>
      </w:r>
      <w:r w:rsidR="00F93A16" w:rsidRPr="00C223B1">
        <w:rPr>
          <w:rFonts w:ascii="Times New Roman" w:hAnsi="Times New Roman" w:cs="Times New Roman"/>
          <w:noProof/>
          <w:sz w:val="24"/>
          <w:szCs w:val="24"/>
        </w:rPr>
        <w:t>(Li et al., 2018)</w:t>
      </w:r>
      <w:r w:rsidR="00F93A16" w:rsidRPr="00C223B1">
        <w:rPr>
          <w:rFonts w:ascii="Times New Roman" w:hAnsi="Times New Roman" w:cs="Times New Roman"/>
          <w:sz w:val="24"/>
          <w:szCs w:val="24"/>
        </w:rPr>
        <w:fldChar w:fldCharType="end"/>
      </w:r>
      <w:r w:rsidR="00F93A16" w:rsidRPr="00C223B1">
        <w:rPr>
          <w:rFonts w:ascii="Times New Roman" w:hAnsi="Times New Roman" w:cs="Times New Roman"/>
          <w:sz w:val="24"/>
          <w:szCs w:val="24"/>
        </w:rPr>
        <w:t xml:space="preserve"> </w:t>
      </w:r>
      <w:r w:rsidR="001F1514" w:rsidRPr="00C223B1">
        <w:rPr>
          <w:rFonts w:ascii="Times New Roman" w:hAnsi="Times New Roman" w:cs="Times New Roman"/>
          <w:sz w:val="24"/>
          <w:szCs w:val="24"/>
        </w:rPr>
        <w:t xml:space="preserve">on functional response. However, they do not provide a real explanation </w:t>
      </w:r>
      <w:r w:rsidR="001B32D3" w:rsidRPr="00C223B1">
        <w:rPr>
          <w:rFonts w:ascii="Times New Roman" w:hAnsi="Times New Roman" w:cs="Times New Roman"/>
          <w:sz w:val="24"/>
          <w:szCs w:val="24"/>
        </w:rPr>
        <w:t>on the mechanisms constraining attack rate, handling time, and therefore the functional response.</w:t>
      </w:r>
      <w:r w:rsidR="00571934" w:rsidRPr="00C223B1">
        <w:rPr>
          <w:rFonts w:ascii="Times New Roman" w:hAnsi="Times New Roman" w:cs="Times New Roman"/>
          <w:sz w:val="24"/>
          <w:szCs w:val="24"/>
        </w:rPr>
        <w:t xml:space="preserve"> Moreover, these studies are mostly carried out in laboratory, where many external factors do not apply </w:t>
      </w:r>
      <w:r w:rsidR="00571934" w:rsidRPr="00C223B1">
        <w:rPr>
          <w:rFonts w:ascii="Times New Roman" w:hAnsi="Times New Roman" w:cs="Times New Roman"/>
          <w:sz w:val="24"/>
          <w:szCs w:val="24"/>
        </w:rPr>
        <w:fldChar w:fldCharType="begin" w:fldLock="1"/>
      </w:r>
      <w:r w:rsidR="00C96984" w:rsidRPr="00C223B1">
        <w:rPr>
          <w:rFonts w:ascii="Times New Roman" w:hAnsi="Times New Roman" w:cs="Times New Roman"/>
          <w:sz w:val="24"/>
          <w:szCs w:val="24"/>
        </w:rPr>
        <w:instrText>ADDIN CSL_CITATION {"citationItems":[{"id":"ITEM-1","itemData":{"DOI":"10.1086/283996","ISSN":"00030147","abstract":"Functional responses are derived for several models in which a predator is able to vary the proportion of time that it spends foraging in an adaptive manner. Results suggest that: 1) functional response of such predators is likely to be very plastic; 2) the traditional Types 1, 2, 3 classification is not sufficient to describe the functional responses of such predators; and 3) variation in the proportion of time spent foraging can provide an alternative mechanism for traditional functional response forms. -Author","author":[{"dropping-particle":"","family":"Abrams","given":"P. A.","non-dropping-particle":"","parse-names":false,"suffix":""}],"container-title":"American Naturalist","id":"ITEM-1","issue":"3","issued":{"date-parts":[["1982","10","15"]]},"page":"382-390","publisher":" University of Chicago Press ","title":"Functional responses of optimal foragers.","type":"article-journal","volume":"120"},"uris":["http://www.mendeley.com/documents/?uuid=78f93c56-5c62-3d44-93c2-97b48418de5d"]}],"mendeley":{"formattedCitation":"(Abrams, 1982)","plainTextFormattedCitation":"(Abrams, 1982)","previouslyFormattedCitation":"(Abrams, 1982)"},"properties":{"noteIndex":0},"schema":"https://github.com/citation-style-language/schema/raw/master/csl-citation.json"}</w:instrText>
      </w:r>
      <w:r w:rsidR="00571934" w:rsidRPr="00C223B1">
        <w:rPr>
          <w:rFonts w:ascii="Times New Roman" w:hAnsi="Times New Roman" w:cs="Times New Roman"/>
          <w:sz w:val="24"/>
          <w:szCs w:val="24"/>
        </w:rPr>
        <w:fldChar w:fldCharType="separate"/>
      </w:r>
      <w:r w:rsidR="00571934" w:rsidRPr="00C223B1">
        <w:rPr>
          <w:rFonts w:ascii="Times New Roman" w:hAnsi="Times New Roman" w:cs="Times New Roman"/>
          <w:noProof/>
          <w:sz w:val="24"/>
          <w:szCs w:val="24"/>
        </w:rPr>
        <w:t>(Abrams, 1982)</w:t>
      </w:r>
      <w:r w:rsidR="00571934" w:rsidRPr="00C223B1">
        <w:rPr>
          <w:rFonts w:ascii="Times New Roman" w:hAnsi="Times New Roman" w:cs="Times New Roman"/>
          <w:sz w:val="24"/>
          <w:szCs w:val="24"/>
        </w:rPr>
        <w:fldChar w:fldCharType="end"/>
      </w:r>
      <w:r w:rsidR="00571934" w:rsidRPr="00C223B1">
        <w:rPr>
          <w:rFonts w:ascii="Times New Roman" w:hAnsi="Times New Roman" w:cs="Times New Roman"/>
          <w:sz w:val="24"/>
          <w:szCs w:val="24"/>
        </w:rPr>
        <w:t>.</w:t>
      </w:r>
      <w:commentRangeEnd w:id="0"/>
      <w:r w:rsidR="00F63EEF" w:rsidRPr="00C223B1">
        <w:rPr>
          <w:rStyle w:val="Marquedecommentaire"/>
        </w:rPr>
        <w:commentReference w:id="0"/>
      </w:r>
      <w:commentRangeEnd w:id="1"/>
      <w:r w:rsidR="00AF3A09">
        <w:rPr>
          <w:rStyle w:val="Marquedecommentaire"/>
        </w:rPr>
        <w:commentReference w:id="1"/>
      </w:r>
    </w:p>
    <w:p w14:paraId="3DFDB48B" w14:textId="58E30747" w:rsidR="00230464" w:rsidRPr="00220142" w:rsidRDefault="000A6B38" w:rsidP="00230464">
      <w:pPr>
        <w:spacing w:line="480" w:lineRule="auto"/>
        <w:ind w:firstLine="360"/>
        <w:rPr>
          <w:rFonts w:ascii="Times New Roman" w:hAnsi="Times New Roman" w:cs="Times New Roman"/>
          <w:sz w:val="24"/>
          <w:szCs w:val="24"/>
        </w:rPr>
      </w:pPr>
      <w:r>
        <w:rPr>
          <w:rFonts w:ascii="Times New Roman" w:hAnsi="Times New Roman" w:cs="Times New Roman"/>
          <w:sz w:val="24"/>
          <w:szCs w:val="24"/>
        </w:rPr>
        <w:t>Coming back to the mechanistic roots of the functional response approach, s</w:t>
      </w:r>
      <w:r w:rsidR="008006F7" w:rsidRPr="00220142">
        <w:rPr>
          <w:rFonts w:ascii="Times New Roman" w:hAnsi="Times New Roman" w:cs="Times New Roman"/>
          <w:sz w:val="24"/>
          <w:szCs w:val="24"/>
        </w:rPr>
        <w:t xml:space="preserve">everal </w:t>
      </w:r>
      <w:r>
        <w:rPr>
          <w:rFonts w:ascii="Times New Roman" w:hAnsi="Times New Roman" w:cs="Times New Roman"/>
          <w:sz w:val="24"/>
          <w:szCs w:val="24"/>
        </w:rPr>
        <w:t xml:space="preserve">studies investigated the role played by factors </w:t>
      </w:r>
      <w:r w:rsidR="008006F7" w:rsidRPr="00220142">
        <w:rPr>
          <w:rFonts w:ascii="Times New Roman" w:hAnsi="Times New Roman" w:cs="Times New Roman"/>
          <w:sz w:val="24"/>
          <w:szCs w:val="24"/>
        </w:rPr>
        <w:t xml:space="preserve">known to affect </w:t>
      </w:r>
      <w:r>
        <w:rPr>
          <w:rFonts w:ascii="Times New Roman" w:hAnsi="Times New Roman" w:cs="Times New Roman"/>
          <w:sz w:val="24"/>
          <w:szCs w:val="24"/>
        </w:rPr>
        <w:t xml:space="preserve">the </w:t>
      </w:r>
      <w:r w:rsidR="008006F7" w:rsidRPr="00220142">
        <w:rPr>
          <w:rFonts w:ascii="Times New Roman" w:hAnsi="Times New Roman" w:cs="Times New Roman"/>
          <w:sz w:val="24"/>
          <w:szCs w:val="24"/>
        </w:rPr>
        <w:t xml:space="preserve">functional response. </w:t>
      </w:r>
      <w:r w:rsidR="00230464" w:rsidRPr="00220142">
        <w:rPr>
          <w:rFonts w:ascii="Times New Roman" w:hAnsi="Times New Roman" w:cs="Times New Roman"/>
          <w:sz w:val="24"/>
          <w:szCs w:val="24"/>
        </w:rPr>
        <w:t xml:space="preserve">These models emphasized different features of predator-prey relationships, such as feeding saturation </w:t>
      </w:r>
      <w:r w:rsidR="0017585A">
        <w:rPr>
          <w:rFonts w:ascii="Times New Roman" w:hAnsi="Times New Roman" w:cs="Times New Roman"/>
          <w:sz w:val="24"/>
          <w:szCs w:val="24"/>
        </w:rPr>
        <w:fldChar w:fldCharType="begin" w:fldLock="1"/>
      </w:r>
      <w:r w:rsidR="0017585A">
        <w:rPr>
          <w:rFonts w:ascii="Times New Roman" w:hAnsi="Times New Roman" w:cs="Times New Roman"/>
          <w:sz w:val="24"/>
          <w:szCs w:val="24"/>
        </w:rPr>
        <w:instrText>ADDIN CSL_CITATION {"citationItems":[{"id":"ITEM-1","itemData":{"DOI":"10.2307/1936298","ISSN":"1939-9170","abstract":"A nonlinear function general enough to include the effects of feeding saturation and intraspecific consumer interference is used to represent the transfer of material or energy from one trophic level to another. The function agrees with some recent experimental data on feeding rates. A model using this feeding rate function is subjected to equilibrium and stability analyses to ascertain its mathematical implications. The anaylses lead to several observations; for example, increases in maximum feeding rate may, under certain circumstances; result in decreases in consumer population and mutal interference between consumers is a major stabilizing factor in a nonlinear system. The analyses also suggest that realistic classes of consumer—resource models exist which do not obey Kolmogorov's Criteria but are nevertheless globally stable.","author":[{"dropping-particle":"","family":"DeAngelis","given":"D L","non-dropping-particle":"","parse-names":false,"suffix":""},{"dropping-particle":"","family":"Goldstein","given":"R A","non-dropping-particle":"","parse-names":false,"suffix":""},{"dropping-particle":"V","family":"O'Neill","given":"R","non-dropping-particle":"","parse-names":false,"suffix":""}],"container-title":"Ecology","id":"ITEM-1","issue":"4","issued":{"date-parts":[["1975","7","1"]]},"page":"881-892","publisher":"Ecological Society of America","title":"A Model for Tropic Interaction","type":"article-journal","volume":"56"},"uris":["http://www.mendeley.com/documents/?uuid=87905731-45a9-4012-84db-ec40165ab444"]}],"mendeley":{"formattedCitation":"(DeAngelis et al., 1975)","plainTextFormattedCitation":"(DeAngelis et al., 1975)","previouslyFormattedCitation":"(DeAngelis et al., 1975)"},"properties":{"noteIndex":0},"schema":"https://github.com/citation-style-language/schema/raw/master/csl-citation.json"}</w:instrText>
      </w:r>
      <w:r w:rsidR="0017585A">
        <w:rPr>
          <w:rFonts w:ascii="Times New Roman" w:hAnsi="Times New Roman" w:cs="Times New Roman"/>
          <w:sz w:val="24"/>
          <w:szCs w:val="24"/>
        </w:rPr>
        <w:fldChar w:fldCharType="separate"/>
      </w:r>
      <w:r w:rsidR="0017585A" w:rsidRPr="0017585A">
        <w:rPr>
          <w:rFonts w:ascii="Times New Roman" w:hAnsi="Times New Roman" w:cs="Times New Roman"/>
          <w:noProof/>
          <w:sz w:val="24"/>
          <w:szCs w:val="24"/>
        </w:rPr>
        <w:t>(DeAngelis et al., 1975)</w:t>
      </w:r>
      <w:r w:rsidR="0017585A">
        <w:rPr>
          <w:rFonts w:ascii="Times New Roman" w:hAnsi="Times New Roman" w:cs="Times New Roman"/>
          <w:sz w:val="24"/>
          <w:szCs w:val="24"/>
        </w:rPr>
        <w:fldChar w:fldCharType="end"/>
      </w:r>
      <w:r w:rsidR="00230464" w:rsidRPr="00220142">
        <w:rPr>
          <w:rFonts w:ascii="Times New Roman" w:hAnsi="Times New Roman" w:cs="Times New Roman"/>
          <w:sz w:val="24"/>
          <w:szCs w:val="24"/>
        </w:rPr>
        <w:t xml:space="preserve">⁠, or interaction between predators </w:t>
      </w:r>
      <w:r w:rsidR="002442A3">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{"citationItems":[{"id":"ITEM-1","itemData":{"DOI":"10.1111/1365-2435.12682","ISSN":"1365-2435","abstract":"Predator diversity alterations have been observed in most ecosystems as a result of the loss and/ or addition of species. This has implications for predator-prey dynamics as non-trophic interactions among predators, so called multiple predator effects (MPE), are known to influence predation success. In addition, there is often a density-dependant relationship between prey availability and prey consumption (functional response). While MPE investigations are common in the literature, functional responses have rarely been incorporated into this field of predation ecology. Here, we outline an experimental procedure that incorporates functional responses into multiple predator effect studies. Using three fish species with different functional traits as model predators (bluegill Lepomis macrochirus, southern mouthbrooder Pseudocrenilabrus philander and banded tilapia Tilapia sparrmanii), we assess intra- and inter-specific predator interaction outcomes on predator-prey dynamics. This was done by contrasting observed functional responses of heterospecific and conspecific combinations of predators with expected responses based on those of individual predators. Multi-predator combinations produced variable results. Bluegill were the only species in which observed conspecific multi-predator functional responses matched those of expected based on individual performance (prey risk neutral effects). In contrast, prey risk reduction was observed for both mouthbrooder and tilapia conspecific multi-predator trials. Heterospecific combinations revealed strong prey risk reduction effects for mouthbrooder-tilapia and bluegill-tilapia trials, while mouthbrooder- bluegill multi-predator functional responses combined additively. These results are discussed within the context of behavioural traits of the species and the development of a trait-based predictive framework. Using a functional response approach allowed for the assessment of multiple predator effects across a range of prey densities. We propose that the incorporation of within-guild predator combinations into classic functional response investigations will enhance predictive capacity development in competition and predation ecology. This article is protected by copyright. All rights reserved.","author":[{"dropping-particle":"","family":"Wasserman","given":"Ryan J","non-dropping-particle":"","parse-names":false,"suffix":""},{"dropping-particle":"","family":"Alexander","given":"Mhairi E","non-dropping-particle":"","parse-names":false,"suffix":""},{"dropping-particle":"","family":"Dalu","given":"Tatenda","non-dropping-particle":"","parse-names":false,"suffix":""},{"dropping-particle":"","family":"Ellender","given":"Bruce R","non-dropping-particle":"","parse-names":false,"suffix":""},{"dropping-particle":"","family":"Kaiser","given":"Horst","non-dropping-particle":"","parse-names":false,"suffix":""},{"dropping-particle":"","family":"Weyl","given":"Olaf L F","non-dropping-particle":"","parse-names":false,"suffix":""}],"container-title":"Functional Ecology","id":"ITEM-1","issue":"12","issued":{"date-parts":[["2016","5","1"]]},"page":"1988-1998","title":"Using functional responses to quantify interaction effects among predators","type":"article-journal","volume":"30"},"uris":["http://www.mendeley.com/documents/?uuid=514894fe-8d95-4b20-bf01-55235b4deab2"]}],"mendeley":{"formattedCitation":"(Wasserman et al., 2016)","plainTextFormattedCitation":"(Wasserman et al., 2016)","previouslyFormattedCitation":"(Wasserman et al., 2016)"},"properties":{"noteIndex":0},"schema":"https://github.com/citation-style-language/schema/raw/master/csl-citation.json"}</w:instrText>
      </w:r>
      <w:r w:rsidR="002442A3">
        <w:rPr>
          <w:rFonts w:ascii="Times New Roman" w:hAnsi="Times New Roman" w:cs="Times New Roman"/>
          <w:sz w:val="24"/>
          <w:szCs w:val="24"/>
        </w:rPr>
        <w:fldChar w:fldCharType="separate"/>
      </w:r>
      <w:r w:rsidR="002442A3" w:rsidRPr="002442A3">
        <w:rPr>
          <w:rFonts w:ascii="Times New Roman" w:hAnsi="Times New Roman" w:cs="Times New Roman"/>
          <w:noProof/>
          <w:sz w:val="24"/>
          <w:szCs w:val="24"/>
        </w:rPr>
        <w:t>(Wasserman et al., 2016)</w:t>
      </w:r>
      <w:r w:rsidR="002442A3">
        <w:rPr>
          <w:rFonts w:ascii="Times New Roman" w:hAnsi="Times New Roman" w:cs="Times New Roman"/>
          <w:sz w:val="24"/>
          <w:szCs w:val="24"/>
        </w:rPr>
        <w:fldChar w:fldCharType="end"/>
      </w:r>
      <w:r w:rsidR="00230464" w:rsidRPr="00220142">
        <w:rPr>
          <w:rFonts w:ascii="Times New Roman" w:hAnsi="Times New Roman" w:cs="Times New Roman"/>
          <w:sz w:val="24"/>
          <w:szCs w:val="24"/>
        </w:rPr>
        <w:t xml:space="preserve">⁠. </w:t>
      </w:r>
      <w:r w:rsidR="008006F7" w:rsidRPr="00220142">
        <w:rPr>
          <w:rFonts w:ascii="Times New Roman" w:hAnsi="Times New Roman" w:cs="Times New Roman"/>
          <w:sz w:val="24"/>
          <w:szCs w:val="24"/>
        </w:rPr>
        <w:t xml:space="preserve">Among them, the body sizes of predator and prey </w:t>
      </w:r>
      <w:r w:rsidR="00105C56">
        <w:rPr>
          <w:rFonts w:ascii="Times New Roman" w:hAnsi="Times New Roman" w:cs="Times New Roman"/>
          <w:sz w:val="24"/>
          <w:szCs w:val="24"/>
        </w:rPr>
        <w:t xml:space="preserve">is known to </w:t>
      </w:r>
      <w:r w:rsidR="008006F7" w:rsidRPr="00220142">
        <w:rPr>
          <w:rFonts w:ascii="Times New Roman" w:hAnsi="Times New Roman" w:cs="Times New Roman"/>
          <w:sz w:val="24"/>
          <w:szCs w:val="24"/>
        </w:rPr>
        <w:t xml:space="preserve">strongly affect the functional response </w:t>
      </w:r>
      <w:r w:rsidR="008006F7" w:rsidRPr="00220142">
        <w:rPr>
          <w:rFonts w:ascii="Times New Roman" w:hAnsi="Times New Roman" w:cs="Times New Roman"/>
          <w:sz w:val="24"/>
          <w:szCs w:val="24"/>
        </w:rPr>
        <w:fldChar w:fldCharType="begin" w:fldLock="1"/>
      </w:r>
      <w:r w:rsidR="001E7AEA" w:rsidRPr="00220142">
        <w:rPr>
          <w:rFonts w:ascii="Times New Roman" w:hAnsi="Times New Roman" w:cs="Times New Roman"/>
          <w:sz w:val="24"/>
          <w:szCs w:val="24"/>
        </w:rPr>
        <w:instrText>ADDIN CSL_CITATION {"citationItems":[{"id":"ITEM-1","itemData":{"DOI":"10.1111/j.0021-8790.2004.00800.x","ISSN":"0021-8790","author":[{"dropping-particle":"","family":"Aljetlawi","given":"Albashir A.","non-dropping-particle":"","parse-names":false,"suffix":""},{"dropping-particle":"","family":"Sparrevik","given":"Erik","non-dropping-particle":"","parse-names":false,"suffix":""},{"dropping-particle":"","family":"Leonardsson","given":"Kjell","non-dropping-particle":"","parse-names":false,"suffix":""}],"container-title":"Journal of Animal Ecology","id":"ITEM-1","issue":"2","issued":{"date-parts":[["2004","3"]]},"page":"239-252","title":"Prey-predator size-dependent functional response: derivation and rescaling to the real world","type":"article-journal","volume":"73"},"uris":["http://www.mendeley.com/documents/?uuid=b63ad290-fd5a-4539-884c-8a8595dc6433"]}],"mendeley":{"formattedCitation":"(Aljetlawi et al., 2004)","manualFormatting":"(Aljetlawi et al., 2004","plainTextFormattedCitation":"(Aljetlawi et al., 2004)","previouslyFormattedCitation":"(Aljetlawi et al., 2004)"},"properties":{"noteIndex":0},"schema":"https://github.com/citation-style-language/schema/raw/master/csl-citation.json"}</w:instrText>
      </w:r>
      <w:r w:rsidR="008006F7" w:rsidRPr="00220142">
        <w:rPr>
          <w:rFonts w:ascii="Times New Roman" w:hAnsi="Times New Roman" w:cs="Times New Roman"/>
          <w:sz w:val="24"/>
          <w:szCs w:val="24"/>
        </w:rPr>
        <w:fldChar w:fldCharType="separate"/>
      </w:r>
      <w:r w:rsidR="008006F7" w:rsidRPr="00220142">
        <w:rPr>
          <w:rFonts w:ascii="Times New Roman" w:hAnsi="Times New Roman" w:cs="Times New Roman"/>
          <w:noProof/>
          <w:sz w:val="24"/>
          <w:szCs w:val="24"/>
        </w:rPr>
        <w:t>(Aljetlawi et al., 2004</w:t>
      </w:r>
      <w:r w:rsidR="008006F7" w:rsidRPr="00220142">
        <w:rPr>
          <w:rFonts w:ascii="Times New Roman" w:hAnsi="Times New Roman" w:cs="Times New Roman"/>
          <w:sz w:val="24"/>
          <w:szCs w:val="24"/>
        </w:rPr>
        <w:fldChar w:fldCharType="end"/>
      </w:r>
      <w:r w:rsidR="001E7AEA" w:rsidRPr="00220142">
        <w:rPr>
          <w:rFonts w:ascii="Times New Roman" w:hAnsi="Times New Roman" w:cs="Times New Roman"/>
          <w:sz w:val="24"/>
          <w:szCs w:val="24"/>
        </w:rPr>
        <w:t>;</w:t>
      </w:r>
      <w:r w:rsidR="008006F7" w:rsidRPr="00220142">
        <w:rPr>
          <w:rFonts w:ascii="Times New Roman" w:hAnsi="Times New Roman" w:cs="Times New Roman"/>
          <w:sz w:val="24"/>
          <w:szCs w:val="24"/>
        </w:rPr>
        <w:fldChar w:fldCharType="begin" w:fldLock="1"/>
      </w:r>
      <w:r w:rsidR="001E7AEA" w:rsidRPr="00220142">
        <w:rPr>
          <w:rFonts w:ascii="Times New Roman" w:hAnsi="Times New Roman" w:cs="Times New Roman"/>
          <w:sz w:val="24"/>
          <w:szCs w:val="24"/>
        </w:rPr>
        <w:instrText>ADDIN CSL_CITATION {"citationItems":[{"id":"ITEM-1","itemData":{"DOI":"10.1111/j.1365-2656.2009.01622.x","ISSN":"1365-2656","PMID":"19845811","abstract":"1. Functional responses quantify the per capita consumption rates of predators depending on prey density. The parameters of these nonlinear interaction strength models were recently used as successful proxies for predicting population dynamics, food-web topology and stability. 2. This study addressed systematic effects of predator and prey body masses on the functional response parameters handling time, instantaneous search coefficient (attack coefficient) and a scaling exponent converting type II into type III functional responses. To fully explore the possible combinations of predator and prey body masses, we studied the functional responses of 13 predator species (ground beetles and wolf spiders) on one small and one large prey resulting in 26 functional responses. 3. We found (i) a power-law decrease of handling time with predator mass with an exponent of -0.94; (ii) an increase of handling time with prey mass (power-law with an exponent of 0.83, but only three prey sizes were included); (iii) a hump-shaped relationship between instantaneous search coefficients and predator-prey body-mass ratios; and (iv) low scaling exponents for low predator-prey body mass ratios in contrast to high scaling exponents for high predator-prey body-mass ratios. 4. These scaling relationships suggest that nonlinear interaction strengths can be predicted by knowledge of predator and prey body masses. Our results imply that predators of intermediate size impose stronger per capita top-down interaction strengths on a prey than smaller or larger predators. Moreover, the stability of population and food-web dynamics should increase with increasing body-mass ratios in consequence of increases in the scaling exponents. 5. Integrating these scaling relationships into population models will allow predicting energy fluxes, food-web structures and the distribution of interaction strengths across food web links based on knowledge of the species' body masses.","author":[{"dropping-particle":"","family":"Vucic-Pestic","given":"Olivera","non-dropping-particle":"","parse-names":false,"suffix":""},{"dropping-particle":"","family":"Rall","given":"Björn C.","non-dropping-particle":"","parse-names":false,"suffix":""},{"dropping-particle":"","family":"Kalinkat","given":"Gregor","non-dropping-particle":"","parse-names":false,"suffix":""},{"dropping-particle":"","family":"Brose","given":"Ulrich","non-dropping-particle":"","parse-names":false,"suffix":""}],"container-title":"The Journal of animal ecology","id":"ITEM-1","issue":"1","issued":{"date-parts":[["2010","1"]]},"page":"249-56","title":"Allometric functional response model: body masses constrain interaction strengths.","type":"article-journal","volume":"79"},"uris":["http://www.mendeley.com/documents/?uuid=45da8193-6360-4d91-bb39-83adef48c823"]}],"mendeley":{"formattedCitation":"(Vucic-Pestic et al., 2010)","manualFormatting":" Vucic-Pestic et al., 2010)","plainTextFormattedCitation":"(Vucic-Pestic et al., 2010)","previouslyFormattedCitation":"(Vucic-Pestic et al., 2010)"},"properties":{"noteIndex":0},"schema":"https://github.com/citation-style-language/schema/raw/master/csl-citation.json"}</w:instrText>
      </w:r>
      <w:r w:rsidR="008006F7" w:rsidRPr="00220142">
        <w:rPr>
          <w:rFonts w:ascii="Times New Roman" w:hAnsi="Times New Roman" w:cs="Times New Roman"/>
          <w:sz w:val="24"/>
          <w:szCs w:val="24"/>
        </w:rPr>
        <w:fldChar w:fldCharType="separate"/>
      </w:r>
      <w:r w:rsidR="001E7AEA" w:rsidRPr="00220142">
        <w:rPr>
          <w:rFonts w:ascii="Times New Roman" w:hAnsi="Times New Roman" w:cs="Times New Roman"/>
          <w:noProof/>
          <w:sz w:val="24"/>
          <w:szCs w:val="24"/>
        </w:rPr>
        <w:t xml:space="preserve"> </w:t>
      </w:r>
      <w:r w:rsidR="008006F7" w:rsidRPr="00220142">
        <w:rPr>
          <w:rFonts w:ascii="Times New Roman" w:hAnsi="Times New Roman" w:cs="Times New Roman"/>
          <w:noProof/>
          <w:sz w:val="24"/>
          <w:szCs w:val="24"/>
        </w:rPr>
        <w:t>Vucic-Pestic et al., 2010)</w:t>
      </w:r>
      <w:r w:rsidR="008006F7" w:rsidRPr="00220142">
        <w:rPr>
          <w:rFonts w:ascii="Times New Roman" w:hAnsi="Times New Roman" w:cs="Times New Roman"/>
          <w:sz w:val="24"/>
          <w:szCs w:val="24"/>
        </w:rPr>
        <w:fldChar w:fldCharType="end"/>
      </w:r>
      <w:r w:rsidR="008006F7" w:rsidRPr="00220142">
        <w:rPr>
          <w:rFonts w:ascii="Times New Roman" w:hAnsi="Times New Roman" w:cs="Times New Roman"/>
          <w:sz w:val="24"/>
          <w:szCs w:val="24"/>
        </w:rPr>
        <w:t xml:space="preserve">⁠. It appears that body size </w:t>
      </w:r>
      <w:r w:rsidR="00A51021" w:rsidRPr="00220142">
        <w:rPr>
          <w:rFonts w:ascii="Times New Roman" w:hAnsi="Times New Roman" w:cs="Times New Roman"/>
          <w:sz w:val="24"/>
          <w:szCs w:val="24"/>
        </w:rPr>
        <w:t>is</w:t>
      </w:r>
      <w:r w:rsidR="008006F7" w:rsidRPr="00220142">
        <w:rPr>
          <w:rFonts w:ascii="Times New Roman" w:hAnsi="Times New Roman" w:cs="Times New Roman"/>
          <w:sz w:val="24"/>
          <w:szCs w:val="24"/>
        </w:rPr>
        <w:t xml:space="preserve"> a good predictor of trophic position </w:t>
      </w:r>
      <w:r w:rsidR="008006F7" w:rsidRPr="00220142">
        <w:rPr>
          <w:rFonts w:ascii="Times New Roman" w:hAnsi="Times New Roman" w:cs="Times New Roman"/>
          <w:sz w:val="24"/>
          <w:szCs w:val="24"/>
        </w:rPr>
        <w:fldChar w:fldCharType="begin" w:fldLock="1"/>
      </w:r>
      <w:r w:rsidR="008006F7" w:rsidRPr="00220142">
        <w:rPr>
          <w:rFonts w:ascii="Times New Roman" w:hAnsi="Times New Roman" w:cs="Times New Roman"/>
          <w:sz w:val="24"/>
          <w:szCs w:val="24"/>
        </w:rPr>
        <w:instrText>ADDIN CSL_CITATION {"citationItems":[{"id":"ITEM-1","itemData":{"DOI":"10.1371/journal.pone.0012092","ISSN":"1932-6203","PMID":"20711506","abstract":"The niche model has been widely used to model the structure of complex food webs, and yet the ecological meaning of the single niche dimension has not been explored. In the niche model, each species has three traits, niche position, diet position and feeding range. Here, a new probabilistic niche model, which allows the maximum likelihood set of trait values to be estimated for each species, is applied to the food web of the Benguela fishery. We also developed the allometric niche model, in which body size is used as the niche dimension. About 80% of the links in the empirical data are predicted by the probabilistic niche model, a significant improvement over recent models. As in the niche model, species are uniformly distributed on the niche axis. Feeding ranges are exponentially distributed, but diet positions are not uniformly distributed below the predator. Species traits are strongly correlated with body size, but the allometric niche model performs significantly worse than the probabilistic niche model. The best-fit parameter set provides a significantly better model of the structure of the Benguela food web than was previously available. The methodology allows the identification of a number of taxa that stand out as outliers either in the model's poor performance at predicting their predators or prey or in their parameter values. While important, body size alone does not explain the structure of the one-dimensional niche.","author":[{"dropping-particle":"","family":"Williams","given":"Richard J","non-dropping-particle":"","parse-names":false,"suffix":""},{"dropping-particle":"","family":"Anandanadesan","given":"Ananthi","non-dropping-particle":"","parse-names":false,"suffix":""},{"dropping-particle":"","family":"Purves","given":"Drew","non-dropping-particle":"","parse-names":false,"suffix":""}],"container-title":"PloS one","id":"ITEM-1","issue":"8","issued":{"date-parts":[["2010","1","9"]]},"page":"e12092","publisher":"Public Library of Science","title":"The probabilistic niche model reveals the niche structure and role of body size in a complex food web.","type":"article-journal","volume":"5"},"uris":["http://www.mendeley.com/documents/?uuid=3a34502d-6542-4ab8-99b3-0bc5994c17ea"]}],"mendeley":{"formattedCitation":"(Williams et al., 2010)","plainTextFormattedCitation":"(Williams et al., 2010)","previouslyFormattedCitation":"(Williams et al., 2010)"},"properties":{"noteIndex":0},"schema":"https://github.com/citation-style-language/schema/raw/master/csl-citation.json"}</w:instrText>
      </w:r>
      <w:r w:rsidR="008006F7" w:rsidRPr="00220142">
        <w:rPr>
          <w:rFonts w:ascii="Times New Roman" w:hAnsi="Times New Roman" w:cs="Times New Roman"/>
          <w:sz w:val="24"/>
          <w:szCs w:val="24"/>
        </w:rPr>
        <w:fldChar w:fldCharType="separate"/>
      </w:r>
      <w:r w:rsidR="008006F7" w:rsidRPr="00220142">
        <w:rPr>
          <w:rFonts w:ascii="Times New Roman" w:hAnsi="Times New Roman" w:cs="Times New Roman"/>
          <w:noProof/>
          <w:sz w:val="24"/>
          <w:szCs w:val="24"/>
        </w:rPr>
        <w:t>(Williams et al., 2010)</w:t>
      </w:r>
      <w:r w:rsidR="008006F7" w:rsidRPr="00220142">
        <w:rPr>
          <w:rFonts w:ascii="Times New Roman" w:hAnsi="Times New Roman" w:cs="Times New Roman"/>
          <w:sz w:val="24"/>
          <w:szCs w:val="24"/>
        </w:rPr>
        <w:fldChar w:fldCharType="end"/>
      </w:r>
      <w:r w:rsidR="008006F7" w:rsidRPr="00220142">
        <w:rPr>
          <w:rFonts w:ascii="Times New Roman" w:hAnsi="Times New Roman" w:cs="Times New Roman"/>
          <w:sz w:val="24"/>
          <w:szCs w:val="24"/>
        </w:rPr>
        <w:t>⁠</w:t>
      </w:r>
      <w:r>
        <w:rPr>
          <w:rFonts w:ascii="Times New Roman" w:hAnsi="Times New Roman" w:cs="Times New Roman"/>
          <w:sz w:val="24"/>
          <w:szCs w:val="24"/>
        </w:rPr>
        <w:t xml:space="preserve"> and affect</w:t>
      </w:r>
      <w:r w:rsidR="00792D27">
        <w:rPr>
          <w:rFonts w:ascii="Times New Roman" w:hAnsi="Times New Roman" w:cs="Times New Roman"/>
          <w:sz w:val="24"/>
          <w:szCs w:val="24"/>
        </w:rPr>
        <w:t>s</w:t>
      </w:r>
      <w:r>
        <w:rPr>
          <w:rFonts w:ascii="Times New Roman" w:hAnsi="Times New Roman" w:cs="Times New Roman"/>
          <w:sz w:val="24"/>
          <w:szCs w:val="24"/>
        </w:rPr>
        <w:t xml:space="preserve"> the overall dynamics of the interaction </w:t>
      </w:r>
      <w:r>
        <w:rPr>
          <w:rFonts w:ascii="Times New Roman" w:hAnsi="Times New Roman" w:cs="Times New Roman"/>
          <w:sz w:val="24"/>
          <w:szCs w:val="24"/>
        </w:rPr>
        <w:fldChar w:fldCharType="begin" w:fldLock="1"/>
      </w:r>
      <w:r w:rsidR="00862DA9">
        <w:rPr>
          <w:rFonts w:ascii="Times New Roman" w:hAnsi="Times New Roman" w:cs="Times New Roman"/>
          <w:sz w:val="24"/>
          <w:szCs w:val="24"/>
        </w:rPr>
        <w:instrText>ADDIN CSL_CITATION {"citationItems":[{"id":"ITEM-1","itemData":{"DOI":"10.1086/285380","ISSN":"00030147, 15375323","abstract":"\"Plausible\" consumer-resource models, based on energetic reasoning and allometric empiricism, are formulated and their dynamics investigated. Most of the parameters in these models are determined by the body sizes and metabolic categories (endotherm, vertebrate ectotherm, invertebrate ectotherm, or plant) of the populations in question. The remaining parameters have clear biological meanings. The intent of these models is to provide maximum realism from minimum data when needed because of constraints of time or of resources for empirical research. The models also demonstrate the influence of physiological power and body size on consumer-resource dynamics. For a given metabolic type, we define ecological scope as the ratio of maximal ingestion rate to respiration rate. Invertebrate ectotherms have greater ecological scope than do vertebrate ectotherms, which have greater scope than do endotherms. Greater ecological scope implies ability to subsist on scarcer resources and a tendency to more stable dynamics. Changes in dynamics associated with increased resource carrying capacity K (the \"paradox of enrichment\") are investigated. Robust limit cycles (sustained oscillations) require a Type III functional response, but even in this case the cycles quickly \"implode\" (with respect to changes in K) to extremely small densities if the resource-consumer body mass ratio is too high. Estimates are given for resource-consumer body mass ratios that permit robust limit cycles, and some pertinent data are discussed. An analytic expression for the periods of limit cycles is derived. In terms of body mass, the periods scale as (consumer body mass)1/8 (resource body mass)1/8.","author":[{"dropping-particle":"","family":"Yodzis","given":"P","non-dropping-particle":"","parse-names":false,"suffix":""},{"dropping-particle":"","family":"Innes","given":"S","non-dropping-particle":"","parse-names":false,"suffix":""}],"container-title":"The American Naturalist","id":"ITEM-1","issue":"6","issued":{"date-parts":[["1992"]]},"page":"1151-1175","publisher":"[University of Chicago Press, American Society of Naturalists]","title":"Body Size and Consumer-Resource Dynamics","type":"article-journal","volume":"139"},"uris":["http://www.mendeley.com/documents/?uuid=035843cb-7640-4ed8-8be6-ac0191f0a1a2"]}],"mendeley":{"formattedCitation":"(Yodzis and Innes, 1992)","plainTextFormattedCitation":"(Yodzis and Innes, 1992)","previouslyFormattedCitation":"(Yodzis and Innes, 1992)"},"properties":{"noteIndex":0},"schema":"https://github.com/citation-style-language/schema/raw/master/csl-citation.json"}</w:instrText>
      </w:r>
      <w:r>
        <w:rPr>
          <w:rFonts w:ascii="Times New Roman" w:hAnsi="Times New Roman" w:cs="Times New Roman"/>
          <w:sz w:val="24"/>
          <w:szCs w:val="24"/>
        </w:rPr>
        <w:fldChar w:fldCharType="separate"/>
      </w:r>
      <w:r w:rsidRPr="000A6B38">
        <w:rPr>
          <w:rFonts w:ascii="Times New Roman" w:hAnsi="Times New Roman" w:cs="Times New Roman"/>
          <w:noProof/>
          <w:sz w:val="24"/>
          <w:szCs w:val="24"/>
        </w:rPr>
        <w:t>(Yodzis and Innes, 1992)</w:t>
      </w:r>
      <w:r>
        <w:rPr>
          <w:rFonts w:ascii="Times New Roman" w:hAnsi="Times New Roman" w:cs="Times New Roman"/>
          <w:sz w:val="24"/>
          <w:szCs w:val="24"/>
        </w:rPr>
        <w:fldChar w:fldCharType="end"/>
      </w:r>
      <w:r w:rsidR="0017585A">
        <w:rPr>
          <w:rFonts w:ascii="Times New Roman" w:hAnsi="Times New Roman" w:cs="Times New Roman"/>
          <w:sz w:val="24"/>
          <w:szCs w:val="24"/>
        </w:rPr>
        <w:t>.</w:t>
      </w:r>
    </w:p>
    <w:p w14:paraId="20ADE6D8" w14:textId="326A0A9F" w:rsidR="000E719A" w:rsidRDefault="004227E9" w:rsidP="004227E9">
      <w:pPr>
        <w:spacing w:line="480" w:lineRule="auto"/>
        <w:ind w:firstLine="360"/>
        <w:rPr>
          <w:rFonts w:ascii="Times New Roman" w:hAnsi="Times New Roman" w:cs="Times New Roman"/>
          <w:sz w:val="24"/>
          <w:szCs w:val="24"/>
        </w:rPr>
      </w:pPr>
      <w:r w:rsidRPr="00220142">
        <w:rPr>
          <w:rFonts w:ascii="Times New Roman" w:hAnsi="Times New Roman" w:cs="Times New Roman"/>
          <w:sz w:val="24"/>
          <w:szCs w:val="24"/>
        </w:rPr>
        <w:t xml:space="preserve">However, </w:t>
      </w:r>
      <w:r w:rsidR="000E719A">
        <w:rPr>
          <w:rFonts w:ascii="Times New Roman" w:hAnsi="Times New Roman" w:cs="Times New Roman"/>
          <w:sz w:val="24"/>
          <w:szCs w:val="24"/>
        </w:rPr>
        <w:t xml:space="preserve">the surrounding physical medium remain absent or at least implicit in most models, despite its ubiquity in real ecosystems. Although in his pioneer work </w:t>
      </w:r>
      <w:r w:rsidR="000E719A">
        <w:rPr>
          <w:rFonts w:ascii="Times New Roman" w:hAnsi="Times New Roman" w:cs="Times New Roman"/>
          <w:sz w:val="24"/>
          <w:szCs w:val="24"/>
        </w:rPr>
        <w:fldChar w:fldCharType="begin" w:fldLock="1"/>
      </w:r>
      <w:r w:rsidR="001A3771">
        <w:rPr>
          <w:rFonts w:ascii="Times New Roman" w:hAnsi="Times New Roman" w:cs="Times New Roman"/>
          <w:sz w:val="24"/>
          <w:szCs w:val="24"/>
        </w:rPr>
        <w:instrText>ADDIN CSL_CITATION {"citationItems":[{"id":"ITEM-1","itemData":{"author":[{"dropping-particle":"","family":"Tansley","given":"A. G.","non-dropping-particle":"","parse-names":false,"suffix":""}],"container-title":"Ecology","id":"ITEM-1","issue":"3","issued":{"date-parts":[["1935"]]},"page":"284-307","title":"The Use and Abuse of Vegetational Concepts and Terms","type":"article-journal","volume":"16"},"uris":["http://www.mendeley.com/documents/?uuid=70afffd6-19a4-4a49-a9d1-91108cfb47b4"]}],"mendeley":{"formattedCitation":"(Tansley, 1935)","manualFormatting":"Tansley (1935)","plainTextFormattedCitation":"(Tansley, 1935)","previouslyFormattedCitation":"(Tansley, 1935)"},"properties":{"noteIndex":0},"schema":"https://github.com/citation-style-language/schema/raw/master/csl-citation.json"}</w:instrText>
      </w:r>
      <w:r w:rsidR="000E719A">
        <w:rPr>
          <w:rFonts w:ascii="Times New Roman" w:hAnsi="Times New Roman" w:cs="Times New Roman"/>
          <w:sz w:val="24"/>
          <w:szCs w:val="24"/>
        </w:rPr>
        <w:fldChar w:fldCharType="separate"/>
      </w:r>
      <w:r w:rsidR="000E719A" w:rsidRPr="000E719A">
        <w:rPr>
          <w:rFonts w:ascii="Times New Roman" w:hAnsi="Times New Roman" w:cs="Times New Roman"/>
          <w:noProof/>
          <w:sz w:val="24"/>
          <w:szCs w:val="24"/>
        </w:rPr>
        <w:t xml:space="preserve">Tansley </w:t>
      </w:r>
      <w:r w:rsidR="000E719A">
        <w:rPr>
          <w:rFonts w:ascii="Times New Roman" w:hAnsi="Times New Roman" w:cs="Times New Roman"/>
          <w:noProof/>
          <w:sz w:val="24"/>
          <w:szCs w:val="24"/>
        </w:rPr>
        <w:t>(</w:t>
      </w:r>
      <w:r w:rsidR="000E719A" w:rsidRPr="000E719A">
        <w:rPr>
          <w:rFonts w:ascii="Times New Roman" w:hAnsi="Times New Roman" w:cs="Times New Roman"/>
          <w:noProof/>
          <w:sz w:val="24"/>
          <w:szCs w:val="24"/>
        </w:rPr>
        <w:t>1935)</w:t>
      </w:r>
      <w:r w:rsidR="000E719A">
        <w:rPr>
          <w:rFonts w:ascii="Times New Roman" w:hAnsi="Times New Roman" w:cs="Times New Roman"/>
          <w:sz w:val="24"/>
          <w:szCs w:val="24"/>
        </w:rPr>
        <w:fldChar w:fldCharType="end"/>
      </w:r>
      <w:r w:rsidR="000E719A">
        <w:rPr>
          <w:rFonts w:ascii="Times New Roman" w:hAnsi="Times New Roman" w:cs="Times New Roman"/>
          <w:sz w:val="24"/>
          <w:szCs w:val="24"/>
        </w:rPr>
        <w:t xml:space="preserve"> stated that </w:t>
      </w:r>
      <w:r w:rsidR="000E719A">
        <w:rPr>
          <w:rFonts w:ascii="Times New Roman" w:hAnsi="Times New Roman" w:cs="Times New Roman"/>
          <w:sz w:val="24"/>
          <w:szCs w:val="24"/>
        </w:rPr>
        <w:lastRenderedPageBreak/>
        <w:t xml:space="preserve">organisms should not be separated from their “special environment, with which they form one physical system”, </w:t>
      </w:r>
      <w:r w:rsidRPr="00220142">
        <w:rPr>
          <w:rFonts w:ascii="Times New Roman" w:hAnsi="Times New Roman" w:cs="Times New Roman"/>
          <w:sz w:val="24"/>
          <w:szCs w:val="24"/>
        </w:rPr>
        <w:t>the role played by the physical medium in constraining the functional response remains largely unexplored.</w:t>
      </w:r>
      <w:r w:rsidR="001A3771">
        <w:rPr>
          <w:rFonts w:ascii="Times New Roman" w:hAnsi="Times New Roman" w:cs="Times New Roman"/>
          <w:sz w:val="24"/>
          <w:szCs w:val="24"/>
        </w:rPr>
        <w:t xml:space="preserve"> Including physical features into predator-prey models would lead to novel insights about species interactions.</w:t>
      </w:r>
    </w:p>
    <w:p w14:paraId="22AA3CE5" w14:textId="7D2E2548" w:rsidR="00A641ED" w:rsidRPr="00220142" w:rsidRDefault="00A641ED" w:rsidP="00095F55">
      <w:pPr>
        <w:pStyle w:val="Titre1"/>
        <w:spacing w:line="480" w:lineRule="auto"/>
        <w:rPr>
          <w:rFonts w:ascii="Times New Roman" w:hAnsi="Times New Roman" w:cs="Times New Roman"/>
          <w:b/>
          <w:bCs/>
          <w:color w:val="auto"/>
        </w:rPr>
      </w:pPr>
      <w:commentRangeStart w:id="9"/>
      <w:r w:rsidRPr="00220142">
        <w:rPr>
          <w:rFonts w:ascii="Times New Roman" w:hAnsi="Times New Roman" w:cs="Times New Roman"/>
          <w:b/>
          <w:bCs/>
          <w:color w:val="auto"/>
        </w:rPr>
        <w:t>Physical features of the medium and size-related constraints</w:t>
      </w:r>
      <w:commentRangeEnd w:id="9"/>
      <w:r w:rsidR="00DB046C">
        <w:rPr>
          <w:rStyle w:val="Marquedecommentaire"/>
          <w:rFonts w:asciiTheme="minorHAnsi" w:eastAsiaTheme="minorHAnsi" w:hAnsiTheme="minorHAnsi" w:cstheme="minorBidi"/>
          <w:color w:val="auto"/>
        </w:rPr>
        <w:commentReference w:id="9"/>
      </w:r>
    </w:p>
    <w:p w14:paraId="5A276CB8" w14:textId="77777777" w:rsidR="003948BD" w:rsidRDefault="003948BD" w:rsidP="003948BD">
      <w:pPr>
        <w:spacing w:line="480" w:lineRule="auto"/>
        <w:ind w:firstLine="360"/>
        <w:rPr>
          <w:rFonts w:ascii="Times New Roman" w:hAnsi="Times New Roman" w:cs="Times New Roman"/>
          <w:sz w:val="24"/>
          <w:szCs w:val="24"/>
        </w:rPr>
      </w:pPr>
      <w:r w:rsidRPr="00220142">
        <w:rPr>
          <w:rFonts w:ascii="Times New Roman" w:hAnsi="Times New Roman" w:cs="Times New Roman"/>
          <w:sz w:val="24"/>
          <w:szCs w:val="24"/>
        </w:rPr>
        <w:t xml:space="preserve">Previous studies that considered the surrounding medium usually focused on specific aspects of predation or on specific taxa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{"citationItems":[{"id":"ITEM-1","itemData":{"DOI":"10.1242/jeb.029652","ISSN":"1477-9145","PMID":"21753039","abstract":"Escape responses are used by many animal species as their main defence against predator attacks. Escape success is determined by a number of variables; important are the directionality (the percentage of responses directed away from the threat) and the escape trajectories (ETs) measured relative to the threat. Although logic would suggest that animals should always turn away from a predator, work on various species shows that these away responses occur only approximately 50-90% of the time. A small proportion of towards responses may introduce some unpredictability and may be an adaptive feature of the escape system. Similar issues apply to ETs. Theoretically, an optimal ET can be modelled on the geometry of predator-prey encounters. However, unpredictability (and hence high variability) in trajectories may be necessary for preventing predators from learning a simple escape pattern. This review discusses the emerging trends in escape trajectories, as well as the modulating key factors, such as the surroundings and body design. The main ET patterns identified are: (1) high ET variability within a limited angular sector (mainly 90-180 deg away from the threat; this variability is in some cases based on multiple peaks of ETs), (2) ETs that allow sensory tracking of the threat and (3) ETs towards a shelter. These characteristic features are observed across various taxa and, therefore, their expression may be mainly related to taxon-independent animal design features and to the environmental context in which prey live - for example whether the immediate surroundings of the prey provide potential refuges.","author":[{"dropping-particle":"","family":"Domenici","given":"Paolo","non-dropping-particle":"","parse-names":false,"suffix":""},{"dropping-particle":"","family":"Blagburn","given":"Jonathan M","non-dropping-particle":"","parse-names":false,"suffix":""},{"dropping-particle":"","family":"Bacon","given":"Jonathan P","non-dropping-particle":"","parse-names":false,"suffix":""}],"container-title":"The Journal of experimental biology","id":"ITEM-1","issue":"Pt 15","issued":{"date-parts":[["2011","8","1"]]},"page":"2463-2473","title":"Animal escapology I: theoretical issues and emerging trends in escape trajectories.","type":"article-journal","volume":"214"},"uris":["http://www.mendeley.com/documents/?uuid=6e04a669-b597-4776-980b-0675a753b9e3"]}],"mendeley":{"formattedCitation":"(Domenici et al., 2011)","plainTextFormattedCitation":"(Domenici et al., 2011)","previouslyFormattedCitation":"(Domenici et al., 2011)"},"properties":{"noteIndex":0},"schema":"https://github.com/citation-style-language/schema/raw/master/csl-citation.json"}</w:instrText>
      </w:r>
      <w:r>
        <w:rPr>
          <w:rFonts w:ascii="Times New Roman" w:hAnsi="Times New Roman" w:cs="Times New Roman"/>
          <w:sz w:val="24"/>
          <w:szCs w:val="24"/>
        </w:rPr>
        <w:fldChar w:fldCharType="separate"/>
      </w:r>
      <w:r w:rsidRPr="0089564E">
        <w:rPr>
          <w:rFonts w:ascii="Times New Roman" w:hAnsi="Times New Roman" w:cs="Times New Roman"/>
          <w:noProof/>
          <w:sz w:val="24"/>
          <w:szCs w:val="24"/>
        </w:rPr>
        <w:t>(Domenici et al., 2011)</w:t>
      </w:r>
      <w:r>
        <w:rPr>
          <w:rFonts w:ascii="Times New Roman" w:hAnsi="Times New Roman" w:cs="Times New Roman"/>
          <w:sz w:val="24"/>
          <w:szCs w:val="24"/>
        </w:rPr>
        <w:fldChar w:fldCharType="end"/>
      </w:r>
      <w:r w:rsidRPr="00220142">
        <w:rPr>
          <w:rFonts w:ascii="Times New Roman" w:hAnsi="Times New Roman" w:cs="Times New Roman"/>
          <w:sz w:val="24"/>
          <w:szCs w:val="24"/>
        </w:rPr>
        <w:t>⁠, or investigated specific aspect of the medium such as dimensionality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{"citationItems":[{"id":"ITEM-1","itemData":{"DOI":"10.1038/nature11131","ISSN":"1476-4687","PMID":"22722834","abstract":"Trophic interactions govern biomass fluxes in ecosystems, and stability in food webs. Knowledge of how trophic interaction strengths are affected by differences among habitats is crucial for understanding variation in ecological systems. Here we show how substantial variation in consumption-rate data, and hence trophic interaction strengths, arises because consumers tend to encounter resources more frequently in three dimensions (3D) (for example, arboreal and pelagic zones) than two dimensions (2D) (for example, terrestrial and benthic zones). By combining new theory with extensive data (376 species, with body masses ranging from 5.24 × 10(-14) kg to 800 kg), we find that consumption rates scale sublinearly with consumer body mass (exponent of approximately 0.85) for 2D interactions, but superlinearly (exponent of approximately 1.06) for 3D interactions. These results contradict the currently widespread assumption of a single exponent (of approximately 0.75) in consumer-resource and food-web research. Further analysis of 2,929 consumer-resource interactions shows that dimensionality of consumer search space is probably a major driver of species coexistence, and the stability and abundance of populations.","author":[{"dropping-particle":"","family":"Pawar","given":"Samraat","non-dropping-particle":"","parse-names":false,"suffix":""},{"dropping-particle":"","family":"Dell","given":"Anthony I","non-dropping-particle":"","parse-names":false,"suffix":""},{"dropping-particle":"","family":"Savage","given":"Van M","non-dropping-particle":"","parse-names":false,"suffix":""}],"container-title":"Nature","id":"ITEM-1","issue":"7404","issued":{"date-parts":[["2012","6","28"]]},"page":"485-9","publisher":"Nature Publishing Group, a division of Macmillan Publishers Limited. All Rights Reserved.","title":"Dimensionality of consumer search space drives trophic interaction strengths.","title-short":"Nature","type":"article-journal","volume":"486"},"uris":["http://www.mendeley.com/documents/?uuid=263c26e6-3e5e-4d41-b65a-16625fe4b317"]}],"mendeley":{"formattedCitation":"(Pawar et al., 2012)","plainTextFormattedCitation":"(Pawar et al., 2012)","previouslyFormattedCitation":"(Pawar et al., 2012)"},"properties":{"noteIndex":0},"schema":"https://github.com/citation-style-language/schema/raw/master/csl-citation.json"}</w:instrText>
      </w:r>
      <w:r>
        <w:rPr>
          <w:rFonts w:ascii="Times New Roman" w:hAnsi="Times New Roman" w:cs="Times New Roman"/>
          <w:sz w:val="24"/>
          <w:szCs w:val="24"/>
        </w:rPr>
        <w:fldChar w:fldCharType="separate"/>
      </w:r>
      <w:r w:rsidRPr="0089564E">
        <w:rPr>
          <w:rFonts w:ascii="Times New Roman" w:hAnsi="Times New Roman" w:cs="Times New Roman"/>
          <w:noProof/>
          <w:sz w:val="24"/>
          <w:szCs w:val="24"/>
        </w:rPr>
        <w:t>(Pawar et al., 2012)</w:t>
      </w:r>
      <w:r>
        <w:rPr>
          <w:rFonts w:ascii="Times New Roman" w:hAnsi="Times New Roman" w:cs="Times New Roman"/>
          <w:sz w:val="24"/>
          <w:szCs w:val="24"/>
        </w:rPr>
        <w:fldChar w:fldCharType="end"/>
      </w:r>
      <w:r w:rsidRPr="00220142">
        <w:rPr>
          <w:rFonts w:ascii="Times New Roman" w:hAnsi="Times New Roman" w:cs="Times New Roman"/>
          <w:sz w:val="24"/>
          <w:szCs w:val="24"/>
        </w:rPr>
        <w:t>⁠ or complexity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{"citationItems":[{"id":"ITEM-1","itemData":{"DOI":"10.1111/ele.12605","ISSN":"1461023X","PMID":"27094829","abstract":"The stability of consumer-resource systems can depend on the form of feeding interactions (i.e. functional responses). Size-based models predict interactions - and thus stability - based on consumer-resource size ratios. However, little is known about how interaction contexts (e.g. simple or complex habitats) might alter scaling relationships. Addressing this, we experimentally measured interactions between a large size range of aquatic predators (4-6400 mg over 1347 feeding trials) and an invasive prey that transitions among habitats: from the water column (3D interactions) to simple and complex benthic substrates (2D interactions). Simple and complex substrates mediated successive reductions in capture rates - particularly around the unimodal optimum - and promoted prey population stability in model simulations. Many real consumer-resource systems transition between 2D and 3D interactions, and along complexity gradients. Thus, Context-Dependent Scaling (CDS) of feeding interactions could represent an unrecognised aspect of food webs, and quantifying the extent of CDS might enhance predictive ecology.","author":[{"dropping-particle":"","family":"Barrios-O'Neill","given":"Daniel","non-dropping-particle":"","parse-names":false,"suffix":""},{"dropping-particle":"","family":"Kelly","given":"Ruth","non-dropping-particle":"","parse-names":false,"suffix":""},{"dropping-particle":"","family":"Dick","given":"Jaimie T. A.","non-dropping-particle":"","parse-names":false,"suffix":""},{"dropping-particle":"","family":"Ricciardi","given":"Anthony","non-dropping-particle":"","parse-names":false,"suffix":""},{"dropping-particle":"","family":"MacIsaac","given":"Hugh J.","non-dropping-particle":"","parse-names":false,"suffix":""},{"dropping-particle":"","family":"Emmerson","given":"Mark C.","non-dropping-particle":"","parse-names":false,"suffix":""}],"container-title":"Ecology Letters","editor":[{"dropping-particle":"","family":"Grether","given":"Greg","non-dropping-particle":"","parse-names":false,"suffix":""}],"id":"ITEM-1","issue":"6","issued":{"date-parts":[["2016","4","20"]]},"page":"668-678","title":"On the context-dependent scaling of consumer feeding rates","type":"article-journal","volume":"19"},"uris":["http://www.mendeley.com/documents/?uuid=6a267958-da20-4ffc-b37e-2ab25952be41"]}],"mendeley":{"formattedCitation":"(Barrios-O’Neill et al., 2016)","plainTextFormattedCitation":"(Barrios-O’Neill et al., 2016)","previouslyFormattedCitation":"(Barrios-O’Neill et al., 2016)"},"properties":{"noteIndex":0},"schema":"https://github.com/citation-style-language/schema/raw/master/csl-citation.json"}</w:instrText>
      </w:r>
      <w:r>
        <w:rPr>
          <w:rFonts w:ascii="Times New Roman" w:hAnsi="Times New Roman" w:cs="Times New Roman"/>
          <w:sz w:val="24"/>
          <w:szCs w:val="24"/>
        </w:rPr>
        <w:fldChar w:fldCharType="separate"/>
      </w:r>
      <w:r w:rsidRPr="009A47F4">
        <w:rPr>
          <w:rFonts w:ascii="Times New Roman" w:hAnsi="Times New Roman" w:cs="Times New Roman"/>
          <w:noProof/>
          <w:sz w:val="24"/>
          <w:szCs w:val="24"/>
        </w:rPr>
        <w:t>(Barrios-O’Neill et al., 2016)</w:t>
      </w:r>
      <w:r>
        <w:rPr>
          <w:rFonts w:ascii="Times New Roman" w:hAnsi="Times New Roman" w:cs="Times New Roman"/>
          <w:sz w:val="24"/>
          <w:szCs w:val="24"/>
        </w:rPr>
        <w:fldChar w:fldCharType="end"/>
      </w:r>
      <w:r w:rsidRPr="00220142">
        <w:rPr>
          <w:rFonts w:ascii="Times New Roman" w:hAnsi="Times New Roman" w:cs="Times New Roman"/>
          <w:sz w:val="24"/>
          <w:szCs w:val="24"/>
        </w:rPr>
        <w:t>⁠. However, the role played by the surrounding medium acting at the individual level on predator-prey relationship, driving the functional response, remains to be explored.</w:t>
      </w:r>
      <w:r>
        <w:rPr>
          <w:rFonts w:ascii="Times New Roman" w:hAnsi="Times New Roman" w:cs="Times New Roman"/>
          <w:sz w:val="24"/>
          <w:szCs w:val="24"/>
        </w:rPr>
        <w:t xml:space="preserve"> </w:t>
      </w:r>
    </w:p>
    <w:p w14:paraId="57D5AC5A" w14:textId="1194C005" w:rsidR="00581042" w:rsidRDefault="003948BD" w:rsidP="003948BD">
      <w:pPr>
        <w:spacing w:line="480" w:lineRule="auto"/>
        <w:ind w:firstLine="360"/>
        <w:rPr>
          <w:rFonts w:ascii="Times New Roman" w:hAnsi="Times New Roman" w:cs="Times New Roman"/>
          <w:sz w:val="24"/>
          <w:szCs w:val="24"/>
        </w:rPr>
      </w:pPr>
      <w:r>
        <w:rPr>
          <w:rFonts w:ascii="Times New Roman" w:hAnsi="Times New Roman" w:cs="Times New Roman"/>
          <w:sz w:val="24"/>
          <w:szCs w:val="24"/>
        </w:rPr>
        <w:t>Hence, l</w:t>
      </w:r>
      <w:r w:rsidR="00230464" w:rsidRPr="00220142">
        <w:rPr>
          <w:rFonts w:ascii="Times New Roman" w:hAnsi="Times New Roman" w:cs="Times New Roman"/>
          <w:sz w:val="24"/>
          <w:szCs w:val="24"/>
        </w:rPr>
        <w:t>iving organisms are constrained by the physical properties of the surrounding medium</w:t>
      </w:r>
      <w:r w:rsidR="00502C7E" w:rsidRPr="00220142">
        <w:rPr>
          <w:rFonts w:ascii="Times New Roman" w:hAnsi="Times New Roman" w:cs="Times New Roman"/>
          <w:sz w:val="24"/>
          <w:szCs w:val="24"/>
        </w:rPr>
        <w:t xml:space="preserve"> </w:t>
      </w:r>
      <w:r w:rsidR="00502C7E" w:rsidRPr="00220142">
        <w:rPr>
          <w:rFonts w:ascii="Times New Roman" w:hAnsi="Times New Roman" w:cs="Times New Roman"/>
          <w:sz w:val="24"/>
          <w:szCs w:val="24"/>
        </w:rPr>
        <w:fldChar w:fldCharType="begin" w:fldLock="1"/>
      </w:r>
      <w:r w:rsidR="00B36629" w:rsidRPr="00220142">
        <w:rPr>
          <w:rFonts w:ascii="Times New Roman" w:hAnsi="Times New Roman" w:cs="Times New Roman"/>
          <w:sz w:val="24"/>
          <w:szCs w:val="24"/>
        </w:rPr>
        <w:instrText>ADDIN CSL_CITATION {"citationItems":[{"id":"ITEM-1","itemData":{"ISBN":"0691025185","abstract":"The book begins with a brief, accessible review of the basic concepts of physics and then applies these tools to describe the properties of air and water, among them being density, viscosity, electrical resistivity, and diffusivity. In each case the property under discussion is examined in a biological context: Why can sperm whales act like hot air balloons when terrestrial animals cannot? Why are trees taller than kelps?","author":[{"dropping-particle":"","family":"Denny","given":"Mark W.","non-dropping-particle":"","parse-names":false,"suffix":""}],"id":"ITEM-1","issued":{"date-parts":[["1993"]]},"number-of-pages":"341","publisher":"Princeton University Press","title":"Air and Water: The Biology and Physics of Life's Media","type":"book"},"uris":["http://www.mendeley.com/documents/?uuid=fc6b6390-47cf-436c-a240-96edb3e60d53"]}],"mendeley":{"formattedCitation":"(Denny, 1993)","manualFormatting":"(Denny, 1993","plainTextFormattedCitation":"(Denny, 1993)","previouslyFormattedCitation":"(Denny, 1993)"},"properties":{"noteIndex":0},"schema":"https://github.com/citation-style-language/schema/raw/master/csl-citation.json"}</w:instrText>
      </w:r>
      <w:r w:rsidR="00502C7E" w:rsidRPr="00220142">
        <w:rPr>
          <w:rFonts w:ascii="Times New Roman" w:hAnsi="Times New Roman" w:cs="Times New Roman"/>
          <w:sz w:val="24"/>
          <w:szCs w:val="24"/>
        </w:rPr>
        <w:fldChar w:fldCharType="separate"/>
      </w:r>
      <w:r w:rsidR="00502C7E" w:rsidRPr="00220142">
        <w:rPr>
          <w:rFonts w:ascii="Times New Roman" w:hAnsi="Times New Roman" w:cs="Times New Roman"/>
          <w:noProof/>
          <w:sz w:val="24"/>
          <w:szCs w:val="24"/>
        </w:rPr>
        <w:t>(Denny, 1993</w:t>
      </w:r>
      <w:r w:rsidR="00502C7E" w:rsidRPr="00220142">
        <w:rPr>
          <w:rFonts w:ascii="Times New Roman" w:hAnsi="Times New Roman" w:cs="Times New Roman"/>
          <w:sz w:val="24"/>
          <w:szCs w:val="24"/>
        </w:rPr>
        <w:fldChar w:fldCharType="end"/>
      </w:r>
      <w:r w:rsidR="00B36629" w:rsidRPr="00220142">
        <w:rPr>
          <w:rFonts w:ascii="Times New Roman" w:hAnsi="Times New Roman" w:cs="Times New Roman"/>
          <w:sz w:val="24"/>
          <w:szCs w:val="24"/>
        </w:rPr>
        <w:t xml:space="preserve">; </w:t>
      </w:r>
      <w:r w:rsidR="00502C7E" w:rsidRPr="00220142">
        <w:rPr>
          <w:rFonts w:ascii="Times New Roman" w:hAnsi="Times New Roman" w:cs="Times New Roman"/>
          <w:sz w:val="24"/>
          <w:szCs w:val="24"/>
        </w:rPr>
        <w:fldChar w:fldCharType="begin" w:fldLock="1"/>
      </w:r>
      <w:r w:rsidR="00B36629" w:rsidRPr="00220142">
        <w:rPr>
          <w:rFonts w:ascii="Times New Roman" w:hAnsi="Times New Roman" w:cs="Times New Roman"/>
          <w:sz w:val="24"/>
          <w:szCs w:val="24"/>
        </w:rPr>
        <w:instrText>ADDIN CSL_CITATION {"citationItems":[{"id":"ITEM-1","itemData":{"ISBN":"1400873959","abstract":"Plants and animals interact with each other and their surroundings, and these interactions—with all their complexity and contingency—control where species can survive and reproduce. In this comprehensive and groundbreaking introduction to the emerging field of ecological mechanics, Mark Denny explains how the principles of physics and engineering can be used to understand the intricacies of these remarkable relationships. Denny opens with a brief review of basic physics before introducing the fundamentals of diffusion, fluid mechanics, solid mechanics, and heat transfer, taking care to explain each in the context of living organisms. Why are corals of different shapes on different parts of a reef? How can geckos climb sheer walls? Why can birds and fish migrate farther than mammals? How do desert plants stay cool? The answers to these and a host of similar questions illustrate the principles of heat, mass, and momentum transport and set the stage for the book’s central topic—the application of these principles in ecology. Denny shows how variations in the environment—in both space and time—affect the performance of plants and animals. He introduces spectral analysis, a mathematical tool for quantifying the patterns in which environments vary, and uses it to analyze such subjects as the spread of invasive species. Synthesizing the book’s materials, the final chapters use ecological mechanics to predict the occurrence and consequences of extreme ecological events, explain the emergence of patterns in the distribution and abundance of organisms, and empower readers to explore further.Ecological Mechanics offers new insights into the physical workings of organisms and their environment.","author":[{"dropping-particle":"","family":"Denny","given":"Mark W","non-dropping-particle":"","parse-names":false,"suffix":""}],"id":"ITEM-1","issued":{"date-parts":[["2016"]]},"number-of-pages":"536","publisher":"Princeton University Press, Princeton, New Jersey","title":"Ecological Mechanics: Principles of Life's Physical Interactions","type":"book"},"uris":["http://www.mendeley.com/documents/?uuid=f36a5e08-9dfa-455e-8c37-a40ae2bbee78"]}],"mendeley":{"formattedCitation":"(Denny, 2016)","manualFormatting":"Denny, 2016","plainTextFormattedCitation":"(Denny, 2016)","previouslyFormattedCitation":"(Denny, 2016)"},"properties":{"noteIndex":0},"schema":"https://github.com/citation-style-language/schema/raw/master/csl-citation.json"}</w:instrText>
      </w:r>
      <w:r w:rsidR="00502C7E" w:rsidRPr="00220142">
        <w:rPr>
          <w:rFonts w:ascii="Times New Roman" w:hAnsi="Times New Roman" w:cs="Times New Roman"/>
          <w:sz w:val="24"/>
          <w:szCs w:val="24"/>
        </w:rPr>
        <w:fldChar w:fldCharType="separate"/>
      </w:r>
      <w:r w:rsidR="00502C7E" w:rsidRPr="00220142">
        <w:rPr>
          <w:rFonts w:ascii="Times New Roman" w:hAnsi="Times New Roman" w:cs="Times New Roman"/>
          <w:noProof/>
          <w:sz w:val="24"/>
          <w:szCs w:val="24"/>
        </w:rPr>
        <w:t>Denny, 2016</w:t>
      </w:r>
      <w:r w:rsidR="00502C7E" w:rsidRPr="00220142">
        <w:rPr>
          <w:rFonts w:ascii="Times New Roman" w:hAnsi="Times New Roman" w:cs="Times New Roman"/>
          <w:sz w:val="24"/>
          <w:szCs w:val="24"/>
        </w:rPr>
        <w:fldChar w:fldCharType="end"/>
      </w:r>
      <w:r w:rsidR="00B36629" w:rsidRPr="00220142">
        <w:rPr>
          <w:rFonts w:ascii="Times New Roman" w:hAnsi="Times New Roman" w:cs="Times New Roman"/>
          <w:sz w:val="24"/>
          <w:szCs w:val="24"/>
        </w:rPr>
        <w:t xml:space="preserve">; </w:t>
      </w:r>
      <w:r w:rsidR="00502C7E" w:rsidRPr="00220142">
        <w:rPr>
          <w:rFonts w:ascii="Times New Roman" w:hAnsi="Times New Roman" w:cs="Times New Roman"/>
          <w:sz w:val="24"/>
          <w:szCs w:val="24"/>
        </w:rPr>
        <w:fldChar w:fldCharType="begin" w:fldLock="1"/>
      </w:r>
      <w:r w:rsidR="00B36629" w:rsidRPr="00220142">
        <w:rPr>
          <w:rFonts w:ascii="Times New Roman" w:hAnsi="Times New Roman" w:cs="Times New Roman"/>
          <w:sz w:val="24"/>
          <w:szCs w:val="24"/>
        </w:rPr>
        <w:instrText>ADDIN CSL_CITATION {"citationItems":[{"id":"ITEM-1","itemData":{"ISBN":"9780691026169","author":[{"dropping-particle":"","family":"Vogel","given":"Steven","non-dropping-particle":"","parse-names":false,"suffix":""}],"id":"ITEM-1","issued":{"date-parts":[["1996"]]},"number-of-pages":"488","publisher":"Princeton University Press, Princeton, New Jersey","title":"Life in moving fluids: the physical biology of flow","type":"book"},"uris":["http://www.mendeley.com/documents/?uuid=aeba2e6a-590c-4ff0-9a81-310233c02722"]}],"mendeley":{"formattedCitation":"(Vogel, 1996)","manualFormatting":"Vogel, 1996)","plainTextFormattedCitation":"(Vogel, 1996)","previouslyFormattedCitation":"(Vogel, 1996)"},"properties":{"noteIndex":0},"schema":"https://github.com/citation-style-language/schema/raw/master/csl-citation.json"}</w:instrText>
      </w:r>
      <w:r w:rsidR="00502C7E" w:rsidRPr="00220142">
        <w:rPr>
          <w:rFonts w:ascii="Times New Roman" w:hAnsi="Times New Roman" w:cs="Times New Roman"/>
          <w:sz w:val="24"/>
          <w:szCs w:val="24"/>
        </w:rPr>
        <w:fldChar w:fldCharType="separate"/>
      </w:r>
      <w:r w:rsidR="00502C7E" w:rsidRPr="00220142">
        <w:rPr>
          <w:rFonts w:ascii="Times New Roman" w:hAnsi="Times New Roman" w:cs="Times New Roman"/>
          <w:noProof/>
          <w:sz w:val="24"/>
          <w:szCs w:val="24"/>
        </w:rPr>
        <w:t>Vogel, 1996)</w:t>
      </w:r>
      <w:r w:rsidR="00502C7E" w:rsidRPr="00220142">
        <w:rPr>
          <w:rFonts w:ascii="Times New Roman" w:hAnsi="Times New Roman" w:cs="Times New Roman"/>
          <w:sz w:val="24"/>
          <w:szCs w:val="24"/>
        </w:rPr>
        <w:fldChar w:fldCharType="end"/>
      </w:r>
      <w:r w:rsidR="00230464" w:rsidRPr="00220142">
        <w:rPr>
          <w:rFonts w:ascii="Times New Roman" w:hAnsi="Times New Roman" w:cs="Times New Roman"/>
          <w:sz w:val="24"/>
          <w:szCs w:val="24"/>
        </w:rPr>
        <w:t xml:space="preserve">⁠. </w:t>
      </w:r>
      <w:r w:rsidR="007A6970" w:rsidRPr="00220142">
        <w:rPr>
          <w:rFonts w:ascii="Times New Roman" w:hAnsi="Times New Roman" w:cs="Times New Roman"/>
          <w:sz w:val="24"/>
          <w:szCs w:val="24"/>
        </w:rPr>
        <w:t>These</w:t>
      </w:r>
      <w:r w:rsidR="00230464" w:rsidRPr="00220142">
        <w:rPr>
          <w:rFonts w:ascii="Times New Roman" w:hAnsi="Times New Roman" w:cs="Times New Roman"/>
          <w:sz w:val="24"/>
          <w:szCs w:val="24"/>
        </w:rPr>
        <w:t xml:space="preserve"> properties </w:t>
      </w:r>
      <w:r w:rsidR="007A6970" w:rsidRPr="00220142">
        <w:rPr>
          <w:rFonts w:ascii="Times New Roman" w:hAnsi="Times New Roman" w:cs="Times New Roman"/>
          <w:sz w:val="24"/>
          <w:szCs w:val="24"/>
        </w:rPr>
        <w:t>affect the way organisms move and</w:t>
      </w:r>
      <w:r w:rsidR="00612549" w:rsidRPr="00220142">
        <w:rPr>
          <w:rFonts w:ascii="Times New Roman" w:hAnsi="Times New Roman" w:cs="Times New Roman"/>
          <w:sz w:val="24"/>
          <w:szCs w:val="24"/>
        </w:rPr>
        <w:t>/or</w:t>
      </w:r>
      <w:r w:rsidR="007A6970" w:rsidRPr="00220142">
        <w:rPr>
          <w:rFonts w:ascii="Times New Roman" w:hAnsi="Times New Roman" w:cs="Times New Roman"/>
          <w:sz w:val="24"/>
          <w:szCs w:val="24"/>
        </w:rPr>
        <w:t xml:space="preserve"> interact with each other</w:t>
      </w:r>
      <w:r w:rsidR="00612549" w:rsidRPr="00220142">
        <w:rPr>
          <w:rFonts w:ascii="Times New Roman" w:hAnsi="Times New Roman" w:cs="Times New Roman"/>
          <w:sz w:val="24"/>
          <w:szCs w:val="24"/>
        </w:rPr>
        <w:t xml:space="preserve"> in different ways. </w:t>
      </w:r>
      <w:r w:rsidR="004D35AE">
        <w:rPr>
          <w:rFonts w:ascii="Times New Roman" w:hAnsi="Times New Roman" w:cs="Times New Roman"/>
          <w:sz w:val="24"/>
          <w:szCs w:val="24"/>
        </w:rPr>
        <w:t xml:space="preserve">For example, in aquatic systems, turbidity is an essential factor that constrains predator or prey that rely on visual cues to detect each others </w:t>
      </w:r>
      <w:r w:rsidR="00E52174">
        <w:rPr>
          <w:rFonts w:ascii="Times New Roman" w:hAnsi="Times New Roman" w:cs="Times New Roman"/>
          <w:sz w:val="24"/>
          <w:szCs w:val="24"/>
        </w:rPr>
        <w:fldChar w:fldCharType="begin" w:fldLock="1"/>
      </w:r>
      <w:r w:rsidR="00A13051">
        <w:rPr>
          <w:rFonts w:ascii="Times New Roman" w:hAnsi="Times New Roman" w:cs="Times New Roman"/>
          <w:sz w:val="24"/>
          <w:szCs w:val="24"/>
        </w:rPr>
        <w:instrText>ADDIN CSL_CITATION {"citationItems":[{"id":"ITEM-1","itemData":{"DOI":"10.1098/rspb.2015.1346","abstract":"Life in the ocean is shaped by the trade-off between a need to encounter other organisms for feeding or mating, and to avoid encounters with predators. Avoiding or achieving encounters necessitates an efficient means of collecting the maximum possible information from the surroundings through the use of remote sensing. In this study, we explore how sensing mode and range depend on body size. We reveal a hierarchy of sensing modes (chemosensing, mechanosensing, vision, hearing, and echolocation) where body size determines the available battery of sensing modes and where larger body size means a longer sensing range. The size-dependent hierarchy and the transitions between primary sensory modes are explained on the grounds of limiting factors set by physiology and the physical laws governing signal generation, transmission and reception. We characterize the governing mechanisms and theoretically predict the body size limits for various sensory modes, which align very well with size ranges found in literature. The treatise of all ocean life, from unicellular organisms to whales, demonstrates how body size determines available sensing modes, and thereby acts as a major structuring factor of aquatic life.","author":[{"dropping-particle":"","family":"Martens","given":"Erik A","non-dropping-particle":"","parse-names":false,"suffix":""},{"dropping-particle":"","family":"Wadhwa","given":"Navish","non-dropping-particle":"","parse-names":false,"suffix":""},{"dropping-particle":"","family":"Jacobsen","given":"Nis Sand","non-dropping-particle":"","parse-names":false,"suffix":""},{"dropping-particle":"","family":"Lindemann","given":"Christian","non-dropping-particle":"","parse-names":false,"suffix":""},{"dropping-particle":"","family":"Andersen","given":"Ken Haste","non-dropping-particle":"","parse-names":false,"suffix":""},{"dropping-particle":"","family":"Visser","given":"André","non-dropping-particle":"","parse-names":false,"suffix":""}],"container-title":"Proceedings of the Royal Society B","id":"ITEM-1","issued":{"date-parts":[["2015"]]},"page":"20151346","title":"Size structures sensory hierarchy in ocean life","type":"article-journal","volume":"282"},"uris":["http://www.mendeley.com/documents/?uuid=b8ddc874-915c-4875-a367-23ff743bded2"]}],"mendeley":{"formattedCitation":"(Martens et al., 2015)","plainTextFormattedCitation":"(Martens et al., 2015)","previouslyFormattedCitation":"(Martens et al., 2015)"},"properties":{"noteIndex":0},"schema":"https://github.com/citation-style-language/schema/raw/master/csl-citation.json"}</w:instrText>
      </w:r>
      <w:r w:rsidR="00E52174">
        <w:rPr>
          <w:rFonts w:ascii="Times New Roman" w:hAnsi="Times New Roman" w:cs="Times New Roman"/>
          <w:sz w:val="24"/>
          <w:szCs w:val="24"/>
        </w:rPr>
        <w:fldChar w:fldCharType="separate"/>
      </w:r>
      <w:r w:rsidR="00E52174" w:rsidRPr="00E52174">
        <w:rPr>
          <w:rFonts w:ascii="Times New Roman" w:hAnsi="Times New Roman" w:cs="Times New Roman"/>
          <w:noProof/>
          <w:sz w:val="24"/>
          <w:szCs w:val="24"/>
        </w:rPr>
        <w:t>(Martens et al., 2015)</w:t>
      </w:r>
      <w:r w:rsidR="00E52174">
        <w:rPr>
          <w:rFonts w:ascii="Times New Roman" w:hAnsi="Times New Roman" w:cs="Times New Roman"/>
          <w:sz w:val="24"/>
          <w:szCs w:val="24"/>
        </w:rPr>
        <w:fldChar w:fldCharType="end"/>
      </w:r>
      <w:r w:rsidR="004D35AE">
        <w:rPr>
          <w:rFonts w:ascii="Times New Roman" w:hAnsi="Times New Roman" w:cs="Times New Roman"/>
          <w:sz w:val="24"/>
          <w:szCs w:val="24"/>
        </w:rPr>
        <w:t xml:space="preserve">. Another </w:t>
      </w:r>
      <w:r w:rsidR="00E52174">
        <w:rPr>
          <w:rFonts w:ascii="Times New Roman" w:hAnsi="Times New Roman" w:cs="Times New Roman"/>
          <w:sz w:val="24"/>
          <w:szCs w:val="24"/>
        </w:rPr>
        <w:t>example</w:t>
      </w:r>
      <w:r w:rsidR="004D35AE">
        <w:rPr>
          <w:rFonts w:ascii="Times New Roman" w:hAnsi="Times New Roman" w:cs="Times New Roman"/>
          <w:sz w:val="24"/>
          <w:szCs w:val="24"/>
        </w:rPr>
        <w:t xml:space="preserve"> is turbulence that controls many planktonic organisms suspension within the water column</w:t>
      </w:r>
      <w:r w:rsidR="00D67FA9">
        <w:rPr>
          <w:rFonts w:ascii="Times New Roman" w:hAnsi="Times New Roman" w:cs="Times New Roman"/>
          <w:sz w:val="24"/>
          <w:szCs w:val="24"/>
        </w:rPr>
        <w:t xml:space="preserve"> </w:t>
      </w:r>
      <w:r w:rsidR="000A1F19">
        <w:rPr>
          <w:rFonts w:ascii="Times New Roman" w:hAnsi="Times New Roman" w:cs="Times New Roman"/>
          <w:sz w:val="24"/>
          <w:szCs w:val="24"/>
        </w:rPr>
        <w:fldChar w:fldCharType="begin" w:fldLock="1"/>
      </w:r>
      <w:r w:rsidR="00E52174">
        <w:rPr>
          <w:rFonts w:ascii="Times New Roman" w:hAnsi="Times New Roman" w:cs="Times New Roman"/>
          <w:sz w:val="24"/>
          <w:szCs w:val="24"/>
        </w:rPr>
        <w:instrText>ADDIN CSL_CITATION {"citationItems":[{"id":"ITEM-1","itemData":{"DOI":"10.1038/35066560","ISSN":"00280836","author":[{"dropping-particle":"","family":"Rodríguez","given":"Jaime","non-dropping-particle":"","parse-names":false,"suffix":""},{"dropping-particle":"","family":"Tintoré","given":"Joaquín","non-dropping-particle":"","parse-names":false,"suffix":""},{"dropping-particle":"","family":"Allen","given":"John T.","non-dropping-particle":"","parse-names":false,"suffix":""},{"dropping-particle":"","family":"Blanco","given":"José Ma","non-dropping-particle":"","parse-names":false,"suffix":""},{"dropping-particle":"","family":"Gomis","given":"Damià","non-dropping-particle":"","parse-names":false,"suffix":""},{"dropping-particle":"","family":"Reul","given":"Andreas","non-dropping-particle":"","parse-names":false,"suffix":""},{"dropping-particle":"","family":"Ruiz","given":"Javier","non-dropping-particle":"","parse-names":false,"suffix":""},{"dropping-particle":"","family":"Rodríguez","given":"Valeriano","non-dropping-particle":"","parse-names":false,"suffix":""},{"dropping-particle":"","family":"Echevarría","given":"Fidel","non-dropping-particle":"","parse-names":false,"suffix":""},{"dropping-particle":"","family":"Jiménez-Gómez","given":"Francisco","non-dropping-particle":"","parse-names":false,"suffix":""}],"container-title":"Nature","id":"ITEM-1","issue":"6826","issued":{"date-parts":[["2001","3","15"]]},"page":"360-363","publisher":"Nature Publishing Group","title":"Mesoscale vertical motion and the size structure of phytoplankton in the ocean","type":"article-journal","volume":"410"},"uris":["http://www.mendeley.com/documents/?uuid=570c8747-c639-3c74-9c3b-1a489320c2c2"]}],"mendeley":{"formattedCitation":"(Rodríguez et al., 2001)","plainTextFormattedCitation":"(Rodríguez et al., 2001)","previouslyFormattedCitation":"(Rodríguez et al., 2001)"},"properties":{"noteIndex":0},"schema":"https://github.com/citation-style-language/schema/raw/master/csl-citation.json"}</w:instrText>
      </w:r>
      <w:r w:rsidR="000A1F19">
        <w:rPr>
          <w:rFonts w:ascii="Times New Roman" w:hAnsi="Times New Roman" w:cs="Times New Roman"/>
          <w:sz w:val="24"/>
          <w:szCs w:val="24"/>
        </w:rPr>
        <w:fldChar w:fldCharType="separate"/>
      </w:r>
      <w:r w:rsidR="000A1F19" w:rsidRPr="000A1F19">
        <w:rPr>
          <w:rFonts w:ascii="Times New Roman" w:hAnsi="Times New Roman" w:cs="Times New Roman"/>
          <w:noProof/>
          <w:sz w:val="24"/>
          <w:szCs w:val="24"/>
        </w:rPr>
        <w:t>(Rodríguez et al., 2001)</w:t>
      </w:r>
      <w:r w:rsidR="000A1F19">
        <w:rPr>
          <w:rFonts w:ascii="Times New Roman" w:hAnsi="Times New Roman" w:cs="Times New Roman"/>
          <w:sz w:val="24"/>
          <w:szCs w:val="24"/>
        </w:rPr>
        <w:fldChar w:fldCharType="end"/>
      </w:r>
      <w:r w:rsidR="004D35AE">
        <w:rPr>
          <w:rFonts w:ascii="Times New Roman" w:hAnsi="Times New Roman" w:cs="Times New Roman"/>
          <w:sz w:val="24"/>
          <w:szCs w:val="24"/>
        </w:rPr>
        <w:t xml:space="preserve">, and affects contact rate between predators and prey </w:t>
      </w:r>
      <w:r w:rsidR="00D67FA9">
        <w:rPr>
          <w:rFonts w:ascii="Times New Roman" w:hAnsi="Times New Roman" w:cs="Times New Roman"/>
          <w:sz w:val="24"/>
          <w:szCs w:val="24"/>
        </w:rPr>
        <w:fldChar w:fldCharType="begin" w:fldLock="1"/>
      </w:r>
      <w:r w:rsidR="009D0A37">
        <w:rPr>
          <w:rFonts w:ascii="Times New Roman" w:hAnsi="Times New Roman" w:cs="Times New Roman"/>
          <w:sz w:val="24"/>
          <w:szCs w:val="24"/>
        </w:rPr>
        <w:instrText>ADDIN CSL_CITATION {"citationItems":[{"id":"ITEM-1","itemData":{"DOI":"10.3354/meps122135","ISSN":"0171-8630","author":[{"dropping-particle":"","family":"Kiørboe","given":"T","non-dropping-particle":"","parse-names":false,"suffix":""},{"dropping-particle":"","family":"Saiz","given":"E","non-dropping-particle":"","parse-names":false,"suffix":""}],"container-title":"Marine Ecology Progress Series","id":"ITEM-1","issue":"1-3","issued":{"date-parts":[["1995"]]},"page":"135-145","title":"Planktivorous feeding in calm and turbulent environments, with emphasis on copepods","type":"article-journal","volume":"122"},"uris":["http://www.mendeley.com/documents/?uuid=57c852e0-4aca-4813-bf96-abc11075b55b"]}],"mendeley":{"formattedCitation":"(Kiørboe and Saiz, 1995)","plainTextFormattedCitation":"(Kiørboe and Saiz, 1995)","previouslyFormattedCitation":"(Kiørboe and Saiz, 1995)"},"properties":{"noteIndex":0},"schema":"https://github.com/citation-style-language/schema/raw/master/csl-citation.json"}</w:instrText>
      </w:r>
      <w:r w:rsidR="00D67FA9">
        <w:rPr>
          <w:rFonts w:ascii="Times New Roman" w:hAnsi="Times New Roman" w:cs="Times New Roman"/>
          <w:sz w:val="24"/>
          <w:szCs w:val="24"/>
        </w:rPr>
        <w:fldChar w:fldCharType="separate"/>
      </w:r>
      <w:r w:rsidR="00D67FA9" w:rsidRPr="00D67FA9">
        <w:rPr>
          <w:rFonts w:ascii="Times New Roman" w:hAnsi="Times New Roman" w:cs="Times New Roman"/>
          <w:noProof/>
          <w:sz w:val="24"/>
          <w:szCs w:val="24"/>
        </w:rPr>
        <w:t>(Kiørboe and Saiz, 1995)</w:t>
      </w:r>
      <w:r w:rsidR="00D67FA9">
        <w:rPr>
          <w:rFonts w:ascii="Times New Roman" w:hAnsi="Times New Roman" w:cs="Times New Roman"/>
          <w:sz w:val="24"/>
          <w:szCs w:val="24"/>
        </w:rPr>
        <w:fldChar w:fldCharType="end"/>
      </w:r>
      <w:r w:rsidR="004D35AE">
        <w:rPr>
          <w:rFonts w:ascii="Times New Roman" w:hAnsi="Times New Roman" w:cs="Times New Roman"/>
          <w:sz w:val="24"/>
          <w:szCs w:val="24"/>
        </w:rPr>
        <w:t xml:space="preserve">. </w:t>
      </w:r>
    </w:p>
    <w:p w14:paraId="42964E57" w14:textId="4DBAC7F6" w:rsidR="007645C3" w:rsidRDefault="00581042" w:rsidP="005D55CA">
      <w:pPr>
        <w:spacing w:line="480" w:lineRule="auto"/>
        <w:ind w:firstLine="720"/>
        <w:rPr>
          <w:rFonts w:ascii="Times New Roman" w:hAnsi="Times New Roman" w:cs="Times New Roman"/>
          <w:sz w:val="24"/>
          <w:szCs w:val="24"/>
        </w:rPr>
      </w:pPr>
      <w:r>
        <w:rPr>
          <w:rFonts w:ascii="Times New Roman" w:hAnsi="Times New Roman" w:cs="Times New Roman"/>
          <w:sz w:val="24"/>
          <w:szCs w:val="24"/>
        </w:rPr>
        <w:t>An important aspect is the role played by</w:t>
      </w:r>
      <w:r w:rsidR="00612549" w:rsidRPr="00220142">
        <w:rPr>
          <w:rFonts w:ascii="Times New Roman" w:hAnsi="Times New Roman" w:cs="Times New Roman"/>
          <w:sz w:val="24"/>
          <w:szCs w:val="24"/>
        </w:rPr>
        <w:t xml:space="preserve"> mechanical factors </w:t>
      </w:r>
      <w:r w:rsidR="00230464" w:rsidRPr="00220142">
        <w:rPr>
          <w:rFonts w:ascii="Times New Roman" w:hAnsi="Times New Roman" w:cs="Times New Roman"/>
          <w:sz w:val="24"/>
          <w:szCs w:val="24"/>
        </w:rPr>
        <w:t xml:space="preserve">(i.e., gravity, density and viscosity) </w:t>
      </w:r>
      <w:r w:rsidR="00684D7C">
        <w:rPr>
          <w:rFonts w:ascii="Times New Roman" w:hAnsi="Times New Roman" w:cs="Times New Roman"/>
          <w:sz w:val="24"/>
          <w:szCs w:val="24"/>
        </w:rPr>
        <w:t xml:space="preserve">in </w:t>
      </w:r>
      <w:r w:rsidR="00612549" w:rsidRPr="00220142">
        <w:rPr>
          <w:rFonts w:ascii="Times New Roman" w:hAnsi="Times New Roman" w:cs="Times New Roman"/>
          <w:sz w:val="24"/>
          <w:szCs w:val="24"/>
        </w:rPr>
        <w:t>constrain</w:t>
      </w:r>
      <w:r w:rsidR="00684D7C">
        <w:rPr>
          <w:rFonts w:ascii="Times New Roman" w:hAnsi="Times New Roman" w:cs="Times New Roman"/>
          <w:sz w:val="24"/>
          <w:szCs w:val="24"/>
        </w:rPr>
        <w:t>ing</w:t>
      </w:r>
      <w:r w:rsidR="00612549" w:rsidRPr="00220142">
        <w:rPr>
          <w:rFonts w:ascii="Times New Roman" w:hAnsi="Times New Roman" w:cs="Times New Roman"/>
          <w:sz w:val="24"/>
          <w:szCs w:val="24"/>
        </w:rPr>
        <w:t xml:space="preserve"> motion. </w:t>
      </w:r>
      <w:r w:rsidR="00EB20BB" w:rsidRPr="00220142">
        <w:rPr>
          <w:rFonts w:ascii="Times New Roman" w:hAnsi="Times New Roman" w:cs="Times New Roman"/>
          <w:sz w:val="24"/>
          <w:szCs w:val="24"/>
        </w:rPr>
        <w:t>A</w:t>
      </w:r>
      <w:r w:rsidR="00612549" w:rsidRPr="00220142">
        <w:rPr>
          <w:rFonts w:ascii="Times New Roman" w:hAnsi="Times New Roman" w:cs="Times New Roman"/>
          <w:sz w:val="24"/>
          <w:szCs w:val="24"/>
        </w:rPr>
        <w:t xml:space="preserve">quatic organisms do not experience </w:t>
      </w:r>
      <w:r w:rsidR="00EB20BB" w:rsidRPr="00220142">
        <w:rPr>
          <w:rFonts w:ascii="Times New Roman" w:hAnsi="Times New Roman" w:cs="Times New Roman"/>
          <w:sz w:val="24"/>
          <w:szCs w:val="24"/>
        </w:rPr>
        <w:t xml:space="preserve">the effects of gravity as terrestrial organisms usually do because medium density is much higher in water than in air, which creates </w:t>
      </w:r>
      <w:r w:rsidR="00AD4E1E">
        <w:rPr>
          <w:rFonts w:ascii="Times New Roman" w:hAnsi="Times New Roman" w:cs="Times New Roman"/>
          <w:sz w:val="24"/>
          <w:szCs w:val="24"/>
        </w:rPr>
        <w:t xml:space="preserve">higher </w:t>
      </w:r>
      <w:r w:rsidR="00EB20BB" w:rsidRPr="00220142">
        <w:rPr>
          <w:rFonts w:ascii="Times New Roman" w:hAnsi="Times New Roman" w:cs="Times New Roman"/>
          <w:sz w:val="24"/>
          <w:szCs w:val="24"/>
        </w:rPr>
        <w:t xml:space="preserve">buoyancy. </w:t>
      </w:r>
      <w:r w:rsidR="005D55CA" w:rsidRPr="0089564E">
        <w:rPr>
          <w:rFonts w:ascii="Times New Roman" w:hAnsi="Times New Roman" w:cs="Times New Roman"/>
          <w:sz w:val="24"/>
          <w:szCs w:val="24"/>
        </w:rPr>
        <w:t xml:space="preserve">Since predation usually implies motion, these factors create mechanical constraints acting </w:t>
      </w:r>
      <w:r w:rsidR="00AD4E1E">
        <w:rPr>
          <w:rFonts w:ascii="Times New Roman" w:hAnsi="Times New Roman" w:cs="Times New Roman"/>
          <w:sz w:val="24"/>
          <w:szCs w:val="24"/>
        </w:rPr>
        <w:t xml:space="preserve">differently </w:t>
      </w:r>
      <w:r w:rsidR="005D55CA" w:rsidRPr="0089564E">
        <w:rPr>
          <w:rFonts w:ascii="Times New Roman" w:hAnsi="Times New Roman" w:cs="Times New Roman"/>
          <w:sz w:val="24"/>
          <w:szCs w:val="24"/>
        </w:rPr>
        <w:t>on predators</w:t>
      </w:r>
      <w:r w:rsidR="00AD4E1E">
        <w:rPr>
          <w:rFonts w:ascii="Times New Roman" w:hAnsi="Times New Roman" w:cs="Times New Roman"/>
          <w:sz w:val="24"/>
          <w:szCs w:val="24"/>
        </w:rPr>
        <w:t xml:space="preserve"> in different physical environments</w:t>
      </w:r>
      <w:r w:rsidR="005D55CA" w:rsidRPr="0089564E">
        <w:rPr>
          <w:rFonts w:ascii="Times New Roman" w:hAnsi="Times New Roman" w:cs="Times New Roman"/>
          <w:sz w:val="24"/>
          <w:szCs w:val="24"/>
        </w:rPr>
        <w:t xml:space="preserve">. These </w:t>
      </w:r>
      <w:r w:rsidR="005D55CA" w:rsidRPr="0089564E">
        <w:rPr>
          <w:rFonts w:ascii="Times New Roman" w:hAnsi="Times New Roman" w:cs="Times New Roman"/>
          <w:sz w:val="24"/>
          <w:szCs w:val="24"/>
        </w:rPr>
        <w:lastRenderedPageBreak/>
        <w:t xml:space="preserve">mechanical factors are ubiquitous and affect small predators </w:t>
      </w:r>
      <w:r w:rsidR="005D55CA" w:rsidRPr="0089564E">
        <w:rPr>
          <w:rFonts w:ascii="Times New Roman" w:hAnsi="Times New Roman" w:cs="Times New Roman"/>
          <w:sz w:val="24"/>
          <w:szCs w:val="24"/>
        </w:rPr>
        <w:fldChar w:fldCharType="begin" w:fldLock="1"/>
      </w:r>
      <w:r w:rsidR="005D55CA" w:rsidRPr="0089564E">
        <w:rPr>
          <w:rFonts w:ascii="Times New Roman" w:hAnsi="Times New Roman" w:cs="Times New Roman"/>
          <w:sz w:val="24"/>
          <w:szCs w:val="24"/>
        </w:rPr>
        <w:instrText>ADDIN CSL_CITATION {"citationItems":[{"id":"ITEM-1","itemData":{"DOI":"10.3354/meps122135","ISSN":"0171-8630","author":[{"dropping-particle":"","family":"Kiørboe","given":"T","non-dropping-particle":"","parse-names":false,"suffix":""},{"dropping-particle":"","family":"Saiz","given":"E","non-dropping-particle":"","parse-names":false,"suffix":""}],"container-title":"Marine Ecology Progress Series","id":"ITEM-1","issue":"1-3","issued":{"date-parts":[["1995"]]},"page":"135-145","title":"Planktivorous feeding in calm and turbulent environments, with emphasis on copepods","type":"article-journal","volume":"122"},"uris":["http://www.mendeley.com/documents/?uuid=57c852e0-4aca-4813-bf96-abc11075b55b"]}],"mendeley":{"formattedCitation":"(Kiørboe and Saiz, 1995)","plainTextFormattedCitation":"(Kiørboe and Saiz, 1995)","previouslyFormattedCitation":"(Kiørboe and Saiz, 1995)"},"properties":{"noteIndex":0},"schema":"https://github.com/citation-style-language/schema/raw/master/csl-citation.json"}</w:instrText>
      </w:r>
      <w:r w:rsidR="005D55CA" w:rsidRPr="0089564E">
        <w:rPr>
          <w:rFonts w:ascii="Times New Roman" w:hAnsi="Times New Roman" w:cs="Times New Roman"/>
          <w:sz w:val="24"/>
          <w:szCs w:val="24"/>
        </w:rPr>
        <w:fldChar w:fldCharType="separate"/>
      </w:r>
      <w:r w:rsidR="005D55CA" w:rsidRPr="0089564E">
        <w:rPr>
          <w:rFonts w:ascii="Times New Roman" w:hAnsi="Times New Roman" w:cs="Times New Roman"/>
          <w:noProof/>
          <w:sz w:val="24"/>
          <w:szCs w:val="24"/>
        </w:rPr>
        <w:t>(Kiørboe and Saiz, 1995)</w:t>
      </w:r>
      <w:r w:rsidR="005D55CA" w:rsidRPr="0089564E">
        <w:rPr>
          <w:rFonts w:ascii="Times New Roman" w:hAnsi="Times New Roman" w:cs="Times New Roman"/>
          <w:sz w:val="24"/>
          <w:szCs w:val="24"/>
        </w:rPr>
        <w:fldChar w:fldCharType="end"/>
      </w:r>
      <w:r w:rsidR="005D55CA" w:rsidRPr="0089564E">
        <w:rPr>
          <w:rFonts w:ascii="Times New Roman" w:hAnsi="Times New Roman" w:cs="Times New Roman"/>
          <w:sz w:val="24"/>
          <w:szCs w:val="24"/>
        </w:rPr>
        <w:t xml:space="preserve">, as well as large predators </w:t>
      </w:r>
      <w:r w:rsidR="005D55CA" w:rsidRPr="0089564E">
        <w:rPr>
          <w:rFonts w:ascii="Times New Roman" w:hAnsi="Times New Roman" w:cs="Times New Roman"/>
          <w:sz w:val="24"/>
          <w:szCs w:val="24"/>
        </w:rPr>
        <w:fldChar w:fldCharType="begin" w:fldLock="1"/>
      </w:r>
      <w:r w:rsidR="005D55CA">
        <w:rPr>
          <w:rFonts w:ascii="Times New Roman" w:hAnsi="Times New Roman" w:cs="Times New Roman"/>
          <w:sz w:val="24"/>
          <w:szCs w:val="24"/>
        </w:rPr>
        <w:instrText xml:space="preserve">ADDIN CSL_CITATION {"citationItems":[{"id":"ITEM-1","itemData":{"DOI":"10.1016/0022-5193(74)90202-1","ISSN":"0022-5193","abstract":"The relative importance of speed and manoeuvrability in predator-prey chases was assessed by investigating whether or not a pursuing predator could catch its prey in a simple turning gambit initiated by the prey animal. The turning radius and velocity of the prey were normalized by dividing them by those of the predator. With the use of numerical methods to solve implicit equations it was determined for what values of relative radii and velocity the prey could escape. When escape was possible the optimal time of initiation of the prey's turn and the minimum closure distance of the predator were computed. It was found initially by numerical and subsequently by analytic techniques that, in order for the prey to escape the predator in the turning gambit, its normalized velocity must be related to its normalized radius by the inequality: v&gt;r12 over the interval 0 </w:instrText>
      </w:r>
      <w:r w:rsidR="005D55CA">
        <w:rPr>
          <w:rFonts w:ascii="Cambria Math" w:hAnsi="Cambria Math" w:cs="Cambria Math"/>
          <w:sz w:val="24"/>
          <w:szCs w:val="24"/>
        </w:rPr>
        <w:instrText>⩽</w:instrText>
      </w:r>
      <w:r w:rsidR="005D55CA">
        <w:rPr>
          <w:rFonts w:ascii="Times New Roman" w:hAnsi="Times New Roman" w:cs="Times New Roman"/>
          <w:sz w:val="24"/>
          <w:szCs w:val="24"/>
        </w:rPr>
        <w:instrText xml:space="preserve"> r </w:instrText>
      </w:r>
      <w:r w:rsidR="005D55CA">
        <w:rPr>
          <w:rFonts w:ascii="Cambria Math" w:hAnsi="Cambria Math" w:cs="Cambria Math"/>
          <w:sz w:val="24"/>
          <w:szCs w:val="24"/>
        </w:rPr>
        <w:instrText>⩽</w:instrText>
      </w:r>
      <w:r w:rsidR="005D55CA">
        <w:rPr>
          <w:rFonts w:ascii="Times New Roman" w:hAnsi="Times New Roman" w:cs="Times New Roman"/>
          <w:sz w:val="24"/>
          <w:szCs w:val="24"/>
        </w:rPr>
        <w:instrText xml:space="preserve"> 1. Situations in which the results of the turning gambit may be expected to give realistic predictions of capture or escape are discussed together with physical factors governing the relationship between turning radius and velocity, and the conditions under which the prey might profitably trade higher velocity for a smaller turning radius. Lastly, a number of specific predator-prey combinations are treated with a view towards illustrating the application of the theory and promoting the collection of simultaneous turning radii and velocity data.","author":[{"dropping-particle":"","family":"Howland","given":"Howard C","non-dropping-particle":"","parse-names":false,"suffix":""}],"container-title":"Journal of Theoretical Biology","id":"ITEM-1","issue":"2","issued":{"date-parts":[["1974"]]},"page":"333-350","title":"Optimal strategies for predator avoidance: The relative importance of speed and manoeuvrability","type":"article-journal","volume":"47"},"uris":["http://www.mendeley.com/documents/?uuid=4a466bf4-077d-4cd6-847d-6e84906da276"]}],"mendeley":{"formattedCitation":"(Howland, 1974)","manualFormatting":"(Howland, 1974","plainTextFormattedCitation":"(Howland, 1974)","previouslyFormattedCitation":"(Howland, 1974)"},"properties":{"noteIndex":0},"schema":"https://github.com/citation-style-language/schema/raw/master/csl-citation.json"}</w:instrText>
      </w:r>
      <w:r w:rsidR="005D55CA" w:rsidRPr="0089564E">
        <w:rPr>
          <w:rFonts w:ascii="Times New Roman" w:hAnsi="Times New Roman" w:cs="Times New Roman"/>
          <w:sz w:val="24"/>
          <w:szCs w:val="24"/>
        </w:rPr>
        <w:fldChar w:fldCharType="separate"/>
      </w:r>
      <w:r w:rsidR="005D55CA" w:rsidRPr="0089564E">
        <w:rPr>
          <w:rFonts w:ascii="Times New Roman" w:hAnsi="Times New Roman" w:cs="Times New Roman"/>
          <w:noProof/>
          <w:sz w:val="24"/>
          <w:szCs w:val="24"/>
        </w:rPr>
        <w:t>(Howland, 1974</w:t>
      </w:r>
      <w:r w:rsidR="005D55CA" w:rsidRPr="0089564E">
        <w:rPr>
          <w:rFonts w:ascii="Times New Roman" w:hAnsi="Times New Roman" w:cs="Times New Roman"/>
          <w:sz w:val="24"/>
          <w:szCs w:val="24"/>
        </w:rPr>
        <w:fldChar w:fldCharType="end"/>
      </w:r>
      <w:r w:rsidR="005D55CA" w:rsidRPr="0089564E">
        <w:rPr>
          <w:rFonts w:ascii="Times New Roman" w:hAnsi="Times New Roman" w:cs="Times New Roman"/>
          <w:sz w:val="24"/>
          <w:szCs w:val="24"/>
        </w:rPr>
        <w:t xml:space="preserve">; </w:t>
      </w:r>
      <w:r w:rsidR="005D55CA" w:rsidRPr="0089564E">
        <w:rPr>
          <w:rFonts w:ascii="Times New Roman" w:hAnsi="Times New Roman" w:cs="Times New Roman"/>
          <w:sz w:val="24"/>
          <w:szCs w:val="24"/>
        </w:rPr>
        <w:fldChar w:fldCharType="begin" w:fldLock="1"/>
      </w:r>
      <w:r w:rsidR="005D55CA" w:rsidRPr="0089564E">
        <w:rPr>
          <w:rFonts w:ascii="Times New Roman" w:hAnsi="Times New Roman" w:cs="Times New Roman"/>
          <w:sz w:val="24"/>
          <w:szCs w:val="24"/>
        </w:rPr>
        <w:instrText>ADDIN CSL_CITATION {"citationItems":[{"id":"ITEM-1","itemData":{"DOI":"10.1098/rstb.2007.2078","ISSN":"0962-8436","PMID":"17472928","abstract":"Environmental constraints in aquatic habitats have become topics of concern to both the scientific community and the public at large. In particular, coastal and freshwater habitats are subject to dramatic variability in various environmental factors, as a result of both natural and anthropogenic processes. The protection and sustainable management of all aquatic habitats requires greater understanding of how environmental constraints influence aquatic organisms. Locomotion and predator-prey interactions are intimately linked and fundamental to the survival of mobile aquatic organisms. This paper summarizes the main points from the review and research articles which comprise the theme issue 'Environmental constraints upon locomotion and predator-prey interactions in aquatic organisms'. The articles explore how natural and anthropogenic factors can constrain these two fundamental activities in a diverse range of organisms from phytoplankton to marine mammals. Some major environmental constraints derive from the intrinsic properties of the fluid and are mechanical in nature, such as viscosity and flow regime. Other constraints derive from direct effects of factors, such as temperature, oxygen content of the water or turbidity, upon the mechanisms underlying the performance of locomotion and predator-prey interactions. The effect of these factors on performance at the tissue and organ level is reflected in constraints upon performance of the whole organism. All these constraints can influence behaviour. Ultimately, they can have an impact on ecological performance. One issue that requires particular attention is how factors such as temperature and oxygen can exert different constraints on the physiology and behaviour of different taxa and the ecological implications of this. Given the multiplicity of constraints, the complexity of their interactions, and the variety of biological levels at which they can act, there is a clear need for integration between the fields of physiology, biomechanics, behaviour, ecology, biological modelling and evolution in both laboratory and field studies. For studies on animals in their natural environment, further technological advances are required to allow investigation of how the prevailing physico-chemical conditions influence basic physiological processes and behaviour.","author":[{"dropping-particle":"","family":"Domenici","given":"P","non-dropping-particle":"","parse-names":false,"suffix":""},{"dropping-particle":"","family":"Claireaux","given":"G","non-dropping-particle":"","parse-names":false,"suffix":""},{"dropping-particle":"","family":"McKenzie","given":"D J","non-dropping-particle":"","parse-names":false,"suffix":""}],"container-title":"Philosophical transactions of the Royal Society of London. Series B, Biological sciences","id":"ITEM-1","issue":"1487","issued":{"date-parts":[["2007","11","29"]]},"page":"1929-1936","title":"Environmental constraints upon locomotion and predator-prey interactions in aquatic organisms: an introduction.","type":"article-journal","volume":"362"},"uris":["http://www.mendeley.com/documents/?uuid=c354b2f2-37c0-4504-a898-e4137971a85e"]}],"mendeley":{"formattedCitation":"(Domenici et al., 2007)","manualFormatting":"Domenici et al., 2007)","plainTextFormattedCitation":"(Domenici et al., 2007)","previouslyFormattedCitation":"(Domenici et al., 2007)"},"properties":{"noteIndex":0},"schema":"https://github.com/citation-style-language/schema/raw/master/csl-citation.json"}</w:instrText>
      </w:r>
      <w:r w:rsidR="005D55CA" w:rsidRPr="0089564E">
        <w:rPr>
          <w:rFonts w:ascii="Times New Roman" w:hAnsi="Times New Roman" w:cs="Times New Roman"/>
          <w:sz w:val="24"/>
          <w:szCs w:val="24"/>
        </w:rPr>
        <w:fldChar w:fldCharType="separate"/>
      </w:r>
      <w:r w:rsidR="005D55CA" w:rsidRPr="0089564E">
        <w:rPr>
          <w:rFonts w:ascii="Times New Roman" w:hAnsi="Times New Roman" w:cs="Times New Roman"/>
          <w:noProof/>
          <w:sz w:val="24"/>
          <w:szCs w:val="24"/>
        </w:rPr>
        <w:t>Domenici et al., 2007)</w:t>
      </w:r>
      <w:r w:rsidR="005D55CA" w:rsidRPr="0089564E">
        <w:rPr>
          <w:rFonts w:ascii="Times New Roman" w:hAnsi="Times New Roman" w:cs="Times New Roman"/>
          <w:sz w:val="24"/>
          <w:szCs w:val="24"/>
        </w:rPr>
        <w:fldChar w:fldCharType="end"/>
      </w:r>
      <w:r w:rsidR="005D55CA" w:rsidRPr="0089564E">
        <w:rPr>
          <w:rFonts w:ascii="Times New Roman" w:hAnsi="Times New Roman" w:cs="Times New Roman"/>
          <w:sz w:val="24"/>
          <w:szCs w:val="24"/>
        </w:rPr>
        <w:t>⁠</w:t>
      </w:r>
      <w:r w:rsidR="005D55CA">
        <w:rPr>
          <w:rFonts w:ascii="Times New Roman" w:hAnsi="Times New Roman" w:cs="Times New Roman"/>
          <w:sz w:val="24"/>
          <w:szCs w:val="24"/>
        </w:rPr>
        <w:t>. Actually, t</w:t>
      </w:r>
      <w:r w:rsidR="00EB20BB" w:rsidRPr="00220142">
        <w:rPr>
          <w:rFonts w:ascii="Times New Roman" w:hAnsi="Times New Roman" w:cs="Times New Roman"/>
          <w:sz w:val="24"/>
          <w:szCs w:val="24"/>
        </w:rPr>
        <w:t xml:space="preserve">hese effects are usually size-dependent: especially, the effects of medium viscosity and density on species motion through drag. Hence, motion of planktonic organisms has very different features than motion of larger organisms. </w:t>
      </w:r>
      <w:r w:rsidR="0097092D" w:rsidRPr="00220142">
        <w:rPr>
          <w:rFonts w:ascii="Times New Roman" w:hAnsi="Times New Roman" w:cs="Times New Roman"/>
          <w:sz w:val="24"/>
          <w:szCs w:val="24"/>
        </w:rPr>
        <w:t>Metrics such as Reynolds number are commonly used to discriminate between organisms that experience huge drag (low Reynolds number) and those that experience more inertia (high Reynolds number).</w:t>
      </w:r>
      <w:r w:rsidR="00846985" w:rsidRPr="00220142">
        <w:rPr>
          <w:rFonts w:ascii="Times New Roman" w:hAnsi="Times New Roman" w:cs="Times New Roman"/>
          <w:sz w:val="24"/>
          <w:szCs w:val="24"/>
        </w:rPr>
        <w:t xml:space="preserve"> These features affect the </w:t>
      </w:r>
      <w:r w:rsidR="00472675">
        <w:rPr>
          <w:rFonts w:ascii="Times New Roman" w:hAnsi="Times New Roman" w:cs="Times New Roman"/>
          <w:sz w:val="24"/>
          <w:szCs w:val="24"/>
        </w:rPr>
        <w:t>species according to their size and shape</w:t>
      </w:r>
      <w:r w:rsidR="00846985" w:rsidRPr="00220142">
        <w:rPr>
          <w:rFonts w:ascii="Times New Roman" w:hAnsi="Times New Roman" w:cs="Times New Roman"/>
          <w:sz w:val="24"/>
          <w:szCs w:val="24"/>
        </w:rPr>
        <w:t xml:space="preserve"> </w:t>
      </w:r>
      <w:r w:rsidR="00846985" w:rsidRPr="00220142">
        <w:rPr>
          <w:rFonts w:ascii="Times New Roman" w:hAnsi="Times New Roman" w:cs="Times New Roman"/>
          <w:sz w:val="24"/>
          <w:szCs w:val="24"/>
        </w:rPr>
        <w:fldChar w:fldCharType="begin" w:fldLock="1"/>
      </w:r>
      <w:r w:rsidR="00BE6CC0">
        <w:rPr>
          <w:rFonts w:ascii="Times New Roman" w:hAnsi="Times New Roman" w:cs="Times New Roman"/>
          <w:sz w:val="24"/>
          <w:szCs w:val="24"/>
        </w:rPr>
        <w:instrText>ADDIN CSL_CITATION {"citationItems":[{"id":"ITEM-1","itemData":{"DOI":"10.4319/lo.1981.26.6.1062","ISSN":"00243590","abstract":"High‐speed motion pictures of dye streams around feeding calanoid copepods revealed that these important planktonic herbivores do not strain algae out of the water as previously described. Rather, a copepod flaps four pairs of feeding appendages to propel water past itself and uses its second maxillae to actively capture parcels of that water containing food particles. The feeding appendages of Eucalanus pileatus operate at Reynolds numbers of only 10−2 to 10−1. In the viscous world of a feeding copepod, water flow is laminar, bristled appendages behave as solid paddles rather then open rakes, particles can neither be scooped up nor left behind because appendages have thick layers of water adhering to them, and water and particle movement stops immediately when an animal stops beating its appendages.","author":[{"dropping-particle":"","family":"Koehl","given":"M. A. R.","non-dropping-particle":"","parse-names":false,"suffix":""},{"dropping-particle":"","family":"Strickier","given":"J. Rudi","non-dropping-particle":"","parse-names":false,"suffix":""}],"container-title":"Limnology and Oceanography","id":"ITEM-1","issue":"6","issued":{"date-parts":[["1981","11","1"]]},"page":"1062-1073","title":"Copepod feeding currents: Food capture at low Reynolds number","type":"article-journal","volume":"26"},"uris":["http://www.mendeley.com/documents/?uuid=d77f17e4-04da-3de4-beae-c5dc896872b9"]}],"mendeley":{"formattedCitation":"(Koehl and Strickier, 1981)","manualFormatting":"(Koehl and Strickier, 1981","plainTextFormattedCitation":"(Koehl and Strickier, 1981)","previouslyFormattedCitation":"(Koehl and Strickier, 1981)"},"properties":{"noteIndex":0},"schema":"https://github.com/citation-style-language/schema/raw/master/csl-citation.json"}</w:instrText>
      </w:r>
      <w:r w:rsidR="00846985" w:rsidRPr="00220142">
        <w:rPr>
          <w:rFonts w:ascii="Times New Roman" w:hAnsi="Times New Roman" w:cs="Times New Roman"/>
          <w:sz w:val="24"/>
          <w:szCs w:val="24"/>
        </w:rPr>
        <w:fldChar w:fldCharType="separate"/>
      </w:r>
      <w:r w:rsidR="00846985" w:rsidRPr="00220142">
        <w:rPr>
          <w:rFonts w:ascii="Times New Roman" w:hAnsi="Times New Roman" w:cs="Times New Roman"/>
          <w:noProof/>
          <w:sz w:val="24"/>
          <w:szCs w:val="24"/>
        </w:rPr>
        <w:t>(Koehl and Strickier, 1981</w:t>
      </w:r>
      <w:r w:rsidR="00846985" w:rsidRPr="00220142">
        <w:rPr>
          <w:rFonts w:ascii="Times New Roman" w:hAnsi="Times New Roman" w:cs="Times New Roman"/>
          <w:sz w:val="24"/>
          <w:szCs w:val="24"/>
        </w:rPr>
        <w:fldChar w:fldCharType="end"/>
      </w:r>
      <w:r w:rsidR="00947D88">
        <w:rPr>
          <w:rFonts w:ascii="Times New Roman" w:hAnsi="Times New Roman" w:cs="Times New Roman"/>
          <w:sz w:val="24"/>
          <w:szCs w:val="24"/>
        </w:rPr>
        <w:t>;</w:t>
      </w:r>
      <w:r w:rsidR="0059218F">
        <w:rPr>
          <w:rFonts w:ascii="Times New Roman" w:hAnsi="Times New Roman" w:cs="Times New Roman"/>
          <w:noProof/>
          <w:sz w:val="24"/>
          <w:szCs w:val="24"/>
        </w:rPr>
        <w:t xml:space="preserve"> </w:t>
      </w:r>
      <w:r w:rsidR="0059218F">
        <w:rPr>
          <w:rFonts w:ascii="Times New Roman" w:hAnsi="Times New Roman" w:cs="Times New Roman"/>
          <w:noProof/>
          <w:sz w:val="24"/>
          <w:szCs w:val="24"/>
        </w:rPr>
        <w:fldChar w:fldCharType="begin" w:fldLock="1"/>
      </w:r>
      <w:r w:rsidR="00571934">
        <w:rPr>
          <w:rFonts w:ascii="Times New Roman" w:hAnsi="Times New Roman" w:cs="Times New Roman"/>
          <w:noProof/>
          <w:sz w:val="24"/>
          <w:szCs w:val="24"/>
        </w:rPr>
        <w:instrText>ADDIN CSL_CITATION {"citationItems":[{"id":"ITEM-1","itemData":{"DOI":"10.1146/annurev.ecolsys.27.1.501","ISSN":"0066-4162","abstract":"The performance of an organism is the crucial link between its phenotype and its ecological success. When does an organism's morphology affect its performance? Quantitative mechanistic analyses of how function depends on biological form have shown that the relationship between morphology and performance can be nonlinear, context-dependent, and sometimes surprising. In some cases, small changes in morphology or simple changes in size can lead to novel functions, while in other cases changes in form can occur without performance consequences. Furthermore, the effect of a specific change in morphology can depend on the size, shape, stiffness, or habitat of an organism. Likewise, a particular change in posture or behavior can produce opposite effects when performed by bodies with different morphologies. These mechanistic studies not only reveal potential misconceptions that can arise from the descriptive statistical analyses often used in ecological and evolutionary research, but they also show how...","author":[{"dropping-particle":"","family":"Koehl","given":"M. A. R.","non-dropping-particle":"","parse-names":false,"suffix":""}],"container-title":"Annual Review of Ecology and Systematics","id":"ITEM-1","issue":"1","issued":{"date-parts":[["1996","11","28"]]},"page":"501-542","publisher":"Annual Reviews 4139 El Camino Way, P.O. Box 10139, Palo Alto, CA 94303-0139, USA","title":"When Does Morphology Matter?","type":"article-journal","volume":"27"},"uris":["http://www.mendeley.com/documents/?uuid=6bcc6709-1cf9-3eb8-b6f9-83550a62c79f"]}],"mendeley":{"formattedCitation":"(Koehl, 1996)","manualFormatting":"Koehl, 1996","plainTextFormattedCitation":"(Koehl, 1996)","previouslyFormattedCitation":"(Koehl, 1996)"},"properties":{"noteIndex":0},"schema":"https://github.com/citation-style-language/schema/raw/master/csl-citation.json"}</w:instrText>
      </w:r>
      <w:r w:rsidR="0059218F">
        <w:rPr>
          <w:rFonts w:ascii="Times New Roman" w:hAnsi="Times New Roman" w:cs="Times New Roman"/>
          <w:noProof/>
          <w:sz w:val="24"/>
          <w:szCs w:val="24"/>
        </w:rPr>
        <w:fldChar w:fldCharType="separate"/>
      </w:r>
      <w:r w:rsidR="0059218F" w:rsidRPr="0059218F">
        <w:rPr>
          <w:rFonts w:ascii="Times New Roman" w:hAnsi="Times New Roman" w:cs="Times New Roman"/>
          <w:noProof/>
          <w:sz w:val="24"/>
          <w:szCs w:val="24"/>
        </w:rPr>
        <w:t>Koehl, 1996</w:t>
      </w:r>
      <w:r w:rsidR="0059218F">
        <w:rPr>
          <w:rFonts w:ascii="Times New Roman" w:hAnsi="Times New Roman" w:cs="Times New Roman"/>
          <w:noProof/>
          <w:sz w:val="24"/>
          <w:szCs w:val="24"/>
        </w:rPr>
        <w:fldChar w:fldCharType="end"/>
      </w:r>
      <w:r>
        <w:rPr>
          <w:rFonts w:ascii="Times New Roman" w:hAnsi="Times New Roman" w:cs="Times New Roman"/>
          <w:sz w:val="24"/>
          <w:szCs w:val="24"/>
        </w:rPr>
        <w:t>).</w:t>
      </w:r>
      <w:r w:rsidR="007645C3">
        <w:rPr>
          <w:rFonts w:ascii="Times New Roman" w:hAnsi="Times New Roman" w:cs="Times New Roman"/>
          <w:sz w:val="24"/>
          <w:szCs w:val="24"/>
        </w:rPr>
        <w:t xml:space="preserve"> </w:t>
      </w:r>
      <w:r w:rsidR="00DC11FA" w:rsidRPr="0089564E">
        <w:rPr>
          <w:rFonts w:ascii="Times New Roman" w:hAnsi="Times New Roman" w:cs="Times New Roman"/>
          <w:sz w:val="24"/>
          <w:szCs w:val="24"/>
        </w:rPr>
        <w:t>Hence, incorporating mechanical constraints into models would lead to a better understanding of the size-based relationship between predators and prey, and even of the size-structure of food webs.</w:t>
      </w:r>
      <w:r w:rsidR="0089564E" w:rsidRPr="0089564E">
        <w:rPr>
          <w:rFonts w:ascii="Times New Roman" w:hAnsi="Times New Roman" w:cs="Times New Roman"/>
          <w:sz w:val="24"/>
          <w:szCs w:val="24"/>
        </w:rPr>
        <w:t xml:space="preserve"> </w:t>
      </w:r>
    </w:p>
    <w:p w14:paraId="5AEA9F05" w14:textId="0F3E83B5" w:rsidR="00FB7B63" w:rsidRDefault="003948BD" w:rsidP="003948BD">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Models incorporating physical (including mechanical) factors into predation model would </w:t>
      </w:r>
      <w:r w:rsidRPr="00220142">
        <w:rPr>
          <w:rFonts w:ascii="Times New Roman" w:hAnsi="Times New Roman" w:cs="Times New Roman"/>
          <w:sz w:val="24"/>
          <w:szCs w:val="24"/>
        </w:rPr>
        <w:t xml:space="preserve">merge size-related biological and mechanical constraints within classical predator-prey systems. </w:t>
      </w:r>
      <w:ins w:id="10" w:author="Portalier Sebastien" w:date="2021-05-31T03:45:00Z">
        <w:r w:rsidR="00B14E5D">
          <w:rPr>
            <w:rFonts w:ascii="Times New Roman" w:hAnsi="Times New Roman" w:cs="Times New Roman"/>
            <w:sz w:val="24"/>
            <w:szCs w:val="24"/>
          </w:rPr>
          <w:t xml:space="preserve">In the past, several studies began to investigate this promising avenue. </w:t>
        </w:r>
      </w:ins>
      <w:ins w:id="11" w:author="Portalier Sebastien" w:date="2021-05-31T03:46:00Z">
        <w:r w:rsidR="00276DD2">
          <w:rPr>
            <w:rFonts w:ascii="Times New Roman" w:hAnsi="Times New Roman" w:cs="Times New Roman"/>
            <w:sz w:val="24"/>
            <w:szCs w:val="24"/>
          </w:rPr>
          <w:t xml:space="preserve">The complexity and dimensionality of the physical medium </w:t>
        </w:r>
      </w:ins>
      <w:ins w:id="12" w:author="Portalier Sebastien" w:date="2021-05-31T03:47:00Z">
        <w:r w:rsidR="00276DD2">
          <w:rPr>
            <w:rFonts w:ascii="Times New Roman" w:hAnsi="Times New Roman" w:cs="Times New Roman"/>
            <w:sz w:val="24"/>
            <w:szCs w:val="24"/>
          </w:rPr>
          <w:t>was shown to constrain predator-prey interactions</w:t>
        </w:r>
      </w:ins>
      <w:ins w:id="13" w:author="Portalier Sebastien" w:date="2021-05-31T03:51:00Z">
        <w:r w:rsidR="00276DD2">
          <w:rPr>
            <w:rFonts w:ascii="Times New Roman" w:hAnsi="Times New Roman" w:cs="Times New Roman"/>
            <w:sz w:val="24"/>
            <w:szCs w:val="24"/>
          </w:rPr>
          <w:t xml:space="preserve"> since pelagic and flying predators </w:t>
        </w:r>
      </w:ins>
      <w:ins w:id="14" w:author="Portalier Sebastien" w:date="2021-05-31T03:52:00Z">
        <w:r w:rsidR="00276DD2">
          <w:rPr>
            <w:rFonts w:ascii="Times New Roman" w:hAnsi="Times New Roman" w:cs="Times New Roman"/>
            <w:sz w:val="24"/>
            <w:szCs w:val="24"/>
          </w:rPr>
          <w:t>would be more likely to contact prey than benthic and terrestrial predators</w:t>
        </w:r>
      </w:ins>
      <w:ins w:id="15" w:author="Portalier Sebastien" w:date="2021-05-31T03:47:00Z">
        <w:r w:rsidR="00276DD2">
          <w:rPr>
            <w:rFonts w:ascii="Times New Roman" w:hAnsi="Times New Roman" w:cs="Times New Roman"/>
            <w:sz w:val="24"/>
            <w:szCs w:val="24"/>
          </w:rPr>
          <w:t xml:space="preserve"> </w:t>
        </w:r>
      </w:ins>
      <w:ins w:id="16" w:author="Portalier Sebastien" w:date="2021-05-31T03:48:00Z">
        <w:r w:rsidR="00276DD2">
          <w:rPr>
            <w:rFonts w:ascii="Times New Roman" w:hAnsi="Times New Roman" w:cs="Times New Roman"/>
            <w:sz w:val="24"/>
            <w:szCs w:val="24"/>
          </w:rPr>
          <w:fldChar w:fldCharType="begin" w:fldLock="1"/>
        </w:r>
      </w:ins>
      <w:r w:rsidR="003E5331">
        <w:rPr>
          <w:rFonts w:ascii="Times New Roman" w:hAnsi="Times New Roman" w:cs="Times New Roman"/>
          <w:sz w:val="24"/>
          <w:szCs w:val="24"/>
        </w:rPr>
        <w:instrText>ADDIN CSL_CITATION {"citationItems":[{"id":"ITEM-1","itemData":{"DOI":"10.1038/nature11131","ISSN":"1476-4687","PMID":"22722834","abstract":"Trophic interactions govern biomass fluxes in ecosystems, and stability in food webs. Knowledge of how trophic interaction strengths are affected by differences among habitats is crucial for understanding variation in ecological systems. Here we show how substantial variation in consumption-rate data, and hence trophic interaction strengths, arises because consumers tend to encounter resources more frequently in three dimensions (3D) (for example, arboreal and pelagic zones) than two dimensions (2D) (for example, terrestrial and benthic zones). By combining new theory with extensive data (376 species, with body masses ranging from 5.24 × 10(-14) kg to 800 kg), we find that consumption rates scale sublinearly with consumer body mass (exponent of approximately 0.85) for 2D interactions, but superlinearly (exponent of approximately 1.06) for 3D interactions. These results contradict the currently widespread assumption of a single exponent (of approximately 0.75) in consumer-resource and food-web research. Further analysis of 2,929 consumer-resource interactions shows that dimensionality of consumer search space is probably a major driver of species coexistence, and the stability and abundance of populations.","author":[{"dropping-particle":"","family":"Pawar","given":"Samraat","non-dropping-particle":"","parse-names":false,"suffix":""},{"dropping-particle":"","family":"Dell","given":"Anthony I","non-dropping-particle":"","parse-names":false,"suffix":""},{"dropping-particle":"","family":"Savage","given":"Van M","non-dropping-particle":"","parse-names":false,"suffix":""}],"container-title":"Nature","id":"ITEM-1","issue":"7404","issued":{"date-parts":[["2012","6","28"]]},"page":"485-9","publisher":"Nature Publishing Group, a division of Macmillan Publishers Limited. All Rights Reserved.","title":"Dimensionality of consumer search space drives trophic interaction strengths.","title-short":"Nature","type":"article-journal","volume":"486"},"uris":["http://www.mendeley.com/documents/?uuid=263c26e6-3e5e-4d41-b65a-16625fe4b317"]}],"mendeley":{"formattedCitation":"(Pawar et al., 2012)","plainTextFormattedCitation":"(Pawar et al., 2012)","previouslyFormattedCitation":"(Pawar et al., 2012)"},"properties":{"noteIndex":0},"schema":"https://github.com/citation-style-language/schema/raw/master/csl-citation.json"}</w:instrText>
      </w:r>
      <w:r w:rsidR="00276DD2">
        <w:rPr>
          <w:rFonts w:ascii="Times New Roman" w:hAnsi="Times New Roman" w:cs="Times New Roman"/>
          <w:sz w:val="24"/>
          <w:szCs w:val="24"/>
        </w:rPr>
        <w:fldChar w:fldCharType="separate"/>
      </w:r>
      <w:r w:rsidR="00276DD2" w:rsidRPr="00276DD2">
        <w:rPr>
          <w:rFonts w:ascii="Times New Roman" w:hAnsi="Times New Roman" w:cs="Times New Roman"/>
          <w:noProof/>
          <w:sz w:val="24"/>
          <w:szCs w:val="24"/>
        </w:rPr>
        <w:t>(Pawar et al., 2012)</w:t>
      </w:r>
      <w:ins w:id="17" w:author="Portalier Sebastien" w:date="2021-05-31T03:48:00Z">
        <w:r w:rsidR="00276DD2">
          <w:rPr>
            <w:rFonts w:ascii="Times New Roman" w:hAnsi="Times New Roman" w:cs="Times New Roman"/>
            <w:sz w:val="24"/>
            <w:szCs w:val="24"/>
          </w:rPr>
          <w:fldChar w:fldCharType="end"/>
        </w:r>
        <w:r w:rsidR="00276DD2">
          <w:rPr>
            <w:rFonts w:ascii="Times New Roman" w:hAnsi="Times New Roman" w:cs="Times New Roman"/>
            <w:sz w:val="24"/>
            <w:szCs w:val="24"/>
          </w:rPr>
          <w:t>.</w:t>
        </w:r>
      </w:ins>
      <w:ins w:id="18" w:author="Portalier Sebastien" w:date="2021-05-31T03:47:00Z">
        <w:r w:rsidR="00276DD2">
          <w:rPr>
            <w:rFonts w:ascii="Times New Roman" w:hAnsi="Times New Roman" w:cs="Times New Roman"/>
            <w:sz w:val="24"/>
            <w:szCs w:val="24"/>
          </w:rPr>
          <w:t xml:space="preserve"> </w:t>
        </w:r>
      </w:ins>
      <w:ins w:id="19" w:author="Portalier Sebastien" w:date="2021-05-31T03:30:00Z">
        <w:r w:rsidR="00FB7B63">
          <w:rPr>
            <w:rFonts w:ascii="Times New Roman" w:hAnsi="Times New Roman" w:cs="Times New Roman"/>
            <w:sz w:val="24"/>
            <w:szCs w:val="24"/>
          </w:rPr>
          <w:t>Some</w:t>
        </w:r>
      </w:ins>
      <w:ins w:id="20" w:author="Portalier Sebastien" w:date="2021-05-31T03:28:00Z">
        <w:r w:rsidR="00FB7B63">
          <w:rPr>
            <w:rFonts w:ascii="Times New Roman" w:hAnsi="Times New Roman" w:cs="Times New Roman"/>
            <w:sz w:val="24"/>
            <w:szCs w:val="24"/>
          </w:rPr>
          <w:t xml:space="preserve"> studies</w:t>
        </w:r>
      </w:ins>
      <w:ins w:id="21" w:author="Portalier Sebastien" w:date="2021-05-31T03:30:00Z">
        <w:r w:rsidR="00FB7B63">
          <w:rPr>
            <w:rFonts w:ascii="Times New Roman" w:hAnsi="Times New Roman" w:cs="Times New Roman"/>
            <w:sz w:val="24"/>
            <w:szCs w:val="24"/>
          </w:rPr>
          <w:t xml:space="preserve"> coupled </w:t>
        </w:r>
      </w:ins>
      <w:ins w:id="22" w:author="Portalier Sebastien" w:date="2021-05-31T03:32:00Z">
        <w:r w:rsidR="00FB7B63">
          <w:rPr>
            <w:rFonts w:ascii="Times New Roman" w:hAnsi="Times New Roman" w:cs="Times New Roman"/>
            <w:sz w:val="24"/>
            <w:szCs w:val="24"/>
          </w:rPr>
          <w:t xml:space="preserve">physical </w:t>
        </w:r>
      </w:ins>
      <w:ins w:id="23" w:author="Portalier Sebastien" w:date="2021-05-31T03:38:00Z">
        <w:r w:rsidR="00311422">
          <w:rPr>
            <w:rFonts w:ascii="Times New Roman" w:hAnsi="Times New Roman" w:cs="Times New Roman"/>
            <w:sz w:val="24"/>
            <w:szCs w:val="24"/>
          </w:rPr>
          <w:t xml:space="preserve">properties </w:t>
        </w:r>
      </w:ins>
      <w:ins w:id="24" w:author="Portalier Sebastien" w:date="2021-05-31T03:39:00Z">
        <w:r w:rsidR="00311422">
          <w:rPr>
            <w:rFonts w:ascii="Times New Roman" w:hAnsi="Times New Roman" w:cs="Times New Roman"/>
            <w:sz w:val="24"/>
            <w:szCs w:val="24"/>
          </w:rPr>
          <w:t xml:space="preserve">of the medium </w:t>
        </w:r>
      </w:ins>
      <w:ins w:id="25" w:author="Portalier Sebastien" w:date="2021-06-01T06:02:00Z">
        <w:r w:rsidR="00A93246">
          <w:rPr>
            <w:rFonts w:ascii="Times New Roman" w:hAnsi="Times New Roman" w:cs="Times New Roman"/>
            <w:sz w:val="24"/>
            <w:szCs w:val="24"/>
          </w:rPr>
          <w:t>(</w:t>
        </w:r>
      </w:ins>
      <w:ins w:id="26" w:author="Portalier Sebastien" w:date="2021-05-31T03:39:00Z">
        <w:r w:rsidR="00311422">
          <w:rPr>
            <w:rFonts w:ascii="Times New Roman" w:hAnsi="Times New Roman" w:cs="Times New Roman"/>
            <w:sz w:val="24"/>
            <w:szCs w:val="24"/>
          </w:rPr>
          <w:t xml:space="preserve">constraining </w:t>
        </w:r>
      </w:ins>
      <w:ins w:id="27" w:author="Portalier Sebastien" w:date="2021-05-31T03:40:00Z">
        <w:r w:rsidR="00311422">
          <w:rPr>
            <w:rFonts w:ascii="Times New Roman" w:hAnsi="Times New Roman" w:cs="Times New Roman"/>
            <w:sz w:val="24"/>
            <w:szCs w:val="24"/>
          </w:rPr>
          <w:t>predator-prey encounter rate</w:t>
        </w:r>
      </w:ins>
      <w:ins w:id="28" w:author="Portalier Sebastien" w:date="2021-06-01T06:02:00Z">
        <w:r w:rsidR="00A93246">
          <w:rPr>
            <w:rFonts w:ascii="Times New Roman" w:hAnsi="Times New Roman" w:cs="Times New Roman"/>
            <w:sz w:val="24"/>
            <w:szCs w:val="24"/>
          </w:rPr>
          <w:t>)</w:t>
        </w:r>
      </w:ins>
      <w:ins w:id="29" w:author="Portalier Sebastien" w:date="2021-05-31T03:40:00Z">
        <w:r w:rsidR="00311422">
          <w:rPr>
            <w:rFonts w:ascii="Times New Roman" w:hAnsi="Times New Roman" w:cs="Times New Roman"/>
            <w:sz w:val="24"/>
            <w:szCs w:val="24"/>
          </w:rPr>
          <w:t xml:space="preserve"> with biological model </w:t>
        </w:r>
      </w:ins>
      <w:ins w:id="30" w:author="Portalier Sebastien" w:date="2021-05-31T03:41:00Z">
        <w:r w:rsidR="00311422">
          <w:rPr>
            <w:rFonts w:ascii="Times New Roman" w:hAnsi="Times New Roman" w:cs="Times New Roman"/>
            <w:sz w:val="24"/>
            <w:szCs w:val="24"/>
          </w:rPr>
          <w:fldChar w:fldCharType="begin" w:fldLock="1"/>
        </w:r>
      </w:ins>
      <w:r w:rsidR="00276DD2">
        <w:rPr>
          <w:rFonts w:ascii="Times New Roman" w:hAnsi="Times New Roman" w:cs="Times New Roman"/>
          <w:sz w:val="24"/>
          <w:szCs w:val="24"/>
        </w:rPr>
        <w:instrText>ADDIN CSL_CITATION {"citationItems":[{"id":"ITEM-1","itemData":{"DOI":"10.1093/plankt/21.1.85","ISSN":"14643774","abstract":"A plankton population model is developed from literature studies with mechanistic descriptions of interactions of individual plankton cells. Interactions considered include diffusion and convection of nutrients to phytoplankton cell surfaces, light capture by phytoplankton pigment assemblages, sinking rates of phytoplankton cells, and encounter rates of predators and prey. Mechanistic formulations are based on individual species characteristics, obtained from measurements in laboratory experiments, and are functions of local fluid properties such as small-scale turbulence and viscosity. Phytoplankton growth is modelled by analogy to chemical kinetics, and is a function of intracellular nutrient and energy reserves. Results from laboratory experiments on single-species populations found in the literature are used to test the applicability of the functional forms for quantifying interactions of populations of common marine plankton species. These functional forms are then used to construct a system of equations describing plankton population dynamics. Simulations of plankton population dynamics at environmental conditions similar to the oceanic mixed layer at Bermuda (32°N, 65°W) and Ocean Weather Station (OWS) 'India' (59°N, 19°W) are performed, and compared to existing models and field data sets.","author":[{"dropping-particle":"","family":"Baird","given":"M","non-dropping-particle":"","parse-names":false,"suffix":""},{"dropping-particle":"","family":"Emsley","given":"Steve M","non-dropping-particle":"","parse-names":false,"suffix":""}],"container-title":"Journal of Plankton Research","id":"ITEM-1","issue":"1","issued":{"date-parts":[["1999","1","1"]]},"page":"85-126","publisher":"Oxford University Press","title":"Towards a mechanistic model of plankton population dynamics","type":"article-journal","volume":"21"},"uris":["http://www.mendeley.com/documents/?uuid=7d7b8b1a-103c-3c48-8095-588bda8392e9"]}],"mendeley":{"formattedCitation":"(Baird and Emsley, 1999)","plainTextFormattedCitation":"(Baird and Emsley, 1999)","previouslyFormattedCitation":"(Baird and Emsley, 1999)"},"properties":{"noteIndex":0},"schema":"https://github.com/citation-style-language/schema/raw/master/csl-citation.json"}</w:instrText>
      </w:r>
      <w:r w:rsidR="00311422">
        <w:rPr>
          <w:rFonts w:ascii="Times New Roman" w:hAnsi="Times New Roman" w:cs="Times New Roman"/>
          <w:sz w:val="24"/>
          <w:szCs w:val="24"/>
        </w:rPr>
        <w:fldChar w:fldCharType="separate"/>
      </w:r>
      <w:r w:rsidR="00311422" w:rsidRPr="00311422">
        <w:rPr>
          <w:rFonts w:ascii="Times New Roman" w:hAnsi="Times New Roman" w:cs="Times New Roman"/>
          <w:noProof/>
          <w:sz w:val="24"/>
          <w:szCs w:val="24"/>
        </w:rPr>
        <w:t>(Baird and Emsley, 1999)</w:t>
      </w:r>
      <w:ins w:id="31" w:author="Portalier Sebastien" w:date="2021-05-31T03:41:00Z">
        <w:r w:rsidR="00311422">
          <w:rPr>
            <w:rFonts w:ascii="Times New Roman" w:hAnsi="Times New Roman" w:cs="Times New Roman"/>
            <w:sz w:val="24"/>
            <w:szCs w:val="24"/>
          </w:rPr>
          <w:fldChar w:fldCharType="end"/>
        </w:r>
      </w:ins>
      <w:ins w:id="32" w:author="Portalier Sebastien" w:date="2021-05-31T03:42:00Z">
        <w:r w:rsidR="00311422">
          <w:rPr>
            <w:rFonts w:ascii="Times New Roman" w:hAnsi="Times New Roman" w:cs="Times New Roman"/>
            <w:sz w:val="24"/>
            <w:szCs w:val="24"/>
          </w:rPr>
          <w:t>,</w:t>
        </w:r>
      </w:ins>
      <w:ins w:id="33" w:author="Portalier Sebastien" w:date="2021-05-31T03:40:00Z">
        <w:r w:rsidR="00311422">
          <w:rPr>
            <w:rFonts w:ascii="Times New Roman" w:hAnsi="Times New Roman" w:cs="Times New Roman"/>
            <w:sz w:val="24"/>
            <w:szCs w:val="24"/>
          </w:rPr>
          <w:t xml:space="preserve"> </w:t>
        </w:r>
      </w:ins>
      <w:ins w:id="34" w:author="Portalier Sebastien" w:date="2021-05-31T03:42:00Z">
        <w:r w:rsidR="00311422">
          <w:rPr>
            <w:rFonts w:ascii="Times New Roman" w:hAnsi="Times New Roman" w:cs="Times New Roman"/>
            <w:sz w:val="24"/>
            <w:szCs w:val="24"/>
          </w:rPr>
          <w:t>or</w:t>
        </w:r>
      </w:ins>
      <w:ins w:id="35" w:author="Portalier Sebastien" w:date="2021-05-31T03:40:00Z">
        <w:r w:rsidR="00311422">
          <w:rPr>
            <w:rFonts w:ascii="Times New Roman" w:hAnsi="Times New Roman" w:cs="Times New Roman"/>
            <w:sz w:val="24"/>
            <w:szCs w:val="24"/>
          </w:rPr>
          <w:t xml:space="preserve"> </w:t>
        </w:r>
      </w:ins>
      <w:ins w:id="36" w:author="Portalier Sebastien" w:date="2021-05-31T03:52:00Z">
        <w:r w:rsidR="00276DD2">
          <w:rPr>
            <w:rFonts w:ascii="Times New Roman" w:hAnsi="Times New Roman" w:cs="Times New Roman"/>
            <w:sz w:val="24"/>
            <w:szCs w:val="24"/>
          </w:rPr>
          <w:t>coupl</w:t>
        </w:r>
      </w:ins>
      <w:ins w:id="37" w:author="Portalier Sebastien" w:date="2021-05-31T03:53:00Z">
        <w:r w:rsidR="00276DD2">
          <w:rPr>
            <w:rFonts w:ascii="Times New Roman" w:hAnsi="Times New Roman" w:cs="Times New Roman"/>
            <w:sz w:val="24"/>
            <w:szCs w:val="24"/>
          </w:rPr>
          <w:t>ed</w:t>
        </w:r>
      </w:ins>
      <w:ins w:id="38" w:author="Portalier Sebastien" w:date="2021-05-31T03:52:00Z">
        <w:r w:rsidR="00276DD2">
          <w:rPr>
            <w:rFonts w:ascii="Times New Roman" w:hAnsi="Times New Roman" w:cs="Times New Roman"/>
            <w:sz w:val="24"/>
            <w:szCs w:val="24"/>
          </w:rPr>
          <w:t xml:space="preserve"> </w:t>
        </w:r>
      </w:ins>
      <w:ins w:id="39" w:author="Portalier Sebastien" w:date="2021-05-31T03:32:00Z">
        <w:r w:rsidR="00FB7B63">
          <w:rPr>
            <w:rFonts w:ascii="Times New Roman" w:hAnsi="Times New Roman" w:cs="Times New Roman"/>
            <w:sz w:val="24"/>
            <w:szCs w:val="24"/>
          </w:rPr>
          <w:t xml:space="preserve">models constraining nutrient diffusion and predator-prey </w:t>
        </w:r>
      </w:ins>
      <w:ins w:id="40" w:author="Portalier Sebastien" w:date="2021-05-31T03:33:00Z">
        <w:r w:rsidR="00FB7B63">
          <w:rPr>
            <w:rFonts w:ascii="Times New Roman" w:hAnsi="Times New Roman" w:cs="Times New Roman"/>
            <w:sz w:val="24"/>
            <w:szCs w:val="24"/>
          </w:rPr>
          <w:t xml:space="preserve">contact rate with biological laws </w:t>
        </w:r>
      </w:ins>
      <w:ins w:id="41" w:author="Portalier Sebastien" w:date="2021-05-31T03:35:00Z">
        <w:r w:rsidR="00311422">
          <w:rPr>
            <w:rFonts w:ascii="Times New Roman" w:hAnsi="Times New Roman" w:cs="Times New Roman"/>
            <w:sz w:val="24"/>
            <w:szCs w:val="24"/>
          </w:rPr>
          <w:fldChar w:fldCharType="begin" w:fldLock="1"/>
        </w:r>
      </w:ins>
      <w:r w:rsidR="00311422">
        <w:rPr>
          <w:rFonts w:ascii="Times New Roman" w:hAnsi="Times New Roman" w:cs="Times New Roman"/>
          <w:sz w:val="24"/>
          <w:szCs w:val="24"/>
        </w:rPr>
        <w:instrText>ADDIN CSL_CITATION {"citationItems":[{"id":"ITEM-1","itemData":{"DOI":"10.1016/j.jmarsys.2005.09.005","ISSN":"09247963","abstract":"A coupled physical-biomechanical Nitrogen-Phytoplankton-Zooplankton (NPZ) model of the pelagic ecosystem is configured for the East Australian Current (EAC). The biomechanical NPZ model uses a combination of physiological and physical descriptions to quantify the rates of planktonic interactions. Physiological rates include the maximum growth rates of phytoplankton and zooplankton, while physical processes include the diffusion of nutrients to phytoplankton cells and the encounter rates of predators and prey. Model simulations are conducted for two different scenarios: a northerly (upwelling favourable) and southerly (downwelling favourable) wind. The model output is compared to satellite derived sea surface colour images and in situ measurements of biological properties. A further comparison is made with output from the commonly used Franks et al. [Franks, P.J.S., Wroblewski, J.S., Flierl, G.R., 1986. Behaviour of a simple plankton model with food-level acclimation by herbivores. Mar. Biol. 91, 121-129] NPZ model with empirical descriptions of planktonic processes. The biomechanical model better captures the formation of a deep chlorophyll maximum during downwelling favourable winds and coastally confined phytoplankton blooms during upwelling favourable winds. A diagnostic tracer is used to interpret the large scale physical-biological coupling, and reveals the importance of the transport and entrainment of upwelled filaments in determining the temporal and spatial trends of biological properties in the waters off south eastern Australia. © 2005 Elsevier B.V. All rights reserved.","author":[{"dropping-particle":"","family":"Baird","given":"Mark E.","non-dropping-particle":"","parse-names":false,"suffix":""},{"dropping-particle":"","family":"Timko","given":"Patrick G.","non-dropping-particle":"","parse-names":false,"suffix":""},{"dropping-particle":"","family":"Suthers","given":"Iain M.","non-dropping-particle":"","parse-names":false,"suffix":""},{"dropping-particle":"","family":"Middleton","given":"Jason H.","non-dropping-particle":"","parse-names":false,"suffix":""}],"container-title":"Journal of Marine Systems","id":"ITEM-1","issue":"3-4","issued":{"date-parts":[["2006","2","1"]]},"page":"249-270","publisher":"Elsevier","title":"Coupled physical-biological modelling study of the East Australian Current with idealised wind forcing. Part I: Biological model intercomparison","type":"article-journal","volume":"59"},"uris":["http://www.mendeley.com/documents/?uuid=30008aa1-f98f-30cc-9c9e-311bd70f5355"]}],"mendeley":{"formattedCitation":"(Baird et al., 2006)","plainTextFormattedCitation":"(Baird et al., 2006)","previouslyFormattedCitation":"(Baird et al., 2006)"},"properties":{"noteIndex":0},"schema":"https://github.com/citation-style-language/schema/raw/master/csl-citation.json"}</w:instrText>
      </w:r>
      <w:r w:rsidR="00311422">
        <w:rPr>
          <w:rFonts w:ascii="Times New Roman" w:hAnsi="Times New Roman" w:cs="Times New Roman"/>
          <w:sz w:val="24"/>
          <w:szCs w:val="24"/>
        </w:rPr>
        <w:fldChar w:fldCharType="separate"/>
      </w:r>
      <w:r w:rsidR="00311422" w:rsidRPr="00311422">
        <w:rPr>
          <w:rFonts w:ascii="Times New Roman" w:hAnsi="Times New Roman" w:cs="Times New Roman"/>
          <w:noProof/>
          <w:sz w:val="24"/>
          <w:szCs w:val="24"/>
        </w:rPr>
        <w:t>(Baird et al., 2006)</w:t>
      </w:r>
      <w:ins w:id="42" w:author="Portalier Sebastien" w:date="2021-05-31T03:35:00Z">
        <w:r w:rsidR="00311422">
          <w:rPr>
            <w:rFonts w:ascii="Times New Roman" w:hAnsi="Times New Roman" w:cs="Times New Roman"/>
            <w:sz w:val="24"/>
            <w:szCs w:val="24"/>
          </w:rPr>
          <w:fldChar w:fldCharType="end"/>
        </w:r>
      </w:ins>
      <w:ins w:id="43" w:author="Portalier Sebastien" w:date="2021-05-31T03:29:00Z">
        <w:r w:rsidR="00FB7B63">
          <w:rPr>
            <w:rFonts w:ascii="Times New Roman" w:hAnsi="Times New Roman" w:cs="Times New Roman"/>
            <w:sz w:val="24"/>
            <w:szCs w:val="24"/>
          </w:rPr>
          <w:t>.</w:t>
        </w:r>
      </w:ins>
      <w:ins w:id="44" w:author="Portalier Sebastien" w:date="2021-05-31T03:42:00Z">
        <w:r w:rsidR="00311422">
          <w:rPr>
            <w:rFonts w:ascii="Times New Roman" w:hAnsi="Times New Roman" w:cs="Times New Roman"/>
            <w:sz w:val="24"/>
            <w:szCs w:val="24"/>
          </w:rPr>
          <w:t xml:space="preserve"> But the</w:t>
        </w:r>
      </w:ins>
      <w:ins w:id="45" w:author="Portalier Sebastien" w:date="2021-05-31T03:53:00Z">
        <w:r w:rsidR="00276DD2">
          <w:rPr>
            <w:rFonts w:ascii="Times New Roman" w:hAnsi="Times New Roman" w:cs="Times New Roman"/>
            <w:sz w:val="24"/>
            <w:szCs w:val="24"/>
          </w:rPr>
          <w:t>se models</w:t>
        </w:r>
      </w:ins>
      <w:ins w:id="46" w:author="Portalier Sebastien" w:date="2021-05-31T03:42:00Z">
        <w:r w:rsidR="00311422">
          <w:rPr>
            <w:rFonts w:ascii="Times New Roman" w:hAnsi="Times New Roman" w:cs="Times New Roman"/>
            <w:sz w:val="24"/>
            <w:szCs w:val="24"/>
          </w:rPr>
          <w:t xml:space="preserve"> were limited to planktonic </w:t>
        </w:r>
      </w:ins>
      <w:ins w:id="47" w:author="Portalier Sebastien" w:date="2021-05-31T03:53:00Z">
        <w:r w:rsidR="00276DD2">
          <w:rPr>
            <w:rFonts w:ascii="Times New Roman" w:hAnsi="Times New Roman" w:cs="Times New Roman"/>
            <w:sz w:val="24"/>
            <w:szCs w:val="24"/>
          </w:rPr>
          <w:t>systems</w:t>
        </w:r>
      </w:ins>
      <w:ins w:id="48" w:author="Portalier Sebastien" w:date="2021-05-31T03:42:00Z">
        <w:r w:rsidR="00311422">
          <w:rPr>
            <w:rFonts w:ascii="Times New Roman" w:hAnsi="Times New Roman" w:cs="Times New Roman"/>
            <w:sz w:val="24"/>
            <w:szCs w:val="24"/>
          </w:rPr>
          <w:t>.</w:t>
        </w:r>
      </w:ins>
      <w:ins w:id="49" w:author="Portalier Sebastien" w:date="2021-05-31T03:36:00Z">
        <w:r w:rsidR="00311422">
          <w:rPr>
            <w:rFonts w:ascii="Times New Roman" w:hAnsi="Times New Roman" w:cs="Times New Roman"/>
            <w:sz w:val="24"/>
            <w:szCs w:val="24"/>
          </w:rPr>
          <w:t xml:space="preserve"> This kind of approach</w:t>
        </w:r>
      </w:ins>
      <w:ins w:id="50" w:author="Portalier Sebastien" w:date="2021-05-31T03:37:00Z">
        <w:r w:rsidR="00311422">
          <w:rPr>
            <w:rFonts w:ascii="Times New Roman" w:hAnsi="Times New Roman" w:cs="Times New Roman"/>
            <w:sz w:val="24"/>
            <w:szCs w:val="24"/>
          </w:rPr>
          <w:t xml:space="preserve"> was </w:t>
        </w:r>
      </w:ins>
      <w:ins w:id="51" w:author="Portalier Sebastien" w:date="2021-05-31T03:42:00Z">
        <w:r w:rsidR="00311422">
          <w:rPr>
            <w:rFonts w:ascii="Times New Roman" w:hAnsi="Times New Roman" w:cs="Times New Roman"/>
            <w:sz w:val="24"/>
            <w:szCs w:val="24"/>
          </w:rPr>
          <w:t xml:space="preserve">later </w:t>
        </w:r>
      </w:ins>
      <w:ins w:id="52" w:author="Portalier Sebastien" w:date="2021-05-31T03:37:00Z">
        <w:r w:rsidR="00311422">
          <w:rPr>
            <w:rFonts w:ascii="Times New Roman" w:hAnsi="Times New Roman" w:cs="Times New Roman"/>
            <w:sz w:val="24"/>
            <w:szCs w:val="24"/>
          </w:rPr>
          <w:t>extended to marine food webs</w:t>
        </w:r>
      </w:ins>
      <w:ins w:id="53" w:author="Portalier Sebastien" w:date="2021-05-31T03:43:00Z">
        <w:r w:rsidR="00311422">
          <w:rPr>
            <w:rFonts w:ascii="Times New Roman" w:hAnsi="Times New Roman" w:cs="Times New Roman"/>
            <w:sz w:val="24"/>
            <w:szCs w:val="24"/>
          </w:rPr>
          <w:t xml:space="preserve"> using a oceanographic model</w:t>
        </w:r>
      </w:ins>
      <w:ins w:id="54" w:author="Portalier Sebastien" w:date="2021-06-01T06:03:00Z">
        <w:r w:rsidR="008679DF">
          <w:rPr>
            <w:rFonts w:ascii="Times New Roman" w:hAnsi="Times New Roman" w:cs="Times New Roman"/>
            <w:sz w:val="24"/>
            <w:szCs w:val="24"/>
          </w:rPr>
          <w:t>s</w:t>
        </w:r>
      </w:ins>
      <w:ins w:id="55" w:author="Portalier Sebastien" w:date="2021-05-31T03:37:00Z">
        <w:r w:rsidR="00311422">
          <w:rPr>
            <w:rFonts w:ascii="Times New Roman" w:hAnsi="Times New Roman" w:cs="Times New Roman"/>
            <w:sz w:val="24"/>
            <w:szCs w:val="24"/>
          </w:rPr>
          <w:t xml:space="preserve"> </w:t>
        </w:r>
      </w:ins>
      <w:ins w:id="56" w:author="Portalier Sebastien" w:date="2021-05-31T03:38:00Z">
        <w:r w:rsidR="00311422">
          <w:rPr>
            <w:rFonts w:ascii="Times New Roman" w:hAnsi="Times New Roman" w:cs="Times New Roman"/>
            <w:sz w:val="24"/>
            <w:szCs w:val="24"/>
          </w:rPr>
          <w:fldChar w:fldCharType="begin" w:fldLock="1"/>
        </w:r>
      </w:ins>
      <w:r w:rsidR="00311422">
        <w:rPr>
          <w:rFonts w:ascii="Times New Roman" w:hAnsi="Times New Roman" w:cs="Times New Roman"/>
          <w:sz w:val="24"/>
          <w:szCs w:val="24"/>
        </w:rPr>
        <w:instrText>ADDIN CSL_CITATION {"citationItems":[{"id":"ITEM-1","itemData":{"DOI":"10.1016/j.ecolmodel.2006.11.025","ISSN":"03043800","abstract":"A size-resolved pelagic ecosystem model is developed using descriptions of physical limits to biological processes and allometric relationships to determine physiological rates. The model contains three functional groups: phytoplankton, protozoans and metazoans—requiring three separately resolved size distributions. Within each functional group the size-resolution of the model can be altered without changing the model parameters, which are the coefficients of the allometric relationships, or changing the model equations, which are characteristic of each functional group. This approach allows the number of size-classes to be varied, and for a convergence of output with increasing resolution to be achieved. In this paper, a biological configuration is analysed composed of 62 size-classes doubling in biomass between classes and ranging in volume over 19 orders of magnitude from 0.32 μ m3, representative of the cyanobacteria Prochlorococcus sp., to 2.05×1018 μ m3, representative of a metazoan size-class with an equivalent spherical radius of 78.8 cm. The phytoplankton size-classes extend through the first 17 size-classes, protozoan from the 9th to 21st, and metazoan from the 18th to 62nd. The size-resolved model is coupled to a 1D model of the oceanic mixed layer. Numerical experiments show the size-resolved model is relatively insensitive to size resolution and higher order closure terms with the 62 size-class configuration, but is sensitive to initial conditions. The model output is most sensitive to the parameter describing the smallest size-class of prey available to a metazoan predator, and the nitrogen content of a phytoplankton cell. The concentration of DIN and biomass of protozoa are in general the most sensitive model outputs. These experiments provide a background understanding for further application of the size-resolved pelagic ecosystem model.","author":[{"dropping-particle":"","family":"Baird","given":"Mark E.","non-dropping-particle":"","parse-names":false,"suffix":""},{"dropping-particle":"","family":"Suthers","given":"Iain M.","non-dropping-particle":"","parse-names":false,"suffix":""}],"container-title":"Ecological Modelling","id":"ITEM-1","issue":"3-4","issued":{"date-parts":[["2007","5"]]},"page":"185-203","title":"A size-resolved pelagic ecosystem model","type":"article-journal","volume":"203"},"uris":["http://www.mendeley.com/documents/?uuid=fb60b159-7c7c-4c8b-8074-69c0c09a4345"]}],"mendeley":{"formattedCitation":"(Baird and Suthers, 2007)","plainTextFormattedCitation":"(Baird and Suthers, 2007)","previouslyFormattedCitation":"(Baird and Suthers, 2007)"},"properties":{"noteIndex":0},"schema":"https://github.com/citation-style-language/schema/raw/master/csl-citation.json"}</w:instrText>
      </w:r>
      <w:r w:rsidR="00311422">
        <w:rPr>
          <w:rFonts w:ascii="Times New Roman" w:hAnsi="Times New Roman" w:cs="Times New Roman"/>
          <w:sz w:val="24"/>
          <w:szCs w:val="24"/>
        </w:rPr>
        <w:fldChar w:fldCharType="separate"/>
      </w:r>
      <w:r w:rsidR="00311422" w:rsidRPr="00311422">
        <w:rPr>
          <w:rFonts w:ascii="Times New Roman" w:hAnsi="Times New Roman" w:cs="Times New Roman"/>
          <w:noProof/>
          <w:sz w:val="24"/>
          <w:szCs w:val="24"/>
        </w:rPr>
        <w:t>(Baird and Suthers, 2007)</w:t>
      </w:r>
      <w:ins w:id="57" w:author="Portalier Sebastien" w:date="2021-05-31T03:38:00Z">
        <w:r w:rsidR="00311422">
          <w:rPr>
            <w:rFonts w:ascii="Times New Roman" w:hAnsi="Times New Roman" w:cs="Times New Roman"/>
            <w:sz w:val="24"/>
            <w:szCs w:val="24"/>
          </w:rPr>
          <w:fldChar w:fldCharType="end"/>
        </w:r>
        <w:r w:rsidR="00311422">
          <w:rPr>
            <w:rFonts w:ascii="Times New Roman" w:hAnsi="Times New Roman" w:cs="Times New Roman"/>
            <w:sz w:val="24"/>
            <w:szCs w:val="24"/>
          </w:rPr>
          <w:t xml:space="preserve">. </w:t>
        </w:r>
      </w:ins>
      <w:ins w:id="58" w:author="Portalier Sebastien" w:date="2021-06-01T06:03:00Z">
        <w:r w:rsidR="00680B01">
          <w:rPr>
            <w:rFonts w:ascii="Times New Roman" w:hAnsi="Times New Roman" w:cs="Times New Roman"/>
            <w:sz w:val="24"/>
            <w:szCs w:val="24"/>
          </w:rPr>
          <w:t xml:space="preserve">Similarly, the effects of size on organismal moving ability was also </w:t>
        </w:r>
      </w:ins>
      <w:ins w:id="59" w:author="Portalier Sebastien" w:date="2021-06-01T06:04:00Z">
        <w:r w:rsidR="00680B01">
          <w:rPr>
            <w:rFonts w:ascii="Times New Roman" w:hAnsi="Times New Roman" w:cs="Times New Roman"/>
            <w:sz w:val="24"/>
            <w:szCs w:val="24"/>
          </w:rPr>
          <w:t xml:space="preserve">investigated </w:t>
        </w:r>
      </w:ins>
      <w:ins w:id="60" w:author="Portalier Sebastien" w:date="2021-06-01T06:06:00Z">
        <w:r w:rsidR="00680B01">
          <w:rPr>
            <w:rFonts w:ascii="Times New Roman" w:hAnsi="Times New Roman" w:cs="Times New Roman"/>
            <w:sz w:val="24"/>
            <w:szCs w:val="24"/>
          </w:rPr>
          <w:fldChar w:fldCharType="begin" w:fldLock="1"/>
        </w:r>
      </w:ins>
      <w:r w:rsidR="00680B01">
        <w:rPr>
          <w:rFonts w:ascii="Times New Roman" w:hAnsi="Times New Roman" w:cs="Times New Roman"/>
          <w:sz w:val="24"/>
          <w:szCs w:val="24"/>
        </w:rPr>
        <w:instrText>ADDIN CSL_CITATION {"citationItems":[{"id":"ITEM-1","itemData":{"DOI":"10.7554/eLife.06487.001","ISSN":"2050084X","PMID":"26252515","abstract":"The dynamics of predator-prey pursuit appears complex, making the development of a framework explaining predator and prey strategies problematic. We develop a model for terrestrial, cursorial predators to examine how animal mass modulates predator and prey trajectories and affects best strategies for both parties. We incorporated the maximum speed-mass relationship with an explanation of why larger animals should have greater turn radii; the forces needed to turn scale linearly with mass whereas the maximum forces an animal can exert scale to a 2/3 power law. This clarifies why in a meta-analysis, we found a preponderance of predator/prey mass ratios that minimized the turn radii of predators compared to their prey. It also explained why acceleration data from wild cheetahs pursuing different prey showed different cornering behaviour with prey type. The outcome of predator prey pursuits thus depends critically on mass effects and the ability of animals to time turns precisely.","author":[{"dropping-particle":"","family":"Wilson","given":"Rory P.","non-dropping-particle":"","parse-names":false,"suffix":""},{"dropping-particle":"","family":"Griffiths","given":"Iwan W.","non-dropping-particle":"","parse-names":false,"suffix":""},{"dropping-particle":"","family":"Mills","given":"Michael G.L.","non-dropping-particle":"","parse-names":false,"suffix":""},{"dropping-particle":"","family":"Carbone","given":"Chris","non-dropping-particle":"","parse-names":false,"suffix":""},{"dropping-particle":"","family":"Wilson","given":"John W.","non-dropping-particle":"","parse-names":false,"suffix":""},{"dropping-particle":"","family":"Scantlebury","given":"David M.","non-dropping-particle":"","parse-names":false,"suffix":""}],"container-title":"eLife","id":"ITEM-1","issue":"AUGUST2015","issued":{"date-parts":[["2015","8","7"]]},"publisher":"eLife Sciences Publications Ltd","title":"Mass enhances speed but diminishes turn capacity in terrestrial pursuit predators","type":"article-journal","volume":"4"},"uris":["http://www.mendeley.com/documents/?uuid=d09ca1c5-9c53-3647-8434-f4fd1023df52"]}],"mendeley":{"formattedCitation":"(Wilson et al., 2015)","plainTextFormattedCitation":"(Wilson et al., 2015)"},"properties":{"noteIndex":0},"schema":"https://github.com/citation-style-language/schema/raw/master/csl-citation.json"}</w:instrText>
      </w:r>
      <w:r w:rsidR="00680B01">
        <w:rPr>
          <w:rFonts w:ascii="Times New Roman" w:hAnsi="Times New Roman" w:cs="Times New Roman"/>
          <w:sz w:val="24"/>
          <w:szCs w:val="24"/>
        </w:rPr>
        <w:fldChar w:fldCharType="separate"/>
      </w:r>
      <w:r w:rsidR="00680B01" w:rsidRPr="00680B01">
        <w:rPr>
          <w:rFonts w:ascii="Times New Roman" w:hAnsi="Times New Roman" w:cs="Times New Roman"/>
          <w:noProof/>
          <w:sz w:val="24"/>
          <w:szCs w:val="24"/>
        </w:rPr>
        <w:t>(Wilson et al., 2015)</w:t>
      </w:r>
      <w:ins w:id="61" w:author="Portalier Sebastien" w:date="2021-06-01T06:06:00Z">
        <w:r w:rsidR="00680B01">
          <w:rPr>
            <w:rFonts w:ascii="Times New Roman" w:hAnsi="Times New Roman" w:cs="Times New Roman"/>
            <w:sz w:val="24"/>
            <w:szCs w:val="24"/>
          </w:rPr>
          <w:fldChar w:fldCharType="end"/>
        </w:r>
        <w:r w:rsidR="00680B01">
          <w:rPr>
            <w:rFonts w:ascii="Times New Roman" w:hAnsi="Times New Roman" w:cs="Times New Roman"/>
            <w:sz w:val="24"/>
            <w:szCs w:val="24"/>
          </w:rPr>
          <w:t xml:space="preserve">. </w:t>
        </w:r>
      </w:ins>
      <w:ins w:id="62" w:author="Portalier Sebastien" w:date="2021-05-31T04:02:00Z">
        <w:r w:rsidR="003E1A7B">
          <w:rPr>
            <w:rFonts w:ascii="Times New Roman" w:hAnsi="Times New Roman" w:cs="Times New Roman"/>
            <w:sz w:val="24"/>
            <w:szCs w:val="24"/>
          </w:rPr>
          <w:t>Howeve</w:t>
        </w:r>
      </w:ins>
      <w:ins w:id="63" w:author="Portalier Sebastien" w:date="2021-05-31T04:03:00Z">
        <w:r w:rsidR="003E1A7B">
          <w:rPr>
            <w:rFonts w:ascii="Times New Roman" w:hAnsi="Times New Roman" w:cs="Times New Roman"/>
            <w:sz w:val="24"/>
            <w:szCs w:val="24"/>
          </w:rPr>
          <w:t xml:space="preserve">r, the effects of the physical medium of the specific aspect of the functional response </w:t>
        </w:r>
      </w:ins>
      <w:ins w:id="64" w:author="Portalier Sebastien" w:date="2021-05-31T04:05:00Z">
        <w:r w:rsidR="003E1A7B">
          <w:rPr>
            <w:rFonts w:ascii="Times New Roman" w:hAnsi="Times New Roman" w:cs="Times New Roman"/>
            <w:sz w:val="24"/>
            <w:szCs w:val="24"/>
          </w:rPr>
          <w:t>have</w:t>
        </w:r>
      </w:ins>
      <w:ins w:id="65" w:author="Portalier Sebastien" w:date="2021-05-31T04:03:00Z">
        <w:r w:rsidR="003E1A7B">
          <w:rPr>
            <w:rFonts w:ascii="Times New Roman" w:hAnsi="Times New Roman" w:cs="Times New Roman"/>
            <w:sz w:val="24"/>
            <w:szCs w:val="24"/>
          </w:rPr>
          <w:t xml:space="preserve"> not </w:t>
        </w:r>
      </w:ins>
      <w:ins w:id="66" w:author="Portalier Sebastien" w:date="2021-05-31T04:04:00Z">
        <w:r w:rsidR="003E1A7B">
          <w:rPr>
            <w:rFonts w:ascii="Times New Roman" w:hAnsi="Times New Roman" w:cs="Times New Roman"/>
            <w:sz w:val="24"/>
            <w:szCs w:val="24"/>
          </w:rPr>
          <w:t>yet explicitly been investigated.</w:t>
        </w:r>
      </w:ins>
      <w:ins w:id="67" w:author="Portalier Sebastien" w:date="2021-05-31T03:29:00Z">
        <w:r w:rsidR="00FB7B63">
          <w:rPr>
            <w:rFonts w:ascii="Times New Roman" w:hAnsi="Times New Roman" w:cs="Times New Roman"/>
            <w:sz w:val="24"/>
            <w:szCs w:val="24"/>
          </w:rPr>
          <w:t xml:space="preserve"> </w:t>
        </w:r>
      </w:ins>
    </w:p>
    <w:p w14:paraId="60FB257E" w14:textId="6BD512DA" w:rsidR="003948BD" w:rsidRDefault="003E1A7B" w:rsidP="003948BD">
      <w:pPr>
        <w:spacing w:line="480" w:lineRule="auto"/>
        <w:ind w:firstLine="360"/>
        <w:rPr>
          <w:rFonts w:ascii="Times New Roman" w:hAnsi="Times New Roman" w:cs="Times New Roman"/>
          <w:sz w:val="24"/>
          <w:szCs w:val="24"/>
        </w:rPr>
      </w:pPr>
      <w:ins w:id="68" w:author="Portalier Sebastien" w:date="2021-05-31T04:06:00Z">
        <w:r>
          <w:rPr>
            <w:rFonts w:ascii="Times New Roman" w:hAnsi="Times New Roman" w:cs="Times New Roman"/>
            <w:sz w:val="24"/>
            <w:szCs w:val="24"/>
          </w:rPr>
          <w:lastRenderedPageBreak/>
          <w:t xml:space="preserve">The main advantage of many models coupling physical and general biological laws is that </w:t>
        </w:r>
      </w:ins>
      <w:del w:id="69" w:author="Portalier Sebastien" w:date="2021-05-31T04:06:00Z">
        <w:r w:rsidR="003948BD" w:rsidRPr="00220142" w:rsidDel="003E1A7B">
          <w:rPr>
            <w:rFonts w:ascii="Times New Roman" w:hAnsi="Times New Roman" w:cs="Times New Roman"/>
            <w:sz w:val="24"/>
            <w:szCs w:val="24"/>
          </w:rPr>
          <w:delText>P</w:delText>
        </w:r>
      </w:del>
      <w:ins w:id="70" w:author="Portalier Sebastien" w:date="2021-05-31T04:06:00Z">
        <w:r>
          <w:rPr>
            <w:rFonts w:ascii="Times New Roman" w:hAnsi="Times New Roman" w:cs="Times New Roman"/>
            <w:sz w:val="24"/>
            <w:szCs w:val="24"/>
          </w:rPr>
          <w:t>p</w:t>
        </w:r>
      </w:ins>
      <w:r w:rsidR="003948BD" w:rsidRPr="00220142">
        <w:rPr>
          <w:rFonts w:ascii="Times New Roman" w:hAnsi="Times New Roman" w:cs="Times New Roman"/>
          <w:sz w:val="24"/>
          <w:szCs w:val="24"/>
        </w:rPr>
        <w:t>arameters in the model</w:t>
      </w:r>
      <w:ins w:id="71" w:author="Portalier Sebastien" w:date="2021-05-31T04:06:00Z">
        <w:r>
          <w:rPr>
            <w:rFonts w:ascii="Times New Roman" w:hAnsi="Times New Roman" w:cs="Times New Roman"/>
            <w:sz w:val="24"/>
            <w:szCs w:val="24"/>
          </w:rPr>
          <w:t>s</w:t>
        </w:r>
      </w:ins>
      <w:r w:rsidR="003948BD" w:rsidRPr="00220142">
        <w:rPr>
          <w:rFonts w:ascii="Times New Roman" w:hAnsi="Times New Roman" w:cs="Times New Roman"/>
          <w:sz w:val="24"/>
          <w:szCs w:val="24"/>
        </w:rPr>
        <w:t xml:space="preserve"> </w:t>
      </w:r>
      <w:r w:rsidR="003948BD">
        <w:rPr>
          <w:rFonts w:ascii="Times New Roman" w:hAnsi="Times New Roman" w:cs="Times New Roman"/>
          <w:sz w:val="24"/>
          <w:szCs w:val="24"/>
        </w:rPr>
        <w:t>would be (mostly)</w:t>
      </w:r>
      <w:r w:rsidR="003948BD" w:rsidRPr="00220142">
        <w:rPr>
          <w:rFonts w:ascii="Times New Roman" w:hAnsi="Times New Roman" w:cs="Times New Roman"/>
          <w:sz w:val="24"/>
          <w:szCs w:val="24"/>
        </w:rPr>
        <w:t xml:space="preserve"> related to predator and prey sizes, a trait that is commonly measured, which makes conclusions from the model</w:t>
      </w:r>
      <w:r w:rsidR="003948BD">
        <w:rPr>
          <w:rFonts w:ascii="Times New Roman" w:hAnsi="Times New Roman" w:cs="Times New Roman"/>
          <w:sz w:val="24"/>
          <w:szCs w:val="24"/>
        </w:rPr>
        <w:t>s</w:t>
      </w:r>
      <w:r w:rsidR="003948BD" w:rsidRPr="00220142">
        <w:rPr>
          <w:rFonts w:ascii="Times New Roman" w:hAnsi="Times New Roman" w:cs="Times New Roman"/>
          <w:sz w:val="24"/>
          <w:szCs w:val="24"/>
        </w:rPr>
        <w:t xml:space="preserve"> easily testable.</w:t>
      </w:r>
      <w:r w:rsidR="003948BD">
        <w:rPr>
          <w:rFonts w:ascii="Times New Roman" w:hAnsi="Times New Roman" w:cs="Times New Roman"/>
          <w:sz w:val="24"/>
          <w:szCs w:val="24"/>
        </w:rPr>
        <w:t xml:space="preserve"> </w:t>
      </w:r>
      <w:ins w:id="72" w:author="Portalier Sebastien" w:date="2021-05-31T04:07:00Z">
        <w:r w:rsidR="008C5503">
          <w:rPr>
            <w:rFonts w:ascii="Times New Roman" w:hAnsi="Times New Roman" w:cs="Times New Roman"/>
            <w:sz w:val="24"/>
            <w:szCs w:val="24"/>
          </w:rPr>
          <w:t xml:space="preserve">Applying this approach to the study of functional response </w:t>
        </w:r>
      </w:ins>
      <w:ins w:id="73" w:author="Portalier Sebastien" w:date="2021-05-31T04:08:00Z">
        <w:r w:rsidR="008C5503">
          <w:rPr>
            <w:rFonts w:ascii="Times New Roman" w:hAnsi="Times New Roman" w:cs="Times New Roman"/>
            <w:sz w:val="24"/>
            <w:szCs w:val="24"/>
          </w:rPr>
          <w:t xml:space="preserve">would allow for a </w:t>
        </w:r>
      </w:ins>
      <w:del w:id="74" w:author="Portalier Sebastien" w:date="2021-05-31T04:08:00Z">
        <w:r w:rsidR="003948BD" w:rsidRPr="00220142" w:rsidDel="008C5503">
          <w:rPr>
            <w:rFonts w:ascii="Times New Roman" w:hAnsi="Times New Roman" w:cs="Times New Roman"/>
            <w:sz w:val="24"/>
            <w:szCs w:val="24"/>
          </w:rPr>
          <w:delText xml:space="preserve">The </w:delText>
        </w:r>
      </w:del>
      <w:r w:rsidR="003948BD" w:rsidRPr="00220142">
        <w:rPr>
          <w:rFonts w:ascii="Times New Roman" w:hAnsi="Times New Roman" w:cs="Times New Roman"/>
          <w:sz w:val="24"/>
          <w:szCs w:val="24"/>
        </w:rPr>
        <w:t>real novelty</w:t>
      </w:r>
      <w:r w:rsidR="003948BD">
        <w:rPr>
          <w:rFonts w:ascii="Times New Roman" w:hAnsi="Times New Roman" w:cs="Times New Roman"/>
          <w:sz w:val="24"/>
          <w:szCs w:val="24"/>
        </w:rPr>
        <w:t xml:space="preserve"> </w:t>
      </w:r>
      <w:ins w:id="75" w:author="Portalier Sebastien" w:date="2021-05-31T04:09:00Z">
        <w:r w:rsidR="008C5503">
          <w:rPr>
            <w:rFonts w:ascii="Times New Roman" w:hAnsi="Times New Roman" w:cs="Times New Roman"/>
            <w:sz w:val="24"/>
            <w:szCs w:val="24"/>
          </w:rPr>
          <w:t xml:space="preserve">since </w:t>
        </w:r>
      </w:ins>
      <w:del w:id="76" w:author="Portalier Sebastien" w:date="2021-05-31T04:09:00Z">
        <w:r w:rsidR="003948BD" w:rsidDel="008C5503">
          <w:rPr>
            <w:rFonts w:ascii="Times New Roman" w:hAnsi="Times New Roman" w:cs="Times New Roman"/>
            <w:sz w:val="24"/>
            <w:szCs w:val="24"/>
          </w:rPr>
          <w:delText>of this kind of approach</w:delText>
        </w:r>
        <w:r w:rsidR="003948BD" w:rsidRPr="00220142" w:rsidDel="008C5503">
          <w:rPr>
            <w:rFonts w:ascii="Times New Roman" w:hAnsi="Times New Roman" w:cs="Times New Roman"/>
            <w:sz w:val="24"/>
            <w:szCs w:val="24"/>
          </w:rPr>
          <w:delText xml:space="preserve"> is the fact that </w:delText>
        </w:r>
      </w:del>
      <w:r w:rsidR="003948BD">
        <w:rPr>
          <w:rFonts w:ascii="Times New Roman" w:hAnsi="Times New Roman" w:cs="Times New Roman"/>
          <w:sz w:val="24"/>
          <w:szCs w:val="24"/>
        </w:rPr>
        <w:t xml:space="preserve">the </w:t>
      </w:r>
      <w:r w:rsidR="003948BD" w:rsidRPr="00220142">
        <w:rPr>
          <w:rFonts w:ascii="Times New Roman" w:hAnsi="Times New Roman" w:cs="Times New Roman"/>
          <w:sz w:val="24"/>
          <w:szCs w:val="24"/>
        </w:rPr>
        <w:t xml:space="preserve">parameters of the functional response </w:t>
      </w:r>
      <w:del w:id="77" w:author="Portalier Sebastien" w:date="2021-05-31T04:09:00Z">
        <w:r w:rsidR="003948BD" w:rsidDel="008C5503">
          <w:rPr>
            <w:rFonts w:ascii="Times New Roman" w:hAnsi="Times New Roman" w:cs="Times New Roman"/>
            <w:sz w:val="24"/>
            <w:szCs w:val="24"/>
          </w:rPr>
          <w:delText xml:space="preserve">are </w:delText>
        </w:r>
      </w:del>
      <w:ins w:id="78" w:author="Portalier Sebastien" w:date="2021-05-31T04:09:00Z">
        <w:r w:rsidR="008C5503">
          <w:rPr>
            <w:rFonts w:ascii="Times New Roman" w:hAnsi="Times New Roman" w:cs="Times New Roman"/>
            <w:sz w:val="24"/>
            <w:szCs w:val="24"/>
          </w:rPr>
          <w:t xml:space="preserve">would </w:t>
        </w:r>
      </w:ins>
      <w:r w:rsidR="003948BD" w:rsidRPr="00220142">
        <w:rPr>
          <w:rFonts w:ascii="Times New Roman" w:hAnsi="Times New Roman" w:cs="Times New Roman"/>
          <w:sz w:val="24"/>
          <w:szCs w:val="24"/>
        </w:rPr>
        <w:t>not</w:t>
      </w:r>
      <w:ins w:id="79" w:author="Portalier Sebastien" w:date="2021-05-31T04:09:00Z">
        <w:r w:rsidR="008C5503">
          <w:rPr>
            <w:rFonts w:ascii="Times New Roman" w:hAnsi="Times New Roman" w:cs="Times New Roman"/>
            <w:sz w:val="24"/>
            <w:szCs w:val="24"/>
          </w:rPr>
          <w:t xml:space="preserve"> be</w:t>
        </w:r>
      </w:ins>
      <w:r w:rsidR="003948BD">
        <w:rPr>
          <w:rFonts w:ascii="Times New Roman" w:hAnsi="Times New Roman" w:cs="Times New Roman"/>
          <w:sz w:val="24"/>
          <w:szCs w:val="24"/>
        </w:rPr>
        <w:t xml:space="preserve"> </w:t>
      </w:r>
      <w:r w:rsidR="003948BD" w:rsidRPr="00220142">
        <w:rPr>
          <w:rFonts w:ascii="Times New Roman" w:hAnsi="Times New Roman" w:cs="Times New Roman"/>
          <w:sz w:val="24"/>
          <w:szCs w:val="24"/>
        </w:rPr>
        <w:t xml:space="preserve">measured at the community level, but </w:t>
      </w:r>
      <w:del w:id="80" w:author="Portalier Sebastien" w:date="2021-05-31T04:09:00Z">
        <w:r w:rsidR="003948BD" w:rsidDel="008C5503">
          <w:rPr>
            <w:rFonts w:ascii="Times New Roman" w:hAnsi="Times New Roman" w:cs="Times New Roman"/>
            <w:sz w:val="24"/>
            <w:szCs w:val="24"/>
          </w:rPr>
          <w:delText>are</w:delText>
        </w:r>
        <w:r w:rsidR="003948BD" w:rsidRPr="00220142" w:rsidDel="008C5503">
          <w:rPr>
            <w:rFonts w:ascii="Times New Roman" w:hAnsi="Times New Roman" w:cs="Times New Roman"/>
            <w:sz w:val="24"/>
            <w:szCs w:val="24"/>
          </w:rPr>
          <w:delText xml:space="preserve"> </w:delText>
        </w:r>
      </w:del>
      <w:ins w:id="81" w:author="Portalier Sebastien" w:date="2021-05-31T04:09:00Z">
        <w:r w:rsidR="008C5503">
          <w:rPr>
            <w:rFonts w:ascii="Times New Roman" w:hAnsi="Times New Roman" w:cs="Times New Roman"/>
            <w:sz w:val="24"/>
            <w:szCs w:val="24"/>
          </w:rPr>
          <w:t>would be</w:t>
        </w:r>
        <w:r w:rsidR="008C5503" w:rsidRPr="00220142">
          <w:rPr>
            <w:rFonts w:ascii="Times New Roman" w:hAnsi="Times New Roman" w:cs="Times New Roman"/>
            <w:sz w:val="24"/>
            <w:szCs w:val="24"/>
          </w:rPr>
          <w:t xml:space="preserve"> </w:t>
        </w:r>
      </w:ins>
      <w:r w:rsidR="003948BD" w:rsidRPr="00220142">
        <w:rPr>
          <w:rFonts w:ascii="Times New Roman" w:hAnsi="Times New Roman" w:cs="Times New Roman"/>
          <w:sz w:val="24"/>
          <w:szCs w:val="24"/>
        </w:rPr>
        <w:t xml:space="preserve">derived from the individual (or species) level. Hence, classical parameters such as attack rate and handling time </w:t>
      </w:r>
      <w:ins w:id="82" w:author="Portalier Sebastien" w:date="2021-05-31T04:09:00Z">
        <w:r w:rsidR="008C5503">
          <w:rPr>
            <w:rFonts w:ascii="Times New Roman" w:hAnsi="Times New Roman" w:cs="Times New Roman"/>
            <w:sz w:val="24"/>
            <w:szCs w:val="24"/>
          </w:rPr>
          <w:t xml:space="preserve">would </w:t>
        </w:r>
      </w:ins>
      <w:r w:rsidR="003948BD" w:rsidRPr="00220142">
        <w:rPr>
          <w:rFonts w:ascii="Times New Roman" w:hAnsi="Times New Roman" w:cs="Times New Roman"/>
          <w:sz w:val="24"/>
          <w:szCs w:val="24"/>
        </w:rPr>
        <w:t>become emerging properties of the model</w:t>
      </w:r>
      <w:r w:rsidR="003948BD">
        <w:rPr>
          <w:rFonts w:ascii="Times New Roman" w:hAnsi="Times New Roman" w:cs="Times New Roman"/>
          <w:sz w:val="24"/>
          <w:szCs w:val="24"/>
        </w:rPr>
        <w:t xml:space="preserve">. </w:t>
      </w:r>
      <w:r w:rsidR="00127FD0">
        <w:rPr>
          <w:rFonts w:ascii="Times New Roman" w:hAnsi="Times New Roman" w:cs="Times New Roman"/>
          <w:sz w:val="24"/>
          <w:szCs w:val="24"/>
        </w:rPr>
        <w:t xml:space="preserve">Another strength of this approach is to allow for hypothesis testing, since discrepancies between predicted and observed patterns would point out to incomplete or erroneous hypothesis. </w:t>
      </w:r>
    </w:p>
    <w:p w14:paraId="03AF09FE" w14:textId="7C4AE9E0" w:rsidR="00C64559" w:rsidRPr="007645C3" w:rsidRDefault="00AA5310" w:rsidP="003948BD">
      <w:pPr>
        <w:spacing w:line="480" w:lineRule="auto"/>
        <w:ind w:firstLine="360"/>
        <w:rPr>
          <w:rFonts w:ascii="Times New Roman" w:hAnsi="Times New Roman" w:cs="Times New Roman"/>
          <w:sz w:val="24"/>
          <w:szCs w:val="24"/>
        </w:rPr>
      </w:pPr>
      <w:r>
        <w:rPr>
          <w:rFonts w:ascii="Times New Roman" w:hAnsi="Times New Roman" w:cs="Times New Roman"/>
          <w:sz w:val="24"/>
          <w:szCs w:val="24"/>
        </w:rPr>
        <w:t>In order to illustrate this novel approach, w</w:t>
      </w:r>
      <w:r w:rsidR="004D35AE">
        <w:rPr>
          <w:rFonts w:ascii="Times New Roman" w:hAnsi="Times New Roman" w:cs="Times New Roman"/>
          <w:sz w:val="24"/>
          <w:szCs w:val="24"/>
        </w:rPr>
        <w:t xml:space="preserve">e propose to include some of these </w:t>
      </w:r>
      <w:r w:rsidR="009E296E">
        <w:rPr>
          <w:rFonts w:ascii="Times New Roman" w:hAnsi="Times New Roman" w:cs="Times New Roman"/>
          <w:sz w:val="24"/>
          <w:szCs w:val="24"/>
        </w:rPr>
        <w:t>mechanical</w:t>
      </w:r>
      <w:r w:rsidR="004D35AE">
        <w:rPr>
          <w:rFonts w:ascii="Times New Roman" w:hAnsi="Times New Roman" w:cs="Times New Roman"/>
          <w:sz w:val="24"/>
          <w:szCs w:val="24"/>
        </w:rPr>
        <w:t xml:space="preserve"> factors related to body size into a theoretical model that predicts the functional response for a given predator and a given prey. </w:t>
      </w:r>
    </w:p>
    <w:p w14:paraId="77E531D6" w14:textId="10289884" w:rsidR="0035794E" w:rsidRPr="00220142" w:rsidRDefault="0035794E" w:rsidP="00623A61">
      <w:pPr>
        <w:pStyle w:val="Titre1"/>
        <w:spacing w:line="480" w:lineRule="auto"/>
        <w:rPr>
          <w:rFonts w:ascii="Times New Roman" w:hAnsi="Times New Roman" w:cs="Times New Roman"/>
          <w:b/>
          <w:bCs/>
          <w:color w:val="auto"/>
        </w:rPr>
      </w:pPr>
      <w:r w:rsidRPr="00220142">
        <w:rPr>
          <w:rFonts w:ascii="Times New Roman" w:hAnsi="Times New Roman" w:cs="Times New Roman"/>
          <w:b/>
          <w:bCs/>
          <w:color w:val="auto"/>
        </w:rPr>
        <w:t xml:space="preserve">A case study as an example of </w:t>
      </w:r>
      <w:r w:rsidR="000A0930" w:rsidRPr="00220142">
        <w:rPr>
          <w:rFonts w:ascii="Times New Roman" w:hAnsi="Times New Roman" w:cs="Times New Roman"/>
          <w:b/>
          <w:bCs/>
          <w:color w:val="auto"/>
        </w:rPr>
        <w:t>new mechanistic approaches</w:t>
      </w:r>
    </w:p>
    <w:p w14:paraId="3FED3F92" w14:textId="68E4178F" w:rsidR="00B54560" w:rsidRPr="00220142" w:rsidRDefault="007C1607" w:rsidP="00623A61">
      <w:pPr>
        <w:spacing w:line="480" w:lineRule="auto"/>
        <w:rPr>
          <w:rFonts w:ascii="Times New Roman" w:hAnsi="Times New Roman" w:cs="Times New Roman"/>
        </w:rPr>
      </w:pPr>
      <w:r w:rsidRPr="00220142">
        <w:rPr>
          <w:rFonts w:ascii="Times New Roman" w:hAnsi="Times New Roman" w:cs="Times New Roman"/>
          <w:sz w:val="24"/>
          <w:szCs w:val="24"/>
        </w:rPr>
        <w:t xml:space="preserve">In a recent study, </w:t>
      </w:r>
      <w:r w:rsidR="003D2E5C" w:rsidRPr="00220142">
        <w:rPr>
          <w:rFonts w:ascii="Times New Roman" w:hAnsi="Times New Roman" w:cs="Times New Roman"/>
          <w:sz w:val="24"/>
          <w:szCs w:val="24"/>
        </w:rPr>
        <w:t>Portalier et al. (2019)</w:t>
      </w:r>
      <w:r w:rsidRPr="00220142">
        <w:rPr>
          <w:rFonts w:ascii="Times New Roman" w:hAnsi="Times New Roman" w:cs="Times New Roman"/>
          <w:sz w:val="24"/>
          <w:szCs w:val="24"/>
        </w:rPr>
        <w:t>⁠ provided a biomechanical model that uses general laws of mechanics and well-known biological laws, all related to body size, to predict predator to prey interactions. This model fits data remarkably well</w:t>
      </w:r>
      <w:r w:rsidR="00C37536" w:rsidRPr="00220142">
        <w:rPr>
          <w:rFonts w:ascii="Times New Roman" w:hAnsi="Times New Roman" w:cs="Times New Roman"/>
          <w:sz w:val="24"/>
          <w:szCs w:val="24"/>
        </w:rPr>
        <w:t xml:space="preserve"> </w:t>
      </w:r>
      <w:r w:rsidR="00C37536" w:rsidRPr="00220142">
        <w:rPr>
          <w:rFonts w:ascii="Times New Roman" w:hAnsi="Times New Roman" w:cs="Times New Roman"/>
          <w:sz w:val="24"/>
          <w:szCs w:val="24"/>
        </w:rPr>
        <w:fldChar w:fldCharType="begin" w:fldLock="1"/>
      </w:r>
      <w:r w:rsidR="00C37536" w:rsidRPr="00220142">
        <w:rPr>
          <w:rFonts w:ascii="Times New Roman" w:hAnsi="Times New Roman" w:cs="Times New Roman"/>
          <w:sz w:val="24"/>
          <w:szCs w:val="24"/>
        </w:rPr>
        <w:instrText>ADDIN CSL_CITATION {"citationItems":[{"id":"ITEM-1","itemData":{"DOI":"10.1111/1365-2435.13254","ISSN":"0269-8463","author":[{"dropping-particle":"","family":"Portalier","given":"Sébastien M. J.","non-dropping-particle":"","parse-names":false,"suffix":""},{"dropping-particle":"","family":"Fussmann","given":"Gregor F.","non-dropping-particle":"","parse-names":false,"suffix":""},{"dropping-particle":"","family":"Loreau","given":"Michel","non-dropping-particle":"","parse-names":false,"suffix":""},{"dropping-particle":"","family":"Cherif","given":"Mehdi","non-dropping-particle":"","parse-names":false,"suffix":""}],"container-title":"Functional Ecology","editor":[{"dropping-particle":"","family":"Siepielski","given":"Adam","non-dropping-particle":"","parse-names":false,"suffix":""}],"id":"ITEM-1","issue":"2","issued":{"date-parts":[["2019","2","21"]]},"page":"323-334","publisher":"John Wiley &amp; Sons, Ltd (10.1111)","title":"The mechanics of predator–prey interactions: First principles of physics predict predator–prey size ratios","type":"article-journal","volume":"33"},"uris":["http://www.mendeley.com/documents/?uuid=50f580e0-b67c-33a8-9b44-45c8ebb7f843"]}],"mendeley":{"formattedCitation":"(Portalier et al., 2019)","plainTextFormattedCitation":"(Portalier et al., 2019)","previouslyFormattedCitation":"(Portalier et al., 2019)"},"properties":{"noteIndex":0},"schema":"https://github.com/citation-style-language/schema/raw/master/csl-citation.json"}</w:instrText>
      </w:r>
      <w:r w:rsidR="00C37536" w:rsidRPr="00220142">
        <w:rPr>
          <w:rFonts w:ascii="Times New Roman" w:hAnsi="Times New Roman" w:cs="Times New Roman"/>
          <w:sz w:val="24"/>
          <w:szCs w:val="24"/>
        </w:rPr>
        <w:fldChar w:fldCharType="separate"/>
      </w:r>
      <w:r w:rsidR="00C37536" w:rsidRPr="00220142">
        <w:rPr>
          <w:rFonts w:ascii="Times New Roman" w:hAnsi="Times New Roman" w:cs="Times New Roman"/>
          <w:noProof/>
          <w:sz w:val="24"/>
          <w:szCs w:val="24"/>
        </w:rPr>
        <w:t>(Portalier et al., 2019)</w:t>
      </w:r>
      <w:r w:rsidR="00C37536" w:rsidRPr="00220142">
        <w:rPr>
          <w:rFonts w:ascii="Times New Roman" w:hAnsi="Times New Roman" w:cs="Times New Roman"/>
          <w:sz w:val="24"/>
          <w:szCs w:val="24"/>
        </w:rPr>
        <w:fldChar w:fldCharType="end"/>
      </w:r>
      <w:r w:rsidRPr="00220142">
        <w:rPr>
          <w:rFonts w:ascii="Times New Roman" w:hAnsi="Times New Roman" w:cs="Times New Roman"/>
          <w:sz w:val="24"/>
          <w:szCs w:val="24"/>
        </w:rPr>
        <w:t xml:space="preserve">⁠. The model provides a detailed mechanism for predation, where predators have to move for searching, capturing and handling their prey. </w:t>
      </w:r>
      <w:r w:rsidR="00DF63E6">
        <w:rPr>
          <w:rFonts w:ascii="Times New Roman" w:hAnsi="Times New Roman" w:cs="Times New Roman"/>
          <w:sz w:val="24"/>
          <w:szCs w:val="24"/>
        </w:rPr>
        <w:t>All these aspects d</w:t>
      </w:r>
      <w:r w:rsidRPr="00220142">
        <w:rPr>
          <w:rFonts w:ascii="Times New Roman" w:hAnsi="Times New Roman" w:cs="Times New Roman"/>
          <w:sz w:val="24"/>
          <w:szCs w:val="24"/>
        </w:rPr>
        <w:t>epend on the body mass</w:t>
      </w:r>
      <w:r w:rsidR="00AD4E1E">
        <w:rPr>
          <w:rFonts w:ascii="Times New Roman" w:hAnsi="Times New Roman" w:cs="Times New Roman"/>
          <w:sz w:val="24"/>
          <w:szCs w:val="24"/>
        </w:rPr>
        <w:t>es of both the</w:t>
      </w:r>
      <w:r w:rsidRPr="00220142">
        <w:rPr>
          <w:rFonts w:ascii="Times New Roman" w:hAnsi="Times New Roman" w:cs="Times New Roman"/>
          <w:sz w:val="24"/>
          <w:szCs w:val="24"/>
        </w:rPr>
        <w:t xml:space="preserve"> predator and its prey. </w:t>
      </w:r>
      <w:r w:rsidR="00F058B9">
        <w:rPr>
          <w:rFonts w:ascii="Times New Roman" w:hAnsi="Times New Roman" w:cs="Times New Roman"/>
          <w:sz w:val="24"/>
          <w:szCs w:val="24"/>
        </w:rPr>
        <w:t>The parameters of the functional response can be immediately</w:t>
      </w:r>
      <w:r w:rsidRPr="00220142">
        <w:rPr>
          <w:rFonts w:ascii="Times New Roman" w:hAnsi="Times New Roman" w:cs="Times New Roman"/>
          <w:sz w:val="24"/>
          <w:szCs w:val="24"/>
        </w:rPr>
        <w:t xml:space="preserve"> computed </w:t>
      </w:r>
      <w:r w:rsidR="00F058B9">
        <w:rPr>
          <w:rFonts w:ascii="Times New Roman" w:hAnsi="Times New Roman" w:cs="Times New Roman"/>
          <w:sz w:val="24"/>
          <w:szCs w:val="24"/>
        </w:rPr>
        <w:t>from</w:t>
      </w:r>
      <w:r w:rsidR="00F058B9" w:rsidRPr="00220142">
        <w:rPr>
          <w:rFonts w:ascii="Times New Roman" w:hAnsi="Times New Roman" w:cs="Times New Roman"/>
          <w:sz w:val="24"/>
          <w:szCs w:val="24"/>
        </w:rPr>
        <w:t xml:space="preserve"> </w:t>
      </w:r>
      <w:r w:rsidRPr="00220142">
        <w:rPr>
          <w:rFonts w:ascii="Times New Roman" w:hAnsi="Times New Roman" w:cs="Times New Roman"/>
          <w:sz w:val="24"/>
          <w:szCs w:val="24"/>
        </w:rPr>
        <w:t>the biomechanical model. Hence, this model provides a novel method to parameterize a functional response based on individual traits, and using mechanical laws.</w:t>
      </w:r>
      <w:r w:rsidR="008F753E">
        <w:rPr>
          <w:rFonts w:ascii="Times New Roman" w:hAnsi="Times New Roman" w:cs="Times New Roman"/>
          <w:sz w:val="24"/>
          <w:szCs w:val="24"/>
        </w:rPr>
        <w:t xml:space="preserve"> According to the biomechanical model assumptions, it is well-suited for pelagic organisms.</w:t>
      </w:r>
    </w:p>
    <w:p w14:paraId="3A97F73D" w14:textId="3584BA56" w:rsidR="007C1607" w:rsidRPr="00220142" w:rsidRDefault="00B54560" w:rsidP="004A3C9A">
      <w:pPr>
        <w:pStyle w:val="Titre2"/>
        <w:spacing w:line="480" w:lineRule="auto"/>
        <w:rPr>
          <w:rFonts w:ascii="Times New Roman" w:hAnsi="Times New Roman" w:cs="Times New Roman"/>
          <w:b/>
          <w:bCs/>
          <w:color w:val="auto"/>
          <w:sz w:val="24"/>
          <w:szCs w:val="24"/>
        </w:rPr>
      </w:pPr>
      <w:r w:rsidRPr="00220142">
        <w:rPr>
          <w:rFonts w:ascii="Times New Roman" w:hAnsi="Times New Roman" w:cs="Times New Roman"/>
          <w:b/>
          <w:bCs/>
          <w:color w:val="auto"/>
          <w:sz w:val="24"/>
          <w:szCs w:val="24"/>
        </w:rPr>
        <w:lastRenderedPageBreak/>
        <w:t>Main framework</w:t>
      </w:r>
    </w:p>
    <w:p w14:paraId="2B3D8C03" w14:textId="019EB118" w:rsidR="00B54560" w:rsidRPr="00220142" w:rsidRDefault="00B54560" w:rsidP="004A3C9A">
      <w:pPr>
        <w:spacing w:line="480" w:lineRule="auto"/>
        <w:rPr>
          <w:rFonts w:ascii="Times New Roman" w:hAnsi="Times New Roman" w:cs="Times New Roman"/>
          <w:sz w:val="24"/>
          <w:szCs w:val="24"/>
        </w:rPr>
      </w:pPr>
      <w:r w:rsidRPr="00220142">
        <w:rPr>
          <w:rFonts w:ascii="Times New Roman" w:hAnsi="Times New Roman" w:cs="Times New Roman"/>
          <w:sz w:val="24"/>
          <w:szCs w:val="24"/>
        </w:rPr>
        <w:t>This model uses body size and physical features of the medium, to predict predator to prey interactions. Hence, the model requires body masses of both the predator and its prey. The physical parameters are acceleration due to gravity, body density, medium density, and medium viscosity. Then, the model computes all necessary information to predict feasible predator-prey interactions.</w:t>
      </w:r>
    </w:p>
    <w:p w14:paraId="6E103C68" w14:textId="07717B90" w:rsidR="00AA2FC9" w:rsidRDefault="00B54560" w:rsidP="002763AB">
      <w:pPr>
        <w:spacing w:line="480" w:lineRule="auto"/>
        <w:ind w:firstLine="720"/>
        <w:rPr>
          <w:ins w:id="83" w:author="Portalier Sebastien" w:date="2021-05-23T05:00:00Z"/>
          <w:rFonts w:ascii="Times New Roman" w:hAnsi="Times New Roman" w:cs="Times New Roman"/>
          <w:sz w:val="24"/>
          <w:szCs w:val="24"/>
        </w:rPr>
      </w:pPr>
      <w:r w:rsidRPr="00220142">
        <w:rPr>
          <w:rFonts w:ascii="Times New Roman" w:hAnsi="Times New Roman" w:cs="Times New Roman"/>
          <w:sz w:val="24"/>
          <w:szCs w:val="24"/>
        </w:rPr>
        <w:t>Predation is broken up into three successive sequences: a predator needs to search, capture and then handle its prey. Each predation sequence leads to time expenditures</w:t>
      </w:r>
      <w:ins w:id="84" w:author="Portalier Sebastien" w:date="2021-05-23T04:45:00Z">
        <w:r w:rsidR="00AA2FC9">
          <w:rPr>
            <w:rFonts w:ascii="Times New Roman" w:hAnsi="Times New Roman" w:cs="Times New Roman"/>
            <w:sz w:val="24"/>
            <w:szCs w:val="24"/>
          </w:rPr>
          <w:t xml:space="preserve"> and requires motion</w:t>
        </w:r>
      </w:ins>
      <w:r w:rsidRPr="00220142">
        <w:rPr>
          <w:rFonts w:ascii="Times New Roman" w:hAnsi="Times New Roman" w:cs="Times New Roman"/>
          <w:sz w:val="24"/>
          <w:szCs w:val="24"/>
        </w:rPr>
        <w:t xml:space="preserve">. </w:t>
      </w:r>
      <w:ins w:id="85" w:author="Portalier Sebastien" w:date="2021-05-23T04:45:00Z">
        <w:r w:rsidR="00AA2FC9">
          <w:rPr>
            <w:rFonts w:ascii="Times New Roman" w:hAnsi="Times New Roman" w:cs="Times New Roman"/>
            <w:sz w:val="24"/>
            <w:szCs w:val="24"/>
          </w:rPr>
          <w:t xml:space="preserve">Following the </w:t>
        </w:r>
      </w:ins>
      <w:ins w:id="86" w:author="Portalier Sebastien" w:date="2021-05-23T04:46:00Z">
        <w:r w:rsidR="00AA2FC9">
          <w:rPr>
            <w:rFonts w:ascii="Times New Roman" w:hAnsi="Times New Roman" w:cs="Times New Roman"/>
            <w:sz w:val="24"/>
            <w:szCs w:val="24"/>
          </w:rPr>
          <w:t xml:space="preserve">idea developed by </w:t>
        </w:r>
      </w:ins>
      <w:ins w:id="87" w:author="Portalier Sebastien" w:date="2021-05-23T04:47:00Z">
        <w:r w:rsidR="00AA2FC9">
          <w:rPr>
            <w:rFonts w:ascii="Times New Roman" w:hAnsi="Times New Roman" w:cs="Times New Roman"/>
            <w:sz w:val="24"/>
            <w:szCs w:val="24"/>
          </w:rPr>
          <w:fldChar w:fldCharType="begin" w:fldLock="1"/>
        </w:r>
      </w:ins>
      <w:r w:rsidR="00311422">
        <w:rPr>
          <w:rFonts w:ascii="Times New Roman" w:hAnsi="Times New Roman" w:cs="Times New Roman"/>
          <w:sz w:val="24"/>
          <w:szCs w:val="24"/>
        </w:rPr>
        <w:instrText>ADDIN CSL_CITATION {"citationItems":[{"id":"ITEM-1","itemData":{"DOI":"10.1242/jeb.01974","ISSN":"0022-0949","PMID":"16391346","abstract":"Biologists have treated the view that fundamental differences exist between running, flying and swimming as evident, because the forms of locomotion and the animals are so different: limbs and wings vs body undulations, neutrally buoyant vs weighted bodies, etc. Here we show that all forms of locomotion can be described by a single physics theory. The theory is an invocation of the principle that flow systems evolve in such a way that they destroy minimum useful energy (exergy, food). This optimization approach delivers in surprisingly direct fashion the observed relations between speed and body mass (M(b)) raised to 1/6, and between frequency (stride, flapping) and M(b)(-1/6), and shows why these relations hold for running, flying and swimming. Animal locomotion is an optimized two-step intermittency: an optimal balance is achieved between the vertical loss of useful energy (lifting the body weight, which later drops), and the horizontal loss caused by friction against the surrounding medium. The theory predicts additional features of animal design: the Strouhal number constant, which holds for running as well as flying and swimming, the proportionality between force output and mass in animal motors, and the fact that undulating swimming and flapping flight occur only if the body Reynolds number exceeds approximately 30. This theory, and the general body of work known as constructal theory, together now show that animal movement (running, flying, swimming) and fluid eddy movement (turbulent structure) are both forms of optimized intermittent movement.","author":[{"dropping-particle":"","family":"Bejan","given":"Adrian","non-dropping-particle":"","parse-names":false,"suffix":""},{"dropping-particle":"","family":"Marden","given":"James H","non-dropping-particle":"","parse-names":false,"suffix":""}],"container-title":"The Journal of experimental biology","id":"ITEM-1","issue":"Pt 2","issued":{"date-parts":[["2006","1","15"]]},"page":"238-248","title":"Unifying constructal theory for scale effects in running, swimming and flying.","type":"article-journal","volume":"209"},"uris":["http://www.mendeley.com/documents/?uuid=d4e2e539-61bd-4f41-ace3-44cc7576196d"]}],"mendeley":{"formattedCitation":"(Bejan and Marden, 2006)","manualFormatting":"Bejan and Marden (2006)","plainTextFormattedCitation":"(Bejan and Marden, 2006)","previouslyFormattedCitation":"(Bejan and Marden, 2006)"},"properties":{"noteIndex":0},"schema":"https://github.com/citation-style-language/schema/raw/master/csl-citation.json"}</w:instrText>
      </w:r>
      <w:r w:rsidR="00AA2FC9">
        <w:rPr>
          <w:rFonts w:ascii="Times New Roman" w:hAnsi="Times New Roman" w:cs="Times New Roman"/>
          <w:sz w:val="24"/>
          <w:szCs w:val="24"/>
        </w:rPr>
        <w:fldChar w:fldCharType="separate"/>
      </w:r>
      <w:r w:rsidR="00AA2FC9" w:rsidRPr="00AA2FC9">
        <w:rPr>
          <w:rFonts w:ascii="Times New Roman" w:hAnsi="Times New Roman" w:cs="Times New Roman"/>
          <w:noProof/>
          <w:sz w:val="24"/>
          <w:szCs w:val="24"/>
        </w:rPr>
        <w:t xml:space="preserve">Bejan and Marden </w:t>
      </w:r>
      <w:r w:rsidR="00AA2FC9">
        <w:rPr>
          <w:rFonts w:ascii="Times New Roman" w:hAnsi="Times New Roman" w:cs="Times New Roman"/>
          <w:noProof/>
          <w:sz w:val="24"/>
          <w:szCs w:val="24"/>
        </w:rPr>
        <w:t>(</w:t>
      </w:r>
      <w:r w:rsidR="00AA2FC9" w:rsidRPr="00AA2FC9">
        <w:rPr>
          <w:rFonts w:ascii="Times New Roman" w:hAnsi="Times New Roman" w:cs="Times New Roman"/>
          <w:noProof/>
          <w:sz w:val="24"/>
          <w:szCs w:val="24"/>
        </w:rPr>
        <w:t>2006)</w:t>
      </w:r>
      <w:ins w:id="88" w:author="Portalier Sebastien" w:date="2021-05-23T04:47:00Z">
        <w:r w:rsidR="00AA2FC9">
          <w:rPr>
            <w:rFonts w:ascii="Times New Roman" w:hAnsi="Times New Roman" w:cs="Times New Roman"/>
            <w:sz w:val="24"/>
            <w:szCs w:val="24"/>
          </w:rPr>
          <w:fldChar w:fldCharType="end"/>
        </w:r>
        <w:r w:rsidR="00AA2FC9">
          <w:rPr>
            <w:rFonts w:ascii="Times New Roman" w:hAnsi="Times New Roman" w:cs="Times New Roman"/>
            <w:sz w:val="24"/>
            <w:szCs w:val="24"/>
          </w:rPr>
          <w:t xml:space="preserve">, </w:t>
        </w:r>
      </w:ins>
      <w:ins w:id="89" w:author="Portalier Sebastien" w:date="2021-05-23T04:48:00Z">
        <w:r w:rsidR="00AA2FC9">
          <w:rPr>
            <w:rFonts w:ascii="Times New Roman" w:hAnsi="Times New Roman" w:cs="Times New Roman"/>
            <w:sz w:val="24"/>
            <w:szCs w:val="24"/>
          </w:rPr>
          <w:t>motion can be modelled as an oscillatory process</w:t>
        </w:r>
      </w:ins>
      <w:ins w:id="90" w:author="Portalier Sebastien" w:date="2021-06-01T05:43:00Z">
        <w:r w:rsidR="005361AE">
          <w:rPr>
            <w:rFonts w:ascii="Times New Roman" w:hAnsi="Times New Roman" w:cs="Times New Roman"/>
            <w:sz w:val="24"/>
            <w:szCs w:val="24"/>
          </w:rPr>
          <w:t xml:space="preserve"> that is decomposed into three sequences.</w:t>
        </w:r>
      </w:ins>
      <w:ins w:id="91" w:author="Portalier Sebastien" w:date="2021-06-01T05:44:00Z">
        <w:r w:rsidR="005361AE">
          <w:rPr>
            <w:rFonts w:ascii="Times New Roman" w:hAnsi="Times New Roman" w:cs="Times New Roman"/>
            <w:sz w:val="24"/>
            <w:szCs w:val="24"/>
          </w:rPr>
          <w:t xml:space="preserve"> First,</w:t>
        </w:r>
      </w:ins>
      <w:ins w:id="92" w:author="Portalier Sebastien" w:date="2021-05-23T04:48:00Z">
        <w:r w:rsidR="00AA2FC9">
          <w:rPr>
            <w:rFonts w:ascii="Times New Roman" w:hAnsi="Times New Roman" w:cs="Times New Roman"/>
            <w:sz w:val="24"/>
            <w:szCs w:val="24"/>
          </w:rPr>
          <w:t xml:space="preserve"> organismal stroke lead</w:t>
        </w:r>
      </w:ins>
      <w:ins w:id="93" w:author="Portalier Sebastien" w:date="2021-05-23T04:49:00Z">
        <w:r w:rsidR="00AA2FC9">
          <w:rPr>
            <w:rFonts w:ascii="Times New Roman" w:hAnsi="Times New Roman" w:cs="Times New Roman"/>
            <w:sz w:val="24"/>
            <w:szCs w:val="24"/>
          </w:rPr>
          <w:t xml:space="preserve">s to a thrust that propels the body upwards </w:t>
        </w:r>
      </w:ins>
      <w:ins w:id="94" w:author="Portalier Sebastien" w:date="2021-05-23T04:50:00Z">
        <w:r w:rsidR="00AA2FC9">
          <w:rPr>
            <w:rFonts w:ascii="Times New Roman" w:hAnsi="Times New Roman" w:cs="Times New Roman"/>
            <w:sz w:val="24"/>
            <w:szCs w:val="24"/>
          </w:rPr>
          <w:t xml:space="preserve">(facing gravity and </w:t>
        </w:r>
      </w:ins>
      <w:ins w:id="95" w:author="Portalier Sebastien" w:date="2021-05-23T04:51:00Z">
        <w:r w:rsidR="00AA2FC9">
          <w:rPr>
            <w:rFonts w:ascii="Times New Roman" w:hAnsi="Times New Roman" w:cs="Times New Roman"/>
            <w:sz w:val="24"/>
            <w:szCs w:val="24"/>
          </w:rPr>
          <w:t>drag due to density and viscosity</w:t>
        </w:r>
      </w:ins>
      <w:ins w:id="96" w:author="Portalier Sebastien" w:date="2021-05-23T04:50:00Z">
        <w:r w:rsidR="00AA2FC9">
          <w:rPr>
            <w:rFonts w:ascii="Times New Roman" w:hAnsi="Times New Roman" w:cs="Times New Roman"/>
            <w:sz w:val="24"/>
            <w:szCs w:val="24"/>
          </w:rPr>
          <w:t xml:space="preserve">, but following </w:t>
        </w:r>
      </w:ins>
      <w:ins w:id="97" w:author="Portalier Sebastien" w:date="2021-06-01T05:44:00Z">
        <w:r w:rsidR="005361AE">
          <w:rPr>
            <w:rFonts w:ascii="Times New Roman" w:hAnsi="Times New Roman" w:cs="Times New Roman"/>
            <w:sz w:val="24"/>
            <w:szCs w:val="24"/>
          </w:rPr>
          <w:t>Archimedes’ force</w:t>
        </w:r>
      </w:ins>
      <w:ins w:id="98" w:author="Portalier Sebastien" w:date="2021-05-23T04:50:00Z">
        <w:r w:rsidR="00AA2FC9">
          <w:rPr>
            <w:rFonts w:ascii="Times New Roman" w:hAnsi="Times New Roman" w:cs="Times New Roman"/>
            <w:sz w:val="24"/>
            <w:szCs w:val="24"/>
          </w:rPr>
          <w:t xml:space="preserve">) and forwards (facing drag). </w:t>
        </w:r>
      </w:ins>
      <w:ins w:id="99" w:author="Portalier Sebastien" w:date="2021-06-01T05:44:00Z">
        <w:r w:rsidR="005361AE">
          <w:rPr>
            <w:rFonts w:ascii="Times New Roman" w:hAnsi="Times New Roman" w:cs="Times New Roman"/>
            <w:sz w:val="24"/>
            <w:szCs w:val="24"/>
          </w:rPr>
          <w:t>Second, w</w:t>
        </w:r>
      </w:ins>
      <w:ins w:id="100" w:author="Portalier Sebastien" w:date="2021-05-23T04:51:00Z">
        <w:r w:rsidR="00AA2FC9">
          <w:rPr>
            <w:rFonts w:ascii="Times New Roman" w:hAnsi="Times New Roman" w:cs="Times New Roman"/>
            <w:sz w:val="24"/>
            <w:szCs w:val="24"/>
          </w:rPr>
          <w:t>hen stroke ends, the body</w:t>
        </w:r>
      </w:ins>
      <w:ins w:id="101" w:author="Portalier Sebastien" w:date="2021-06-01T05:44:00Z">
        <w:r w:rsidR="005361AE">
          <w:rPr>
            <w:rFonts w:ascii="Times New Roman" w:hAnsi="Times New Roman" w:cs="Times New Roman"/>
            <w:sz w:val="24"/>
            <w:szCs w:val="24"/>
          </w:rPr>
          <w:t xml:space="preserve"> pursue its </w:t>
        </w:r>
      </w:ins>
      <w:ins w:id="102" w:author="Portalier Sebastien" w:date="2021-06-01T05:45:00Z">
        <w:r w:rsidR="005361AE">
          <w:rPr>
            <w:rFonts w:ascii="Times New Roman" w:hAnsi="Times New Roman" w:cs="Times New Roman"/>
            <w:sz w:val="24"/>
            <w:szCs w:val="24"/>
          </w:rPr>
          <w:t>ascending movement by inertia until its stops. Third, the body</w:t>
        </w:r>
      </w:ins>
      <w:ins w:id="103" w:author="Portalier Sebastien" w:date="2021-05-23T04:51:00Z">
        <w:r w:rsidR="00AA2FC9">
          <w:rPr>
            <w:rFonts w:ascii="Times New Roman" w:hAnsi="Times New Roman" w:cs="Times New Roman"/>
            <w:sz w:val="24"/>
            <w:szCs w:val="24"/>
          </w:rPr>
          <w:t xml:space="preserve"> returns by inerti</w:t>
        </w:r>
      </w:ins>
      <w:ins w:id="104" w:author="Portalier Sebastien" w:date="2021-05-23T04:52:00Z">
        <w:r w:rsidR="00AA2FC9">
          <w:rPr>
            <w:rFonts w:ascii="Times New Roman" w:hAnsi="Times New Roman" w:cs="Times New Roman"/>
            <w:sz w:val="24"/>
            <w:szCs w:val="24"/>
          </w:rPr>
          <w:t>a to its original vertical position</w:t>
        </w:r>
      </w:ins>
      <w:ins w:id="105" w:author="Portalier Sebastien" w:date="2021-06-01T05:45:00Z">
        <w:r w:rsidR="005361AE">
          <w:rPr>
            <w:rFonts w:ascii="Times New Roman" w:hAnsi="Times New Roman" w:cs="Times New Roman"/>
            <w:sz w:val="24"/>
            <w:szCs w:val="24"/>
          </w:rPr>
          <w:t>.</w:t>
        </w:r>
      </w:ins>
      <w:ins w:id="106" w:author="Portalier Sebastien" w:date="2021-05-23T04:52:00Z">
        <w:r w:rsidR="00AA2FC9">
          <w:rPr>
            <w:rFonts w:ascii="Times New Roman" w:hAnsi="Times New Roman" w:cs="Times New Roman"/>
            <w:sz w:val="24"/>
            <w:szCs w:val="24"/>
          </w:rPr>
          <w:t xml:space="preserve"> </w:t>
        </w:r>
      </w:ins>
      <w:ins w:id="107" w:author="Portalier Sebastien" w:date="2021-06-01T05:45:00Z">
        <w:r w:rsidR="005361AE">
          <w:rPr>
            <w:rFonts w:ascii="Times New Roman" w:hAnsi="Times New Roman" w:cs="Times New Roman"/>
            <w:sz w:val="24"/>
            <w:szCs w:val="24"/>
          </w:rPr>
          <w:t>During this vertical</w:t>
        </w:r>
      </w:ins>
      <w:ins w:id="108" w:author="Portalier Sebastien" w:date="2021-06-01T05:46:00Z">
        <w:r w:rsidR="005361AE">
          <w:rPr>
            <w:rFonts w:ascii="Times New Roman" w:hAnsi="Times New Roman" w:cs="Times New Roman"/>
            <w:sz w:val="24"/>
            <w:szCs w:val="24"/>
          </w:rPr>
          <w:t xml:space="preserve"> oscillation, the body moved </w:t>
        </w:r>
      </w:ins>
      <w:ins w:id="109" w:author="Portalier Sebastien" w:date="2021-05-23T04:52:00Z">
        <w:r w:rsidR="00AA2FC9">
          <w:rPr>
            <w:rFonts w:ascii="Times New Roman" w:hAnsi="Times New Roman" w:cs="Times New Roman"/>
            <w:sz w:val="24"/>
            <w:szCs w:val="24"/>
          </w:rPr>
          <w:t xml:space="preserve">forward </w:t>
        </w:r>
      </w:ins>
      <w:ins w:id="110" w:author="Portalier Sebastien" w:date="2021-06-01T05:46:00Z">
        <w:r w:rsidR="005361AE">
          <w:rPr>
            <w:rFonts w:ascii="Times New Roman" w:hAnsi="Times New Roman" w:cs="Times New Roman"/>
            <w:sz w:val="24"/>
            <w:szCs w:val="24"/>
          </w:rPr>
          <w:t xml:space="preserve">compared </w:t>
        </w:r>
      </w:ins>
      <w:ins w:id="111" w:author="Portalier Sebastien" w:date="2021-05-23T04:52:00Z">
        <w:r w:rsidR="00AA2FC9">
          <w:rPr>
            <w:rFonts w:ascii="Times New Roman" w:hAnsi="Times New Roman" w:cs="Times New Roman"/>
            <w:sz w:val="24"/>
            <w:szCs w:val="24"/>
          </w:rPr>
          <w:t>to its original horizontal position</w:t>
        </w:r>
      </w:ins>
      <w:ins w:id="112" w:author="Portalier Sebastien" w:date="2021-06-01T05:46:00Z">
        <w:r w:rsidR="005361AE">
          <w:rPr>
            <w:rFonts w:ascii="Times New Roman" w:hAnsi="Times New Roman" w:cs="Times New Roman"/>
            <w:sz w:val="24"/>
            <w:szCs w:val="24"/>
          </w:rPr>
          <w:t xml:space="preserve"> (which represents the distance covered during th</w:t>
        </w:r>
      </w:ins>
      <w:ins w:id="113" w:author="Portalier Sebastien" w:date="2021-06-01T05:47:00Z">
        <w:r w:rsidR="005361AE">
          <w:rPr>
            <w:rFonts w:ascii="Times New Roman" w:hAnsi="Times New Roman" w:cs="Times New Roman"/>
            <w:sz w:val="24"/>
            <w:szCs w:val="24"/>
          </w:rPr>
          <w:t>e sequence)</w:t>
        </w:r>
      </w:ins>
      <w:ins w:id="114" w:author="Portalier Sebastien" w:date="2021-05-23T04:52:00Z">
        <w:r w:rsidR="00AA2FC9">
          <w:rPr>
            <w:rFonts w:ascii="Times New Roman" w:hAnsi="Times New Roman" w:cs="Times New Roman"/>
            <w:sz w:val="24"/>
            <w:szCs w:val="24"/>
          </w:rPr>
          <w:t xml:space="preserve"> (see supplementary material</w:t>
        </w:r>
      </w:ins>
      <w:ins w:id="115" w:author="Portalier Sebastien" w:date="2021-05-23T04:58:00Z">
        <w:r w:rsidR="002475D8">
          <w:rPr>
            <w:rFonts w:ascii="Times New Roman" w:hAnsi="Times New Roman" w:cs="Times New Roman"/>
            <w:sz w:val="24"/>
            <w:szCs w:val="24"/>
          </w:rPr>
          <w:t xml:space="preserve"> for more details</w:t>
        </w:r>
      </w:ins>
      <w:ins w:id="116" w:author="Portalier Sebastien" w:date="2021-05-23T04:53:00Z">
        <w:r w:rsidR="00AA2FC9">
          <w:rPr>
            <w:rFonts w:ascii="Times New Roman" w:hAnsi="Times New Roman" w:cs="Times New Roman"/>
            <w:sz w:val="24"/>
            <w:szCs w:val="24"/>
          </w:rPr>
          <w:t xml:space="preserve">). </w:t>
        </w:r>
      </w:ins>
      <w:ins w:id="117" w:author="Portalier Sebastien" w:date="2021-06-01T05:47:00Z">
        <w:r w:rsidR="005361AE">
          <w:rPr>
            <w:rFonts w:ascii="Times New Roman" w:hAnsi="Times New Roman" w:cs="Times New Roman"/>
            <w:sz w:val="24"/>
            <w:szCs w:val="24"/>
          </w:rPr>
          <w:t xml:space="preserve">Then, another sequence can begin. </w:t>
        </w:r>
      </w:ins>
      <w:ins w:id="118" w:author="Portalier Sebastien" w:date="2021-05-23T04:53:00Z">
        <w:r w:rsidR="00AA2FC9">
          <w:rPr>
            <w:rFonts w:ascii="Times New Roman" w:hAnsi="Times New Roman" w:cs="Times New Roman"/>
            <w:sz w:val="24"/>
            <w:szCs w:val="24"/>
          </w:rPr>
          <w:t>The model computed th</w:t>
        </w:r>
      </w:ins>
      <w:ins w:id="119" w:author="Portalier Sebastien" w:date="2021-05-23T04:54:00Z">
        <w:r w:rsidR="00AA2FC9">
          <w:rPr>
            <w:rFonts w:ascii="Times New Roman" w:hAnsi="Times New Roman" w:cs="Times New Roman"/>
            <w:sz w:val="24"/>
            <w:szCs w:val="24"/>
          </w:rPr>
          <w:t xml:space="preserve">e </w:t>
        </w:r>
      </w:ins>
      <w:ins w:id="120" w:author="Portalier Sebastien" w:date="2021-05-23T04:55:00Z">
        <w:r w:rsidR="002475D8">
          <w:rPr>
            <w:rFonts w:ascii="Times New Roman" w:hAnsi="Times New Roman" w:cs="Times New Roman"/>
            <w:sz w:val="24"/>
            <w:szCs w:val="24"/>
          </w:rPr>
          <w:t xml:space="preserve">thrust force needed </w:t>
        </w:r>
      </w:ins>
      <w:ins w:id="121" w:author="Portalier Sebastien" w:date="2021-05-23T04:56:00Z">
        <w:r w:rsidR="002475D8">
          <w:rPr>
            <w:rFonts w:ascii="Times New Roman" w:hAnsi="Times New Roman" w:cs="Times New Roman"/>
            <w:sz w:val="24"/>
            <w:szCs w:val="24"/>
          </w:rPr>
          <w:t>to propel the body</w:t>
        </w:r>
      </w:ins>
      <w:ins w:id="122" w:author="Portalier Sebastien" w:date="2021-06-01T05:47:00Z">
        <w:r w:rsidR="005361AE">
          <w:rPr>
            <w:rFonts w:ascii="Times New Roman" w:hAnsi="Times New Roman" w:cs="Times New Roman"/>
            <w:sz w:val="24"/>
            <w:szCs w:val="24"/>
          </w:rPr>
          <w:t xml:space="preserve"> (that is constrained by body size)</w:t>
        </w:r>
      </w:ins>
      <w:ins w:id="123" w:author="Portalier Sebastien" w:date="2021-05-23T04:56:00Z">
        <w:r w:rsidR="002475D8">
          <w:rPr>
            <w:rFonts w:ascii="Times New Roman" w:hAnsi="Times New Roman" w:cs="Times New Roman"/>
            <w:sz w:val="24"/>
            <w:szCs w:val="24"/>
          </w:rPr>
          <w:t>, the</w:t>
        </w:r>
      </w:ins>
      <w:ins w:id="124" w:author="Portalier Sebastien" w:date="2021-06-01T05:47:00Z">
        <w:r w:rsidR="005361AE">
          <w:rPr>
            <w:rFonts w:ascii="Times New Roman" w:hAnsi="Times New Roman" w:cs="Times New Roman"/>
            <w:sz w:val="24"/>
            <w:szCs w:val="24"/>
          </w:rPr>
          <w:t xml:space="preserve"> horizontal</w:t>
        </w:r>
      </w:ins>
      <w:ins w:id="125" w:author="Portalier Sebastien" w:date="2021-05-23T04:56:00Z">
        <w:r w:rsidR="002475D8">
          <w:rPr>
            <w:rFonts w:ascii="Times New Roman" w:hAnsi="Times New Roman" w:cs="Times New Roman"/>
            <w:sz w:val="24"/>
            <w:szCs w:val="24"/>
          </w:rPr>
          <w:t xml:space="preserve"> distance covered, the speed and the associated energetic cost. </w:t>
        </w:r>
      </w:ins>
      <w:ins w:id="126" w:author="Portalier Sebastien" w:date="2021-05-23T04:59:00Z">
        <w:r w:rsidR="002475D8">
          <w:rPr>
            <w:rFonts w:ascii="Times New Roman" w:hAnsi="Times New Roman" w:cs="Times New Roman"/>
            <w:sz w:val="24"/>
            <w:szCs w:val="24"/>
          </w:rPr>
          <w:t>P</w:t>
        </w:r>
      </w:ins>
      <w:ins w:id="127" w:author="Portalier Sebastien" w:date="2021-05-23T04:56:00Z">
        <w:r w:rsidR="002475D8">
          <w:rPr>
            <w:rFonts w:ascii="Times New Roman" w:hAnsi="Times New Roman" w:cs="Times New Roman"/>
            <w:sz w:val="24"/>
            <w:szCs w:val="24"/>
          </w:rPr>
          <w:t>redicted speed</w:t>
        </w:r>
      </w:ins>
      <w:ins w:id="128" w:author="Portalier Sebastien" w:date="2021-05-23T04:59:00Z">
        <w:r w:rsidR="002475D8">
          <w:rPr>
            <w:rFonts w:ascii="Times New Roman" w:hAnsi="Times New Roman" w:cs="Times New Roman"/>
            <w:sz w:val="24"/>
            <w:szCs w:val="24"/>
          </w:rPr>
          <w:t>s</w:t>
        </w:r>
      </w:ins>
      <w:ins w:id="129" w:author="Portalier Sebastien" w:date="2021-05-23T04:56:00Z">
        <w:r w:rsidR="002475D8">
          <w:rPr>
            <w:rFonts w:ascii="Times New Roman" w:hAnsi="Times New Roman" w:cs="Times New Roman"/>
            <w:sz w:val="24"/>
            <w:szCs w:val="24"/>
          </w:rPr>
          <w:t xml:space="preserve"> fit data </w:t>
        </w:r>
      </w:ins>
      <w:ins w:id="130" w:author="Portalier Sebastien" w:date="2021-05-23T04:57:00Z">
        <w:r w:rsidR="002475D8">
          <w:rPr>
            <w:rFonts w:ascii="Times New Roman" w:hAnsi="Times New Roman" w:cs="Times New Roman"/>
            <w:sz w:val="24"/>
            <w:szCs w:val="24"/>
          </w:rPr>
          <w:t>remarkably well (see supplementary material).</w:t>
        </w:r>
      </w:ins>
      <w:ins w:id="131" w:author="Portalier Sebastien" w:date="2021-05-23T04:59:00Z">
        <w:r w:rsidR="002475D8">
          <w:rPr>
            <w:rFonts w:ascii="Times New Roman" w:hAnsi="Times New Roman" w:cs="Times New Roman"/>
            <w:sz w:val="24"/>
            <w:szCs w:val="24"/>
          </w:rPr>
          <w:t xml:space="preserve"> Both predator and prey </w:t>
        </w:r>
      </w:ins>
      <w:ins w:id="132" w:author="Portalier Sebastien" w:date="2021-05-23T05:00:00Z">
        <w:r w:rsidR="002475D8">
          <w:rPr>
            <w:rFonts w:ascii="Times New Roman" w:hAnsi="Times New Roman" w:cs="Times New Roman"/>
            <w:sz w:val="24"/>
            <w:szCs w:val="24"/>
          </w:rPr>
          <w:t>follow the same framework.</w:t>
        </w:r>
      </w:ins>
    </w:p>
    <w:p w14:paraId="35F4E08B" w14:textId="57D7B92E" w:rsidR="00B54560" w:rsidRPr="00220142" w:rsidRDefault="002475D8" w:rsidP="002475D8">
      <w:pPr>
        <w:spacing w:line="480" w:lineRule="auto"/>
        <w:ind w:firstLine="720"/>
        <w:rPr>
          <w:rFonts w:ascii="Times New Roman" w:hAnsi="Times New Roman" w:cs="Times New Roman"/>
          <w:sz w:val="24"/>
          <w:szCs w:val="24"/>
        </w:rPr>
      </w:pPr>
      <w:r>
        <w:rPr>
          <w:rFonts w:ascii="Times New Roman" w:hAnsi="Times New Roman" w:cs="Times New Roman"/>
          <w:sz w:val="24"/>
          <w:szCs w:val="24"/>
        </w:rPr>
        <w:t>P</w:t>
      </w:r>
      <w:r w:rsidRPr="00220142">
        <w:rPr>
          <w:rFonts w:ascii="Times New Roman" w:hAnsi="Times New Roman" w:cs="Times New Roman"/>
          <w:sz w:val="24"/>
          <w:szCs w:val="24"/>
        </w:rPr>
        <w:t>redation on a given prey requires time for searching, time for capturing and time for handling this prey</w:t>
      </w:r>
      <w:r>
        <w:rPr>
          <w:rFonts w:ascii="Times New Roman" w:hAnsi="Times New Roman" w:cs="Times New Roman"/>
          <w:sz w:val="24"/>
          <w:szCs w:val="24"/>
        </w:rPr>
        <w:t xml:space="preserve">. </w:t>
      </w:r>
      <w:ins w:id="133" w:author="Portalier Sebastien" w:date="2021-05-23T05:00:00Z">
        <w:r>
          <w:rPr>
            <w:rFonts w:ascii="Times New Roman" w:hAnsi="Times New Roman" w:cs="Times New Roman"/>
            <w:sz w:val="24"/>
            <w:szCs w:val="24"/>
          </w:rPr>
          <w:t xml:space="preserve">Knowing speeds of both predator and prey, one can determine </w:t>
        </w:r>
      </w:ins>
      <w:ins w:id="134" w:author="Portalier Sebastien" w:date="2021-05-23T05:01:00Z">
        <w:r>
          <w:rPr>
            <w:rFonts w:ascii="Times New Roman" w:hAnsi="Times New Roman" w:cs="Times New Roman"/>
            <w:sz w:val="24"/>
            <w:szCs w:val="24"/>
          </w:rPr>
          <w:t>encounter rate</w:t>
        </w:r>
      </w:ins>
      <w:ins w:id="135" w:author="Portalier Sebastien" w:date="2021-06-01T05:48:00Z">
        <w:r w:rsidR="003E5331">
          <w:rPr>
            <w:rFonts w:ascii="Times New Roman" w:hAnsi="Times New Roman" w:cs="Times New Roman"/>
            <w:sz w:val="24"/>
            <w:szCs w:val="24"/>
          </w:rPr>
          <w:t xml:space="preserve"> </w:t>
        </w:r>
      </w:ins>
      <w:r w:rsidR="003E5331">
        <w:rPr>
          <w:rFonts w:ascii="Times New Roman" w:hAnsi="Times New Roman" w:cs="Times New Roman"/>
          <w:sz w:val="24"/>
          <w:szCs w:val="24"/>
        </w:rPr>
        <w:fldChar w:fldCharType="begin" w:fldLock="1"/>
      </w:r>
      <w:r w:rsidR="00680B01">
        <w:rPr>
          <w:rFonts w:ascii="Times New Roman" w:hAnsi="Times New Roman" w:cs="Times New Roman"/>
          <w:sz w:val="24"/>
          <w:szCs w:val="24"/>
        </w:rPr>
        <w:instrText>ADDIN CSL_CITATION {"citationItems":[{"id":"ITEM-1","itemData":{"DOI":"10.1093/plankt/10.3.465","ISSN":"0142-7873","abstract":"Theoretical and empirical studies of plankton trophodynamics are usually based on some function of the relative density of predator-and-prey plankton. Such approaches based only on the relative density of predator and prey generally underestimate predator-prey contact rates because contact depends on both the relative density and the relative velocity of predator and prey. We estimate the components of predator-and-prey contact that are due to small-scale turbulence. The small-scale turbulence effect suggests reconsidering estimates of plankton food requirements, energy gain-and-loss from foraging and mechanisms associated with patch formation and dissipation.","author":[{"dropping-particle":"","family":"Rothschild","given":"B.J.","non-dropping-particle":"","parse-names":false,"suffix":""},{"dropping-particle":"","family":"Osborn","given":"T.R.","non-dropping-particle":"","parse-names":false,"suffix":""}],"container-title":"Journal of Plankton Research","id":"ITEM-1","issue":"3","issued":{"date-parts":[["1988","5","1"]]},"page":"465-474","title":"Small-scale turbulence and plankton contact rates","type":"article-journal","volume":"10"},"uris":["http://www.mendeley.com/documents/?uuid=6abb23af-7afe-4d6e-a0ca-91b8868699d9"]}],"mendeley":{"formattedCitation":"(Rothschild and Osborn, 1988)","plainTextFormattedCitation":"(Rothschild and Osborn, 1988)","previouslyFormattedCitation":"(Rothschild and Osborn, 1988)"},"properties":{"noteIndex":0},"schema":"https://github.com/citation-style-language/schema/raw/master/csl-citation.json"}</w:instrText>
      </w:r>
      <w:r w:rsidR="003E5331">
        <w:rPr>
          <w:rFonts w:ascii="Times New Roman" w:hAnsi="Times New Roman" w:cs="Times New Roman"/>
          <w:sz w:val="24"/>
          <w:szCs w:val="24"/>
        </w:rPr>
        <w:fldChar w:fldCharType="separate"/>
      </w:r>
      <w:r w:rsidR="003E5331" w:rsidRPr="003E5331">
        <w:rPr>
          <w:rFonts w:ascii="Times New Roman" w:hAnsi="Times New Roman" w:cs="Times New Roman"/>
          <w:noProof/>
          <w:sz w:val="24"/>
          <w:szCs w:val="24"/>
        </w:rPr>
        <w:t>(Rothschild and Osborn, 1988)</w:t>
      </w:r>
      <w:r w:rsidR="003E5331">
        <w:rPr>
          <w:rFonts w:ascii="Times New Roman" w:hAnsi="Times New Roman" w:cs="Times New Roman"/>
          <w:sz w:val="24"/>
          <w:szCs w:val="24"/>
        </w:rPr>
        <w:fldChar w:fldCharType="end"/>
      </w:r>
      <w:ins w:id="136" w:author="Portalier Sebastien" w:date="2021-06-01T05:49:00Z">
        <w:r w:rsidR="003E5331">
          <w:rPr>
            <w:rFonts w:ascii="Times New Roman" w:hAnsi="Times New Roman" w:cs="Times New Roman"/>
            <w:sz w:val="24"/>
            <w:szCs w:val="24"/>
          </w:rPr>
          <w:t xml:space="preserve">. Relative speed between the predator and the prey at the time of </w:t>
        </w:r>
        <w:r w:rsidR="003E5331">
          <w:rPr>
            <w:rFonts w:ascii="Times New Roman" w:hAnsi="Times New Roman" w:cs="Times New Roman"/>
            <w:sz w:val="24"/>
            <w:szCs w:val="24"/>
          </w:rPr>
          <w:lastRenderedPageBreak/>
          <w:t>capture also determines the</w:t>
        </w:r>
      </w:ins>
      <w:ins w:id="137" w:author="Portalier Sebastien" w:date="2021-05-23T05:01:00Z">
        <w:r>
          <w:rPr>
            <w:rFonts w:ascii="Times New Roman" w:hAnsi="Times New Roman" w:cs="Times New Roman"/>
            <w:sz w:val="24"/>
            <w:szCs w:val="24"/>
          </w:rPr>
          <w:t xml:space="preserve"> probability of capture </w:t>
        </w:r>
      </w:ins>
      <w:ins w:id="138" w:author="Portalier Sebastien" w:date="2021-06-01T05:50:00Z">
        <w:r w:rsidR="003E5331">
          <w:rPr>
            <w:rFonts w:ascii="Times New Roman" w:hAnsi="Times New Roman" w:cs="Times New Roman"/>
            <w:sz w:val="24"/>
            <w:szCs w:val="24"/>
          </w:rPr>
          <w:t>(</w:t>
        </w:r>
      </w:ins>
      <w:ins w:id="139" w:author="Portalier Sebastien" w:date="2021-05-23T05:01:00Z">
        <w:r>
          <w:rPr>
            <w:rFonts w:ascii="Times New Roman" w:hAnsi="Times New Roman" w:cs="Times New Roman"/>
            <w:sz w:val="24"/>
            <w:szCs w:val="24"/>
          </w:rPr>
          <w:t xml:space="preserve">and therefore </w:t>
        </w:r>
      </w:ins>
      <w:ins w:id="140" w:author="Portalier Sebastien" w:date="2021-06-01T05:50:00Z">
        <w:r w:rsidR="003E5331">
          <w:rPr>
            <w:rFonts w:ascii="Times New Roman" w:hAnsi="Times New Roman" w:cs="Times New Roman"/>
            <w:sz w:val="24"/>
            <w:szCs w:val="24"/>
          </w:rPr>
          <w:t xml:space="preserve">the total </w:t>
        </w:r>
      </w:ins>
      <w:ins w:id="141" w:author="Portalier Sebastien" w:date="2021-05-23T05:01:00Z">
        <w:r>
          <w:rPr>
            <w:rFonts w:ascii="Times New Roman" w:hAnsi="Times New Roman" w:cs="Times New Roman"/>
            <w:sz w:val="24"/>
            <w:szCs w:val="24"/>
          </w:rPr>
          <w:t>time for searching a prey</w:t>
        </w:r>
      </w:ins>
      <w:ins w:id="142" w:author="Portalier Sebastien" w:date="2021-06-01T05:50:00Z">
        <w:r w:rsidR="003E5331">
          <w:rPr>
            <w:rFonts w:ascii="Times New Roman" w:hAnsi="Times New Roman" w:cs="Times New Roman"/>
            <w:sz w:val="24"/>
            <w:szCs w:val="24"/>
          </w:rPr>
          <w:t xml:space="preserve"> that leads to a successful capture)</w:t>
        </w:r>
      </w:ins>
      <w:ins w:id="143" w:author="Portalier Sebastien" w:date="2021-05-23T05:01:00Z">
        <w:r>
          <w:rPr>
            <w:rFonts w:ascii="Times New Roman" w:hAnsi="Times New Roman" w:cs="Times New Roman"/>
            <w:sz w:val="24"/>
            <w:szCs w:val="24"/>
          </w:rPr>
          <w:t>, and time for capture.</w:t>
        </w:r>
      </w:ins>
      <w:del w:id="144" w:author="Portalier Sebastien" w:date="2021-05-23T05:03:00Z">
        <w:r w:rsidDel="002475D8">
          <w:rPr>
            <w:rFonts w:ascii="Times New Roman" w:hAnsi="Times New Roman" w:cs="Times New Roman"/>
            <w:sz w:val="24"/>
            <w:szCs w:val="24"/>
          </w:rPr>
          <w:delText xml:space="preserve"> </w:delText>
        </w:r>
        <w:r w:rsidR="00B54560" w:rsidRPr="00220142" w:rsidDel="002475D8">
          <w:rPr>
            <w:rFonts w:ascii="Times New Roman" w:hAnsi="Times New Roman" w:cs="Times New Roman"/>
            <w:sz w:val="24"/>
            <w:szCs w:val="24"/>
          </w:rPr>
          <w:delText>Each predatory activity implies motion, and motion is constrained by physical factors (mentioned above).</w:delText>
        </w:r>
      </w:del>
      <w:r w:rsidR="00B54560" w:rsidRPr="00220142">
        <w:rPr>
          <w:rFonts w:ascii="Times New Roman" w:hAnsi="Times New Roman" w:cs="Times New Roman"/>
          <w:sz w:val="24"/>
          <w:szCs w:val="24"/>
        </w:rPr>
        <w:t xml:space="preserve">  </w:t>
      </w:r>
      <w:ins w:id="145" w:author="Portalier Sebastien" w:date="2021-05-23T05:03:00Z">
        <w:r>
          <w:rPr>
            <w:rFonts w:ascii="Times New Roman" w:hAnsi="Times New Roman" w:cs="Times New Roman"/>
            <w:sz w:val="24"/>
            <w:szCs w:val="24"/>
          </w:rPr>
          <w:t xml:space="preserve">Search time </w:t>
        </w:r>
      </w:ins>
      <w:ins w:id="146" w:author="Portalier Sebastien" w:date="2021-05-23T05:04:00Z">
        <w:r>
          <w:rPr>
            <w:rFonts w:ascii="Times New Roman" w:hAnsi="Times New Roman" w:cs="Times New Roman"/>
            <w:sz w:val="24"/>
            <w:szCs w:val="24"/>
          </w:rPr>
          <w:t>(</w:t>
        </w:r>
        <w:proofErr w:type="spellStart"/>
        <w:r w:rsidRPr="002475D8">
          <w:rPr>
            <w:rFonts w:ascii="Times New Roman" w:hAnsi="Times New Roman" w:cs="Times New Roman"/>
            <w:i/>
            <w:iCs/>
            <w:sz w:val="24"/>
            <w:szCs w:val="24"/>
          </w:rPr>
          <w:t>t</w:t>
        </w:r>
        <w:r w:rsidRPr="002475D8">
          <w:rPr>
            <w:rFonts w:ascii="Times New Roman" w:hAnsi="Times New Roman" w:cs="Times New Roman"/>
            <w:i/>
            <w:iCs/>
            <w:sz w:val="24"/>
            <w:szCs w:val="24"/>
            <w:vertAlign w:val="subscript"/>
          </w:rPr>
          <w:t>s</w:t>
        </w:r>
        <w:proofErr w:type="spellEnd"/>
        <w:r>
          <w:rPr>
            <w:rFonts w:ascii="Times New Roman" w:hAnsi="Times New Roman" w:cs="Times New Roman"/>
            <w:sz w:val="24"/>
            <w:szCs w:val="24"/>
          </w:rPr>
          <w:t xml:space="preserve">) </w:t>
        </w:r>
      </w:ins>
      <w:ins w:id="147" w:author="Portalier Sebastien" w:date="2021-05-23T05:03:00Z">
        <w:r>
          <w:rPr>
            <w:rFonts w:ascii="Times New Roman" w:hAnsi="Times New Roman" w:cs="Times New Roman"/>
            <w:sz w:val="24"/>
            <w:szCs w:val="24"/>
          </w:rPr>
          <w:t>represents the time needed by a preda</w:t>
        </w:r>
      </w:ins>
      <w:ins w:id="148" w:author="Portalier Sebastien" w:date="2021-05-23T05:04:00Z">
        <w:r>
          <w:rPr>
            <w:rFonts w:ascii="Times New Roman" w:hAnsi="Times New Roman" w:cs="Times New Roman"/>
            <w:sz w:val="24"/>
            <w:szCs w:val="24"/>
          </w:rPr>
          <w:t>tor to contact a prey that leads to a successful capture</w:t>
        </w:r>
      </w:ins>
      <w:ins w:id="149" w:author="Portalier Sebastien" w:date="2021-06-01T05:50:00Z">
        <w:r w:rsidR="003E5331">
          <w:rPr>
            <w:rFonts w:ascii="Times New Roman" w:hAnsi="Times New Roman" w:cs="Times New Roman"/>
            <w:sz w:val="24"/>
            <w:szCs w:val="24"/>
          </w:rPr>
          <w:t xml:space="preserve"> (</w:t>
        </w:r>
      </w:ins>
      <w:ins w:id="150" w:author="Portalier Sebastien" w:date="2021-06-01T05:51:00Z">
        <w:r w:rsidR="003E5331">
          <w:rPr>
            <w:rFonts w:ascii="Times New Roman" w:hAnsi="Times New Roman" w:cs="Times New Roman"/>
            <w:sz w:val="24"/>
            <w:szCs w:val="24"/>
          </w:rPr>
          <w:t>e.</w:t>
        </w:r>
        <w:r w:rsidR="00DD6BB9">
          <w:rPr>
            <w:rFonts w:ascii="Times New Roman" w:hAnsi="Times New Roman" w:cs="Times New Roman"/>
            <w:sz w:val="24"/>
            <w:szCs w:val="24"/>
          </w:rPr>
          <w:t>g.</w:t>
        </w:r>
        <w:r w:rsidR="003E5331">
          <w:rPr>
            <w:rFonts w:ascii="Times New Roman" w:hAnsi="Times New Roman" w:cs="Times New Roman"/>
            <w:sz w:val="24"/>
            <w:szCs w:val="24"/>
          </w:rPr>
          <w:t xml:space="preserve">, if the </w:t>
        </w:r>
        <w:r w:rsidR="00DD6BB9">
          <w:rPr>
            <w:rFonts w:ascii="Times New Roman" w:hAnsi="Times New Roman" w:cs="Times New Roman"/>
            <w:sz w:val="24"/>
            <w:szCs w:val="24"/>
          </w:rPr>
          <w:t>capture probability is 0.5, then the predator needs to contact a prey twice on average to successfully capture it)</w:t>
        </w:r>
        <w:r w:rsidR="003E5331">
          <w:rPr>
            <w:rFonts w:ascii="Times New Roman" w:hAnsi="Times New Roman" w:cs="Times New Roman"/>
            <w:sz w:val="24"/>
            <w:szCs w:val="24"/>
          </w:rPr>
          <w:t xml:space="preserve"> </w:t>
        </w:r>
      </w:ins>
      <w:ins w:id="151" w:author="Portalier Sebastien" w:date="2021-05-23T05:04:00Z">
        <w:r>
          <w:rPr>
            <w:rFonts w:ascii="Times New Roman" w:hAnsi="Times New Roman" w:cs="Times New Roman"/>
            <w:sz w:val="24"/>
            <w:szCs w:val="24"/>
          </w:rPr>
          <w:t xml:space="preserve">. </w:t>
        </w:r>
      </w:ins>
      <w:ins w:id="152" w:author="Portalier Sebastien" w:date="2021-05-23T05:05:00Z">
        <w:r w:rsidR="000A16F4">
          <w:rPr>
            <w:rFonts w:ascii="Times New Roman" w:hAnsi="Times New Roman" w:cs="Times New Roman"/>
            <w:sz w:val="24"/>
            <w:szCs w:val="24"/>
          </w:rPr>
          <w:t>Capture time (</w:t>
        </w:r>
        <w:proofErr w:type="spellStart"/>
        <w:r w:rsidR="000A16F4" w:rsidRPr="000A16F4">
          <w:rPr>
            <w:rFonts w:ascii="Times New Roman" w:hAnsi="Times New Roman" w:cs="Times New Roman"/>
            <w:i/>
            <w:iCs/>
            <w:sz w:val="24"/>
            <w:szCs w:val="24"/>
          </w:rPr>
          <w:t>t</w:t>
        </w:r>
        <w:r w:rsidR="000A16F4" w:rsidRPr="000A16F4">
          <w:rPr>
            <w:rFonts w:ascii="Times New Roman" w:hAnsi="Times New Roman" w:cs="Times New Roman"/>
            <w:i/>
            <w:iCs/>
            <w:sz w:val="24"/>
            <w:szCs w:val="24"/>
            <w:vertAlign w:val="subscript"/>
          </w:rPr>
          <w:t>c</w:t>
        </w:r>
        <w:proofErr w:type="spellEnd"/>
        <w:r w:rsidR="000A16F4">
          <w:rPr>
            <w:rFonts w:ascii="Times New Roman" w:hAnsi="Times New Roman" w:cs="Times New Roman"/>
            <w:sz w:val="24"/>
            <w:szCs w:val="24"/>
          </w:rPr>
          <w:t xml:space="preserve">) is the time needed to moves towards a prey and seize it. </w:t>
        </w:r>
      </w:ins>
      <w:ins w:id="153" w:author="Portalier Sebastien" w:date="2021-05-23T05:06:00Z">
        <w:r w:rsidR="000A16F4">
          <w:rPr>
            <w:rFonts w:ascii="Times New Roman" w:hAnsi="Times New Roman" w:cs="Times New Roman"/>
            <w:sz w:val="24"/>
            <w:szCs w:val="24"/>
          </w:rPr>
          <w:t>Last, handling time (</w:t>
        </w:r>
      </w:ins>
      <w:proofErr w:type="spellStart"/>
      <w:ins w:id="154" w:author="Portalier Sebastien" w:date="2021-05-23T05:07:00Z">
        <w:r w:rsidR="000A16F4" w:rsidRPr="000A16F4">
          <w:rPr>
            <w:rFonts w:ascii="Times New Roman" w:hAnsi="Times New Roman" w:cs="Times New Roman"/>
            <w:i/>
            <w:iCs/>
            <w:sz w:val="24"/>
            <w:szCs w:val="24"/>
          </w:rPr>
          <w:t>t</w:t>
        </w:r>
        <w:r w:rsidR="000A16F4" w:rsidRPr="000A16F4">
          <w:rPr>
            <w:rFonts w:ascii="Times New Roman" w:hAnsi="Times New Roman" w:cs="Times New Roman"/>
            <w:i/>
            <w:iCs/>
            <w:sz w:val="24"/>
            <w:szCs w:val="24"/>
            <w:vertAlign w:val="subscript"/>
          </w:rPr>
          <w:t>h</w:t>
        </w:r>
      </w:ins>
      <w:proofErr w:type="spellEnd"/>
      <w:ins w:id="155" w:author="Portalier Sebastien" w:date="2021-05-23T05:06:00Z">
        <w:r w:rsidR="000A16F4">
          <w:rPr>
            <w:rFonts w:ascii="Times New Roman" w:hAnsi="Times New Roman" w:cs="Times New Roman"/>
            <w:sz w:val="24"/>
            <w:szCs w:val="24"/>
          </w:rPr>
          <w:t>)</w:t>
        </w:r>
      </w:ins>
      <w:ins w:id="156" w:author="Portalier Sebastien" w:date="2021-05-23T05:07:00Z">
        <w:r w:rsidR="000A16F4">
          <w:rPr>
            <w:rFonts w:ascii="Times New Roman" w:hAnsi="Times New Roman" w:cs="Times New Roman"/>
            <w:sz w:val="24"/>
            <w:szCs w:val="24"/>
          </w:rPr>
          <w:t xml:space="preserve"> </w:t>
        </w:r>
      </w:ins>
      <w:ins w:id="157" w:author="Portalier Sebastien" w:date="2021-05-23T05:06:00Z">
        <w:r w:rsidR="000A16F4">
          <w:rPr>
            <w:rFonts w:ascii="Times New Roman" w:hAnsi="Times New Roman" w:cs="Times New Roman"/>
            <w:sz w:val="24"/>
            <w:szCs w:val="24"/>
          </w:rPr>
          <w:t>is the time needed to consume, and digest the prey</w:t>
        </w:r>
      </w:ins>
      <w:ins w:id="158" w:author="Portalier Sebastien" w:date="2021-05-23T05:07:00Z">
        <w:r w:rsidR="000A16F4">
          <w:rPr>
            <w:rFonts w:ascii="Times New Roman" w:hAnsi="Times New Roman" w:cs="Times New Roman"/>
            <w:sz w:val="24"/>
            <w:szCs w:val="24"/>
          </w:rPr>
          <w:t xml:space="preserve"> (handling time is</w:t>
        </w:r>
      </w:ins>
      <w:ins w:id="159" w:author="Portalier Sebastien" w:date="2021-06-01T05:52:00Z">
        <w:r w:rsidR="00DD6BB9">
          <w:rPr>
            <w:rFonts w:ascii="Times New Roman" w:hAnsi="Times New Roman" w:cs="Times New Roman"/>
            <w:sz w:val="24"/>
            <w:szCs w:val="24"/>
          </w:rPr>
          <w:t xml:space="preserve"> the only component of the functional respons</w:t>
        </w:r>
      </w:ins>
      <w:ins w:id="160" w:author="Portalier Sebastien" w:date="2021-06-01T05:53:00Z">
        <w:r w:rsidR="00DD6BB9">
          <w:rPr>
            <w:rFonts w:ascii="Times New Roman" w:hAnsi="Times New Roman" w:cs="Times New Roman"/>
            <w:sz w:val="24"/>
            <w:szCs w:val="24"/>
          </w:rPr>
          <w:t>e that is</w:t>
        </w:r>
      </w:ins>
      <w:ins w:id="161" w:author="Portalier Sebastien" w:date="2021-05-23T05:07:00Z">
        <w:r w:rsidR="000A16F4">
          <w:rPr>
            <w:rFonts w:ascii="Times New Roman" w:hAnsi="Times New Roman" w:cs="Times New Roman"/>
            <w:sz w:val="24"/>
            <w:szCs w:val="24"/>
          </w:rPr>
          <w:t xml:space="preserve"> independent of physical factors)</w:t>
        </w:r>
      </w:ins>
      <w:ins w:id="162" w:author="Portalier Sebastien" w:date="2021-05-23T05:06:00Z">
        <w:r w:rsidR="000A16F4">
          <w:rPr>
            <w:rFonts w:ascii="Times New Roman" w:hAnsi="Times New Roman" w:cs="Times New Roman"/>
            <w:sz w:val="24"/>
            <w:szCs w:val="24"/>
          </w:rPr>
          <w:t xml:space="preserve">. </w:t>
        </w:r>
      </w:ins>
      <w:r w:rsidR="00B54560" w:rsidRPr="00220142">
        <w:rPr>
          <w:rFonts w:ascii="Times New Roman" w:hAnsi="Times New Roman" w:cs="Times New Roman"/>
          <w:sz w:val="24"/>
          <w:szCs w:val="24"/>
        </w:rPr>
        <w:t xml:space="preserve">The functional response </w:t>
      </w:r>
      <w:r w:rsidR="00F325FE" w:rsidRPr="00220142">
        <w:rPr>
          <w:rFonts w:ascii="Times New Roman" w:hAnsi="Times New Roman" w:cs="Times New Roman"/>
          <w:sz w:val="24"/>
          <w:szCs w:val="24"/>
        </w:rPr>
        <w:t>(</w:t>
      </w:r>
      <w:r w:rsidR="00F325FE" w:rsidRPr="00220142">
        <w:rPr>
          <w:rFonts w:ascii="Times New Roman" w:hAnsi="Times New Roman" w:cs="Times New Roman"/>
          <w:i/>
          <w:iCs/>
          <w:sz w:val="24"/>
          <w:szCs w:val="24"/>
        </w:rPr>
        <w:t>f(N)</w:t>
      </w:r>
      <w:r w:rsidR="00F325FE" w:rsidRPr="00220142">
        <w:rPr>
          <w:rFonts w:ascii="Times New Roman" w:hAnsi="Times New Roman" w:cs="Times New Roman"/>
          <w:sz w:val="24"/>
          <w:szCs w:val="24"/>
        </w:rPr>
        <w:t xml:space="preserve">) </w:t>
      </w:r>
      <w:r w:rsidR="00B54560" w:rsidRPr="00220142">
        <w:rPr>
          <w:rFonts w:ascii="Times New Roman" w:hAnsi="Times New Roman" w:cs="Times New Roman"/>
          <w:sz w:val="24"/>
          <w:szCs w:val="24"/>
        </w:rPr>
        <w:t>is defined as the inverse of the time needed for searching, capturing and handling one unit of prey</w:t>
      </w:r>
      <w:r w:rsidR="00DF63E6">
        <w:rPr>
          <w:rFonts w:ascii="Times New Roman" w:hAnsi="Times New Roman" w:cs="Times New Roman"/>
          <w:sz w:val="24"/>
          <w:szCs w:val="24"/>
        </w:rPr>
        <w:t xml:space="preserve"> of abundance </w:t>
      </w:r>
      <w:r w:rsidR="00DF63E6" w:rsidRPr="00DF63E6">
        <w:rPr>
          <w:rFonts w:ascii="Times New Roman" w:hAnsi="Times New Roman" w:cs="Times New Roman"/>
          <w:i/>
          <w:iCs/>
          <w:sz w:val="24"/>
          <w:szCs w:val="24"/>
        </w:rPr>
        <w:t>N</w:t>
      </w:r>
      <w:r w:rsidR="00B54560" w:rsidRPr="00220142">
        <w:rPr>
          <w:rFonts w:ascii="Times New Roman" w:hAnsi="Times New Roman" w:cs="Times New Roman"/>
          <w:sz w:val="24"/>
          <w:szCs w:val="24"/>
        </w:rPr>
        <w:t xml:space="preserve">. </w:t>
      </w:r>
      <w:r w:rsidR="002763AB">
        <w:rPr>
          <w:rFonts w:ascii="Times New Roman" w:hAnsi="Times New Roman" w:cs="Times New Roman"/>
          <w:sz w:val="24"/>
          <w:szCs w:val="24"/>
        </w:rPr>
        <w:t xml:space="preserve">The function may be written as follows </w:t>
      </w:r>
      <w:r w:rsidR="00F325FE" w:rsidRPr="00220142">
        <w:rPr>
          <w:rFonts w:ascii="Times New Roman" w:hAnsi="Times New Roman" w:cs="Times New Roman"/>
          <w:sz w:val="24"/>
          <w:szCs w:val="24"/>
        </w:rPr>
        <w:t>(see supplementary material)</w:t>
      </w:r>
      <w:r w:rsidR="00B54560" w:rsidRPr="00220142">
        <w:rPr>
          <w:rFonts w:ascii="Times New Roman" w:hAnsi="Times New Roman" w:cs="Times New Roman"/>
          <w:sz w:val="24"/>
          <w:szCs w:val="24"/>
        </w:rPr>
        <w:t xml:space="preserve"> </w:t>
      </w:r>
    </w:p>
    <w:p w14:paraId="1E225565" w14:textId="2FB49394" w:rsidR="00B54560" w:rsidRPr="00220142" w:rsidRDefault="00B54560" w:rsidP="00B54560">
      <w:pPr>
        <w:spacing w:line="480" w:lineRule="auto"/>
        <w:rPr>
          <w:rFonts w:ascii="Times New Roman" w:hAnsi="Times New Roman" w:cs="Times New Roman"/>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num>
            <m:den>
              <m:r>
                <w:rPr>
                  <w:rFonts w:ascii="Cambria Math" w:hAnsi="Cambria Math"/>
                  <w:sz w:val="24"/>
                  <w:szCs w:val="24"/>
                </w:rPr>
                <m:t>1+Nβ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h</m:t>
                  </m:r>
                </m:sub>
              </m:sSub>
              <m:r>
                <w:rPr>
                  <w:rFonts w:ascii="Cambria Math" w:hAnsi="Cambria Math"/>
                  <w:sz w:val="24"/>
                  <w:szCs w:val="24"/>
                </w:rPr>
                <m:t>)</m:t>
              </m:r>
            </m:den>
          </m:f>
        </m:oMath>
      </m:oMathPara>
    </w:p>
    <w:p w14:paraId="38E79188" w14:textId="118D6157" w:rsidR="00F325FE" w:rsidRPr="00220142" w:rsidRDefault="00F325FE" w:rsidP="00B54560">
      <w:pPr>
        <w:spacing w:line="480" w:lineRule="auto"/>
        <w:rPr>
          <w:rFonts w:ascii="Times New Roman" w:hAnsi="Times New Roman" w:cs="Times New Roman"/>
          <w:sz w:val="24"/>
          <w:szCs w:val="24"/>
        </w:rPr>
      </w:pPr>
      <w:r w:rsidRPr="00220142">
        <w:rPr>
          <w:rFonts w:ascii="Times New Roman" w:hAnsi="Times New Roman" w:cs="Times New Roman"/>
          <w:i/>
          <w:iCs/>
          <w:sz w:val="24"/>
          <w:szCs w:val="24"/>
        </w:rPr>
        <w:t>βP</w:t>
      </w:r>
      <w:r w:rsidRPr="00220142">
        <w:rPr>
          <w:rFonts w:ascii="Times New Roman" w:hAnsi="Times New Roman" w:cs="Times New Roman"/>
          <w:i/>
          <w:iCs/>
          <w:sz w:val="24"/>
          <w:szCs w:val="24"/>
          <w:vertAlign w:val="subscript"/>
        </w:rPr>
        <w:t>c</w:t>
      </w:r>
      <w:r w:rsidRPr="00220142">
        <w:rPr>
          <w:rFonts w:ascii="Times New Roman" w:hAnsi="Times New Roman" w:cs="Times New Roman"/>
          <w:sz w:val="24"/>
          <w:szCs w:val="24"/>
        </w:rPr>
        <w:t xml:space="preserve"> represents attack rate</w:t>
      </w:r>
      <w:r w:rsidR="002763AB">
        <w:rPr>
          <w:rFonts w:ascii="Times New Roman" w:hAnsi="Times New Roman" w:cs="Times New Roman"/>
          <w:sz w:val="24"/>
          <w:szCs w:val="24"/>
        </w:rPr>
        <w:t xml:space="preserve">, where </w:t>
      </w:r>
      <w:r w:rsidR="002763AB" w:rsidRPr="002763AB">
        <w:rPr>
          <w:rFonts w:ascii="Times New Roman" w:hAnsi="Times New Roman" w:cs="Times New Roman"/>
          <w:i/>
          <w:iCs/>
          <w:sz w:val="24"/>
          <w:szCs w:val="24"/>
        </w:rPr>
        <w:t>β</w:t>
      </w:r>
      <w:r w:rsidR="002763AB">
        <w:rPr>
          <w:rFonts w:ascii="Times New Roman" w:hAnsi="Times New Roman" w:cs="Times New Roman"/>
          <w:sz w:val="24"/>
          <w:szCs w:val="24"/>
        </w:rPr>
        <w:t xml:space="preserve"> is encounter rate (constrained by search time</w:t>
      </w:r>
      <w:ins w:id="163" w:author="Portalier Sebastien" w:date="2021-06-01T05:53:00Z">
        <w:r w:rsidR="00DD6BB9">
          <w:rPr>
            <w:rFonts w:ascii="Times New Roman" w:hAnsi="Times New Roman" w:cs="Times New Roman"/>
            <w:sz w:val="24"/>
            <w:szCs w:val="24"/>
          </w:rPr>
          <w:t>, and so by species speed</w:t>
        </w:r>
      </w:ins>
      <w:r w:rsidR="002763AB">
        <w:rPr>
          <w:rFonts w:ascii="Times New Roman" w:hAnsi="Times New Roman" w:cs="Times New Roman"/>
          <w:sz w:val="24"/>
          <w:szCs w:val="24"/>
        </w:rPr>
        <w:t xml:space="preserve">), and </w:t>
      </w:r>
      <w:r w:rsidR="002763AB" w:rsidRPr="002763AB">
        <w:rPr>
          <w:rFonts w:ascii="Times New Roman" w:hAnsi="Times New Roman" w:cs="Times New Roman"/>
          <w:i/>
          <w:iCs/>
          <w:sz w:val="24"/>
          <w:szCs w:val="24"/>
        </w:rPr>
        <w:t>P</w:t>
      </w:r>
      <w:r w:rsidR="002763AB" w:rsidRPr="002763AB">
        <w:rPr>
          <w:rFonts w:ascii="Times New Roman" w:hAnsi="Times New Roman" w:cs="Times New Roman"/>
          <w:i/>
          <w:iCs/>
          <w:sz w:val="24"/>
          <w:szCs w:val="24"/>
          <w:vertAlign w:val="subscript"/>
        </w:rPr>
        <w:t>c</w:t>
      </w:r>
      <w:r w:rsidR="002763AB">
        <w:rPr>
          <w:rFonts w:ascii="Times New Roman" w:hAnsi="Times New Roman" w:cs="Times New Roman"/>
          <w:sz w:val="24"/>
          <w:szCs w:val="24"/>
        </w:rPr>
        <w:t xml:space="preserve"> is capture probability. Capture </w:t>
      </w:r>
      <w:r w:rsidR="00DF63E6">
        <w:rPr>
          <w:rFonts w:ascii="Times New Roman" w:hAnsi="Times New Roman" w:cs="Times New Roman"/>
          <w:sz w:val="24"/>
          <w:szCs w:val="24"/>
        </w:rPr>
        <w:t xml:space="preserve">time </w:t>
      </w:r>
      <w:del w:id="164" w:author="Portalier Sebastien" w:date="2021-05-23T05:08:00Z">
        <w:r w:rsidR="00DF63E6" w:rsidDel="00501DC8">
          <w:rPr>
            <w:rFonts w:ascii="Times New Roman" w:hAnsi="Times New Roman" w:cs="Times New Roman"/>
            <w:sz w:val="24"/>
            <w:szCs w:val="24"/>
          </w:rPr>
          <w:delText>(</w:delText>
        </w:r>
        <w:r w:rsidR="00DF63E6" w:rsidRPr="00DF63E6" w:rsidDel="00501DC8">
          <w:rPr>
            <w:rFonts w:ascii="Times New Roman" w:hAnsi="Times New Roman" w:cs="Times New Roman"/>
            <w:i/>
            <w:iCs/>
            <w:sz w:val="24"/>
            <w:szCs w:val="24"/>
          </w:rPr>
          <w:delText>t</w:delText>
        </w:r>
        <w:r w:rsidR="00DF63E6" w:rsidRPr="00DF63E6" w:rsidDel="00501DC8">
          <w:rPr>
            <w:rFonts w:ascii="Times New Roman" w:hAnsi="Times New Roman" w:cs="Times New Roman"/>
            <w:i/>
            <w:iCs/>
            <w:sz w:val="24"/>
            <w:szCs w:val="24"/>
            <w:vertAlign w:val="subscript"/>
          </w:rPr>
          <w:delText>c</w:delText>
        </w:r>
        <w:r w:rsidR="00DF63E6" w:rsidDel="00501DC8">
          <w:rPr>
            <w:rFonts w:ascii="Times New Roman" w:hAnsi="Times New Roman" w:cs="Times New Roman"/>
            <w:sz w:val="24"/>
            <w:szCs w:val="24"/>
          </w:rPr>
          <w:delText xml:space="preserve">) </w:delText>
        </w:r>
      </w:del>
      <w:r w:rsidR="002763AB">
        <w:rPr>
          <w:rFonts w:ascii="Times New Roman" w:hAnsi="Times New Roman" w:cs="Times New Roman"/>
          <w:sz w:val="24"/>
          <w:szCs w:val="24"/>
        </w:rPr>
        <w:t>and h</w:t>
      </w:r>
      <w:r w:rsidRPr="00220142">
        <w:rPr>
          <w:rFonts w:ascii="Times New Roman" w:hAnsi="Times New Roman" w:cs="Times New Roman"/>
          <w:sz w:val="24"/>
          <w:szCs w:val="24"/>
        </w:rPr>
        <w:t xml:space="preserve">andling time </w:t>
      </w:r>
      <w:del w:id="165" w:author="Portalier Sebastien" w:date="2021-05-23T05:08:00Z">
        <w:r w:rsidR="00DF63E6" w:rsidDel="00501DC8">
          <w:rPr>
            <w:rFonts w:ascii="Times New Roman" w:hAnsi="Times New Roman" w:cs="Times New Roman"/>
            <w:sz w:val="24"/>
            <w:szCs w:val="24"/>
          </w:rPr>
          <w:delText>(</w:delText>
        </w:r>
        <w:r w:rsidR="00DF63E6" w:rsidRPr="00DF63E6" w:rsidDel="00501DC8">
          <w:rPr>
            <w:rFonts w:ascii="Times New Roman" w:hAnsi="Times New Roman" w:cs="Times New Roman"/>
            <w:i/>
            <w:iCs/>
            <w:sz w:val="24"/>
            <w:szCs w:val="24"/>
          </w:rPr>
          <w:delText>t</w:delText>
        </w:r>
        <w:r w:rsidR="00DF63E6" w:rsidRPr="00DF63E6" w:rsidDel="00501DC8">
          <w:rPr>
            <w:rFonts w:ascii="Times New Roman" w:hAnsi="Times New Roman" w:cs="Times New Roman"/>
            <w:i/>
            <w:iCs/>
            <w:sz w:val="24"/>
            <w:szCs w:val="24"/>
            <w:vertAlign w:val="subscript"/>
          </w:rPr>
          <w:delText>h</w:delText>
        </w:r>
        <w:r w:rsidR="00DF63E6" w:rsidDel="00501DC8">
          <w:rPr>
            <w:rFonts w:ascii="Times New Roman" w:hAnsi="Times New Roman" w:cs="Times New Roman"/>
            <w:sz w:val="24"/>
            <w:szCs w:val="24"/>
          </w:rPr>
          <w:delText xml:space="preserve">) </w:delText>
        </w:r>
      </w:del>
      <w:r w:rsidRPr="00220142">
        <w:rPr>
          <w:rFonts w:ascii="Times New Roman" w:hAnsi="Times New Roman" w:cs="Times New Roman"/>
          <w:sz w:val="24"/>
          <w:szCs w:val="24"/>
        </w:rPr>
        <w:t>are taken into account instead of handling time only.</w:t>
      </w:r>
      <w:r w:rsidR="00DF63E6">
        <w:rPr>
          <w:rFonts w:ascii="Times New Roman" w:hAnsi="Times New Roman" w:cs="Times New Roman"/>
          <w:sz w:val="24"/>
          <w:szCs w:val="24"/>
        </w:rPr>
        <w:t xml:space="preserve"> </w:t>
      </w:r>
      <w:r w:rsidR="00DF63E6" w:rsidRPr="00220142">
        <w:rPr>
          <w:rFonts w:ascii="Times New Roman" w:hAnsi="Times New Roman" w:cs="Times New Roman"/>
          <w:sz w:val="24"/>
          <w:szCs w:val="24"/>
        </w:rPr>
        <w:t xml:space="preserve">Under this form, one can recognize a modified version of </w:t>
      </w:r>
      <w:proofErr w:type="spellStart"/>
      <w:r w:rsidR="00DF63E6" w:rsidRPr="00220142">
        <w:rPr>
          <w:rFonts w:ascii="Times New Roman" w:hAnsi="Times New Roman" w:cs="Times New Roman"/>
          <w:sz w:val="24"/>
          <w:szCs w:val="24"/>
        </w:rPr>
        <w:t>Holling's</w:t>
      </w:r>
      <w:proofErr w:type="spellEnd"/>
      <w:r w:rsidR="00DF63E6" w:rsidRPr="00220142">
        <w:rPr>
          <w:rFonts w:ascii="Times New Roman" w:hAnsi="Times New Roman" w:cs="Times New Roman"/>
          <w:sz w:val="24"/>
          <w:szCs w:val="24"/>
        </w:rPr>
        <w:t xml:space="preserve"> disk equation </w:t>
      </w:r>
      <w:r w:rsidR="00DF63E6" w:rsidRPr="00220142">
        <w:rPr>
          <w:rFonts w:ascii="Times New Roman" w:hAnsi="Times New Roman" w:cs="Times New Roman"/>
          <w:sz w:val="24"/>
          <w:szCs w:val="24"/>
        </w:rPr>
        <w:fldChar w:fldCharType="begin" w:fldLock="1"/>
      </w:r>
      <w:r w:rsidR="00DF63E6" w:rsidRPr="00220142">
        <w:rPr>
          <w:rFonts w:ascii="Times New Roman" w:hAnsi="Times New Roman" w:cs="Times New Roman"/>
          <w:sz w:val="24"/>
          <w:szCs w:val="24"/>
        </w:rPr>
        <w:instrText>ADDIN CSL_CITATION {"citationItems":[{"id":"ITEM-1","itemData":{"DOI":"10.1146/annurev.en.06.010161.001115","ISSN":"0066-4170","author":[{"dropping-particle":"","family":"Holling","given":"C S","non-dropping-particle":"","parse-names":false,"suffix":""}],"container-title":"Annual Review of Entomology","id":"ITEM-1","issue":"1","issued":{"date-parts":[["1961","1","1"]]},"note":"doi: 10.1146/annurev.en.06.010161.001115","page":"163-182","publisher":"Annual Reviews","title":"Principles of Insect Predation","type":"article-journal","volume":"6"},"uris":["http://www.mendeley.com/documents/?uuid=394e5380-83f6-4350-a558-a9dacd4a8ec5"]}],"mendeley":{"formattedCitation":"(Holling, 1961)","manualFormatting":"(1961)","plainTextFormattedCitation":"(Holling, 1961)","previouslyFormattedCitation":"(Holling, 1961)"},"properties":{"noteIndex":0},"schema":"https://github.com/citation-style-language/schema/raw/master/csl-citation.json"}</w:instrText>
      </w:r>
      <w:r w:rsidR="00DF63E6" w:rsidRPr="00220142">
        <w:rPr>
          <w:rFonts w:ascii="Times New Roman" w:hAnsi="Times New Roman" w:cs="Times New Roman"/>
          <w:sz w:val="24"/>
          <w:szCs w:val="24"/>
        </w:rPr>
        <w:fldChar w:fldCharType="separate"/>
      </w:r>
      <w:r w:rsidR="00DF63E6" w:rsidRPr="00220142">
        <w:rPr>
          <w:rFonts w:ascii="Times New Roman" w:hAnsi="Times New Roman" w:cs="Times New Roman"/>
          <w:noProof/>
          <w:sz w:val="24"/>
          <w:szCs w:val="24"/>
        </w:rPr>
        <w:t>(1961)</w:t>
      </w:r>
      <w:r w:rsidR="00DF63E6" w:rsidRPr="00220142">
        <w:rPr>
          <w:rFonts w:ascii="Times New Roman" w:hAnsi="Times New Roman" w:cs="Times New Roman"/>
          <w:sz w:val="24"/>
          <w:szCs w:val="24"/>
        </w:rPr>
        <w:fldChar w:fldCharType="end"/>
      </w:r>
      <w:r w:rsidR="00DF63E6">
        <w:rPr>
          <w:rFonts w:ascii="Times New Roman" w:hAnsi="Times New Roman" w:cs="Times New Roman"/>
          <w:sz w:val="24"/>
          <w:szCs w:val="24"/>
        </w:rPr>
        <w:t>.</w:t>
      </w:r>
    </w:p>
    <w:p w14:paraId="369893F5" w14:textId="5B1239F3" w:rsidR="00B54560" w:rsidRPr="00220142" w:rsidRDefault="00F325FE" w:rsidP="00F325FE">
      <w:pPr>
        <w:spacing w:line="480" w:lineRule="auto"/>
        <w:ind w:firstLine="720"/>
        <w:rPr>
          <w:rFonts w:ascii="Times New Roman" w:hAnsi="Times New Roman" w:cs="Times New Roman"/>
          <w:sz w:val="24"/>
          <w:szCs w:val="24"/>
        </w:rPr>
      </w:pPr>
      <w:r w:rsidRPr="00220142">
        <w:rPr>
          <w:rFonts w:ascii="Times New Roman" w:hAnsi="Times New Roman" w:cs="Times New Roman"/>
          <w:sz w:val="24"/>
          <w:szCs w:val="24"/>
        </w:rPr>
        <w:t xml:space="preserve">Given the assumptions made on the encounter rate (see </w:t>
      </w:r>
      <w:r w:rsidR="00E83351">
        <w:rPr>
          <w:rFonts w:ascii="Times New Roman" w:hAnsi="Times New Roman" w:cs="Times New Roman"/>
          <w:sz w:val="24"/>
          <w:szCs w:val="24"/>
        </w:rPr>
        <w:t>S</w:t>
      </w:r>
      <w:r w:rsidRPr="00220142">
        <w:rPr>
          <w:rFonts w:ascii="Times New Roman" w:hAnsi="Times New Roman" w:cs="Times New Roman"/>
          <w:sz w:val="24"/>
          <w:szCs w:val="24"/>
        </w:rPr>
        <w:t xml:space="preserve">upplementary </w:t>
      </w:r>
      <w:r w:rsidR="00E83351">
        <w:rPr>
          <w:rFonts w:ascii="Times New Roman" w:hAnsi="Times New Roman" w:cs="Times New Roman"/>
          <w:sz w:val="24"/>
          <w:szCs w:val="24"/>
        </w:rPr>
        <w:t>M</w:t>
      </w:r>
      <w:r w:rsidRPr="00220142">
        <w:rPr>
          <w:rFonts w:ascii="Times New Roman" w:hAnsi="Times New Roman" w:cs="Times New Roman"/>
          <w:sz w:val="24"/>
          <w:szCs w:val="24"/>
        </w:rPr>
        <w:t xml:space="preserve">aterial), </w:t>
      </w:r>
      <w:r w:rsidR="00DF63E6">
        <w:rPr>
          <w:rFonts w:ascii="Times New Roman" w:hAnsi="Times New Roman" w:cs="Times New Roman"/>
          <w:sz w:val="24"/>
          <w:szCs w:val="24"/>
        </w:rPr>
        <w:t>the functional response behaves as</w:t>
      </w:r>
      <w:r w:rsidRPr="00220142">
        <w:rPr>
          <w:rFonts w:ascii="Times New Roman" w:hAnsi="Times New Roman" w:cs="Times New Roman"/>
          <w:sz w:val="24"/>
          <w:szCs w:val="24"/>
        </w:rPr>
        <w:t xml:space="preserve"> a type</w:t>
      </w:r>
      <w:r w:rsidR="00DF63E6">
        <w:rPr>
          <w:rFonts w:ascii="Times New Roman" w:hAnsi="Times New Roman" w:cs="Times New Roman"/>
          <w:sz w:val="24"/>
          <w:szCs w:val="24"/>
        </w:rPr>
        <w:t>-</w:t>
      </w:r>
      <w:r w:rsidRPr="00220142">
        <w:rPr>
          <w:rFonts w:ascii="Times New Roman" w:hAnsi="Times New Roman" w:cs="Times New Roman"/>
          <w:sz w:val="24"/>
          <w:szCs w:val="24"/>
        </w:rPr>
        <w:t>II</w:t>
      </w:r>
      <w:r w:rsidR="00DF63E6">
        <w:rPr>
          <w:rFonts w:ascii="Times New Roman" w:hAnsi="Times New Roman" w:cs="Times New Roman"/>
          <w:sz w:val="24"/>
          <w:szCs w:val="24"/>
        </w:rPr>
        <w:t xml:space="preserve"> one</w:t>
      </w:r>
      <w:r w:rsidRPr="00220142">
        <w:rPr>
          <w:rFonts w:ascii="Times New Roman" w:hAnsi="Times New Roman" w:cs="Times New Roman"/>
          <w:sz w:val="24"/>
          <w:szCs w:val="24"/>
        </w:rPr>
        <w:t>. All parameter values change according to both predator and prey sizes, while attack rate</w:t>
      </w:r>
      <w:ins w:id="166" w:author="Portalier Sebastien" w:date="2021-06-01T05:54:00Z">
        <w:r w:rsidR="00DD6BB9">
          <w:rPr>
            <w:rFonts w:ascii="Times New Roman" w:hAnsi="Times New Roman" w:cs="Times New Roman"/>
            <w:sz w:val="24"/>
            <w:szCs w:val="24"/>
          </w:rPr>
          <w:t>, capture probability</w:t>
        </w:r>
      </w:ins>
      <w:r w:rsidRPr="00220142">
        <w:rPr>
          <w:rFonts w:ascii="Times New Roman" w:hAnsi="Times New Roman" w:cs="Times New Roman"/>
          <w:sz w:val="24"/>
          <w:szCs w:val="24"/>
        </w:rPr>
        <w:t xml:space="preserve"> and capture time also vary with mechanical features of the medium. </w:t>
      </w:r>
    </w:p>
    <w:p w14:paraId="17109630" w14:textId="4CF9F4E9" w:rsidR="003F58EA" w:rsidRPr="00220142" w:rsidRDefault="003F58EA" w:rsidP="004A3C9A">
      <w:pPr>
        <w:pStyle w:val="Titre2"/>
        <w:spacing w:line="480" w:lineRule="auto"/>
        <w:rPr>
          <w:rFonts w:ascii="Times New Roman" w:hAnsi="Times New Roman" w:cs="Times New Roman"/>
          <w:b/>
          <w:bCs/>
          <w:color w:val="auto"/>
          <w:sz w:val="24"/>
          <w:szCs w:val="24"/>
        </w:rPr>
      </w:pPr>
      <w:commentRangeStart w:id="167"/>
      <w:commentRangeStart w:id="168"/>
      <w:r w:rsidRPr="00220142">
        <w:rPr>
          <w:rFonts w:ascii="Times New Roman" w:hAnsi="Times New Roman" w:cs="Times New Roman"/>
          <w:b/>
          <w:bCs/>
          <w:color w:val="auto"/>
          <w:sz w:val="24"/>
          <w:szCs w:val="24"/>
        </w:rPr>
        <w:lastRenderedPageBreak/>
        <w:t>Validation of the model</w:t>
      </w:r>
      <w:commentRangeEnd w:id="167"/>
      <w:r w:rsidR="005E7C02">
        <w:rPr>
          <w:rStyle w:val="Marquedecommentaire"/>
          <w:rFonts w:asciiTheme="minorHAnsi" w:eastAsiaTheme="minorHAnsi" w:hAnsiTheme="minorHAnsi" w:cstheme="minorBidi"/>
          <w:color w:val="auto"/>
        </w:rPr>
        <w:commentReference w:id="167"/>
      </w:r>
      <w:commentRangeEnd w:id="168"/>
      <w:r w:rsidR="00E25F12">
        <w:rPr>
          <w:rStyle w:val="Marquedecommentaire"/>
          <w:rFonts w:asciiTheme="minorHAnsi" w:eastAsiaTheme="minorHAnsi" w:hAnsiTheme="minorHAnsi" w:cstheme="minorBidi"/>
          <w:color w:val="auto"/>
        </w:rPr>
        <w:commentReference w:id="168"/>
      </w:r>
    </w:p>
    <w:p w14:paraId="52ADD8D2" w14:textId="1D011688" w:rsidR="004A3C9A" w:rsidRPr="00220142" w:rsidRDefault="004A3C9A" w:rsidP="004A3C9A">
      <w:pPr>
        <w:spacing w:line="480" w:lineRule="auto"/>
        <w:rPr>
          <w:rFonts w:ascii="Times New Roman" w:hAnsi="Times New Roman" w:cs="Times New Roman"/>
          <w:sz w:val="24"/>
          <w:szCs w:val="24"/>
        </w:rPr>
      </w:pPr>
      <w:r w:rsidRPr="00220142">
        <w:rPr>
          <w:rFonts w:ascii="Times New Roman" w:hAnsi="Times New Roman" w:cs="Times New Roman"/>
          <w:sz w:val="24"/>
          <w:szCs w:val="24"/>
        </w:rPr>
        <w:t xml:space="preserve">Data were collected in order to test predictions from the model. Most data </w:t>
      </w:r>
      <w:proofErr w:type="gramStart"/>
      <w:r w:rsidRPr="00220142">
        <w:rPr>
          <w:rFonts w:ascii="Times New Roman" w:hAnsi="Times New Roman" w:cs="Times New Roman"/>
          <w:sz w:val="24"/>
          <w:szCs w:val="24"/>
        </w:rPr>
        <w:t>comes</w:t>
      </w:r>
      <w:proofErr w:type="gramEnd"/>
      <w:r w:rsidRPr="00220142">
        <w:rPr>
          <w:rFonts w:ascii="Times New Roman" w:hAnsi="Times New Roman" w:cs="Times New Roman"/>
          <w:sz w:val="24"/>
          <w:szCs w:val="24"/>
        </w:rPr>
        <w:t xml:space="preserve"> from meta-analysis⁠. </w:t>
      </w:r>
      <w:r w:rsidR="0065452F" w:rsidRPr="00220142">
        <w:rPr>
          <w:rFonts w:ascii="Times New Roman" w:hAnsi="Times New Roman" w:cs="Times New Roman"/>
          <w:sz w:val="24"/>
          <w:szCs w:val="24"/>
        </w:rPr>
        <w:t>To be pertinent, d</w:t>
      </w:r>
      <w:r w:rsidRPr="00220142">
        <w:rPr>
          <w:rFonts w:ascii="Times New Roman" w:hAnsi="Times New Roman" w:cs="Times New Roman"/>
          <w:sz w:val="24"/>
          <w:szCs w:val="24"/>
        </w:rPr>
        <w:t xml:space="preserve">ata has to mention predator and prey sizes explicitly. Most data </w:t>
      </w:r>
      <w:proofErr w:type="gramStart"/>
      <w:r w:rsidRPr="00220142">
        <w:rPr>
          <w:rFonts w:ascii="Times New Roman" w:hAnsi="Times New Roman" w:cs="Times New Roman"/>
          <w:sz w:val="24"/>
          <w:szCs w:val="24"/>
        </w:rPr>
        <w:t>is</w:t>
      </w:r>
      <w:proofErr w:type="gramEnd"/>
      <w:r w:rsidRPr="00220142">
        <w:rPr>
          <w:rFonts w:ascii="Times New Roman" w:hAnsi="Times New Roman" w:cs="Times New Roman"/>
          <w:sz w:val="24"/>
          <w:szCs w:val="24"/>
        </w:rPr>
        <w:t xml:space="preserve"> individual-based, which means that two individuals from the same species, but with different sizes </w:t>
      </w:r>
      <w:r w:rsidR="00F058B9">
        <w:rPr>
          <w:rFonts w:ascii="Times New Roman" w:hAnsi="Times New Roman" w:cs="Times New Roman"/>
          <w:sz w:val="24"/>
          <w:szCs w:val="24"/>
        </w:rPr>
        <w:t>are</w:t>
      </w:r>
      <w:r w:rsidRPr="00220142">
        <w:rPr>
          <w:rFonts w:ascii="Times New Roman" w:hAnsi="Times New Roman" w:cs="Times New Roman"/>
          <w:sz w:val="24"/>
          <w:szCs w:val="24"/>
        </w:rPr>
        <w:t xml:space="preserve"> treated separately.</w:t>
      </w:r>
    </w:p>
    <w:p w14:paraId="2FF34470" w14:textId="20D698D9" w:rsidR="004174F1" w:rsidRPr="00220142" w:rsidRDefault="003F58EA" w:rsidP="004A3C9A">
      <w:pPr>
        <w:spacing w:line="480" w:lineRule="auto"/>
        <w:ind w:firstLine="720"/>
        <w:rPr>
          <w:rFonts w:ascii="Times New Roman" w:hAnsi="Times New Roman" w:cs="Times New Roman"/>
          <w:sz w:val="24"/>
          <w:szCs w:val="24"/>
        </w:rPr>
      </w:pPr>
      <w:r w:rsidRPr="00220142">
        <w:rPr>
          <w:rFonts w:ascii="Times New Roman" w:hAnsi="Times New Roman" w:cs="Times New Roman"/>
          <w:sz w:val="24"/>
          <w:szCs w:val="24"/>
        </w:rPr>
        <w:t>Attack rate</w:t>
      </w:r>
      <w:r w:rsidR="004A3C9A" w:rsidRPr="00220142">
        <w:rPr>
          <w:rFonts w:ascii="Times New Roman" w:hAnsi="Times New Roman" w:cs="Times New Roman"/>
          <w:sz w:val="24"/>
          <w:szCs w:val="24"/>
        </w:rPr>
        <w:t xml:space="preserve"> and </w:t>
      </w:r>
      <w:commentRangeStart w:id="169"/>
      <w:r w:rsidR="004A3C9A" w:rsidRPr="00220142">
        <w:rPr>
          <w:rFonts w:ascii="Times New Roman" w:hAnsi="Times New Roman" w:cs="Times New Roman"/>
          <w:sz w:val="24"/>
          <w:szCs w:val="24"/>
        </w:rPr>
        <w:t xml:space="preserve">handling time </w:t>
      </w:r>
      <w:commentRangeEnd w:id="169"/>
      <w:r w:rsidR="00463B4C">
        <w:rPr>
          <w:rStyle w:val="Marquedecommentaire"/>
        </w:rPr>
        <w:commentReference w:id="169"/>
      </w:r>
      <w:r w:rsidR="004A3C9A" w:rsidRPr="00220142">
        <w:rPr>
          <w:rFonts w:ascii="Times New Roman" w:hAnsi="Times New Roman" w:cs="Times New Roman"/>
          <w:sz w:val="24"/>
          <w:szCs w:val="24"/>
        </w:rPr>
        <w:t>were compared to real data coming from aquatic systems (Fig. 1)</w:t>
      </w:r>
      <w:r w:rsidRPr="00220142">
        <w:rPr>
          <w:rFonts w:ascii="Times New Roman" w:hAnsi="Times New Roman" w:cs="Times New Roman"/>
          <w:sz w:val="24"/>
          <w:szCs w:val="24"/>
        </w:rPr>
        <w:t>.  It appears that the model fits data quite well</w:t>
      </w:r>
      <w:r w:rsidR="00972D4D" w:rsidRPr="00220142">
        <w:rPr>
          <w:rFonts w:ascii="Times New Roman" w:hAnsi="Times New Roman" w:cs="Times New Roman"/>
          <w:sz w:val="24"/>
          <w:szCs w:val="24"/>
        </w:rPr>
        <w:t xml:space="preserve"> for attack rate</w:t>
      </w:r>
      <w:r w:rsidR="004A3C9A" w:rsidRPr="00220142">
        <w:rPr>
          <w:rFonts w:ascii="Times New Roman" w:hAnsi="Times New Roman" w:cs="Times New Roman"/>
          <w:sz w:val="24"/>
          <w:szCs w:val="24"/>
        </w:rPr>
        <w:t xml:space="preserve">. </w:t>
      </w:r>
      <w:r w:rsidR="00AF05A4">
        <w:rPr>
          <w:rFonts w:ascii="Times New Roman" w:hAnsi="Times New Roman" w:cs="Times New Roman"/>
          <w:sz w:val="24"/>
          <w:szCs w:val="24"/>
        </w:rPr>
        <w:t xml:space="preserve">Linking </w:t>
      </w:r>
      <w:r w:rsidR="0084375B">
        <w:rPr>
          <w:rFonts w:ascii="Times New Roman" w:hAnsi="Times New Roman" w:cs="Times New Roman"/>
          <w:sz w:val="24"/>
          <w:szCs w:val="24"/>
        </w:rPr>
        <w:t xml:space="preserve">mechanical features from the medium and body size allows a good estimate of attack rate for pelagic predators. </w:t>
      </w:r>
      <w:r w:rsidR="00972D4D" w:rsidRPr="00220142">
        <w:rPr>
          <w:rFonts w:ascii="Times New Roman" w:hAnsi="Times New Roman" w:cs="Times New Roman"/>
          <w:sz w:val="24"/>
          <w:szCs w:val="24"/>
        </w:rPr>
        <w:t>However, handling time is usually underestimated for small predators</w:t>
      </w:r>
      <w:r w:rsidR="006863AA">
        <w:rPr>
          <w:rFonts w:ascii="Times New Roman" w:hAnsi="Times New Roman" w:cs="Times New Roman"/>
          <w:sz w:val="24"/>
          <w:szCs w:val="24"/>
        </w:rPr>
        <w:t xml:space="preserve">, </w:t>
      </w:r>
      <w:r w:rsidR="00972D4D" w:rsidRPr="00220142">
        <w:rPr>
          <w:rFonts w:ascii="Times New Roman" w:hAnsi="Times New Roman" w:cs="Times New Roman"/>
          <w:sz w:val="24"/>
          <w:szCs w:val="24"/>
        </w:rPr>
        <w:t>while the model is more accurate for larger predators</w:t>
      </w:r>
      <w:r w:rsidR="004174F1" w:rsidRPr="00220142">
        <w:rPr>
          <w:rFonts w:ascii="Times New Roman" w:hAnsi="Times New Roman" w:cs="Times New Roman"/>
          <w:sz w:val="24"/>
          <w:szCs w:val="24"/>
        </w:rPr>
        <w:t>.</w:t>
      </w:r>
      <w:r w:rsidR="00972D4D" w:rsidRPr="00220142">
        <w:rPr>
          <w:rFonts w:ascii="Times New Roman" w:hAnsi="Times New Roman" w:cs="Times New Roman"/>
          <w:sz w:val="24"/>
          <w:szCs w:val="24"/>
        </w:rPr>
        <w:t xml:space="preserve"> </w:t>
      </w:r>
      <w:r w:rsidR="004174F1" w:rsidRPr="00220142">
        <w:rPr>
          <w:rFonts w:ascii="Times New Roman" w:hAnsi="Times New Roman" w:cs="Times New Roman"/>
          <w:sz w:val="24"/>
          <w:szCs w:val="24"/>
        </w:rPr>
        <w:t xml:space="preserve">This discrepancy for small predators opens the door to many </w:t>
      </w:r>
      <w:r w:rsidR="009D3144" w:rsidRPr="00220142">
        <w:rPr>
          <w:rFonts w:ascii="Times New Roman" w:hAnsi="Times New Roman" w:cs="Times New Roman"/>
          <w:sz w:val="24"/>
          <w:szCs w:val="24"/>
        </w:rPr>
        <w:t>hypotheses</w:t>
      </w:r>
      <w:r w:rsidR="004174F1" w:rsidRPr="00220142">
        <w:rPr>
          <w:rFonts w:ascii="Times New Roman" w:hAnsi="Times New Roman" w:cs="Times New Roman"/>
          <w:sz w:val="24"/>
          <w:szCs w:val="24"/>
        </w:rPr>
        <w:t xml:space="preserve"> that remain to be tested. Hence, </w:t>
      </w:r>
      <w:r w:rsidR="0084375B">
        <w:rPr>
          <w:rFonts w:ascii="Times New Roman" w:hAnsi="Times New Roman" w:cs="Times New Roman"/>
          <w:sz w:val="24"/>
          <w:szCs w:val="24"/>
        </w:rPr>
        <w:t>this parameter is not dependent on mechanical features of the medium, but is driven only by allometric laws. Thus, the results</w:t>
      </w:r>
      <w:r w:rsidR="004174F1" w:rsidRPr="00220142">
        <w:rPr>
          <w:rFonts w:ascii="Times New Roman" w:hAnsi="Times New Roman" w:cs="Times New Roman"/>
          <w:sz w:val="24"/>
          <w:szCs w:val="24"/>
        </w:rPr>
        <w:t xml:space="preserve"> suggest that the relationship between predator size, prey size and handling time is not only driven by an allometric law that is valid across a wide range of sizes. It is possible that the slope of this allometry function is different between small and large predators </w:t>
      </w:r>
      <w:r w:rsidR="007E448C" w:rsidRPr="00220142">
        <w:rPr>
          <w:rFonts w:ascii="Times New Roman" w:hAnsi="Times New Roman" w:cs="Times New Roman"/>
          <w:sz w:val="24"/>
          <w:szCs w:val="24"/>
        </w:rPr>
        <w:fldChar w:fldCharType="begin" w:fldLock="1"/>
      </w:r>
      <w:r w:rsidR="00C43B55" w:rsidRPr="00220142">
        <w:rPr>
          <w:rFonts w:ascii="Times New Roman" w:hAnsi="Times New Roman" w:cs="Times New Roman"/>
          <w:sz w:val="24"/>
          <w:szCs w:val="24"/>
        </w:rPr>
        <w:instrText>ADDIN CSL_CITATION {"citationItems":[{"id":"ITEM-1","itemData":{"author":[{"dropping-particle":"","family":"Emerson","given":"Sharon B","non-dropping-particle":"","parse-names":false,"suffix":""},{"dropping-particle":"","family":"Greene","given":"Harry W","non-dropping-particle":"","parse-names":false,"suffix":""},{"dropping-particle":"","family":"Charnov","given":"Eric L","non-dropping-particle":"","parse-names":false,"suffix":""}],"container-title":"Ecological morphology: integrative organismal biology","editor":[{"dropping-particle":"","family":"Wainwright","given":"Peter C.","non-dropping-particle":"","parse-names":false,"suffix":""},{"dropping-particle":"","family":"Reilly","given":"Stephen M.","non-dropping-particle":"","parse-names":false,"suffix":""}],"id":"ITEM-1","issued":{"date-parts":[["1994"]]},"page":"123-139","publisher":"University of Chicago Press Chicago, IL","title":"Allometric aspects of predator-prey interactions","type":"chapter"},"uris":["http://www.mendeley.com/documents/?uuid=5ca9d6ce-c4c3-40cd-8bea-f7c105349b60"]}],"mendeley":{"formattedCitation":"(Emerson et al., 1994)","plainTextFormattedCitation":"(Emerson et al., 1994)","previouslyFormattedCitation":"(Emerson et al., 1994)"},"properties":{"noteIndex":0},"schema":"https://github.com/citation-style-language/schema/raw/master/csl-citation.json"}</w:instrText>
      </w:r>
      <w:r w:rsidR="007E448C" w:rsidRPr="00220142">
        <w:rPr>
          <w:rFonts w:ascii="Times New Roman" w:hAnsi="Times New Roman" w:cs="Times New Roman"/>
          <w:sz w:val="24"/>
          <w:szCs w:val="24"/>
        </w:rPr>
        <w:fldChar w:fldCharType="separate"/>
      </w:r>
      <w:r w:rsidR="007E448C" w:rsidRPr="00220142">
        <w:rPr>
          <w:rFonts w:ascii="Times New Roman" w:hAnsi="Times New Roman" w:cs="Times New Roman"/>
          <w:noProof/>
          <w:sz w:val="24"/>
          <w:szCs w:val="24"/>
        </w:rPr>
        <w:t>(Emerson et al., 1994)</w:t>
      </w:r>
      <w:r w:rsidR="007E448C" w:rsidRPr="00220142">
        <w:rPr>
          <w:rFonts w:ascii="Times New Roman" w:hAnsi="Times New Roman" w:cs="Times New Roman"/>
          <w:sz w:val="24"/>
          <w:szCs w:val="24"/>
        </w:rPr>
        <w:fldChar w:fldCharType="end"/>
      </w:r>
      <w:r w:rsidR="007E448C" w:rsidRPr="00220142">
        <w:rPr>
          <w:rFonts w:ascii="Times New Roman" w:hAnsi="Times New Roman" w:cs="Times New Roman"/>
          <w:sz w:val="24"/>
          <w:szCs w:val="24"/>
        </w:rPr>
        <w:t>, or that other factors increase handling time for small predators</w:t>
      </w:r>
      <w:r w:rsidR="004174F1" w:rsidRPr="00220142">
        <w:rPr>
          <w:rFonts w:ascii="Times New Roman" w:hAnsi="Times New Roman" w:cs="Times New Roman"/>
          <w:sz w:val="24"/>
          <w:szCs w:val="24"/>
        </w:rPr>
        <w:t xml:space="preserve">. </w:t>
      </w:r>
      <w:r w:rsidR="002A40E4" w:rsidRPr="00220142">
        <w:rPr>
          <w:rFonts w:ascii="Times New Roman" w:hAnsi="Times New Roman" w:cs="Times New Roman"/>
          <w:sz w:val="24"/>
          <w:szCs w:val="24"/>
        </w:rPr>
        <w:t xml:space="preserve">Some studies suggested that handling time might not be static for a given predator, but can vary with prey abundance </w:t>
      </w:r>
      <w:r w:rsidR="002A40E4" w:rsidRPr="00220142">
        <w:rPr>
          <w:rFonts w:ascii="Times New Roman" w:hAnsi="Times New Roman" w:cs="Times New Roman"/>
          <w:sz w:val="24"/>
          <w:szCs w:val="24"/>
        </w:rPr>
        <w:fldChar w:fldCharType="begin" w:fldLock="1"/>
      </w:r>
      <w:r w:rsidR="001E7AEA" w:rsidRPr="00220142">
        <w:rPr>
          <w:rFonts w:ascii="Times New Roman" w:hAnsi="Times New Roman" w:cs="Times New Roman"/>
          <w:sz w:val="24"/>
          <w:szCs w:val="24"/>
        </w:rPr>
        <w:instrText>ADDIN CSL_CITATION {"citationItems":[{"id":"ITEM-1","itemData":{"DOI":"10.1556/ComEc.11.2010.1.13","ISSN":"15858553","abstract":"Functional response describes the rate at which a predator consumes prey. Handling time, duration that a predator spends on a captured prey for the consumption, is one of the parameters of many functional response models. Although models typically assume that handling time is static, most empirical studies that directly quantified the relationship between handling time and prey density show that handling time decreases with prey density. In this study, I compare a community model that employs density-dependent handling time and a model with static handling time for their responses to enrichment. The density-dependent handling time is derived by assuming that predators adjust handling time to maximize their fitness. I show that the model with adaptive handling time is more robust to enrichment than the model with static handling time at realistic parameter values. Although community response to enrichment is used as an illustrative example, density-dependent handling time is a common empirical observation and would have general implications to ecological dynamics.","author":[{"dropping-particle":"","family":"Okuyama","given":"T.","non-dropping-particle":"","parse-names":false,"suffix":""}],"container-title":"Community Ecology","id":"ITEM-1","issue":"1","issued":{"date-parts":[["2010","6","1"]]},"page":"91-96","publisher":"Akadémiai Kiadó","title":"Prey density-dependent handling time in a predator-prey model","type":"article-journal","volume":"11"},"uris":["http://www.mendeley.com/documents/?uuid=8d4d8124-96f7-381e-9bf4-e82be68da261"]}],"mendeley":{"formattedCitation":"(Okuyama, 2010)","plainTextFormattedCitation":"(Okuyama, 2010)","previouslyFormattedCitation":"(Okuyama, 2010)"},"properties":{"noteIndex":0},"schema":"https://github.com/citation-style-language/schema/raw/master/csl-citation.json"}</w:instrText>
      </w:r>
      <w:r w:rsidR="002A40E4" w:rsidRPr="00220142">
        <w:rPr>
          <w:rFonts w:ascii="Times New Roman" w:hAnsi="Times New Roman" w:cs="Times New Roman"/>
          <w:sz w:val="24"/>
          <w:szCs w:val="24"/>
        </w:rPr>
        <w:fldChar w:fldCharType="separate"/>
      </w:r>
      <w:r w:rsidR="002A40E4" w:rsidRPr="00220142">
        <w:rPr>
          <w:rFonts w:ascii="Times New Roman" w:hAnsi="Times New Roman" w:cs="Times New Roman"/>
          <w:noProof/>
          <w:sz w:val="24"/>
          <w:szCs w:val="24"/>
        </w:rPr>
        <w:t>(Okuyama, 2010)</w:t>
      </w:r>
      <w:r w:rsidR="002A40E4" w:rsidRPr="00220142">
        <w:rPr>
          <w:rFonts w:ascii="Times New Roman" w:hAnsi="Times New Roman" w:cs="Times New Roman"/>
          <w:sz w:val="24"/>
          <w:szCs w:val="24"/>
        </w:rPr>
        <w:fldChar w:fldCharType="end"/>
      </w:r>
      <w:r w:rsidR="002A40E4" w:rsidRPr="00220142">
        <w:rPr>
          <w:rFonts w:ascii="Times New Roman" w:hAnsi="Times New Roman" w:cs="Times New Roman"/>
          <w:sz w:val="24"/>
          <w:szCs w:val="24"/>
        </w:rPr>
        <w:t>.</w:t>
      </w:r>
      <w:r w:rsidR="004174F1" w:rsidRPr="00220142">
        <w:rPr>
          <w:rFonts w:ascii="Times New Roman" w:hAnsi="Times New Roman" w:cs="Times New Roman"/>
          <w:sz w:val="24"/>
          <w:szCs w:val="24"/>
        </w:rPr>
        <w:t xml:space="preserve"> </w:t>
      </w:r>
      <w:r w:rsidR="0084375B">
        <w:rPr>
          <w:rFonts w:ascii="Times New Roman" w:hAnsi="Times New Roman" w:cs="Times New Roman"/>
          <w:sz w:val="24"/>
          <w:szCs w:val="24"/>
        </w:rPr>
        <w:t>These are examples of hypothesis that can be inferred by the analysis of such a model.</w:t>
      </w:r>
    </w:p>
    <w:p w14:paraId="13D4341E" w14:textId="6EA77E59" w:rsidR="004A3C9A" w:rsidRPr="00220142" w:rsidRDefault="006A04B8" w:rsidP="006A04B8">
      <w:pPr>
        <w:pStyle w:val="Titre1"/>
        <w:spacing w:line="480" w:lineRule="auto"/>
        <w:rPr>
          <w:rFonts w:ascii="Times New Roman" w:hAnsi="Times New Roman" w:cs="Times New Roman"/>
          <w:b/>
          <w:bCs/>
          <w:color w:val="auto"/>
          <w:sz w:val="28"/>
          <w:szCs w:val="28"/>
        </w:rPr>
      </w:pPr>
      <w:r w:rsidRPr="00220142">
        <w:rPr>
          <w:rFonts w:ascii="Times New Roman" w:hAnsi="Times New Roman" w:cs="Times New Roman"/>
          <w:b/>
          <w:bCs/>
          <w:color w:val="auto"/>
          <w:sz w:val="28"/>
          <w:szCs w:val="28"/>
        </w:rPr>
        <w:t>Conclusion</w:t>
      </w:r>
      <w:r w:rsidR="00E72E6E" w:rsidRPr="00220142">
        <w:rPr>
          <w:rFonts w:ascii="Times New Roman" w:hAnsi="Times New Roman" w:cs="Times New Roman"/>
          <w:b/>
          <w:bCs/>
          <w:color w:val="auto"/>
          <w:sz w:val="28"/>
          <w:szCs w:val="28"/>
        </w:rPr>
        <w:t xml:space="preserve"> and future directions</w:t>
      </w:r>
    </w:p>
    <w:p w14:paraId="4E71ABC8" w14:textId="28611C1F" w:rsidR="00E72E6E" w:rsidRPr="00220142" w:rsidRDefault="009D3144" w:rsidP="007645C3">
      <w:pPr>
        <w:spacing w:line="480" w:lineRule="auto"/>
        <w:ind w:firstLine="720"/>
        <w:rPr>
          <w:rFonts w:ascii="Times New Roman" w:hAnsi="Times New Roman" w:cs="Times New Roman"/>
          <w:sz w:val="24"/>
          <w:szCs w:val="24"/>
        </w:rPr>
      </w:pPr>
      <w:r w:rsidRPr="00220142">
        <w:rPr>
          <w:rFonts w:ascii="Times New Roman" w:hAnsi="Times New Roman" w:cs="Times New Roman"/>
          <w:sz w:val="24"/>
          <w:szCs w:val="24"/>
        </w:rPr>
        <w:t>The proposed model uses medium mechanical properties in a mechanistic approach. It</w:t>
      </w:r>
      <w:r w:rsidR="00E72E6E" w:rsidRPr="00220142">
        <w:rPr>
          <w:rFonts w:ascii="Times New Roman" w:hAnsi="Times New Roman" w:cs="Times New Roman"/>
          <w:sz w:val="24"/>
          <w:szCs w:val="24"/>
        </w:rPr>
        <w:t xml:space="preserve"> considers </w:t>
      </w:r>
      <w:r w:rsidRPr="00220142">
        <w:rPr>
          <w:rFonts w:ascii="Times New Roman" w:hAnsi="Times New Roman" w:cs="Times New Roman"/>
          <w:sz w:val="24"/>
          <w:szCs w:val="24"/>
        </w:rPr>
        <w:t xml:space="preserve">only </w:t>
      </w:r>
      <w:r w:rsidR="00E72E6E" w:rsidRPr="00220142">
        <w:rPr>
          <w:rFonts w:ascii="Times New Roman" w:hAnsi="Times New Roman" w:cs="Times New Roman"/>
          <w:sz w:val="24"/>
          <w:szCs w:val="24"/>
        </w:rPr>
        <w:t>some physical factors. It can be improved in several ways. Further studies may include more physical factors such as temperature that affects physical properties</w:t>
      </w:r>
      <w:r w:rsidR="009D0A37">
        <w:rPr>
          <w:rFonts w:ascii="Times New Roman" w:hAnsi="Times New Roman" w:cs="Times New Roman"/>
          <w:sz w:val="24"/>
          <w:szCs w:val="24"/>
        </w:rPr>
        <w:t xml:space="preserve"> </w:t>
      </w:r>
      <w:r w:rsidR="00DF63E6" w:rsidRPr="0089564E">
        <w:rPr>
          <w:rFonts w:ascii="Times New Roman" w:hAnsi="Times New Roman" w:cs="Times New Roman"/>
          <w:sz w:val="24"/>
          <w:szCs w:val="24"/>
        </w:rPr>
        <w:fldChar w:fldCharType="begin" w:fldLock="1"/>
      </w:r>
      <w:r w:rsidR="00DF63E6" w:rsidRPr="0089564E">
        <w:rPr>
          <w:rFonts w:ascii="Times New Roman" w:hAnsi="Times New Roman" w:cs="Times New Roman"/>
          <w:sz w:val="24"/>
          <w:szCs w:val="24"/>
        </w:rPr>
        <w:instrText xml:space="preserve">ADDIN CSL_CITATION {"citationItems":[{"id":"ITEM-1","itemData":{"abstract":"A number of studies have shown that temperature-dependent viscosity of the ambient water controls or strongly affects bio-mechanical activity such as beat frequency of water-pumping cilia in mussels and ascidians, swimming velocity of sperm cells, ciliates and small (micro- and meso-scale) aquatic organisms using cilia or small appendages for propulsion. Here we summarize results from the literature and from own studies on bio-mechanical activities in response to changing temperature or manipulated viscosity at constant temperature, both having the same change in kinematic viscosity. The survey is used to assess to what extent the response is purely physical/mechanical or biological. We argue that a power-law dependence of bio-mechanical activity (a) on kinematic viscosity (ν), i.e. a </w:instrText>
      </w:r>
      <w:r w:rsidR="00DF63E6" w:rsidRPr="0089564E">
        <w:rPr>
          <w:rFonts w:ascii="Cambria Math" w:hAnsi="Cambria Math" w:cs="Cambria Math"/>
          <w:sz w:val="24"/>
          <w:szCs w:val="24"/>
        </w:rPr>
        <w:instrText>∝</w:instrText>
      </w:r>
      <w:r w:rsidR="00DF63E6" w:rsidRPr="0089564E">
        <w:rPr>
          <w:rFonts w:ascii="Times New Roman" w:hAnsi="Times New Roman" w:cs="Times New Roman"/>
          <w:sz w:val="24"/>
          <w:szCs w:val="24"/>
        </w:rPr>
        <w:instrText xml:space="preserve"> ν-m, should be applied to available data. Based on a general close matching of the response data to power-law regressions for viscosity manipulation (by means of an additive) and/or temperature we suggest that viscosity and not biological mechanisms often control the response. This knowledge enhances our basic understanding of the effect of temperature not only on the swimming and feeding behaviour of small aquatic organisms, but also on larger ciliary suspension-feeding bivalves and ascidians. © 2009 Elsevier B.V. All rights reserved.","author":[{"dropping-particle":"","family":"Larsen","given":"Poul S.","non-dropping-particle":"","parse-names":false,"suffix":""},{"dropping-particle":"","family":"Riisgård","given":"Hans Ulrik","non-dropping-particle":"","parse-names":false,"suffix":""}],"container-title":"Journal of Experimental Marine Biology and Ecology","id":"ITEM-1","issue":"2","issued":{"date-parts":[["2009"]]},"page":"67-73","title":"Viscosity and not biological mechanisms often controls the effects of temperature on ciliary activity and swimming velocity of small aquatic organisms","type":"article-journal","volume":"381"},"uris":["http://www.mendeley.com/documents/?uuid=81486948-d1fe-4230-803c-c469ecf8ae12"]}],"mendeley":{"formattedCitation":"(Larsen and Riisgård, 2009)","plainTextFormattedCitation":"(Larsen and Riisgård, 2009)","previouslyFormattedCitation":"(Larsen and Riisgård, 2009)"},"properties":{"noteIndex":0},"schema":"https://github.com/citation-style-language/schema/raw/master/csl-citation.json"}</w:instrText>
      </w:r>
      <w:r w:rsidR="00DF63E6" w:rsidRPr="0089564E">
        <w:rPr>
          <w:rFonts w:ascii="Times New Roman" w:hAnsi="Times New Roman" w:cs="Times New Roman"/>
          <w:sz w:val="24"/>
          <w:szCs w:val="24"/>
        </w:rPr>
        <w:fldChar w:fldCharType="separate"/>
      </w:r>
      <w:r w:rsidR="00DF63E6" w:rsidRPr="0089564E">
        <w:rPr>
          <w:rFonts w:ascii="Times New Roman" w:hAnsi="Times New Roman" w:cs="Times New Roman"/>
          <w:noProof/>
          <w:sz w:val="24"/>
          <w:szCs w:val="24"/>
        </w:rPr>
        <w:t>(Larsen and Riisgård, 2009)</w:t>
      </w:r>
      <w:r w:rsidR="00DF63E6" w:rsidRPr="0089564E">
        <w:rPr>
          <w:rFonts w:ascii="Times New Roman" w:hAnsi="Times New Roman" w:cs="Times New Roman"/>
          <w:sz w:val="24"/>
          <w:szCs w:val="24"/>
        </w:rPr>
        <w:fldChar w:fldCharType="end"/>
      </w:r>
      <w:r w:rsidR="00DF63E6">
        <w:rPr>
          <w:rFonts w:ascii="Times New Roman" w:hAnsi="Times New Roman" w:cs="Times New Roman"/>
          <w:sz w:val="24"/>
          <w:szCs w:val="24"/>
        </w:rPr>
        <w:t xml:space="preserve"> </w:t>
      </w:r>
      <w:r w:rsidR="00E72E6E" w:rsidRPr="00220142">
        <w:rPr>
          <w:rFonts w:ascii="Times New Roman" w:hAnsi="Times New Roman" w:cs="Times New Roman"/>
          <w:sz w:val="24"/>
          <w:szCs w:val="24"/>
        </w:rPr>
        <w:t xml:space="preserve">and organism metabolism </w:t>
      </w:r>
      <w:r w:rsidR="005E065D">
        <w:rPr>
          <w:rFonts w:ascii="Times New Roman" w:hAnsi="Times New Roman" w:cs="Times New Roman"/>
          <w:sz w:val="24"/>
          <w:szCs w:val="24"/>
        </w:rPr>
        <w:fldChar w:fldCharType="begin" w:fldLock="1"/>
      </w:r>
      <w:r w:rsidR="00EA1C14">
        <w:rPr>
          <w:rFonts w:ascii="Times New Roman" w:hAnsi="Times New Roman" w:cs="Times New Roman"/>
          <w:sz w:val="24"/>
          <w:szCs w:val="24"/>
        </w:rPr>
        <w:instrText>ADDIN CSL_CITATION {"citationItems":[{"id":"ITEM-1","itemData":{"DOI":"10.1890/03-9000","ISSN":"0012-9658","abstract":"Metabolism provides a basis for using first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development rate, mortality rate, age at maturity, life span, and population growth rate; (2) population interactions, including carrying capacity, rates of competition and predation, and patterns of species diversity; and (3) ecosystem processes, including rates ...","author":[{"dropping-particle":"","family":"Brown","given":"James H.","non-dropping-particle":"","parse-names":false,"suffix":""},{"dropping-particle":"","family":"Gillooly","given":"James F.","non-dropping-particle":"","parse-names":false,"suffix":""},{"dropping-particle":"","family":"Allen","given":"Andrew P.","non-dropping-particle":"","parse-names":false,"suffix":""},{"dropping-particle":"","family":"Savage","given":"Van M.","non-dropping-particle":"","parse-names":false,"suffix":""},{"dropping-particle":"","family":"West","given":"Geoffrey B.","non-dropping-particle":"","parse-names":false,"suffix":""}],"container-title":"Ecology","id":"ITEM-1","issue":"7","issued":{"date-parts":[["2004","7","11"]]},"language":"EN","page":"1771-1789","title":"Toward A Metabolic Theory Of Ecology","type":"article-journal","volume":"85"},"uris":["http://www.mendeley.com/documents/?uuid=7857f7f0-6132-4cca-bfef-ad4791c74934"]}],"mendeley":{"formattedCitation":"(Brown et al., 2004)","plainTextFormattedCitation":"(Brown et al., 2004)","previouslyFormattedCitation":"(Brown et al., 2004)"},"properties":{"noteIndex":0},"schema":"https://github.com/citation-style-language/schema/raw/master/csl-citation.json"}</w:instrText>
      </w:r>
      <w:r w:rsidR="005E065D">
        <w:rPr>
          <w:rFonts w:ascii="Times New Roman" w:hAnsi="Times New Roman" w:cs="Times New Roman"/>
          <w:sz w:val="24"/>
          <w:szCs w:val="24"/>
        </w:rPr>
        <w:fldChar w:fldCharType="separate"/>
      </w:r>
      <w:r w:rsidR="005E065D" w:rsidRPr="005E065D">
        <w:rPr>
          <w:rFonts w:ascii="Times New Roman" w:hAnsi="Times New Roman" w:cs="Times New Roman"/>
          <w:noProof/>
          <w:sz w:val="24"/>
          <w:szCs w:val="24"/>
        </w:rPr>
        <w:t>(Brown et al., 2004)</w:t>
      </w:r>
      <w:r w:rsidR="005E065D">
        <w:rPr>
          <w:rFonts w:ascii="Times New Roman" w:hAnsi="Times New Roman" w:cs="Times New Roman"/>
          <w:sz w:val="24"/>
          <w:szCs w:val="24"/>
        </w:rPr>
        <w:fldChar w:fldCharType="end"/>
      </w:r>
      <w:r w:rsidR="00E72E6E" w:rsidRPr="00220142">
        <w:rPr>
          <w:rFonts w:ascii="Times New Roman" w:hAnsi="Times New Roman" w:cs="Times New Roman"/>
          <w:sz w:val="24"/>
          <w:szCs w:val="24"/>
        </w:rPr>
        <w:t xml:space="preserve">. </w:t>
      </w:r>
      <w:r w:rsidR="004610DC">
        <w:rPr>
          <w:rFonts w:ascii="Times New Roman" w:hAnsi="Times New Roman" w:cs="Times New Roman"/>
          <w:sz w:val="24"/>
          <w:szCs w:val="24"/>
        </w:rPr>
        <w:t xml:space="preserve">One can consider factors that </w:t>
      </w:r>
      <w:r w:rsidR="004610DC">
        <w:rPr>
          <w:rFonts w:ascii="Times New Roman" w:hAnsi="Times New Roman" w:cs="Times New Roman"/>
          <w:sz w:val="24"/>
          <w:szCs w:val="24"/>
        </w:rPr>
        <w:lastRenderedPageBreak/>
        <w:t>affect detection such as</w:t>
      </w:r>
      <w:r w:rsidRPr="00220142">
        <w:rPr>
          <w:rFonts w:ascii="Times New Roman" w:hAnsi="Times New Roman" w:cs="Times New Roman"/>
          <w:sz w:val="24"/>
          <w:szCs w:val="24"/>
        </w:rPr>
        <w:t xml:space="preserve"> l</w:t>
      </w:r>
      <w:r w:rsidR="00E72E6E" w:rsidRPr="00220142">
        <w:rPr>
          <w:rFonts w:ascii="Times New Roman" w:hAnsi="Times New Roman" w:cs="Times New Roman"/>
          <w:sz w:val="24"/>
          <w:szCs w:val="24"/>
        </w:rPr>
        <w:t xml:space="preserve">ight </w:t>
      </w:r>
      <w:r w:rsidR="004610DC">
        <w:rPr>
          <w:rFonts w:ascii="Times New Roman" w:hAnsi="Times New Roman" w:cs="Times New Roman"/>
          <w:sz w:val="24"/>
          <w:szCs w:val="24"/>
        </w:rPr>
        <w:t>or chemical cues. These factors diffuse differently in air and water, and perception ability by predators seems to be related to size</w:t>
      </w:r>
      <w:r w:rsidR="00862DA9">
        <w:rPr>
          <w:rFonts w:ascii="Times New Roman" w:hAnsi="Times New Roman" w:cs="Times New Roman"/>
          <w:sz w:val="24"/>
          <w:szCs w:val="24"/>
        </w:rPr>
        <w:t xml:space="preserve"> </w:t>
      </w:r>
      <w:r w:rsidR="00862DA9">
        <w:rPr>
          <w:rFonts w:ascii="Times New Roman" w:hAnsi="Times New Roman" w:cs="Times New Roman"/>
          <w:sz w:val="24"/>
          <w:szCs w:val="24"/>
        </w:rPr>
        <w:fldChar w:fldCharType="begin" w:fldLock="1"/>
      </w:r>
      <w:r w:rsidR="00EF6802">
        <w:rPr>
          <w:rFonts w:ascii="Times New Roman" w:hAnsi="Times New Roman" w:cs="Times New Roman"/>
          <w:sz w:val="24"/>
          <w:szCs w:val="24"/>
        </w:rPr>
        <w:instrText>ADDIN CSL_CITATION {"citationItems":[{"id":"ITEM-1","itemData":{"DOI":"10.1098/rspb.2015.1346","abstract":"Life in the ocean is shaped by the trade-off between a need to encounter other organisms for feeding or mating, and to avoid encounters with predators. Avoiding or achieving encounters necessitates an efficient means of collecting the maximum possible information from the surroundings through the use of remote sensing. In this study, we explore how sensing mode and range depend on body size. We reveal a hierarchy of sensing modes (chemosensing, mechanosensing, vision, hearing, and echolocation) where body size determines the available battery of sensing modes and where larger body size means a longer sensing range. The size-dependent hierarchy and the transitions between primary sensory modes are explained on the grounds of limiting factors set by physiology and the physical laws governing signal generation, transmission and reception. We characterize the governing mechanisms and theoretically predict the body size limits for various sensory modes, which align very well with size ranges found in literature. The treatise of all ocean life, from unicellular organisms to whales, demonstrates how body size determines available sensing modes, and thereby acts as a major structuring factor of aquatic life.","author":[{"dropping-particle":"","family":"Martens","given":"Erik A","non-dropping-particle":"","parse-names":false,"suffix":""},{"dropping-particle":"","family":"Wadhwa","given":"Navish","non-dropping-particle":"","parse-names":false,"suffix":""},{"dropping-particle":"","family":"Jacobsen","given":"Nis Sand","non-dropping-particle":"","parse-names":false,"suffix":""},{"dropping-particle":"","family":"Lindemann","given":"Christian","non-dropping-particle":"","parse-names":false,"suffix":""},{"dropping-particle":"","family":"Andersen","given":"Ken Haste","non-dropping-particle":"","parse-names":false,"suffix":""},{"dropping-particle":"","family":"Visser","given":"André","non-dropping-particle":"","parse-names":false,"suffix":""}],"container-title":"Proceedings of the Royal Society B","id":"ITEM-1","issued":{"date-parts":[["2015"]]},"page":"20151346","title":"Size structures sensory hierarchy in ocean life","type":"article-journal","volume":"282"},"uris":["http://www.mendeley.com/documents/?uuid=b8ddc874-915c-4875-a367-23ff743bded2"]}],"mendeley":{"formattedCitation":"(Martens et al., 2015)","plainTextFormattedCitation":"(Martens et al., 2015)","previouslyFormattedCitation":"(Martens et al., 2015)"},"properties":{"noteIndex":0},"schema":"https://github.com/citation-style-language/schema/raw/master/csl-citation.json"}</w:instrText>
      </w:r>
      <w:r w:rsidR="00862DA9">
        <w:rPr>
          <w:rFonts w:ascii="Times New Roman" w:hAnsi="Times New Roman" w:cs="Times New Roman"/>
          <w:sz w:val="24"/>
          <w:szCs w:val="24"/>
        </w:rPr>
        <w:fldChar w:fldCharType="separate"/>
      </w:r>
      <w:r w:rsidR="00862DA9" w:rsidRPr="00862DA9">
        <w:rPr>
          <w:rFonts w:ascii="Times New Roman" w:hAnsi="Times New Roman" w:cs="Times New Roman"/>
          <w:noProof/>
          <w:sz w:val="24"/>
          <w:szCs w:val="24"/>
        </w:rPr>
        <w:t>(Martens et al., 2015)</w:t>
      </w:r>
      <w:r w:rsidR="00862DA9">
        <w:rPr>
          <w:rFonts w:ascii="Times New Roman" w:hAnsi="Times New Roman" w:cs="Times New Roman"/>
          <w:sz w:val="24"/>
          <w:szCs w:val="24"/>
        </w:rPr>
        <w:fldChar w:fldCharType="end"/>
      </w:r>
      <w:r w:rsidR="00E72E6E" w:rsidRPr="00220142">
        <w:rPr>
          <w:rFonts w:ascii="Times New Roman" w:hAnsi="Times New Roman" w:cs="Times New Roman"/>
          <w:sz w:val="24"/>
          <w:szCs w:val="24"/>
        </w:rPr>
        <w:t xml:space="preserve">. </w:t>
      </w:r>
      <w:r w:rsidR="001E7AEA" w:rsidRPr="00220142">
        <w:rPr>
          <w:rFonts w:ascii="Times New Roman" w:hAnsi="Times New Roman" w:cs="Times New Roman"/>
          <w:sz w:val="24"/>
          <w:szCs w:val="24"/>
        </w:rPr>
        <w:t xml:space="preserve"> </w:t>
      </w:r>
      <w:r w:rsidR="00E72E6E" w:rsidRPr="00220142">
        <w:rPr>
          <w:rFonts w:ascii="Times New Roman" w:hAnsi="Times New Roman" w:cs="Times New Roman"/>
          <w:sz w:val="24"/>
          <w:szCs w:val="24"/>
        </w:rPr>
        <w:t>This</w:t>
      </w:r>
      <w:r w:rsidR="008271C4">
        <w:rPr>
          <w:rFonts w:ascii="Times New Roman" w:hAnsi="Times New Roman" w:cs="Times New Roman"/>
          <w:sz w:val="24"/>
          <w:szCs w:val="24"/>
        </w:rPr>
        <w:t xml:space="preserve"> novel framework</w:t>
      </w:r>
      <w:r w:rsidR="00E72E6E" w:rsidRPr="00220142">
        <w:rPr>
          <w:rFonts w:ascii="Times New Roman" w:hAnsi="Times New Roman" w:cs="Times New Roman"/>
          <w:sz w:val="24"/>
          <w:szCs w:val="24"/>
        </w:rPr>
        <w:t xml:space="preserve"> </w:t>
      </w:r>
      <w:r w:rsidRPr="00220142">
        <w:rPr>
          <w:rFonts w:ascii="Times New Roman" w:hAnsi="Times New Roman" w:cs="Times New Roman"/>
          <w:sz w:val="24"/>
          <w:szCs w:val="24"/>
        </w:rPr>
        <w:t xml:space="preserve">is promising because it </w:t>
      </w:r>
      <w:r w:rsidR="00E72E6E" w:rsidRPr="00220142">
        <w:rPr>
          <w:rFonts w:ascii="Times New Roman" w:hAnsi="Times New Roman" w:cs="Times New Roman"/>
          <w:sz w:val="24"/>
          <w:szCs w:val="24"/>
        </w:rPr>
        <w:t xml:space="preserve">provides easy ways to validate of falsify hypothesis. Hence, </w:t>
      </w:r>
      <w:r w:rsidR="00DF63E6">
        <w:rPr>
          <w:rFonts w:ascii="Times New Roman" w:hAnsi="Times New Roman" w:cs="Times New Roman"/>
          <w:sz w:val="24"/>
          <w:szCs w:val="24"/>
        </w:rPr>
        <w:t xml:space="preserve">any </w:t>
      </w:r>
      <w:r w:rsidR="00E72E6E" w:rsidRPr="00220142">
        <w:rPr>
          <w:rFonts w:ascii="Times New Roman" w:hAnsi="Times New Roman" w:cs="Times New Roman"/>
          <w:sz w:val="24"/>
          <w:szCs w:val="24"/>
        </w:rPr>
        <w:t>discrepanc</w:t>
      </w:r>
      <w:r w:rsidR="00DF63E6">
        <w:rPr>
          <w:rFonts w:ascii="Times New Roman" w:hAnsi="Times New Roman" w:cs="Times New Roman"/>
          <w:sz w:val="24"/>
          <w:szCs w:val="24"/>
        </w:rPr>
        <w:t>y</w:t>
      </w:r>
      <w:r w:rsidR="00E72E6E" w:rsidRPr="00220142">
        <w:rPr>
          <w:rFonts w:ascii="Times New Roman" w:hAnsi="Times New Roman" w:cs="Times New Roman"/>
          <w:sz w:val="24"/>
          <w:szCs w:val="24"/>
        </w:rPr>
        <w:t xml:space="preserve"> between predictions and real data point</w:t>
      </w:r>
      <w:r w:rsidR="00DF63E6">
        <w:rPr>
          <w:rFonts w:ascii="Times New Roman" w:hAnsi="Times New Roman" w:cs="Times New Roman"/>
          <w:sz w:val="24"/>
          <w:szCs w:val="24"/>
        </w:rPr>
        <w:t>s</w:t>
      </w:r>
      <w:r w:rsidR="00E72E6E" w:rsidRPr="00220142">
        <w:rPr>
          <w:rFonts w:ascii="Times New Roman" w:hAnsi="Times New Roman" w:cs="Times New Roman"/>
          <w:sz w:val="24"/>
          <w:szCs w:val="24"/>
        </w:rPr>
        <w:t xml:space="preserve"> immediately towards an error in the model, or means that important mechanisms are missing</w:t>
      </w:r>
      <w:r w:rsidRPr="00220142">
        <w:rPr>
          <w:rFonts w:ascii="Times New Roman" w:hAnsi="Times New Roman" w:cs="Times New Roman"/>
          <w:sz w:val="24"/>
          <w:szCs w:val="24"/>
        </w:rPr>
        <w:t xml:space="preserve"> (as shown for handling time in the case study)</w:t>
      </w:r>
      <w:r w:rsidR="00E72E6E" w:rsidRPr="00220142">
        <w:rPr>
          <w:rFonts w:ascii="Times New Roman" w:hAnsi="Times New Roman" w:cs="Times New Roman"/>
          <w:sz w:val="24"/>
          <w:szCs w:val="24"/>
        </w:rPr>
        <w:t xml:space="preserve">. </w:t>
      </w:r>
      <w:r w:rsidR="00B44C2F">
        <w:rPr>
          <w:rFonts w:ascii="Times New Roman" w:hAnsi="Times New Roman" w:cs="Times New Roman"/>
          <w:sz w:val="24"/>
          <w:szCs w:val="24"/>
        </w:rPr>
        <w:t>It can also suggest novel hypothesis to be empirically or theoretically tested.</w:t>
      </w:r>
    </w:p>
    <w:p w14:paraId="2A9610C6" w14:textId="0A27722F" w:rsidR="000E10FF" w:rsidRDefault="001E7AEA" w:rsidP="00741BE0">
      <w:pPr>
        <w:spacing w:line="480" w:lineRule="auto"/>
        <w:ind w:firstLine="720"/>
        <w:rPr>
          <w:rFonts w:ascii="Times New Roman" w:hAnsi="Times New Roman" w:cs="Times New Roman"/>
          <w:sz w:val="24"/>
          <w:szCs w:val="24"/>
        </w:rPr>
      </w:pPr>
      <w:r w:rsidRPr="00220142">
        <w:rPr>
          <w:rFonts w:ascii="Times New Roman" w:hAnsi="Times New Roman" w:cs="Times New Roman"/>
          <w:sz w:val="24"/>
          <w:szCs w:val="24"/>
        </w:rPr>
        <w:t xml:space="preserve">The strength of this kind of approach is to derive patterns at the community level from measures done at the individual or species level. Thus, functional response becomes an emerging property of the system. One may go even further by including other aspects associated to predation such as behavioral features (e.g., predator avoidance, interference between predators, social aspects) that were already considered by </w:t>
      </w:r>
      <w:r w:rsidRPr="00220142">
        <w:rPr>
          <w:rFonts w:ascii="Times New Roman" w:hAnsi="Times New Roman" w:cs="Times New Roman"/>
          <w:sz w:val="24"/>
          <w:szCs w:val="24"/>
        </w:rPr>
        <w:fldChar w:fldCharType="begin" w:fldLock="1"/>
      </w:r>
      <w:r w:rsidR="005B40BF" w:rsidRPr="00220142">
        <w:rPr>
          <w:rFonts w:ascii="Times New Roman" w:hAnsi="Times New Roman" w:cs="Times New Roman"/>
          <w:sz w:val="24"/>
          <w:szCs w:val="24"/>
        </w:rPr>
        <w:instrText>ADDIN CSL_CITATION {"citationItems":[{"id":"ITEM-1","itemData":{"DOI":"10.4039/entm9848fv","ISSN":"0071-075X","abstract":"The following is largely the author's summary. In this paper, the model of a basically simple type of predation 52 542, in which the components are rate of searching, the period of exposure of prey to predator and the time spent in handling each prey, is extended to include the effects of hunger. In order to make the model realistic, an analytical approach (the experimental components analysis) was developed to assure an intimate co-ordination between theory and experiment, each alternately dictating the other. The actions and interactions of each subcomponent of the process were analysed experimentally, making use chiefly of laboratory data on the Mantid Hierodula crassa G.-T. preying on Musca domestica L., and equations adequately describing each of the relevant fragments of this system were developed. The aim was to preserve three features that imparted a distinctive character to the complexity of the predation process, namely, the influence of both past and current conditions, the importance of thresholds and limits, and a basic discontinuous character resulting from the relatively few contacts between predator and prey. These three features were preserved by using difference equations and expressing them in Fortran, a language designed for I.B.M. digital computers. Both language and computer (I.B.M. 1620) were ideally suited to deal with the complexity arising from the three features, and since these characterize many biological systems the combination of an experimental components analysis with computer languages and techniques could be profitably applied to many biological problems cf. 55 1373. The resulting predation model accurately predicted the effects of prey density and time on the amount of attack and hunger level shown by the predator. A preliminary simulation study showed that two types of functional response to prey density can be generated, a general case in which the curve shows a negatively accelerated rise to a plateau and a limiting one in which the rise is linear. One or other of these two curves describes the responses of all examples of attack by invertebrate predators (12 species, of which eight are insects and one a mite) for which information is available cf. 49 178; 50 528; 52 489, 545, but not those of vertebrates cf. 55 2004. An extensive simulation study making use of the model to demonstrate the kinds of attack that can occur in nature and the significance of various features of attack with respect to biological control …","author":[{"dropping-particle":"","family":"Holling","given":"C. S.","non-dropping-particle":"","parse-names":false,"suffix":""}],"container-title":"Memoirs of the Entomological Society of Canada","id":"ITEM-1","issue":"S48","issued":{"date-parts":[["1966"]]},"page":"5-86","publisher":"Cambridge University Press (CUP)","title":"The Functional Response of Invertebrate Predators to Prey Density","type":"article-journal","volume":"98"},"uris":["http://www.mendeley.com/documents/?uuid=ff4ab565-43bc-386f-98cc-67ada782aa6f"]}],"mendeley":{"formattedCitation":"(Holling, 1966)","manualFormatting":"Holling (1966)","plainTextFormattedCitation":"(Holling, 1966)","previouslyFormattedCitation":"(Holling, 1966)"},"properties":{"noteIndex":0},"schema":"https://github.com/citation-style-language/schema/raw/master/csl-citation.json"}</w:instrText>
      </w:r>
      <w:r w:rsidRPr="00220142">
        <w:rPr>
          <w:rFonts w:ascii="Times New Roman" w:hAnsi="Times New Roman" w:cs="Times New Roman"/>
          <w:sz w:val="24"/>
          <w:szCs w:val="24"/>
        </w:rPr>
        <w:fldChar w:fldCharType="separate"/>
      </w:r>
      <w:r w:rsidRPr="00220142">
        <w:rPr>
          <w:rFonts w:ascii="Times New Roman" w:hAnsi="Times New Roman" w:cs="Times New Roman"/>
          <w:noProof/>
          <w:sz w:val="24"/>
          <w:szCs w:val="24"/>
        </w:rPr>
        <w:t>Holling (1966)</w:t>
      </w:r>
      <w:r w:rsidRPr="00220142">
        <w:rPr>
          <w:rFonts w:ascii="Times New Roman" w:hAnsi="Times New Roman" w:cs="Times New Roman"/>
          <w:sz w:val="24"/>
          <w:szCs w:val="24"/>
        </w:rPr>
        <w:fldChar w:fldCharType="end"/>
      </w:r>
      <w:r w:rsidRPr="00220142">
        <w:rPr>
          <w:rFonts w:ascii="Times New Roman" w:hAnsi="Times New Roman" w:cs="Times New Roman"/>
          <w:sz w:val="24"/>
          <w:szCs w:val="24"/>
        </w:rPr>
        <w:t>. This approach</w:t>
      </w:r>
      <w:r w:rsidR="00E72E6E" w:rsidRPr="00220142">
        <w:rPr>
          <w:rFonts w:ascii="Times New Roman" w:hAnsi="Times New Roman" w:cs="Times New Roman"/>
          <w:sz w:val="24"/>
          <w:szCs w:val="24"/>
        </w:rPr>
        <w:t xml:space="preserve"> opens a promising avenue for new </w:t>
      </w:r>
      <w:r w:rsidR="00AA1D95" w:rsidRPr="00220142">
        <w:rPr>
          <w:rFonts w:ascii="Times New Roman" w:hAnsi="Times New Roman" w:cs="Times New Roman"/>
          <w:sz w:val="24"/>
          <w:szCs w:val="24"/>
        </w:rPr>
        <w:t>studies</w:t>
      </w:r>
      <w:r w:rsidR="00E72E6E" w:rsidRPr="00220142">
        <w:rPr>
          <w:rFonts w:ascii="Times New Roman" w:hAnsi="Times New Roman" w:cs="Times New Roman"/>
          <w:sz w:val="24"/>
          <w:szCs w:val="24"/>
        </w:rPr>
        <w:t xml:space="preserve"> that would merge the biological part and the physical part of the medium. </w:t>
      </w:r>
    </w:p>
    <w:p w14:paraId="5BF7F1BF" w14:textId="1A089767" w:rsidR="004B4E0E" w:rsidRPr="00220142" w:rsidRDefault="008E6D78" w:rsidP="00C37536">
      <w:pPr>
        <w:pStyle w:val="Titre1"/>
        <w:spacing w:line="480" w:lineRule="auto"/>
        <w:rPr>
          <w:rFonts w:ascii="Times New Roman" w:hAnsi="Times New Roman" w:cs="Times New Roman"/>
          <w:b/>
          <w:bCs/>
          <w:color w:val="auto"/>
          <w:sz w:val="28"/>
          <w:szCs w:val="28"/>
        </w:rPr>
      </w:pPr>
      <w:r w:rsidRPr="00220142">
        <w:rPr>
          <w:rFonts w:ascii="Times New Roman" w:hAnsi="Times New Roman" w:cs="Times New Roman"/>
          <w:b/>
          <w:bCs/>
          <w:color w:val="auto"/>
          <w:sz w:val="28"/>
          <w:szCs w:val="28"/>
        </w:rPr>
        <w:t>References</w:t>
      </w:r>
    </w:p>
    <w:p w14:paraId="7E13DCCE" w14:textId="498DAA11" w:rsidR="00680B01" w:rsidRPr="00680B01" w:rsidRDefault="00C37536"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220142">
        <w:rPr>
          <w:rFonts w:ascii="Times New Roman" w:hAnsi="Times New Roman" w:cs="Times New Roman"/>
          <w:sz w:val="24"/>
          <w:szCs w:val="24"/>
        </w:rPr>
        <w:fldChar w:fldCharType="begin" w:fldLock="1"/>
      </w:r>
      <w:r w:rsidRPr="00220142">
        <w:rPr>
          <w:rFonts w:ascii="Times New Roman" w:hAnsi="Times New Roman" w:cs="Times New Roman"/>
          <w:sz w:val="24"/>
          <w:szCs w:val="24"/>
        </w:rPr>
        <w:instrText xml:space="preserve">ADDIN Mendeley Bibliography CSL_BIBLIOGRAPHY </w:instrText>
      </w:r>
      <w:r w:rsidRPr="00220142">
        <w:rPr>
          <w:rFonts w:ascii="Times New Roman" w:hAnsi="Times New Roman" w:cs="Times New Roman"/>
          <w:sz w:val="24"/>
          <w:szCs w:val="24"/>
        </w:rPr>
        <w:fldChar w:fldCharType="separate"/>
      </w:r>
      <w:r w:rsidR="00680B01" w:rsidRPr="00680B01">
        <w:rPr>
          <w:rFonts w:ascii="Times New Roman" w:hAnsi="Times New Roman" w:cs="Times New Roman"/>
          <w:noProof/>
          <w:sz w:val="24"/>
          <w:szCs w:val="24"/>
        </w:rPr>
        <w:t xml:space="preserve">Abrams, P. A. (1982). Functional responses of optimal foragers. </w:t>
      </w:r>
      <w:r w:rsidR="00680B01" w:rsidRPr="00680B01">
        <w:rPr>
          <w:rFonts w:ascii="Times New Roman" w:hAnsi="Times New Roman" w:cs="Times New Roman"/>
          <w:i/>
          <w:iCs/>
          <w:noProof/>
          <w:sz w:val="24"/>
          <w:szCs w:val="24"/>
        </w:rPr>
        <w:t>Am. Nat.</w:t>
      </w:r>
      <w:r w:rsidR="00680B01" w:rsidRPr="00680B01">
        <w:rPr>
          <w:rFonts w:ascii="Times New Roman" w:hAnsi="Times New Roman" w:cs="Times New Roman"/>
          <w:noProof/>
          <w:sz w:val="24"/>
          <w:szCs w:val="24"/>
        </w:rPr>
        <w:t xml:space="preserve"> 120, 382–390. doi:10.1086/283996.</w:t>
      </w:r>
    </w:p>
    <w:p w14:paraId="5B0ACE2F"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Aljetlawi, A. A., Sparrevik, E., and Leonardsson, K. (2004). Prey-predator size-dependent functional response: derivation and rescaling to the real world. </w:t>
      </w:r>
      <w:r w:rsidRPr="00680B01">
        <w:rPr>
          <w:rFonts w:ascii="Times New Roman" w:hAnsi="Times New Roman" w:cs="Times New Roman"/>
          <w:i/>
          <w:iCs/>
          <w:noProof/>
          <w:sz w:val="24"/>
          <w:szCs w:val="24"/>
        </w:rPr>
        <w:t>J. Anim. Ecol.</w:t>
      </w:r>
      <w:r w:rsidRPr="00680B01">
        <w:rPr>
          <w:rFonts w:ascii="Times New Roman" w:hAnsi="Times New Roman" w:cs="Times New Roman"/>
          <w:noProof/>
          <w:sz w:val="24"/>
          <w:szCs w:val="24"/>
        </w:rPr>
        <w:t xml:space="preserve"> 73, 239–252. doi:10.1111/j.0021-8790.2004.00800.x.</w:t>
      </w:r>
    </w:p>
    <w:p w14:paraId="4894CAF3"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Andresen, H., and van der Meer, J. (2010). Brown shrimp (Crangon crangon, L.) functional response to density of different sized juvenile bivalves Macoma balthica (L.). </w:t>
      </w:r>
      <w:r w:rsidRPr="00680B01">
        <w:rPr>
          <w:rFonts w:ascii="Times New Roman" w:hAnsi="Times New Roman" w:cs="Times New Roman"/>
          <w:i/>
          <w:iCs/>
          <w:noProof/>
          <w:sz w:val="24"/>
          <w:szCs w:val="24"/>
        </w:rPr>
        <w:t>J. Exp. Mar. Bio. Ecol.</w:t>
      </w:r>
      <w:r w:rsidRPr="00680B01">
        <w:rPr>
          <w:rFonts w:ascii="Times New Roman" w:hAnsi="Times New Roman" w:cs="Times New Roman"/>
          <w:noProof/>
          <w:sz w:val="24"/>
          <w:szCs w:val="24"/>
        </w:rPr>
        <w:t xml:space="preserve"> 390, 31–38. doi:10.1016/j.jembe.2010.04.027.</w:t>
      </w:r>
    </w:p>
    <w:p w14:paraId="0F3A9902"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Archer, L. C., Sohlström, E. H., Gallo, B., Jochum, M., Woodward, G., Kordas, R. L., et al. </w:t>
      </w:r>
      <w:r w:rsidRPr="00680B01">
        <w:rPr>
          <w:rFonts w:ascii="Times New Roman" w:hAnsi="Times New Roman" w:cs="Times New Roman"/>
          <w:noProof/>
          <w:sz w:val="24"/>
          <w:szCs w:val="24"/>
        </w:rPr>
        <w:lastRenderedPageBreak/>
        <w:t xml:space="preserve">(2019). Consistent temperature dependence of functional response parameters and their use in predicting population abundance. </w:t>
      </w:r>
      <w:r w:rsidRPr="00680B01">
        <w:rPr>
          <w:rFonts w:ascii="Times New Roman" w:hAnsi="Times New Roman" w:cs="Times New Roman"/>
          <w:i/>
          <w:iCs/>
          <w:noProof/>
          <w:sz w:val="24"/>
          <w:szCs w:val="24"/>
        </w:rPr>
        <w:t>J. Anim. Ecol.</w:t>
      </w:r>
      <w:r w:rsidRPr="00680B01">
        <w:rPr>
          <w:rFonts w:ascii="Times New Roman" w:hAnsi="Times New Roman" w:cs="Times New Roman"/>
          <w:noProof/>
          <w:sz w:val="24"/>
          <w:szCs w:val="24"/>
        </w:rPr>
        <w:t xml:space="preserve"> 88, 1670–1683. doi:10.1111/1365-2656.13060.</w:t>
      </w:r>
    </w:p>
    <w:p w14:paraId="560C9534"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Baird, M. E., and Suthers, I. M. (2007). A size-resolved pelagic ecosystem model. </w:t>
      </w:r>
      <w:r w:rsidRPr="00680B01">
        <w:rPr>
          <w:rFonts w:ascii="Times New Roman" w:hAnsi="Times New Roman" w:cs="Times New Roman"/>
          <w:i/>
          <w:iCs/>
          <w:noProof/>
          <w:sz w:val="24"/>
          <w:szCs w:val="24"/>
        </w:rPr>
        <w:t>Ecol. Modell.</w:t>
      </w:r>
      <w:r w:rsidRPr="00680B01">
        <w:rPr>
          <w:rFonts w:ascii="Times New Roman" w:hAnsi="Times New Roman" w:cs="Times New Roman"/>
          <w:noProof/>
          <w:sz w:val="24"/>
          <w:szCs w:val="24"/>
        </w:rPr>
        <w:t xml:space="preserve"> 203, 185–203. doi:10.1016/j.ecolmodel.2006.11.025.</w:t>
      </w:r>
    </w:p>
    <w:p w14:paraId="3BC4BD90"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Baird, M. E., Timko, P. G., Suthers, I. M., and Middleton, J. H. (2006). Coupled physical-biological modelling study of the East Australian Current with idealised wind forcing. Part I: Biological model intercomparison. </w:t>
      </w:r>
      <w:r w:rsidRPr="00680B01">
        <w:rPr>
          <w:rFonts w:ascii="Times New Roman" w:hAnsi="Times New Roman" w:cs="Times New Roman"/>
          <w:i/>
          <w:iCs/>
          <w:noProof/>
          <w:sz w:val="24"/>
          <w:szCs w:val="24"/>
        </w:rPr>
        <w:t>J. Mar. Syst.</w:t>
      </w:r>
      <w:r w:rsidRPr="00680B01">
        <w:rPr>
          <w:rFonts w:ascii="Times New Roman" w:hAnsi="Times New Roman" w:cs="Times New Roman"/>
          <w:noProof/>
          <w:sz w:val="24"/>
          <w:szCs w:val="24"/>
        </w:rPr>
        <w:t xml:space="preserve"> 59, 249–270. doi:10.1016/j.jmarsys.2005.09.005.</w:t>
      </w:r>
    </w:p>
    <w:p w14:paraId="05A916B5"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Baird, M., and Emsley, S. M. (1999). Towards a mechanistic model of plankton population dynamics. </w:t>
      </w:r>
      <w:r w:rsidRPr="00680B01">
        <w:rPr>
          <w:rFonts w:ascii="Times New Roman" w:hAnsi="Times New Roman" w:cs="Times New Roman"/>
          <w:i/>
          <w:iCs/>
          <w:noProof/>
          <w:sz w:val="24"/>
          <w:szCs w:val="24"/>
        </w:rPr>
        <w:t>J. Plankton Res.</w:t>
      </w:r>
      <w:r w:rsidRPr="00680B01">
        <w:rPr>
          <w:rFonts w:ascii="Times New Roman" w:hAnsi="Times New Roman" w:cs="Times New Roman"/>
          <w:noProof/>
          <w:sz w:val="24"/>
          <w:szCs w:val="24"/>
        </w:rPr>
        <w:t xml:space="preserve"> 21, 85–126. doi:10.1093/plankt/21.1.85.</w:t>
      </w:r>
    </w:p>
    <w:p w14:paraId="42D8C59E"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Barrios-O’Neill, D., Kelly, R., Dick, J. T. A., Ricciardi, A., MacIsaac, H. J., and Emmerson, M. C. (2016). On the context-dependent scaling of consumer feeding rates. </w:t>
      </w:r>
      <w:r w:rsidRPr="00680B01">
        <w:rPr>
          <w:rFonts w:ascii="Times New Roman" w:hAnsi="Times New Roman" w:cs="Times New Roman"/>
          <w:i/>
          <w:iCs/>
          <w:noProof/>
          <w:sz w:val="24"/>
          <w:szCs w:val="24"/>
        </w:rPr>
        <w:t>Ecol. Lett.</w:t>
      </w:r>
      <w:r w:rsidRPr="00680B01">
        <w:rPr>
          <w:rFonts w:ascii="Times New Roman" w:hAnsi="Times New Roman" w:cs="Times New Roman"/>
          <w:noProof/>
          <w:sz w:val="24"/>
          <w:szCs w:val="24"/>
        </w:rPr>
        <w:t xml:space="preserve"> 19, 668–678. doi:10.1111/ele.12605.</w:t>
      </w:r>
    </w:p>
    <w:p w14:paraId="11220A27"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Bejan, A., and Marden, J. H. (2006). Unifying constructal theory for scale effects in running, swimming and flying. </w:t>
      </w:r>
      <w:r w:rsidRPr="00680B01">
        <w:rPr>
          <w:rFonts w:ascii="Times New Roman" w:hAnsi="Times New Roman" w:cs="Times New Roman"/>
          <w:i/>
          <w:iCs/>
          <w:noProof/>
          <w:sz w:val="24"/>
          <w:szCs w:val="24"/>
        </w:rPr>
        <w:t>J. Exp. Biol.</w:t>
      </w:r>
      <w:r w:rsidRPr="00680B01">
        <w:rPr>
          <w:rFonts w:ascii="Times New Roman" w:hAnsi="Times New Roman" w:cs="Times New Roman"/>
          <w:noProof/>
          <w:sz w:val="24"/>
          <w:szCs w:val="24"/>
        </w:rPr>
        <w:t xml:space="preserve"> 209, 238–248. doi:10.1242/jeb.01974.</w:t>
      </w:r>
    </w:p>
    <w:p w14:paraId="61EC4625"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Beverton, R. J. H., and Holt, S. J. (1957). On the dynamics of exploited fish population. </w:t>
      </w:r>
      <w:r w:rsidRPr="00680B01">
        <w:rPr>
          <w:rFonts w:ascii="Times New Roman" w:hAnsi="Times New Roman" w:cs="Times New Roman"/>
          <w:i/>
          <w:iCs/>
          <w:noProof/>
          <w:sz w:val="24"/>
          <w:szCs w:val="24"/>
        </w:rPr>
        <w:t>Fish. Investig.</w:t>
      </w:r>
      <w:r w:rsidRPr="00680B01">
        <w:rPr>
          <w:rFonts w:ascii="Times New Roman" w:hAnsi="Times New Roman" w:cs="Times New Roman"/>
          <w:noProof/>
          <w:sz w:val="24"/>
          <w:szCs w:val="24"/>
        </w:rPr>
        <w:t xml:space="preserve"> 11, 1–533.</w:t>
      </w:r>
    </w:p>
    <w:p w14:paraId="404BDA53"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Brown, J. H., Gillooly, J. F., Allen, A. P., Savage, V. M., and West, G. B. (2004). Toward A Metabolic Theory Of Ecology. </w:t>
      </w:r>
      <w:r w:rsidRPr="00680B01">
        <w:rPr>
          <w:rFonts w:ascii="Times New Roman" w:hAnsi="Times New Roman" w:cs="Times New Roman"/>
          <w:i/>
          <w:iCs/>
          <w:noProof/>
          <w:sz w:val="24"/>
          <w:szCs w:val="24"/>
        </w:rPr>
        <w:t>Ecology</w:t>
      </w:r>
      <w:r w:rsidRPr="00680B01">
        <w:rPr>
          <w:rFonts w:ascii="Times New Roman" w:hAnsi="Times New Roman" w:cs="Times New Roman"/>
          <w:noProof/>
          <w:sz w:val="24"/>
          <w:szCs w:val="24"/>
        </w:rPr>
        <w:t xml:space="preserve"> 85, 1771–1789. doi:10.1890/03-9000.</w:t>
      </w:r>
    </w:p>
    <w:p w14:paraId="390376AC"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DeAngelis, D. L., Goldstein, R. A., and O’Neill, R. V (1975). A Model for Tropic Interaction. </w:t>
      </w:r>
      <w:r w:rsidRPr="00680B01">
        <w:rPr>
          <w:rFonts w:ascii="Times New Roman" w:hAnsi="Times New Roman" w:cs="Times New Roman"/>
          <w:i/>
          <w:iCs/>
          <w:noProof/>
          <w:sz w:val="24"/>
          <w:szCs w:val="24"/>
        </w:rPr>
        <w:lastRenderedPageBreak/>
        <w:t>Ecology</w:t>
      </w:r>
      <w:r w:rsidRPr="00680B01">
        <w:rPr>
          <w:rFonts w:ascii="Times New Roman" w:hAnsi="Times New Roman" w:cs="Times New Roman"/>
          <w:noProof/>
          <w:sz w:val="24"/>
          <w:szCs w:val="24"/>
        </w:rPr>
        <w:t xml:space="preserve"> 56, 881–892. doi:10.2307/1936298.</w:t>
      </w:r>
    </w:p>
    <w:p w14:paraId="54EC7A20"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Denny, M. W. (1993). </w:t>
      </w:r>
      <w:r w:rsidRPr="00680B01">
        <w:rPr>
          <w:rFonts w:ascii="Times New Roman" w:hAnsi="Times New Roman" w:cs="Times New Roman"/>
          <w:i/>
          <w:iCs/>
          <w:noProof/>
          <w:sz w:val="24"/>
          <w:szCs w:val="24"/>
        </w:rPr>
        <w:t>Air and Water: The Biology and Physics of Life’s Media</w:t>
      </w:r>
      <w:r w:rsidRPr="00680B01">
        <w:rPr>
          <w:rFonts w:ascii="Times New Roman" w:hAnsi="Times New Roman" w:cs="Times New Roman"/>
          <w:noProof/>
          <w:sz w:val="24"/>
          <w:szCs w:val="24"/>
        </w:rPr>
        <w:t>. Princeton University Press Available at: https://books.google.com/books?hl=en&amp;lr=&amp;id=XjNS6v7q130C&amp;pgis=1 [Accessed January 11, 2016].</w:t>
      </w:r>
    </w:p>
    <w:p w14:paraId="0F160F12"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Denny, M. W. (2016). </w:t>
      </w:r>
      <w:r w:rsidRPr="00680B01">
        <w:rPr>
          <w:rFonts w:ascii="Times New Roman" w:hAnsi="Times New Roman" w:cs="Times New Roman"/>
          <w:i/>
          <w:iCs/>
          <w:noProof/>
          <w:sz w:val="24"/>
          <w:szCs w:val="24"/>
        </w:rPr>
        <w:t>Ecological Mechanics: Principles of Life’s Physical Interactions</w:t>
      </w:r>
      <w:r w:rsidRPr="00680B01">
        <w:rPr>
          <w:rFonts w:ascii="Times New Roman" w:hAnsi="Times New Roman" w:cs="Times New Roman"/>
          <w:noProof/>
          <w:sz w:val="24"/>
          <w:szCs w:val="24"/>
        </w:rPr>
        <w:t>. Princeton University Press, Princeton, New Jersey Available at: https://books.google.com/books?hl=en&amp;lr=lang_en&amp;id=V2MDCwAAQBAJ&amp;pgis=1 [Accessed December 9, 2015].</w:t>
      </w:r>
    </w:p>
    <w:p w14:paraId="5C4CD92A"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Domenici, P., Blagburn, J. M., and Bacon, J. P. (2011). Animal escapology I: theoretical issues and emerging trends in escape trajectories. </w:t>
      </w:r>
      <w:r w:rsidRPr="00680B01">
        <w:rPr>
          <w:rFonts w:ascii="Times New Roman" w:hAnsi="Times New Roman" w:cs="Times New Roman"/>
          <w:i/>
          <w:iCs/>
          <w:noProof/>
          <w:sz w:val="24"/>
          <w:szCs w:val="24"/>
        </w:rPr>
        <w:t>J. Exp. Biol.</w:t>
      </w:r>
      <w:r w:rsidRPr="00680B01">
        <w:rPr>
          <w:rFonts w:ascii="Times New Roman" w:hAnsi="Times New Roman" w:cs="Times New Roman"/>
          <w:noProof/>
          <w:sz w:val="24"/>
          <w:szCs w:val="24"/>
        </w:rPr>
        <w:t xml:space="preserve"> 214, 2463–2473. doi:10.1242/jeb.029652.</w:t>
      </w:r>
    </w:p>
    <w:p w14:paraId="0B33FFDF"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Domenici, P., Claireaux, G., and McKenzie, D. J. (2007). Environmental constraints upon locomotion and predator-prey interactions in aquatic organisms: an introduction. </w:t>
      </w:r>
      <w:r w:rsidRPr="00680B01">
        <w:rPr>
          <w:rFonts w:ascii="Times New Roman" w:hAnsi="Times New Roman" w:cs="Times New Roman"/>
          <w:i/>
          <w:iCs/>
          <w:noProof/>
          <w:sz w:val="24"/>
          <w:szCs w:val="24"/>
        </w:rPr>
        <w:t>Philos. Trans. R. Soc. Lond. B. Biol. Sci.</w:t>
      </w:r>
      <w:r w:rsidRPr="00680B01">
        <w:rPr>
          <w:rFonts w:ascii="Times New Roman" w:hAnsi="Times New Roman" w:cs="Times New Roman"/>
          <w:noProof/>
          <w:sz w:val="24"/>
          <w:szCs w:val="24"/>
        </w:rPr>
        <w:t xml:space="preserve"> 362, 1929–1936. doi:10.1098/rstb.2007.2078.</w:t>
      </w:r>
    </w:p>
    <w:p w14:paraId="64EBB8CB"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Emerson, S. B., Greene, H. W., and Charnov, E. L. (1994). “Allometric aspects of predator-prey interactions,” in </w:t>
      </w:r>
      <w:r w:rsidRPr="00680B01">
        <w:rPr>
          <w:rFonts w:ascii="Times New Roman" w:hAnsi="Times New Roman" w:cs="Times New Roman"/>
          <w:i/>
          <w:iCs/>
          <w:noProof/>
          <w:sz w:val="24"/>
          <w:szCs w:val="24"/>
        </w:rPr>
        <w:t>Ecological morphology: integrative organismal biology</w:t>
      </w:r>
      <w:r w:rsidRPr="00680B01">
        <w:rPr>
          <w:rFonts w:ascii="Times New Roman" w:hAnsi="Times New Roman" w:cs="Times New Roman"/>
          <w:noProof/>
          <w:sz w:val="24"/>
          <w:szCs w:val="24"/>
        </w:rPr>
        <w:t>, eds. P. C. Wainwright and S. M. Reilly (University of Chicago Press Chicago, IL), 123–139.</w:t>
      </w:r>
    </w:p>
    <w:p w14:paraId="421D3916"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Farhadi, R., Allahyari, H., and Juliano, S. A. (2010). Functional Response of Larval and Adult Stages of </w:t>
      </w:r>
      <w:r w:rsidRPr="00680B01">
        <w:rPr>
          <w:rFonts w:ascii="Times New Roman" w:hAnsi="Times New Roman" w:cs="Times New Roman"/>
          <w:i/>
          <w:iCs/>
          <w:noProof/>
          <w:sz w:val="24"/>
          <w:szCs w:val="24"/>
        </w:rPr>
        <w:t>Hippodamia variegata</w:t>
      </w:r>
      <w:r w:rsidRPr="00680B01">
        <w:rPr>
          <w:rFonts w:ascii="Times New Roman" w:hAnsi="Times New Roman" w:cs="Times New Roman"/>
          <w:noProof/>
          <w:sz w:val="24"/>
          <w:szCs w:val="24"/>
        </w:rPr>
        <w:t xml:space="preserve"> (Coleoptera: Coccinellidae) to Different Densities of </w:t>
      </w:r>
      <w:r w:rsidRPr="00680B01">
        <w:rPr>
          <w:rFonts w:ascii="Times New Roman" w:hAnsi="Times New Roman" w:cs="Times New Roman"/>
          <w:i/>
          <w:iCs/>
          <w:noProof/>
          <w:sz w:val="24"/>
          <w:szCs w:val="24"/>
        </w:rPr>
        <w:t>Aphis fabae</w:t>
      </w:r>
      <w:r w:rsidRPr="00680B01">
        <w:rPr>
          <w:rFonts w:ascii="Times New Roman" w:hAnsi="Times New Roman" w:cs="Times New Roman"/>
          <w:noProof/>
          <w:sz w:val="24"/>
          <w:szCs w:val="24"/>
        </w:rPr>
        <w:t xml:space="preserve"> (Hemiptera: Aphididae). </w:t>
      </w:r>
      <w:r w:rsidRPr="00680B01">
        <w:rPr>
          <w:rFonts w:ascii="Times New Roman" w:hAnsi="Times New Roman" w:cs="Times New Roman"/>
          <w:i/>
          <w:iCs/>
          <w:noProof/>
          <w:sz w:val="24"/>
          <w:szCs w:val="24"/>
        </w:rPr>
        <w:t>Environ. Entomol.</w:t>
      </w:r>
      <w:r w:rsidRPr="00680B01">
        <w:rPr>
          <w:rFonts w:ascii="Times New Roman" w:hAnsi="Times New Roman" w:cs="Times New Roman"/>
          <w:noProof/>
          <w:sz w:val="24"/>
          <w:szCs w:val="24"/>
        </w:rPr>
        <w:t xml:space="preserve"> 39, 1586–1592. doi:10.1603/EN09285.</w:t>
      </w:r>
    </w:p>
    <w:p w14:paraId="7623C5B3"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Gause, G. F. (1934). </w:t>
      </w:r>
      <w:r w:rsidRPr="00680B01">
        <w:rPr>
          <w:rFonts w:ascii="Times New Roman" w:hAnsi="Times New Roman" w:cs="Times New Roman"/>
          <w:i/>
          <w:iCs/>
          <w:noProof/>
          <w:sz w:val="24"/>
          <w:szCs w:val="24"/>
        </w:rPr>
        <w:t>The struggle for existence</w:t>
      </w:r>
      <w:r w:rsidRPr="00680B01">
        <w:rPr>
          <w:rFonts w:ascii="Times New Roman" w:hAnsi="Times New Roman" w:cs="Times New Roman"/>
          <w:noProof/>
          <w:sz w:val="24"/>
          <w:szCs w:val="24"/>
        </w:rPr>
        <w:t>. Williams and Wilkins, Baltimore.</w:t>
      </w:r>
    </w:p>
    <w:p w14:paraId="55645385"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lastRenderedPageBreak/>
        <w:t xml:space="preserve">Gause, G. F., Smaragdova, N. P., and Witt, A. A. (1936). Further Studies of Interaction between Predators and Prey. </w:t>
      </w:r>
      <w:r w:rsidRPr="00680B01">
        <w:rPr>
          <w:rFonts w:ascii="Times New Roman" w:hAnsi="Times New Roman" w:cs="Times New Roman"/>
          <w:i/>
          <w:iCs/>
          <w:noProof/>
          <w:sz w:val="24"/>
          <w:szCs w:val="24"/>
        </w:rPr>
        <w:t>J. Anim. Ecol.</w:t>
      </w:r>
      <w:r w:rsidRPr="00680B01">
        <w:rPr>
          <w:rFonts w:ascii="Times New Roman" w:hAnsi="Times New Roman" w:cs="Times New Roman"/>
          <w:noProof/>
          <w:sz w:val="24"/>
          <w:szCs w:val="24"/>
        </w:rPr>
        <w:t xml:space="preserve"> 5, 1. doi:10.2307/1087.</w:t>
      </w:r>
    </w:p>
    <w:p w14:paraId="04E4F9F3"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Holling, C. S. (1961). Principles of Insect Predation. </w:t>
      </w:r>
      <w:r w:rsidRPr="00680B01">
        <w:rPr>
          <w:rFonts w:ascii="Times New Roman" w:hAnsi="Times New Roman" w:cs="Times New Roman"/>
          <w:i/>
          <w:iCs/>
          <w:noProof/>
          <w:sz w:val="24"/>
          <w:szCs w:val="24"/>
        </w:rPr>
        <w:t>Annu. Rev. Entomol.</w:t>
      </w:r>
      <w:r w:rsidRPr="00680B01">
        <w:rPr>
          <w:rFonts w:ascii="Times New Roman" w:hAnsi="Times New Roman" w:cs="Times New Roman"/>
          <w:noProof/>
          <w:sz w:val="24"/>
          <w:szCs w:val="24"/>
        </w:rPr>
        <w:t xml:space="preserve"> 6, 163–182. doi:10.1146/annurev.en.06.010161.001115.</w:t>
      </w:r>
    </w:p>
    <w:p w14:paraId="5F559094"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Holling, C. S. (1966). The Functional Response of Invertebrate Predators to Prey Density. </w:t>
      </w:r>
      <w:r w:rsidRPr="00680B01">
        <w:rPr>
          <w:rFonts w:ascii="Times New Roman" w:hAnsi="Times New Roman" w:cs="Times New Roman"/>
          <w:i/>
          <w:iCs/>
          <w:noProof/>
          <w:sz w:val="24"/>
          <w:szCs w:val="24"/>
        </w:rPr>
        <w:t>Mem. Entomol. Soc. Canada</w:t>
      </w:r>
      <w:r w:rsidRPr="00680B01">
        <w:rPr>
          <w:rFonts w:ascii="Times New Roman" w:hAnsi="Times New Roman" w:cs="Times New Roman"/>
          <w:noProof/>
          <w:sz w:val="24"/>
          <w:szCs w:val="24"/>
        </w:rPr>
        <w:t xml:space="preserve"> 98, 5–86. doi:10.4039/entm9848fv.</w:t>
      </w:r>
    </w:p>
    <w:p w14:paraId="70986B88"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Howland, H. C. (1974). Optimal strategies for predator avoidance: The relative importance of speed and manoeuvrability. </w:t>
      </w:r>
      <w:r w:rsidRPr="00680B01">
        <w:rPr>
          <w:rFonts w:ascii="Times New Roman" w:hAnsi="Times New Roman" w:cs="Times New Roman"/>
          <w:i/>
          <w:iCs/>
          <w:noProof/>
          <w:sz w:val="24"/>
          <w:szCs w:val="24"/>
        </w:rPr>
        <w:t>J. Theor. Biol.</w:t>
      </w:r>
      <w:r w:rsidRPr="00680B01">
        <w:rPr>
          <w:rFonts w:ascii="Times New Roman" w:hAnsi="Times New Roman" w:cs="Times New Roman"/>
          <w:noProof/>
          <w:sz w:val="24"/>
          <w:szCs w:val="24"/>
        </w:rPr>
        <w:t xml:space="preserve"> 47, 333–350. doi:10.1016/0022-5193(74)90202-1.</w:t>
      </w:r>
    </w:p>
    <w:p w14:paraId="22624495"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Kiørboe, T., and Saiz, E. (1995). Planktivorous feeding in calm and turbulent environments, with emphasis on copepods. </w:t>
      </w:r>
      <w:r w:rsidRPr="00680B01">
        <w:rPr>
          <w:rFonts w:ascii="Times New Roman" w:hAnsi="Times New Roman" w:cs="Times New Roman"/>
          <w:i/>
          <w:iCs/>
          <w:noProof/>
          <w:sz w:val="24"/>
          <w:szCs w:val="24"/>
        </w:rPr>
        <w:t>Mar. Ecol. Prog. Ser.</w:t>
      </w:r>
      <w:r w:rsidRPr="00680B01">
        <w:rPr>
          <w:rFonts w:ascii="Times New Roman" w:hAnsi="Times New Roman" w:cs="Times New Roman"/>
          <w:noProof/>
          <w:sz w:val="24"/>
          <w:szCs w:val="24"/>
        </w:rPr>
        <w:t xml:space="preserve"> 122, 135–145. doi:10.3354/meps122135.</w:t>
      </w:r>
    </w:p>
    <w:p w14:paraId="2EEDCB7E"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Koehl, M. A. R. (1996). When Does Morphology Matter? </w:t>
      </w:r>
      <w:r w:rsidRPr="00680B01">
        <w:rPr>
          <w:rFonts w:ascii="Times New Roman" w:hAnsi="Times New Roman" w:cs="Times New Roman"/>
          <w:i/>
          <w:iCs/>
          <w:noProof/>
          <w:sz w:val="24"/>
          <w:szCs w:val="24"/>
        </w:rPr>
        <w:t>Annu. Rev. Ecol. Syst.</w:t>
      </w:r>
      <w:r w:rsidRPr="00680B01">
        <w:rPr>
          <w:rFonts w:ascii="Times New Roman" w:hAnsi="Times New Roman" w:cs="Times New Roman"/>
          <w:noProof/>
          <w:sz w:val="24"/>
          <w:szCs w:val="24"/>
        </w:rPr>
        <w:t xml:space="preserve"> 27, 501–542. doi:10.1146/annurev.ecolsys.27.1.501.</w:t>
      </w:r>
    </w:p>
    <w:p w14:paraId="73A45F8F"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Koehl, M. A. R., and Strickier, J. R. (1981). Copepod feeding currents: Food capture at low Reynolds number. </w:t>
      </w:r>
      <w:r w:rsidRPr="00680B01">
        <w:rPr>
          <w:rFonts w:ascii="Times New Roman" w:hAnsi="Times New Roman" w:cs="Times New Roman"/>
          <w:i/>
          <w:iCs/>
          <w:noProof/>
          <w:sz w:val="24"/>
          <w:szCs w:val="24"/>
        </w:rPr>
        <w:t>Limnol. Oceanogr.</w:t>
      </w:r>
      <w:r w:rsidRPr="00680B01">
        <w:rPr>
          <w:rFonts w:ascii="Times New Roman" w:hAnsi="Times New Roman" w:cs="Times New Roman"/>
          <w:noProof/>
          <w:sz w:val="24"/>
          <w:szCs w:val="24"/>
        </w:rPr>
        <w:t xml:space="preserve"> 26, 1062–1073. doi:10.4319/lo.1981.26.6.1062.</w:t>
      </w:r>
    </w:p>
    <w:p w14:paraId="03F2F966"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Larsen, P. S., and Riisgård, H. U. (2009). Viscosity and not biological mechanisms often controls the effects of temperature on ciliary activity and swimming velocity of small aquatic organisms. </w:t>
      </w:r>
      <w:r w:rsidRPr="00680B01">
        <w:rPr>
          <w:rFonts w:ascii="Times New Roman" w:hAnsi="Times New Roman" w:cs="Times New Roman"/>
          <w:i/>
          <w:iCs/>
          <w:noProof/>
          <w:sz w:val="24"/>
          <w:szCs w:val="24"/>
        </w:rPr>
        <w:t>J. Exp. Mar. Bio. Ecol.</w:t>
      </w:r>
      <w:r w:rsidRPr="00680B01">
        <w:rPr>
          <w:rFonts w:ascii="Times New Roman" w:hAnsi="Times New Roman" w:cs="Times New Roman"/>
          <w:noProof/>
          <w:sz w:val="24"/>
          <w:szCs w:val="24"/>
        </w:rPr>
        <w:t xml:space="preserve"> 381, 67–73.</w:t>
      </w:r>
    </w:p>
    <w:p w14:paraId="1B5668B1"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Li, Y., Rall, B. C., and Kalinkat, G. (2018). Experimental duration and predator satiation levels systematically affect functional response parameters. </w:t>
      </w:r>
      <w:r w:rsidRPr="00680B01">
        <w:rPr>
          <w:rFonts w:ascii="Times New Roman" w:hAnsi="Times New Roman" w:cs="Times New Roman"/>
          <w:i/>
          <w:iCs/>
          <w:noProof/>
          <w:sz w:val="24"/>
          <w:szCs w:val="24"/>
        </w:rPr>
        <w:t>Oikos</w:t>
      </w:r>
      <w:r w:rsidRPr="00680B01">
        <w:rPr>
          <w:rFonts w:ascii="Times New Roman" w:hAnsi="Times New Roman" w:cs="Times New Roman"/>
          <w:noProof/>
          <w:sz w:val="24"/>
          <w:szCs w:val="24"/>
        </w:rPr>
        <w:t xml:space="preserve"> 127, 590–598. doi:10.1111/oik.04479.</w:t>
      </w:r>
    </w:p>
    <w:p w14:paraId="5CFB0F56"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lastRenderedPageBreak/>
        <w:t xml:space="preserve">Lotka, A. J. (1923). Contribution to quantitative parasitology. </w:t>
      </w:r>
      <w:r w:rsidRPr="00680B01">
        <w:rPr>
          <w:rFonts w:ascii="Times New Roman" w:hAnsi="Times New Roman" w:cs="Times New Roman"/>
          <w:i/>
          <w:iCs/>
          <w:noProof/>
          <w:sz w:val="24"/>
          <w:szCs w:val="24"/>
        </w:rPr>
        <w:t>J. Washingt. Acad. Sci.</w:t>
      </w:r>
      <w:r w:rsidRPr="00680B01">
        <w:rPr>
          <w:rFonts w:ascii="Times New Roman" w:hAnsi="Times New Roman" w:cs="Times New Roman"/>
          <w:noProof/>
          <w:sz w:val="24"/>
          <w:szCs w:val="24"/>
        </w:rPr>
        <w:t xml:space="preserve"> 13, 152–158. Available at: http://www.jstor.org/stable/24533190.</w:t>
      </w:r>
    </w:p>
    <w:p w14:paraId="2688498F"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Martens, E. A., Wadhwa, N., Jacobsen, N. S., Lindemann, C., Andersen, K. H., and Visser, A. (2015). Size structures sensory hierarchy in ocean life. </w:t>
      </w:r>
      <w:r w:rsidRPr="00680B01">
        <w:rPr>
          <w:rFonts w:ascii="Times New Roman" w:hAnsi="Times New Roman" w:cs="Times New Roman"/>
          <w:i/>
          <w:iCs/>
          <w:noProof/>
          <w:sz w:val="24"/>
          <w:szCs w:val="24"/>
        </w:rPr>
        <w:t>Proc. R. Soc. B</w:t>
      </w:r>
      <w:r w:rsidRPr="00680B01">
        <w:rPr>
          <w:rFonts w:ascii="Times New Roman" w:hAnsi="Times New Roman" w:cs="Times New Roman"/>
          <w:noProof/>
          <w:sz w:val="24"/>
          <w:szCs w:val="24"/>
        </w:rPr>
        <w:t xml:space="preserve"> 282, 20151346. doi:10.1098/rspb.2015.1346.</w:t>
      </w:r>
    </w:p>
    <w:p w14:paraId="557ABB54"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Okuyama, T. (2010). Prey density-dependent handling time in a predator-prey model. </w:t>
      </w:r>
      <w:r w:rsidRPr="00680B01">
        <w:rPr>
          <w:rFonts w:ascii="Times New Roman" w:hAnsi="Times New Roman" w:cs="Times New Roman"/>
          <w:i/>
          <w:iCs/>
          <w:noProof/>
          <w:sz w:val="24"/>
          <w:szCs w:val="24"/>
        </w:rPr>
        <w:t>Community Ecol.</w:t>
      </w:r>
      <w:r w:rsidRPr="00680B01">
        <w:rPr>
          <w:rFonts w:ascii="Times New Roman" w:hAnsi="Times New Roman" w:cs="Times New Roman"/>
          <w:noProof/>
          <w:sz w:val="24"/>
          <w:szCs w:val="24"/>
        </w:rPr>
        <w:t xml:space="preserve"> 11, 91–96. doi:10.1556/ComEc.11.2010.1.13.</w:t>
      </w:r>
    </w:p>
    <w:p w14:paraId="60717130"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Papanikolaou, N. E., Martinou, A. F., Kontodimas, D. C., Matsinos, Y. G., and Milonas, P. G. (2011). Functional responses of immature stages of Propylea quatuordecimpunctata (Coleoptera: Coccinellidae) to Aphis fabae (Hemiptera: Aphididae). </w:t>
      </w:r>
      <w:r w:rsidRPr="00680B01">
        <w:rPr>
          <w:rFonts w:ascii="Times New Roman" w:hAnsi="Times New Roman" w:cs="Times New Roman"/>
          <w:i/>
          <w:iCs/>
          <w:noProof/>
          <w:sz w:val="24"/>
          <w:szCs w:val="24"/>
        </w:rPr>
        <w:t>Eur. J. Entomol.</w:t>
      </w:r>
      <w:r w:rsidRPr="00680B01">
        <w:rPr>
          <w:rFonts w:ascii="Times New Roman" w:hAnsi="Times New Roman" w:cs="Times New Roman"/>
          <w:noProof/>
          <w:sz w:val="24"/>
          <w:szCs w:val="24"/>
        </w:rPr>
        <w:t xml:space="preserve"> 108, 391.</w:t>
      </w:r>
    </w:p>
    <w:p w14:paraId="7B1018F3"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Pawar, S., Dell, A. I., and Savage, V. M. (2012). Dimensionality of consumer search space drives trophic interaction strengths. </w:t>
      </w:r>
      <w:r w:rsidRPr="00680B01">
        <w:rPr>
          <w:rFonts w:ascii="Times New Roman" w:hAnsi="Times New Roman" w:cs="Times New Roman"/>
          <w:i/>
          <w:iCs/>
          <w:noProof/>
          <w:sz w:val="24"/>
          <w:szCs w:val="24"/>
        </w:rPr>
        <w:t>Nature</w:t>
      </w:r>
      <w:r w:rsidRPr="00680B01">
        <w:rPr>
          <w:rFonts w:ascii="Times New Roman" w:hAnsi="Times New Roman" w:cs="Times New Roman"/>
          <w:noProof/>
          <w:sz w:val="24"/>
          <w:szCs w:val="24"/>
        </w:rPr>
        <w:t xml:space="preserve"> 486, 485–9. doi:10.1038/nature11131.</w:t>
      </w:r>
    </w:p>
    <w:p w14:paraId="339A0C4D" w14:textId="77777777" w:rsidR="00680B01" w:rsidRPr="000C72B5"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Portalier, S. M. J., Fussmann, G. F., Loreau, M., and Cherif, M. (2019). The mechanics of predator–prey interactions: First principles of physics predict predator–prey size ratios. </w:t>
      </w:r>
      <w:r w:rsidRPr="000C72B5">
        <w:rPr>
          <w:rFonts w:ascii="Times New Roman" w:hAnsi="Times New Roman" w:cs="Times New Roman"/>
          <w:i/>
          <w:iCs/>
          <w:noProof/>
          <w:sz w:val="24"/>
          <w:szCs w:val="24"/>
        </w:rPr>
        <w:t>Funct. Ecol.</w:t>
      </w:r>
      <w:r w:rsidRPr="000C72B5">
        <w:rPr>
          <w:rFonts w:ascii="Times New Roman" w:hAnsi="Times New Roman" w:cs="Times New Roman"/>
          <w:noProof/>
          <w:sz w:val="24"/>
          <w:szCs w:val="24"/>
        </w:rPr>
        <w:t xml:space="preserve"> 33, 323–334. doi:10.1111/1365-2435.13254.</w:t>
      </w:r>
    </w:p>
    <w:p w14:paraId="37D6C0B6"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0C72B5">
        <w:rPr>
          <w:rFonts w:ascii="Times New Roman" w:hAnsi="Times New Roman" w:cs="Times New Roman"/>
          <w:noProof/>
          <w:sz w:val="24"/>
          <w:szCs w:val="24"/>
        </w:rPr>
        <w:t xml:space="preserve">Rodríguez, J., Tintoré, J., Allen, J. T., Blanco, J. M., Gomis, D., Reul, A., et al. </w:t>
      </w:r>
      <w:r w:rsidRPr="00680B01">
        <w:rPr>
          <w:rFonts w:ascii="Times New Roman" w:hAnsi="Times New Roman" w:cs="Times New Roman"/>
          <w:noProof/>
          <w:sz w:val="24"/>
          <w:szCs w:val="24"/>
        </w:rPr>
        <w:t xml:space="preserve">(2001). Mesoscale vertical motion and the size structure of phytoplankton in the ocean. </w:t>
      </w:r>
      <w:r w:rsidRPr="00680B01">
        <w:rPr>
          <w:rFonts w:ascii="Times New Roman" w:hAnsi="Times New Roman" w:cs="Times New Roman"/>
          <w:i/>
          <w:iCs/>
          <w:noProof/>
          <w:sz w:val="24"/>
          <w:szCs w:val="24"/>
        </w:rPr>
        <w:t>Nature</w:t>
      </w:r>
      <w:r w:rsidRPr="00680B01">
        <w:rPr>
          <w:rFonts w:ascii="Times New Roman" w:hAnsi="Times New Roman" w:cs="Times New Roman"/>
          <w:noProof/>
          <w:sz w:val="24"/>
          <w:szCs w:val="24"/>
        </w:rPr>
        <w:t xml:space="preserve"> 410, 360–363. doi:10.1038/35066560.</w:t>
      </w:r>
    </w:p>
    <w:p w14:paraId="44ABDEAF"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Rogers, D. (1972). Random Search and Insect Population Models. </w:t>
      </w:r>
      <w:r w:rsidRPr="00680B01">
        <w:rPr>
          <w:rFonts w:ascii="Times New Roman" w:hAnsi="Times New Roman" w:cs="Times New Roman"/>
          <w:i/>
          <w:iCs/>
          <w:noProof/>
          <w:sz w:val="24"/>
          <w:szCs w:val="24"/>
        </w:rPr>
        <w:t>J. Anim. Ecol.</w:t>
      </w:r>
      <w:r w:rsidRPr="00680B01">
        <w:rPr>
          <w:rFonts w:ascii="Times New Roman" w:hAnsi="Times New Roman" w:cs="Times New Roman"/>
          <w:noProof/>
          <w:sz w:val="24"/>
          <w:szCs w:val="24"/>
        </w:rPr>
        <w:t xml:space="preserve"> 41, 369–383. doi:10.2307/3474.</w:t>
      </w:r>
    </w:p>
    <w:p w14:paraId="108AADE1"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lastRenderedPageBreak/>
        <w:t xml:space="preserve">Rothschild, B. J., and Osborn, T. R. (1988). Small-scale turbulence and plankton contact rates. </w:t>
      </w:r>
      <w:r w:rsidRPr="00680B01">
        <w:rPr>
          <w:rFonts w:ascii="Times New Roman" w:hAnsi="Times New Roman" w:cs="Times New Roman"/>
          <w:i/>
          <w:iCs/>
          <w:noProof/>
          <w:sz w:val="24"/>
          <w:szCs w:val="24"/>
        </w:rPr>
        <w:t>J. Plankton Res.</w:t>
      </w:r>
      <w:r w:rsidRPr="00680B01">
        <w:rPr>
          <w:rFonts w:ascii="Times New Roman" w:hAnsi="Times New Roman" w:cs="Times New Roman"/>
          <w:noProof/>
          <w:sz w:val="24"/>
          <w:szCs w:val="24"/>
        </w:rPr>
        <w:t xml:space="preserve"> 10, 465–474. doi:10.1093/plankt/10.3.465.</w:t>
      </w:r>
    </w:p>
    <w:p w14:paraId="333D3D19"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Tansley, A. G. (1935). The Use and Abuse of Vegetational Concepts and Terms. </w:t>
      </w:r>
      <w:r w:rsidRPr="00680B01">
        <w:rPr>
          <w:rFonts w:ascii="Times New Roman" w:hAnsi="Times New Roman" w:cs="Times New Roman"/>
          <w:i/>
          <w:iCs/>
          <w:noProof/>
          <w:sz w:val="24"/>
          <w:szCs w:val="24"/>
        </w:rPr>
        <w:t>Ecology</w:t>
      </w:r>
      <w:r w:rsidRPr="00680B01">
        <w:rPr>
          <w:rFonts w:ascii="Times New Roman" w:hAnsi="Times New Roman" w:cs="Times New Roman"/>
          <w:noProof/>
          <w:sz w:val="24"/>
          <w:szCs w:val="24"/>
        </w:rPr>
        <w:t xml:space="preserve"> 16, 284–307.</w:t>
      </w:r>
    </w:p>
    <w:p w14:paraId="4F5DAFF0"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Vogel, S. (1996). </w:t>
      </w:r>
      <w:r w:rsidRPr="00680B01">
        <w:rPr>
          <w:rFonts w:ascii="Times New Roman" w:hAnsi="Times New Roman" w:cs="Times New Roman"/>
          <w:i/>
          <w:iCs/>
          <w:noProof/>
          <w:sz w:val="24"/>
          <w:szCs w:val="24"/>
        </w:rPr>
        <w:t>Life in moving fluids: the physical biology of flow</w:t>
      </w:r>
      <w:r w:rsidRPr="00680B01">
        <w:rPr>
          <w:rFonts w:ascii="Times New Roman" w:hAnsi="Times New Roman" w:cs="Times New Roman"/>
          <w:noProof/>
          <w:sz w:val="24"/>
          <w:szCs w:val="24"/>
        </w:rPr>
        <w:t>. Princeton University Press, Princeton, New Jersey.</w:t>
      </w:r>
    </w:p>
    <w:p w14:paraId="58336B71"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Volterra, V. (1926). Variazioni e fluttuazioni del numero d’individui in specie animali conviventi. </w:t>
      </w:r>
      <w:r w:rsidRPr="00680B01">
        <w:rPr>
          <w:rFonts w:ascii="Times New Roman" w:hAnsi="Times New Roman" w:cs="Times New Roman"/>
          <w:i/>
          <w:iCs/>
          <w:noProof/>
          <w:sz w:val="24"/>
          <w:szCs w:val="24"/>
        </w:rPr>
        <w:t>Mem. Acad. Lincei</w:t>
      </w:r>
      <w:r w:rsidRPr="00680B01">
        <w:rPr>
          <w:rFonts w:ascii="Times New Roman" w:hAnsi="Times New Roman" w:cs="Times New Roman"/>
          <w:noProof/>
          <w:sz w:val="24"/>
          <w:szCs w:val="24"/>
        </w:rPr>
        <w:t xml:space="preserve"> 6, 31–113.</w:t>
      </w:r>
    </w:p>
    <w:p w14:paraId="47ADC569"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Vucic-Pestic, O., Rall, B. C., Kalinkat, G., and Brose, U. (2010). Allometric functional response model: body masses constrain interaction strengths. </w:t>
      </w:r>
      <w:r w:rsidRPr="00680B01">
        <w:rPr>
          <w:rFonts w:ascii="Times New Roman" w:hAnsi="Times New Roman" w:cs="Times New Roman"/>
          <w:i/>
          <w:iCs/>
          <w:noProof/>
          <w:sz w:val="24"/>
          <w:szCs w:val="24"/>
        </w:rPr>
        <w:t>J. Anim. Ecol.</w:t>
      </w:r>
      <w:r w:rsidRPr="00680B01">
        <w:rPr>
          <w:rFonts w:ascii="Times New Roman" w:hAnsi="Times New Roman" w:cs="Times New Roman"/>
          <w:noProof/>
          <w:sz w:val="24"/>
          <w:szCs w:val="24"/>
        </w:rPr>
        <w:t xml:space="preserve"> 79, 249–56. doi:10.1111/j.1365-2656.2009.01622.x.</w:t>
      </w:r>
    </w:p>
    <w:p w14:paraId="707B348B"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Wasserman, R. J., Alexander, M. E., Dalu, T., Ellender, B. R., Kaiser, H., and Weyl, O. L. F. (2016). Using functional responses to quantify interaction effects among predators. </w:t>
      </w:r>
      <w:r w:rsidRPr="00680B01">
        <w:rPr>
          <w:rFonts w:ascii="Times New Roman" w:hAnsi="Times New Roman" w:cs="Times New Roman"/>
          <w:i/>
          <w:iCs/>
          <w:noProof/>
          <w:sz w:val="24"/>
          <w:szCs w:val="24"/>
        </w:rPr>
        <w:t>Funct. Ecol.</w:t>
      </w:r>
      <w:r w:rsidRPr="00680B01">
        <w:rPr>
          <w:rFonts w:ascii="Times New Roman" w:hAnsi="Times New Roman" w:cs="Times New Roman"/>
          <w:noProof/>
          <w:sz w:val="24"/>
          <w:szCs w:val="24"/>
        </w:rPr>
        <w:t xml:space="preserve"> 30, 1988–1998. doi:10.1111/1365-2435.12682.</w:t>
      </w:r>
    </w:p>
    <w:p w14:paraId="419BABD0"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Watt, K. E. F. (1959). A Mathematical Model for the Effect of Densities of Attacked and Attacking Species on the Number Attacked. </w:t>
      </w:r>
      <w:r w:rsidRPr="00680B01">
        <w:rPr>
          <w:rFonts w:ascii="Times New Roman" w:hAnsi="Times New Roman" w:cs="Times New Roman"/>
          <w:i/>
          <w:iCs/>
          <w:noProof/>
          <w:sz w:val="24"/>
          <w:szCs w:val="24"/>
        </w:rPr>
        <w:t>Can. Entomol.</w:t>
      </w:r>
      <w:r w:rsidRPr="00680B01">
        <w:rPr>
          <w:rFonts w:ascii="Times New Roman" w:hAnsi="Times New Roman" w:cs="Times New Roman"/>
          <w:noProof/>
          <w:sz w:val="24"/>
          <w:szCs w:val="24"/>
        </w:rPr>
        <w:t xml:space="preserve"> 91, 129–144. doi:10.4039/Ent91129-3.</w:t>
      </w:r>
    </w:p>
    <w:p w14:paraId="0C1B1306"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Williams, R. J., Anandanadesan, A., and Purves, D. (2010). The probabilistic niche model reveals the niche structure and role of body size in a complex food web. </w:t>
      </w:r>
      <w:r w:rsidRPr="00680B01">
        <w:rPr>
          <w:rFonts w:ascii="Times New Roman" w:hAnsi="Times New Roman" w:cs="Times New Roman"/>
          <w:i/>
          <w:iCs/>
          <w:noProof/>
          <w:sz w:val="24"/>
          <w:szCs w:val="24"/>
        </w:rPr>
        <w:t>PLoS One</w:t>
      </w:r>
      <w:r w:rsidRPr="00680B01">
        <w:rPr>
          <w:rFonts w:ascii="Times New Roman" w:hAnsi="Times New Roman" w:cs="Times New Roman"/>
          <w:noProof/>
          <w:sz w:val="24"/>
          <w:szCs w:val="24"/>
        </w:rPr>
        <w:t xml:space="preserve"> 5, e12092. doi:10.1371/journal.pone.0012092.</w:t>
      </w:r>
    </w:p>
    <w:p w14:paraId="05B57319"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Wilson, R. P., Griffiths, I. W., Mills, M. G. L., Carbone, C., Wilson, J. W., and Scantlebury, D. </w:t>
      </w:r>
      <w:r w:rsidRPr="00680B01">
        <w:rPr>
          <w:rFonts w:ascii="Times New Roman" w:hAnsi="Times New Roman" w:cs="Times New Roman"/>
          <w:noProof/>
          <w:sz w:val="24"/>
          <w:szCs w:val="24"/>
        </w:rPr>
        <w:lastRenderedPageBreak/>
        <w:t xml:space="preserve">M. (2015). Mass enhances speed but diminishes turn capacity in terrestrial pursuit predators. </w:t>
      </w:r>
      <w:r w:rsidRPr="00680B01">
        <w:rPr>
          <w:rFonts w:ascii="Times New Roman" w:hAnsi="Times New Roman" w:cs="Times New Roman"/>
          <w:i/>
          <w:iCs/>
          <w:noProof/>
          <w:sz w:val="24"/>
          <w:szCs w:val="24"/>
        </w:rPr>
        <w:t>Elife</w:t>
      </w:r>
      <w:r w:rsidRPr="00680B01">
        <w:rPr>
          <w:rFonts w:ascii="Times New Roman" w:hAnsi="Times New Roman" w:cs="Times New Roman"/>
          <w:noProof/>
          <w:sz w:val="24"/>
          <w:szCs w:val="24"/>
        </w:rPr>
        <w:t xml:space="preserve"> 4. doi:10.7554/eLife.06487.001.</w:t>
      </w:r>
    </w:p>
    <w:p w14:paraId="1D0D361D"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rPr>
      </w:pPr>
      <w:r w:rsidRPr="00680B01">
        <w:rPr>
          <w:rFonts w:ascii="Times New Roman" w:hAnsi="Times New Roman" w:cs="Times New Roman"/>
          <w:noProof/>
          <w:sz w:val="24"/>
          <w:szCs w:val="24"/>
        </w:rPr>
        <w:t xml:space="preserve">Yodzis, P., and Innes, S. (1992). Body Size and Consumer-Resource Dynamics. </w:t>
      </w:r>
      <w:r w:rsidRPr="00680B01">
        <w:rPr>
          <w:rFonts w:ascii="Times New Roman" w:hAnsi="Times New Roman" w:cs="Times New Roman"/>
          <w:i/>
          <w:iCs/>
          <w:noProof/>
          <w:sz w:val="24"/>
          <w:szCs w:val="24"/>
        </w:rPr>
        <w:t>Am. Nat.</w:t>
      </w:r>
      <w:r w:rsidRPr="00680B01">
        <w:rPr>
          <w:rFonts w:ascii="Times New Roman" w:hAnsi="Times New Roman" w:cs="Times New Roman"/>
          <w:noProof/>
          <w:sz w:val="24"/>
          <w:szCs w:val="24"/>
        </w:rPr>
        <w:t xml:space="preserve"> 139, 1151–1175. doi:10.1086/285380.</w:t>
      </w:r>
    </w:p>
    <w:p w14:paraId="56A5139F" w14:textId="15F09DD8" w:rsidR="008E6D78" w:rsidRPr="00220142" w:rsidRDefault="00C37536" w:rsidP="00C37536">
      <w:pPr>
        <w:spacing w:line="480" w:lineRule="auto"/>
        <w:rPr>
          <w:rFonts w:ascii="Times New Roman" w:hAnsi="Times New Roman" w:cs="Times New Roman"/>
          <w:sz w:val="24"/>
          <w:szCs w:val="24"/>
        </w:rPr>
      </w:pPr>
      <w:r w:rsidRPr="00220142">
        <w:rPr>
          <w:rFonts w:ascii="Times New Roman" w:hAnsi="Times New Roman" w:cs="Times New Roman"/>
          <w:sz w:val="24"/>
          <w:szCs w:val="24"/>
        </w:rPr>
        <w:fldChar w:fldCharType="end"/>
      </w:r>
    </w:p>
    <w:p w14:paraId="2C356A22" w14:textId="221D3EFF" w:rsidR="00C16CEC" w:rsidRPr="00220142" w:rsidRDefault="00C16CEC">
      <w:pPr>
        <w:rPr>
          <w:rFonts w:ascii="Times New Roman" w:hAnsi="Times New Roman" w:cs="Times New Roman"/>
          <w:sz w:val="24"/>
          <w:szCs w:val="24"/>
        </w:rPr>
      </w:pPr>
      <w:r w:rsidRPr="00220142">
        <w:rPr>
          <w:rFonts w:ascii="Times New Roman" w:hAnsi="Times New Roman" w:cs="Times New Roman"/>
          <w:sz w:val="24"/>
          <w:szCs w:val="24"/>
        </w:rPr>
        <w:br w:type="page"/>
      </w:r>
    </w:p>
    <w:p w14:paraId="57067BF3" w14:textId="72CBD10E" w:rsidR="003F58EA" w:rsidRPr="00220142" w:rsidRDefault="00FA4D74" w:rsidP="003F58EA">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01FF25C" wp14:editId="2B6DBF2A">
            <wp:extent cx="5972810" cy="3484245"/>
            <wp:effectExtent l="0" t="0" r="889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a:extLst>
                        <a:ext uri="{28A0092B-C50C-407E-A947-70E740481C1C}">
                          <a14:useLocalDpi xmlns:a14="http://schemas.microsoft.com/office/drawing/2010/main" val="0"/>
                        </a:ext>
                      </a:extLst>
                    </a:blip>
                    <a:stretch>
                      <a:fillRect/>
                    </a:stretch>
                  </pic:blipFill>
                  <pic:spPr>
                    <a:xfrm>
                      <a:off x="0" y="0"/>
                      <a:ext cx="5972810" cy="3484245"/>
                    </a:xfrm>
                    <a:prstGeom prst="rect">
                      <a:avLst/>
                    </a:prstGeom>
                  </pic:spPr>
                </pic:pic>
              </a:graphicData>
            </a:graphic>
          </wp:inline>
        </w:drawing>
      </w:r>
    </w:p>
    <w:p w14:paraId="30C0575F" w14:textId="3B2177AC" w:rsidR="00C16CEC" w:rsidRDefault="00C16CEC" w:rsidP="003F58EA">
      <w:pPr>
        <w:spacing w:line="480" w:lineRule="auto"/>
        <w:rPr>
          <w:rFonts w:ascii="Times New Roman" w:hAnsi="Times New Roman" w:cs="Times New Roman"/>
          <w:sz w:val="24"/>
          <w:szCs w:val="24"/>
        </w:rPr>
      </w:pPr>
      <w:r w:rsidRPr="00220142">
        <w:rPr>
          <w:rFonts w:ascii="Times New Roman" w:hAnsi="Times New Roman" w:cs="Times New Roman"/>
          <w:b/>
          <w:bCs/>
          <w:sz w:val="24"/>
          <w:szCs w:val="24"/>
        </w:rPr>
        <w:t>Figure 1</w:t>
      </w:r>
      <w:r w:rsidRPr="00220142">
        <w:rPr>
          <w:rFonts w:ascii="Times New Roman" w:hAnsi="Times New Roman" w:cs="Times New Roman"/>
          <w:sz w:val="24"/>
          <w:szCs w:val="24"/>
        </w:rPr>
        <w:t>: Predator attack rate (A) and handling time (B) according to predator mass in aquatic systems. The model fits data quite well</w:t>
      </w:r>
      <w:r w:rsidR="00972D4D" w:rsidRPr="00220142">
        <w:rPr>
          <w:rFonts w:ascii="Times New Roman" w:hAnsi="Times New Roman" w:cs="Times New Roman"/>
          <w:sz w:val="24"/>
          <w:szCs w:val="24"/>
        </w:rPr>
        <w:t xml:space="preserve"> for attack rate</w:t>
      </w:r>
      <w:r w:rsidRPr="00220142">
        <w:rPr>
          <w:rFonts w:ascii="Times New Roman" w:hAnsi="Times New Roman" w:cs="Times New Roman"/>
          <w:sz w:val="24"/>
          <w:szCs w:val="24"/>
        </w:rPr>
        <w:t xml:space="preserve">, although data shows variance. </w:t>
      </w:r>
      <w:r w:rsidR="00972D4D" w:rsidRPr="00220142">
        <w:rPr>
          <w:rFonts w:ascii="Times New Roman" w:hAnsi="Times New Roman" w:cs="Times New Roman"/>
          <w:sz w:val="24"/>
          <w:szCs w:val="24"/>
        </w:rPr>
        <w:t>Predictions for handling time are more accurate for relatively large predators than for smaller predators. This suggests that more investigations are needed in order to understand which factors constrain handling time for smaller predators.</w:t>
      </w:r>
    </w:p>
    <w:p w14:paraId="4983B44F" w14:textId="77777777" w:rsidR="00143402" w:rsidRDefault="00143402" w:rsidP="003F58EA">
      <w:pPr>
        <w:spacing w:line="480" w:lineRule="auto"/>
        <w:rPr>
          <w:rFonts w:ascii="Times New Roman" w:hAnsi="Times New Roman" w:cs="Times New Roman"/>
          <w:sz w:val="24"/>
          <w:szCs w:val="24"/>
        </w:rPr>
      </w:pPr>
    </w:p>
    <w:p w14:paraId="5B387E51" w14:textId="2A8C3D57" w:rsidR="00143402" w:rsidRDefault="00143402">
      <w:pPr>
        <w:rPr>
          <w:rFonts w:ascii="Times New Roman" w:hAnsi="Times New Roman" w:cs="Times New Roman"/>
          <w:sz w:val="24"/>
          <w:szCs w:val="24"/>
        </w:rPr>
      </w:pPr>
      <w:r>
        <w:rPr>
          <w:rFonts w:ascii="Times New Roman" w:hAnsi="Times New Roman" w:cs="Times New Roman"/>
          <w:sz w:val="24"/>
          <w:szCs w:val="24"/>
        </w:rPr>
        <w:br w:type="page"/>
      </w:r>
    </w:p>
    <w:p w14:paraId="6119F4FE" w14:textId="5FD541CF" w:rsidR="00143402" w:rsidRDefault="00143402" w:rsidP="003F58EA">
      <w:pPr>
        <w:spacing w:line="480" w:lineRule="auto"/>
        <w:rPr>
          <w:rFonts w:ascii="Times New Roman" w:hAnsi="Times New Roman" w:cs="Times New Roman"/>
          <w:sz w:val="24"/>
          <w:szCs w:val="24"/>
        </w:rPr>
      </w:pPr>
      <w:commentRangeStart w:id="170"/>
      <w:r>
        <w:rPr>
          <w:rFonts w:ascii="Times New Roman" w:hAnsi="Times New Roman" w:cs="Times New Roman"/>
          <w:sz w:val="24"/>
          <w:szCs w:val="24"/>
        </w:rPr>
        <w:lastRenderedPageBreak/>
        <w:t>Potential figures</w:t>
      </w:r>
      <w:commentRangeEnd w:id="170"/>
      <w:r>
        <w:rPr>
          <w:rStyle w:val="Marquedecommentaire"/>
        </w:rPr>
        <w:commentReference w:id="170"/>
      </w:r>
    </w:p>
    <w:p w14:paraId="0DF8CFDD" w14:textId="5CA9052D" w:rsidR="005E14E5" w:rsidRDefault="005E14E5" w:rsidP="003F58EA">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2F6D33" wp14:editId="379481CB">
            <wp:extent cx="5619750" cy="327828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a:extLst>
                        <a:ext uri="{28A0092B-C50C-407E-A947-70E740481C1C}">
                          <a14:useLocalDpi xmlns:a14="http://schemas.microsoft.com/office/drawing/2010/main" val="0"/>
                        </a:ext>
                      </a:extLst>
                    </a:blip>
                    <a:stretch>
                      <a:fillRect/>
                    </a:stretch>
                  </pic:blipFill>
                  <pic:spPr>
                    <a:xfrm>
                      <a:off x="0" y="0"/>
                      <a:ext cx="5633982" cy="3286589"/>
                    </a:xfrm>
                    <a:prstGeom prst="rect">
                      <a:avLst/>
                    </a:prstGeom>
                  </pic:spPr>
                </pic:pic>
              </a:graphicData>
            </a:graphic>
          </wp:inline>
        </w:drawing>
      </w:r>
    </w:p>
    <w:p w14:paraId="0FFF5AC9" w14:textId="3BE72B4B" w:rsidR="005E14E5" w:rsidRDefault="00603725" w:rsidP="003F58EA">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749DE2" wp14:editId="016E967E">
            <wp:extent cx="6776151" cy="3952875"/>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a:extLst>
                        <a:ext uri="{28A0092B-C50C-407E-A947-70E740481C1C}">
                          <a14:useLocalDpi xmlns:a14="http://schemas.microsoft.com/office/drawing/2010/main" val="0"/>
                        </a:ext>
                      </a:extLst>
                    </a:blip>
                    <a:stretch>
                      <a:fillRect/>
                    </a:stretch>
                  </pic:blipFill>
                  <pic:spPr>
                    <a:xfrm>
                      <a:off x="0" y="0"/>
                      <a:ext cx="6786360" cy="3958830"/>
                    </a:xfrm>
                    <a:prstGeom prst="rect">
                      <a:avLst/>
                    </a:prstGeom>
                  </pic:spPr>
                </pic:pic>
              </a:graphicData>
            </a:graphic>
          </wp:inline>
        </w:drawing>
      </w:r>
    </w:p>
    <w:p w14:paraId="726628A9" w14:textId="77777777" w:rsidR="00A01AEE" w:rsidRPr="00220142" w:rsidRDefault="00A01AEE" w:rsidP="003F58EA">
      <w:pPr>
        <w:spacing w:line="480" w:lineRule="auto"/>
        <w:rPr>
          <w:rFonts w:ascii="Times New Roman" w:hAnsi="Times New Roman" w:cs="Times New Roman"/>
          <w:sz w:val="24"/>
          <w:szCs w:val="24"/>
        </w:rPr>
      </w:pPr>
    </w:p>
    <w:sectPr w:rsidR="00A01AEE" w:rsidRPr="00220142" w:rsidSect="004323A1">
      <w:pgSz w:w="12240" w:h="15840" w:code="1"/>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ech" w:date="2021-05-11T23:54:00Z" w:initials="MOU">
    <w:p w14:paraId="143739F0" w14:textId="6D6E9FF1" w:rsidR="00F63EEF" w:rsidRDefault="00F63EEF">
      <w:pPr>
        <w:pStyle w:val="Commentaire"/>
      </w:pPr>
      <w:r>
        <w:rPr>
          <w:rStyle w:val="Marquedecommentaire"/>
        </w:rPr>
        <w:annotationRef/>
      </w:r>
      <w:r>
        <w:t>I’m not sure I understand exactly what you mean here. Do you mean that they do not use mechanistic models to derive how the various factors are meant to affect the functional response?</w:t>
      </w:r>
    </w:p>
  </w:comment>
  <w:comment w:id="1" w:author="Portalier Sebastien" w:date="2021-05-31T04:16:00Z" w:initials="PS">
    <w:p w14:paraId="2316A5A6" w14:textId="3842F0E2" w:rsidR="00AF3A09" w:rsidRDefault="00AF3A09">
      <w:pPr>
        <w:pStyle w:val="Commentaire"/>
      </w:pPr>
      <w:r>
        <w:rPr>
          <w:rStyle w:val="Marquedecommentaire"/>
        </w:rPr>
        <w:annotationRef/>
      </w:r>
      <w:r>
        <w:t>I added a sentence to make it clearer.</w:t>
      </w:r>
    </w:p>
  </w:comment>
  <w:comment w:id="9" w:author="mech" w:date="2021-05-17T11:43:00Z" w:initials="MOU">
    <w:p w14:paraId="080D0AD4" w14:textId="2CB1242F" w:rsidR="00DB046C" w:rsidRDefault="00DB046C">
      <w:pPr>
        <w:pStyle w:val="Commentaire"/>
      </w:pPr>
      <w:r>
        <w:rPr>
          <w:rStyle w:val="Marquedecommentaire"/>
        </w:rPr>
        <w:annotationRef/>
      </w:r>
      <w:r>
        <w:t xml:space="preserve">Here, I’d discuss more in details how </w:t>
      </w:r>
      <w:r w:rsidR="004E2FB0">
        <w:t xml:space="preserve">successful were the </w:t>
      </w:r>
      <w:r>
        <w:t xml:space="preserve">previous modelling studies that incorporated </w:t>
      </w:r>
      <w:r w:rsidR="004E2FB0">
        <w:t xml:space="preserve">physical factors to predict several aspects of predator-prey interactions. There’s enough material from the work by Chris Carbone, </w:t>
      </w:r>
      <w:proofErr w:type="spellStart"/>
      <w:r w:rsidR="004E2FB0">
        <w:t>Samraat</w:t>
      </w:r>
      <w:proofErr w:type="spellEnd"/>
      <w:r w:rsidR="004E2FB0">
        <w:t xml:space="preserve"> Pawar, and Mark Baird, </w:t>
      </w:r>
      <w:r w:rsidR="000F05AB">
        <w:t>for a good discussion</w:t>
      </w:r>
      <w:r w:rsidR="004E2FB0">
        <w:t>. I think that showing how this approach was successful, even if only</w:t>
      </w:r>
      <w:r w:rsidR="000F05AB">
        <w:t xml:space="preserve"> </w:t>
      </w:r>
      <w:r w:rsidR="004E2FB0">
        <w:t>partially, can only strengthen our case.</w:t>
      </w:r>
    </w:p>
  </w:comment>
  <w:comment w:id="167" w:author="mech" w:date="2021-05-17T11:48:00Z" w:initials="MOU">
    <w:p w14:paraId="20F00F72" w14:textId="2C018DD7" w:rsidR="005E7C02" w:rsidRDefault="005E7C02">
      <w:pPr>
        <w:pStyle w:val="Commentaire"/>
      </w:pPr>
      <w:r>
        <w:rPr>
          <w:rStyle w:val="Marquedecommentaire"/>
        </w:rPr>
        <w:annotationRef/>
      </w:r>
      <w:r>
        <w:t>I expand a bit on this point in the supplementary materials, but it’d be useful to look closer to the relative contributions of capture and handling per se to the total handling time.</w:t>
      </w:r>
      <w:r w:rsidR="000C00DA">
        <w:t xml:space="preserve"> Best case</w:t>
      </w:r>
      <w:r w:rsidR="00B37471">
        <w:t xml:space="preserve"> scenario</w:t>
      </w:r>
      <w:r w:rsidR="000C00DA">
        <w:t>, would be if we could fit separately prediction to data for capture and handling separately.</w:t>
      </w:r>
    </w:p>
  </w:comment>
  <w:comment w:id="168" w:author="Portalier Sebastien" w:date="2021-06-01T03:44:00Z" w:initials="PS">
    <w:p w14:paraId="38EB388F" w14:textId="24398F8B" w:rsidR="00E25F12" w:rsidRDefault="00E25F12">
      <w:pPr>
        <w:pStyle w:val="Commentaire"/>
      </w:pPr>
      <w:r>
        <w:rPr>
          <w:rStyle w:val="Marquedecommentaire"/>
        </w:rPr>
        <w:annotationRef/>
      </w:r>
      <w:r>
        <w:t>Capture time is very short (a few seconds), compared to handling time (several hours). So, its contribution is invisible on the figure.</w:t>
      </w:r>
    </w:p>
  </w:comment>
  <w:comment w:id="169" w:author="Portalier Sebastien" w:date="2021-06-01T05:55:00Z" w:initials="PS">
    <w:p w14:paraId="5221768E" w14:textId="56ED4D1B" w:rsidR="00463B4C" w:rsidRDefault="00463B4C">
      <w:pPr>
        <w:pStyle w:val="Commentaire"/>
      </w:pPr>
      <w:r>
        <w:rPr>
          <w:rStyle w:val="Marquedecommentaire"/>
        </w:rPr>
        <w:annotationRef/>
      </w:r>
      <w:r>
        <w:t>Here, I wonder if a plot of capture probability, or even species-specific speed would not be better suited since they vary with physical factors (while handling time does not).</w:t>
      </w:r>
    </w:p>
  </w:comment>
  <w:comment w:id="170" w:author="Portalier Sebastien" w:date="2021-06-01T05:58:00Z" w:initials="PS">
    <w:p w14:paraId="2D093030" w14:textId="77777777" w:rsidR="00143402" w:rsidRDefault="00143402">
      <w:pPr>
        <w:pStyle w:val="Commentaire"/>
      </w:pPr>
      <w:r>
        <w:rPr>
          <w:rStyle w:val="Marquedecommentaire"/>
        </w:rPr>
        <w:annotationRef/>
      </w:r>
      <w:r>
        <w:t xml:space="preserve">Here are two figures that can be included: 1) capture probability, 2) heat map of attack rate and handling time. </w:t>
      </w:r>
    </w:p>
    <w:p w14:paraId="134A7B38" w14:textId="1C9F799D" w:rsidR="00143402" w:rsidRDefault="00143402">
      <w:pPr>
        <w:pStyle w:val="Commentaire"/>
      </w:pPr>
      <w:r>
        <w:t>We can add also figure S2 from the supplementary material (species-specific speed).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3739F0" w15:done="0"/>
  <w15:commentEx w15:paraId="2316A5A6" w15:paraIdParent="143739F0" w15:done="0"/>
  <w15:commentEx w15:paraId="080D0AD4" w15:done="0"/>
  <w15:commentEx w15:paraId="20F00F72" w15:done="0"/>
  <w15:commentEx w15:paraId="38EB388F" w15:paraIdParent="20F00F72" w15:done="0"/>
  <w15:commentEx w15:paraId="5221768E" w15:done="0"/>
  <w15:commentEx w15:paraId="134A7B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EE18D" w16cex:dateUtc="2021-05-31T02:16:00Z"/>
  <w16cex:commentExtensible w16cex:durableId="24602B92" w16cex:dateUtc="2021-06-01T01:44:00Z"/>
  <w16cex:commentExtensible w16cex:durableId="24604A5F" w16cex:dateUtc="2021-06-01T03:55:00Z"/>
  <w16cex:commentExtensible w16cex:durableId="24604AFE" w16cex:dateUtc="2021-06-01T0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3739F0" w16cid:durableId="244597CA"/>
  <w16cid:commentId w16cid:paraId="2316A5A6" w16cid:durableId="245EE18D"/>
  <w16cid:commentId w16cid:paraId="080D0AD4" w16cid:durableId="244CD577"/>
  <w16cid:commentId w16cid:paraId="20F00F72" w16cid:durableId="244CD677"/>
  <w16cid:commentId w16cid:paraId="38EB388F" w16cid:durableId="24602B92"/>
  <w16cid:commentId w16cid:paraId="5221768E" w16cid:durableId="24604A5F"/>
  <w16cid:commentId w16cid:paraId="134A7B38" w16cid:durableId="24604A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DBA"/>
    <w:multiLevelType w:val="hybridMultilevel"/>
    <w:tmpl w:val="AEF45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0AF6BCE"/>
    <w:multiLevelType w:val="hybridMultilevel"/>
    <w:tmpl w:val="62282F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alier Sebastien">
    <w15:presenceInfo w15:providerId="Windows Live" w15:userId="ab218978edce6ade"/>
  </w15:person>
  <w15:person w15:author="mech">
    <w15:presenceInfo w15:providerId="None" w15:userId="me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3A1"/>
    <w:rsid w:val="00003721"/>
    <w:rsid w:val="000244CA"/>
    <w:rsid w:val="00060D05"/>
    <w:rsid w:val="00072C10"/>
    <w:rsid w:val="00076F56"/>
    <w:rsid w:val="00095F55"/>
    <w:rsid w:val="00097612"/>
    <w:rsid w:val="000A0930"/>
    <w:rsid w:val="000A16F4"/>
    <w:rsid w:val="000A1F19"/>
    <w:rsid w:val="000A63A6"/>
    <w:rsid w:val="000A6B38"/>
    <w:rsid w:val="000B00EB"/>
    <w:rsid w:val="000C00DA"/>
    <w:rsid w:val="000C72B5"/>
    <w:rsid w:val="000E10FF"/>
    <w:rsid w:val="000E719A"/>
    <w:rsid w:val="000F05AB"/>
    <w:rsid w:val="000F78AE"/>
    <w:rsid w:val="001033E7"/>
    <w:rsid w:val="00105C56"/>
    <w:rsid w:val="00127FD0"/>
    <w:rsid w:val="00143402"/>
    <w:rsid w:val="001604A2"/>
    <w:rsid w:val="00171826"/>
    <w:rsid w:val="0017585A"/>
    <w:rsid w:val="001A3771"/>
    <w:rsid w:val="001B32D3"/>
    <w:rsid w:val="001C7F1A"/>
    <w:rsid w:val="001E7AEA"/>
    <w:rsid w:val="001F1514"/>
    <w:rsid w:val="0020708F"/>
    <w:rsid w:val="00220142"/>
    <w:rsid w:val="00230464"/>
    <w:rsid w:val="00235CDB"/>
    <w:rsid w:val="002442A3"/>
    <w:rsid w:val="002475D8"/>
    <w:rsid w:val="002763AB"/>
    <w:rsid w:val="00276DD2"/>
    <w:rsid w:val="002A40E4"/>
    <w:rsid w:val="002E6F19"/>
    <w:rsid w:val="00303FDC"/>
    <w:rsid w:val="00311422"/>
    <w:rsid w:val="0035794E"/>
    <w:rsid w:val="003948BD"/>
    <w:rsid w:val="003D2E5C"/>
    <w:rsid w:val="003E1A7B"/>
    <w:rsid w:val="003E5331"/>
    <w:rsid w:val="003F58EA"/>
    <w:rsid w:val="004174F1"/>
    <w:rsid w:val="004227E9"/>
    <w:rsid w:val="004323A1"/>
    <w:rsid w:val="004610DC"/>
    <w:rsid w:val="00463B4C"/>
    <w:rsid w:val="00472675"/>
    <w:rsid w:val="004A3C9A"/>
    <w:rsid w:val="004A44E1"/>
    <w:rsid w:val="004B4E0E"/>
    <w:rsid w:val="004C08E4"/>
    <w:rsid w:val="004D35AE"/>
    <w:rsid w:val="004E2FB0"/>
    <w:rsid w:val="00501DC8"/>
    <w:rsid w:val="00502C7E"/>
    <w:rsid w:val="005361AE"/>
    <w:rsid w:val="00545751"/>
    <w:rsid w:val="00571934"/>
    <w:rsid w:val="00581042"/>
    <w:rsid w:val="0059218F"/>
    <w:rsid w:val="005B40BF"/>
    <w:rsid w:val="005D55CA"/>
    <w:rsid w:val="005D5B4C"/>
    <w:rsid w:val="005E065D"/>
    <w:rsid w:val="005E14E5"/>
    <w:rsid w:val="005E7C02"/>
    <w:rsid w:val="00603725"/>
    <w:rsid w:val="00612549"/>
    <w:rsid w:val="00623A61"/>
    <w:rsid w:val="00653505"/>
    <w:rsid w:val="0065452F"/>
    <w:rsid w:val="00680B01"/>
    <w:rsid w:val="00684D7C"/>
    <w:rsid w:val="006863AA"/>
    <w:rsid w:val="006A04B8"/>
    <w:rsid w:val="006E5ADE"/>
    <w:rsid w:val="006E691E"/>
    <w:rsid w:val="007328E0"/>
    <w:rsid w:val="00741BE0"/>
    <w:rsid w:val="0075207F"/>
    <w:rsid w:val="007543C8"/>
    <w:rsid w:val="007645C3"/>
    <w:rsid w:val="0076749D"/>
    <w:rsid w:val="00790A69"/>
    <w:rsid w:val="00792D27"/>
    <w:rsid w:val="007A6970"/>
    <w:rsid w:val="007C1607"/>
    <w:rsid w:val="007C278F"/>
    <w:rsid w:val="007D0E06"/>
    <w:rsid w:val="007E448C"/>
    <w:rsid w:val="008006F7"/>
    <w:rsid w:val="008117A3"/>
    <w:rsid w:val="00814F41"/>
    <w:rsid w:val="008271C4"/>
    <w:rsid w:val="0084375B"/>
    <w:rsid w:val="00846985"/>
    <w:rsid w:val="00862DA9"/>
    <w:rsid w:val="00867767"/>
    <w:rsid w:val="008679DF"/>
    <w:rsid w:val="0089564E"/>
    <w:rsid w:val="008C5503"/>
    <w:rsid w:val="008D73E1"/>
    <w:rsid w:val="008E6D78"/>
    <w:rsid w:val="008F753E"/>
    <w:rsid w:val="00901896"/>
    <w:rsid w:val="00905530"/>
    <w:rsid w:val="0092000B"/>
    <w:rsid w:val="00947D88"/>
    <w:rsid w:val="0097092D"/>
    <w:rsid w:val="00972D4D"/>
    <w:rsid w:val="00985CF3"/>
    <w:rsid w:val="009966AF"/>
    <w:rsid w:val="009A47F4"/>
    <w:rsid w:val="009D0A37"/>
    <w:rsid w:val="009D3144"/>
    <w:rsid w:val="009E296E"/>
    <w:rsid w:val="009F5AE1"/>
    <w:rsid w:val="009F601F"/>
    <w:rsid w:val="00A01AEE"/>
    <w:rsid w:val="00A11DD9"/>
    <w:rsid w:val="00A13051"/>
    <w:rsid w:val="00A51021"/>
    <w:rsid w:val="00A641ED"/>
    <w:rsid w:val="00A65318"/>
    <w:rsid w:val="00A66619"/>
    <w:rsid w:val="00A93246"/>
    <w:rsid w:val="00AA1D95"/>
    <w:rsid w:val="00AA2DF0"/>
    <w:rsid w:val="00AA2FC9"/>
    <w:rsid w:val="00AA5310"/>
    <w:rsid w:val="00AD4E1E"/>
    <w:rsid w:val="00AF05A4"/>
    <w:rsid w:val="00AF3A09"/>
    <w:rsid w:val="00B14E5D"/>
    <w:rsid w:val="00B36629"/>
    <w:rsid w:val="00B37471"/>
    <w:rsid w:val="00B44647"/>
    <w:rsid w:val="00B44C2F"/>
    <w:rsid w:val="00B51065"/>
    <w:rsid w:val="00B54560"/>
    <w:rsid w:val="00B75FDC"/>
    <w:rsid w:val="00BA3451"/>
    <w:rsid w:val="00BA7B2D"/>
    <w:rsid w:val="00BE6CC0"/>
    <w:rsid w:val="00C11110"/>
    <w:rsid w:val="00C16CEC"/>
    <w:rsid w:val="00C223B1"/>
    <w:rsid w:val="00C37536"/>
    <w:rsid w:val="00C43B55"/>
    <w:rsid w:val="00C64559"/>
    <w:rsid w:val="00C75EFA"/>
    <w:rsid w:val="00C96984"/>
    <w:rsid w:val="00CA632E"/>
    <w:rsid w:val="00D32DAA"/>
    <w:rsid w:val="00D67FA9"/>
    <w:rsid w:val="00DA4829"/>
    <w:rsid w:val="00DA4C69"/>
    <w:rsid w:val="00DB046C"/>
    <w:rsid w:val="00DC11FA"/>
    <w:rsid w:val="00DD6BB9"/>
    <w:rsid w:val="00DE427B"/>
    <w:rsid w:val="00DF63E6"/>
    <w:rsid w:val="00E04A4A"/>
    <w:rsid w:val="00E126CA"/>
    <w:rsid w:val="00E25F12"/>
    <w:rsid w:val="00E3036B"/>
    <w:rsid w:val="00E47DB9"/>
    <w:rsid w:val="00E52174"/>
    <w:rsid w:val="00E66D75"/>
    <w:rsid w:val="00E70BC9"/>
    <w:rsid w:val="00E72E6E"/>
    <w:rsid w:val="00E83351"/>
    <w:rsid w:val="00EA1C14"/>
    <w:rsid w:val="00EB20BB"/>
    <w:rsid w:val="00EF6802"/>
    <w:rsid w:val="00F058B9"/>
    <w:rsid w:val="00F204F2"/>
    <w:rsid w:val="00F27ECF"/>
    <w:rsid w:val="00F325FE"/>
    <w:rsid w:val="00F50C00"/>
    <w:rsid w:val="00F62C65"/>
    <w:rsid w:val="00F63EEF"/>
    <w:rsid w:val="00F90709"/>
    <w:rsid w:val="00F90F41"/>
    <w:rsid w:val="00F93A16"/>
    <w:rsid w:val="00FA4D74"/>
    <w:rsid w:val="00FB7B6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8E2CC"/>
  <w15:chartTrackingRefBased/>
  <w15:docId w15:val="{BB29F539-3125-421B-93F4-409D01BD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641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B545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50C00"/>
    <w:pPr>
      <w:ind w:left="720"/>
      <w:contextualSpacing/>
    </w:pPr>
  </w:style>
  <w:style w:type="character" w:customStyle="1" w:styleId="Titre1Car">
    <w:name w:val="Titre 1 Car"/>
    <w:basedOn w:val="Policepardfaut"/>
    <w:link w:val="Titre1"/>
    <w:uiPriority w:val="9"/>
    <w:rsid w:val="00A641E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B54560"/>
    <w:rPr>
      <w:rFonts w:asciiTheme="majorHAnsi" w:eastAsiaTheme="majorEastAsia" w:hAnsiTheme="majorHAnsi" w:cstheme="majorBidi"/>
      <w:color w:val="2F5496" w:themeColor="accent1" w:themeShade="BF"/>
      <w:sz w:val="26"/>
      <w:szCs w:val="26"/>
    </w:rPr>
  </w:style>
  <w:style w:type="paragraph" w:styleId="Textedebulles">
    <w:name w:val="Balloon Text"/>
    <w:basedOn w:val="Normal"/>
    <w:link w:val="TextedebullesCar"/>
    <w:uiPriority w:val="99"/>
    <w:semiHidden/>
    <w:unhideWhenUsed/>
    <w:rsid w:val="007328E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7328E0"/>
    <w:rPr>
      <w:rFonts w:ascii="Times New Roman" w:hAnsi="Times New Roman" w:cs="Times New Roman"/>
      <w:sz w:val="18"/>
      <w:szCs w:val="18"/>
    </w:rPr>
  </w:style>
  <w:style w:type="character" w:styleId="Marquedecommentaire">
    <w:name w:val="annotation reference"/>
    <w:basedOn w:val="Policepardfaut"/>
    <w:uiPriority w:val="99"/>
    <w:semiHidden/>
    <w:unhideWhenUsed/>
    <w:rsid w:val="00171826"/>
    <w:rPr>
      <w:sz w:val="16"/>
      <w:szCs w:val="16"/>
    </w:rPr>
  </w:style>
  <w:style w:type="paragraph" w:styleId="Commentaire">
    <w:name w:val="annotation text"/>
    <w:basedOn w:val="Normal"/>
    <w:link w:val="CommentaireCar"/>
    <w:uiPriority w:val="99"/>
    <w:semiHidden/>
    <w:unhideWhenUsed/>
    <w:rsid w:val="00171826"/>
    <w:pPr>
      <w:spacing w:line="240" w:lineRule="auto"/>
    </w:pPr>
    <w:rPr>
      <w:sz w:val="20"/>
      <w:szCs w:val="20"/>
    </w:rPr>
  </w:style>
  <w:style w:type="character" w:customStyle="1" w:styleId="CommentaireCar">
    <w:name w:val="Commentaire Car"/>
    <w:basedOn w:val="Policepardfaut"/>
    <w:link w:val="Commentaire"/>
    <w:uiPriority w:val="99"/>
    <w:semiHidden/>
    <w:rsid w:val="00171826"/>
    <w:rPr>
      <w:sz w:val="20"/>
      <w:szCs w:val="20"/>
    </w:rPr>
  </w:style>
  <w:style w:type="paragraph" w:styleId="Objetducommentaire">
    <w:name w:val="annotation subject"/>
    <w:basedOn w:val="Commentaire"/>
    <w:next w:val="Commentaire"/>
    <w:link w:val="ObjetducommentaireCar"/>
    <w:uiPriority w:val="99"/>
    <w:semiHidden/>
    <w:unhideWhenUsed/>
    <w:rsid w:val="00171826"/>
    <w:rPr>
      <w:b/>
      <w:bCs/>
    </w:rPr>
  </w:style>
  <w:style w:type="character" w:customStyle="1" w:styleId="ObjetducommentaireCar">
    <w:name w:val="Objet du commentaire Car"/>
    <w:basedOn w:val="CommentaireCar"/>
    <w:link w:val="Objetducommentaire"/>
    <w:uiPriority w:val="99"/>
    <w:semiHidden/>
    <w:rsid w:val="00171826"/>
    <w:rPr>
      <w:b/>
      <w:bCs/>
      <w:sz w:val="20"/>
      <w:szCs w:val="20"/>
    </w:rPr>
  </w:style>
  <w:style w:type="paragraph" w:styleId="Rvision">
    <w:name w:val="Revision"/>
    <w:hidden/>
    <w:uiPriority w:val="99"/>
    <w:semiHidden/>
    <w:rsid w:val="00A653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C0BF8-A567-B444-A5FE-0BA5A0C34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19</Pages>
  <Words>19935</Words>
  <Characters>113636</Characters>
  <Application>Microsoft Office Word</Application>
  <DocSecurity>0</DocSecurity>
  <Lines>946</Lines>
  <Paragraphs>266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43</cp:revision>
  <dcterms:created xsi:type="dcterms:W3CDTF">2021-05-11T08:16:00Z</dcterms:created>
  <dcterms:modified xsi:type="dcterms:W3CDTF">2021-06-01T04:10:00Z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http://www.zotero.org/styles/frontiers-in-ecology-and-evolution</vt:lpwstr>
  </property>
  <property fmtid="{D5CDD505-2E9C-101B-9397-08002B2CF9AE}" pid="15" name="Mendeley Recent Style Name 6_1">
    <vt:lpwstr>Frontiers in Ecology and Evolution</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http://www.zotero.org/styles/journal-of-animal-ecology</vt:lpwstr>
  </property>
  <property fmtid="{D5CDD505-2E9C-101B-9397-08002B2CF9AE}" pid="19" name="Mendeley Recent Style Name 8_1">
    <vt:lpwstr>Journal of Animal Ecology</vt:lpwstr>
  </property>
  <property fmtid="{D5CDD505-2E9C-101B-9397-08002B2CF9AE}" pid="20" name="Mendeley Recent Style Id 9_1">
    <vt:lpwstr>http://www.zotero.org/styles/journal-of-theoretical-biology</vt:lpwstr>
  </property>
  <property fmtid="{D5CDD505-2E9C-101B-9397-08002B2CF9AE}" pid="21" name="Mendeley Recent Style Name 9_1">
    <vt:lpwstr>Journal of Theoretical Biology</vt:lpwstr>
  </property>
  <property fmtid="{D5CDD505-2E9C-101B-9397-08002B2CF9AE}" pid="22" name="Mendeley Document_1">
    <vt:lpwstr>True</vt:lpwstr>
  </property>
  <property fmtid="{D5CDD505-2E9C-101B-9397-08002B2CF9AE}" pid="23" name="Mendeley Unique User Id_1">
    <vt:lpwstr>a0341c1e-e0ee-322a-a484-f89d27289daa</vt:lpwstr>
  </property>
  <property fmtid="{D5CDD505-2E9C-101B-9397-08002B2CF9AE}" pid="24" name="Mendeley Citation Style_1">
    <vt:lpwstr>http://www.zotero.org/styles/frontiers-in-ecology-and-evolution</vt:lpwstr>
  </property>
</Properties>
</file>