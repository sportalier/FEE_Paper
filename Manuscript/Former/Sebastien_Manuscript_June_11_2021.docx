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2C7A" w14:textId="77777777" w:rsidR="006E5ADE" w:rsidRPr="00E11DD7" w:rsidRDefault="006E5ADE" w:rsidP="006E5ADE">
      <w:pPr>
        <w:spacing w:line="480" w:lineRule="auto"/>
        <w:rPr>
          <w:rFonts w:ascii="Times New Roman" w:hAnsi="Times New Roman" w:cs="Times New Roman"/>
          <w:b/>
          <w:bCs/>
          <w:sz w:val="28"/>
          <w:szCs w:val="28"/>
        </w:rPr>
      </w:pPr>
      <w:r w:rsidRPr="00E11DD7">
        <w:rPr>
          <w:rFonts w:ascii="Times New Roman" w:hAnsi="Times New Roman" w:cs="Times New Roman"/>
          <w:b/>
          <w:bCs/>
          <w:sz w:val="28"/>
          <w:szCs w:val="28"/>
        </w:rPr>
        <w:t>A novel biomechanical approach to infer size-based functional response in aquatic and terrestrial systems</w:t>
      </w:r>
    </w:p>
    <w:p w14:paraId="27C2201C" w14:textId="77777777" w:rsidR="006E5ADE" w:rsidRPr="006E5ADE" w:rsidRDefault="006E5ADE" w:rsidP="006E5ADE">
      <w:pPr>
        <w:pStyle w:val="Titre1"/>
        <w:spacing w:line="480" w:lineRule="auto"/>
        <w:rPr>
          <w:rFonts w:ascii="Times New Roman" w:hAnsi="Times New Roman" w:cs="Times New Roman"/>
          <w:b/>
          <w:bCs/>
          <w:color w:val="auto"/>
          <w:sz w:val="28"/>
          <w:szCs w:val="28"/>
        </w:rPr>
      </w:pPr>
      <w:r w:rsidRPr="006E5ADE">
        <w:rPr>
          <w:rFonts w:ascii="Times New Roman" w:hAnsi="Times New Roman" w:cs="Times New Roman"/>
          <w:b/>
          <w:bCs/>
          <w:color w:val="auto"/>
          <w:sz w:val="28"/>
          <w:szCs w:val="28"/>
        </w:rPr>
        <w:t>Abstract</w:t>
      </w:r>
    </w:p>
    <w:p w14:paraId="5D569934" w14:textId="0F2DB1D4"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t xml:space="preserve">First derivations of the functional response were mechanistic, but in practice, the subsequent uses of these first mechanistically-derived functions were mostly phenomenological and, to a large degree unsatisfactory. However, a better understanding of mechanisms underpinning functional response would lead to novel insights on predator-prey relationships within natural systems. We propose to return to the mechanistic approach, and we try to push it by including an explicit consideration of the movement of the organisms involved, and hence of mechanics. Living organisms are constrained by the physical properties of the surrounding medium. Hence, ability of moving is an essential aspect of most predator-prey interactions, and motion is affected by physical properties such as density or viscosity. </w:t>
      </w:r>
      <w:r w:rsidR="007328E0">
        <w:rPr>
          <w:rFonts w:ascii="Times New Roman" w:hAnsi="Times New Roman" w:cs="Times New Roman"/>
          <w:sz w:val="24"/>
          <w:szCs w:val="24"/>
        </w:rPr>
        <w:t>Most</w:t>
      </w:r>
      <w:r w:rsidR="007328E0" w:rsidRPr="00E11DD7">
        <w:rPr>
          <w:rFonts w:ascii="Times New Roman" w:hAnsi="Times New Roman" w:cs="Times New Roman"/>
          <w:sz w:val="24"/>
          <w:szCs w:val="24"/>
        </w:rPr>
        <w:t xml:space="preserve"> </w:t>
      </w:r>
      <w:r w:rsidRPr="00E11DD7">
        <w:rPr>
          <w:rFonts w:ascii="Times New Roman" w:hAnsi="Times New Roman" w:cs="Times New Roman"/>
          <w:sz w:val="24"/>
          <w:szCs w:val="24"/>
        </w:rPr>
        <w:t>predator</w:t>
      </w:r>
      <w:r w:rsidR="007328E0">
        <w:rPr>
          <w:rFonts w:ascii="Times New Roman" w:hAnsi="Times New Roman" w:cs="Times New Roman"/>
          <w:sz w:val="24"/>
          <w:szCs w:val="24"/>
        </w:rPr>
        <w:t>s</w:t>
      </w:r>
      <w:r w:rsidRPr="00E11DD7">
        <w:rPr>
          <w:rFonts w:ascii="Times New Roman" w:hAnsi="Times New Roman" w:cs="Times New Roman"/>
          <w:sz w:val="24"/>
          <w:szCs w:val="24"/>
        </w:rPr>
        <w:t xml:space="preserve"> ha</w:t>
      </w:r>
      <w:r w:rsidR="007328E0">
        <w:rPr>
          <w:rFonts w:ascii="Times New Roman" w:hAnsi="Times New Roman" w:cs="Times New Roman"/>
          <w:sz w:val="24"/>
          <w:szCs w:val="24"/>
        </w:rPr>
        <w:t>ve</w:t>
      </w:r>
      <w:r w:rsidRPr="00E11DD7">
        <w:rPr>
          <w:rFonts w:ascii="Times New Roman" w:hAnsi="Times New Roman" w:cs="Times New Roman"/>
          <w:sz w:val="24"/>
          <w:szCs w:val="24"/>
        </w:rPr>
        <w:t xml:space="preserve"> to move to search for a prey, then to capture this prey.  Search and capture efficiencies are key elements of attack rate. Physical properties of the medium, in relation with body size, constrain predator and prey ability to move, thus affecting functional response.</w:t>
      </w:r>
      <w:r>
        <w:rPr>
          <w:rFonts w:ascii="Times New Roman" w:hAnsi="Times New Roman" w:cs="Times New Roman"/>
          <w:sz w:val="24"/>
          <w:szCs w:val="24"/>
        </w:rPr>
        <w:t xml:space="preserve"> </w:t>
      </w:r>
      <w:r w:rsidRPr="00E11DD7">
        <w:rPr>
          <w:rFonts w:ascii="Times New Roman" w:hAnsi="Times New Roman" w:cs="Times New Roman"/>
          <w:sz w:val="24"/>
          <w:szCs w:val="24"/>
        </w:rPr>
        <w:t xml:space="preserve">Considering mechanical effects from the medium grounds the functional response within its physical, local environment, and makes its parameterisation dependent on measurable morphological and physical traits of organisms. As an example of this kind of approach, we provide a model that derives classical parameters of a functional response (i.e., attack rate and handling time) from body size and physical factors. We use a recently published biomechanical model, and compute parameter values for </w:t>
      </w:r>
      <w:r w:rsidR="00B51065">
        <w:rPr>
          <w:rFonts w:ascii="Times New Roman" w:hAnsi="Times New Roman" w:cs="Times New Roman"/>
          <w:sz w:val="24"/>
          <w:szCs w:val="24"/>
        </w:rPr>
        <w:t>the</w:t>
      </w:r>
      <w:r w:rsidR="00B51065" w:rsidRPr="00E11DD7">
        <w:rPr>
          <w:rFonts w:ascii="Times New Roman" w:hAnsi="Times New Roman" w:cs="Times New Roman"/>
          <w:sz w:val="24"/>
          <w:szCs w:val="24"/>
        </w:rPr>
        <w:t xml:space="preserve"> </w:t>
      </w:r>
      <w:r w:rsidRPr="00E11DD7">
        <w:rPr>
          <w:rFonts w:ascii="Times New Roman" w:hAnsi="Times New Roman" w:cs="Times New Roman"/>
          <w:sz w:val="24"/>
          <w:szCs w:val="24"/>
        </w:rPr>
        <w:t xml:space="preserve">functional response. The novelty of this approach is that parameters are not estimated from observational data. The model only needs body sizes and physical properties of the medium, which can be easily measured. </w:t>
      </w:r>
    </w:p>
    <w:p w14:paraId="5E404139" w14:textId="77777777"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lastRenderedPageBreak/>
        <w:t>Several ways for potential improvement are discussed. Further studies may include more physical factors such as temperature that affects physical properties and/or organism metabolism, or light that may be of importance for visual predators. This approach also provides easy ways to validate of falsify hypothesis. Hence, discrepancies between predictions and real data point immediately towards an error in the modelling, or means that important mechanisms are missing.</w:t>
      </w:r>
      <w:r>
        <w:rPr>
          <w:rFonts w:ascii="Times New Roman" w:hAnsi="Times New Roman" w:cs="Times New Roman"/>
          <w:sz w:val="24"/>
          <w:szCs w:val="24"/>
        </w:rPr>
        <w:t xml:space="preserve"> </w:t>
      </w:r>
      <w:r w:rsidRPr="00E11DD7">
        <w:rPr>
          <w:rFonts w:ascii="Times New Roman" w:hAnsi="Times New Roman" w:cs="Times New Roman"/>
          <w:sz w:val="24"/>
          <w:szCs w:val="24"/>
        </w:rPr>
        <w:t xml:space="preserve">Using this approach, functional response becomes an emerging property of the system. It opens a promising avenue for new approaches that would merge the biological part and the physical part of the medium. The strength of this kind of approach is to derive patterns at the community level from measures done at the individual or species level. </w:t>
      </w:r>
    </w:p>
    <w:p w14:paraId="22F8A585" w14:textId="77777777" w:rsidR="006E5ADE" w:rsidRDefault="006E5ADE" w:rsidP="006E5ADE">
      <w:pPr>
        <w:rPr>
          <w:rFonts w:ascii="Times New Roman" w:hAnsi="Times New Roman" w:cs="Times New Roman"/>
          <w:b/>
          <w:bCs/>
        </w:rPr>
      </w:pPr>
    </w:p>
    <w:p w14:paraId="78098943" w14:textId="7DCFABA4" w:rsidR="00A641ED" w:rsidRPr="00220142" w:rsidRDefault="00A641ED" w:rsidP="00623A61">
      <w:pPr>
        <w:pStyle w:val="Titre1"/>
        <w:spacing w:line="480" w:lineRule="auto"/>
        <w:rPr>
          <w:rFonts w:ascii="Times New Roman" w:hAnsi="Times New Roman" w:cs="Times New Roman"/>
          <w:b/>
          <w:bCs/>
          <w:color w:val="auto"/>
        </w:rPr>
      </w:pPr>
      <w:r w:rsidRPr="00220142">
        <w:rPr>
          <w:rFonts w:ascii="Times New Roman" w:hAnsi="Times New Roman" w:cs="Times New Roman"/>
          <w:b/>
          <w:bCs/>
          <w:color w:val="auto"/>
        </w:rPr>
        <w:t>Introduction</w:t>
      </w:r>
    </w:p>
    <w:p w14:paraId="7BE44BE3" w14:textId="495F312F" w:rsidR="00A51021" w:rsidRPr="00220142" w:rsidRDefault="00C11110" w:rsidP="00623A61">
      <w:pPr>
        <w:spacing w:line="480" w:lineRule="auto"/>
        <w:rPr>
          <w:rFonts w:ascii="Times New Roman" w:hAnsi="Times New Roman" w:cs="Times New Roman"/>
          <w:sz w:val="24"/>
          <w:szCs w:val="24"/>
        </w:rPr>
      </w:pPr>
      <w:r w:rsidRPr="00220142">
        <w:rPr>
          <w:rFonts w:ascii="Times New Roman" w:hAnsi="Times New Roman" w:cs="Times New Roman"/>
          <w:sz w:val="24"/>
          <w:szCs w:val="24"/>
        </w:rPr>
        <w:t xml:space="preserve">The study of the </w:t>
      </w:r>
      <w:r w:rsidR="00097612" w:rsidRPr="00220142">
        <w:rPr>
          <w:rFonts w:ascii="Times New Roman" w:hAnsi="Times New Roman" w:cs="Times New Roman"/>
          <w:sz w:val="24"/>
          <w:szCs w:val="24"/>
        </w:rPr>
        <w:t xml:space="preserve">consumption rate of </w:t>
      </w:r>
      <w:r w:rsidRPr="00220142">
        <w:rPr>
          <w:rFonts w:ascii="Times New Roman" w:hAnsi="Times New Roman" w:cs="Times New Roman"/>
          <w:sz w:val="24"/>
          <w:szCs w:val="24"/>
        </w:rPr>
        <w:t xml:space="preserve">prey </w:t>
      </w:r>
      <w:r w:rsidR="00F204F2" w:rsidRPr="00220142">
        <w:rPr>
          <w:rFonts w:ascii="Times New Roman" w:hAnsi="Times New Roman" w:cs="Times New Roman"/>
          <w:sz w:val="24"/>
          <w:szCs w:val="24"/>
        </w:rPr>
        <w:t>by a given</w:t>
      </w:r>
      <w:r w:rsidRPr="00220142">
        <w:rPr>
          <w:rFonts w:ascii="Times New Roman" w:hAnsi="Times New Roman" w:cs="Times New Roman"/>
          <w:sz w:val="24"/>
          <w:szCs w:val="24"/>
        </w:rPr>
        <w:t xml:space="preserve"> predator </w:t>
      </w:r>
      <w:r w:rsidR="00947D88">
        <w:rPr>
          <w:rFonts w:ascii="Times New Roman" w:hAnsi="Times New Roman" w:cs="Times New Roman"/>
          <w:sz w:val="24"/>
          <w:szCs w:val="24"/>
        </w:rPr>
        <w:t xml:space="preserve">(i.e., the functional response) </w:t>
      </w:r>
      <w:r w:rsidRPr="00220142">
        <w:rPr>
          <w:rFonts w:ascii="Times New Roman" w:hAnsi="Times New Roman" w:cs="Times New Roman"/>
          <w:sz w:val="24"/>
          <w:szCs w:val="24"/>
        </w:rPr>
        <w:t xml:space="preserve">began several decades ago </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{"citationItems":[{"id":"ITEM-1","itemData":{"author":[{"dropping-particle":"","family":"Gause","given":"G. F.","non-dropping-particle":"","parse-names":false,"suffix":""}],"id":"ITEM-1","issued":{"date-parts":[["1934"]]},"number-of-pages":"163","publisher":"Williams and Wilkins, Baltimore","title":"The struggle for existence","type":"book"},"uris":["http://www.mendeley.com/documents/?uuid=32be2085-6ca0-45d2-ba32-7a79a118afe6"]}],"mendeley":{"formattedCitation":"(Gause, 1934)","manualFormatting":"(Gause, 1934","plainTextFormattedCitation":"(Gause, 1934)","previouslyFormattedCitation":"(Gause, 1934)"},"properties":{"noteIndex":0},"schema":"https://github.com/citation-style-language/schema/raw/master/csl-citation.json"}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C43B55" w:rsidRPr="00220142">
        <w:rPr>
          <w:rFonts w:ascii="Times New Roman" w:hAnsi="Times New Roman" w:cs="Times New Roman"/>
          <w:noProof/>
          <w:sz w:val="24"/>
          <w:szCs w:val="24"/>
        </w:rPr>
        <w:t>(Gause, 1934</w:t>
      </w:r>
      <w:r w:rsidR="00C43B55" w:rsidRPr="00220142">
        <w:rPr>
          <w:rFonts w:ascii="Times New Roman" w:hAnsi="Times New Roman" w:cs="Times New Roman"/>
          <w:sz w:val="24"/>
          <w:szCs w:val="24"/>
        </w:rPr>
        <w:fldChar w:fldCharType="end"/>
      </w:r>
      <w:r w:rsidR="006E691E" w:rsidRPr="00220142">
        <w:rPr>
          <w:rFonts w:ascii="Times New Roman" w:hAnsi="Times New Roman" w:cs="Times New Roman"/>
          <w:sz w:val="24"/>
          <w:szCs w:val="24"/>
        </w:rPr>
        <w:t>;</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{"citationItems":[{"id":"ITEM-1","itemData":{"DOI":"10.2307/1087","ISSN":"00218790","abstract":"In this paper an account is given of our recent experimental and mathematical investigations on the nature of interaction between predators and prey, which have been carried out along three different lines. Firstly, some new experimental data are presented dealing with a population of two species of mites, one of which, Cheyletus eruditus, feeds upon the other, Aleuroglyphus agilis. In these experiments an analysis is made of the effect of properties of the environment upon interaction by keeping the mites in various nutritive substances (wheat flour, millet, and semoletta). It is found that the predator is much more efficient in the open millet or semoletta environment, where the prey is more available than in the wheat flour. Concerning the true nature of interaction, it is concluded that under the environmental conditions studied in this work the interaction between the two species of mites forms a relaxation interaction, so that periodic oscillations are prevented after one ``cycle''. But when an immigration is allowed such oscillations immediately arise. Some data are also given on age distribution and its variation in the course of the interaction. Secondly, the classical case of relaxation interaction presented by two Infusoria, Didinium nasutum as predator and Paramecium caudatum as prey, is studied in detail from a mathematical viewpoint. An adequate differential equation of interaction between these two species based on experimentally observed biological properties of this system is formulated and leads to relaxation of interaction between them, which has been actually observed in our previous experimental investigations. The third line of study is devoted to interaction between Paramecium bursaria and yeast cells, Saccharomyces exiguus. New experimental data are given showing, in accordance with previous observations, the possibility of continuous periodic fluctuations resulting from the very process of interaction between these two species. At the same time an impossibility of a stable combination between Paramecium and yeast cells is demonstrated and the curves of interaction are traced in detail. Independently of these fluctuations two biological peculiarities of the food chain under investigation are pointed out: the existence of a threshold value in the specific consumption of prey by predators (which is due to biological conditions of consumption), and the probable ``non-rigidity'' of their dependence. These two properties, formulated i…","author":[{"dropping-particle":"","family":"Gause","given":"G. F.","non-dropping-particle":"","parse-names":false,"suffix":""},{"dropping-particle":"","family":"Smaragdova","given":"N. P.","non-dropping-particle":"","parse-names":false,"suffix":""},{"dropping-particle":"","family":"Witt","given":"A. A.","non-dropping-particle":"","parse-names":false,"suffix":""}],"container-title":"The Journal of Animal Ecology","id":"ITEM-1","issue":"1","issued":{"date-parts":[["1936","5"]]},"page":"1","publisher":"JSTOR","title":"Further Studies of Interaction between Predators and Prey","type":"article-journal","volume":"5"},"uris":["http://www.mendeley.com/documents/?uuid=1f926642-aa59-31b3-882d-bc298d0c4e87"]}],"mendeley":{"formattedCitation":"(Gause et al., 1936)","manualFormatting":" Gause et al., 1936)","plainTextFormattedCitation":"(Gause et al., 1936)","previouslyFormattedCitation":"(Gause et al., 1936)"},"properties":{"noteIndex":0},"schema":"https://github.com/citation-style-language/schema/raw/master/csl-citation.json"}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6E691E" w:rsidRPr="00220142">
        <w:rPr>
          <w:rFonts w:ascii="Times New Roman" w:hAnsi="Times New Roman" w:cs="Times New Roman"/>
          <w:noProof/>
          <w:sz w:val="24"/>
          <w:szCs w:val="24"/>
        </w:rPr>
        <w:t xml:space="preserve"> </w:t>
      </w:r>
      <w:r w:rsidR="00C43B55" w:rsidRPr="00220142">
        <w:rPr>
          <w:rFonts w:ascii="Times New Roman" w:hAnsi="Times New Roman" w:cs="Times New Roman"/>
          <w:noProof/>
          <w:sz w:val="24"/>
          <w:szCs w:val="24"/>
        </w:rPr>
        <w:t>Gause et al., 1936)</w:t>
      </w:r>
      <w:r w:rsidR="00C43B55" w:rsidRPr="00220142">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r w:rsidR="00947D88">
        <w:rPr>
          <w:rFonts w:ascii="Times New Roman" w:hAnsi="Times New Roman" w:cs="Times New Roman"/>
          <w:sz w:val="24"/>
          <w:szCs w:val="24"/>
        </w:rPr>
        <w:t xml:space="preserve">Quickly, the need of a theoretical framework </w:t>
      </w:r>
      <w:r w:rsidR="00105C56">
        <w:rPr>
          <w:rFonts w:ascii="Times New Roman" w:hAnsi="Times New Roman" w:cs="Times New Roman"/>
          <w:sz w:val="24"/>
          <w:szCs w:val="24"/>
        </w:rPr>
        <w:t>emerged</w:t>
      </w:r>
      <w:r w:rsidR="00947D88">
        <w:rPr>
          <w:rFonts w:ascii="Times New Roman" w:hAnsi="Times New Roman" w:cs="Times New Roman"/>
          <w:sz w:val="24"/>
          <w:szCs w:val="24"/>
        </w:rPr>
        <w:t>, and s</w:t>
      </w:r>
      <w:r w:rsidRPr="00220142">
        <w:rPr>
          <w:rFonts w:ascii="Times New Roman" w:hAnsi="Times New Roman" w:cs="Times New Roman"/>
          <w:sz w:val="24"/>
          <w:szCs w:val="24"/>
        </w:rPr>
        <w:t xml:space="preserve">everal mechanistic approaches </w:t>
      </w:r>
      <w:r w:rsidR="00EA1C14">
        <w:rPr>
          <w:rFonts w:ascii="Times New Roman" w:hAnsi="Times New Roman" w:cs="Times New Roman"/>
          <w:sz w:val="24"/>
          <w:szCs w:val="24"/>
        </w:rPr>
        <w:t xml:space="preserve">were </w:t>
      </w:r>
      <w:r w:rsidRPr="00220142">
        <w:rPr>
          <w:rFonts w:ascii="Times New Roman" w:hAnsi="Times New Roman" w:cs="Times New Roman"/>
          <w:sz w:val="24"/>
          <w:szCs w:val="24"/>
        </w:rPr>
        <w:t>proposed</w:t>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{"citationItems":[{"id":"ITEM-1","itemData":{"ISSN":"00430439","author":[{"dropping-particle":"","family":"Lotka","given":"Alfred J","non-dropping-particle":"","parse-names":false,"suffix":""}],"container-title":"Journal of the Washington Academy of Sciences","id":"ITEM-1","issue":"8","issued":{"date-parts":[["1923","5","1"]]},"page":"152-158","publisher":"Washington Academy of Sciences","title":"Contribution to quantitative parasitology","type":"article-journal","volume":"13"},"uris":["http://www.mendeley.com/documents/?uuid=998e71f4-918a-4915-bf39-ee3637e7aa6a"]}],"mendeley":{"formattedCitation":"(Lotka, 1923)","manualFormatting":"(Lotka, 1923","plainTextFormattedCitation":"(Lotka, 1923)","previouslyFormattedCitation":"(Lotka, 1923)"},"properties":{"noteIndex":0},"schema":"https://github.com/citation-style-language/schema/raw/master/csl-citation.json"}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(Lotka, 1923</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F93A16">
        <w:rPr>
          <w:rFonts w:ascii="Times New Roman" w:hAnsi="Times New Roman" w:cs="Times New Roman"/>
          <w:sz w:val="24"/>
          <w:szCs w:val="24"/>
        </w:rPr>
        <w:instrText>ADDIN CSL_CITATION {"citationItems":[{"id":"ITEM-1","itemData":{"author":[{"dropping-particle":"","family":"Volterra","given":"Vito","non-dropping-particle":"","parse-names":false,"suffix":""}],"container-title":"Mem. Acad. Lincei","id":"ITEM-1","issued":{"date-parts":[["1926"]]},"page":"31-113","publisher":"Societá anonima tipografica\" Leonardo da Vinci\"","title":"Variazioni e fluttuazioni del numero d'individui in specie animali conviventi","type":"article-journal","volume":"6"},"uris":["http://www.mendeley.com/documents/?uuid=3fe7ebbc-c5ac-4468-ac25-123b3069f99b"]}],"mendeley":{"formattedCitation":"(Volterra, 1926)","manualFormatting":"Volterra, 1926","plainTextFormattedCitation":"(Volterra, 1926)","previouslyFormattedCitation":"(Volterra, 1926)"},"properties":{"noteIndex":0},"schema":"https://github.com/citation-style-language/schema/raw/master/csl-citation.json"}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Volterra, 1926</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{"citationItems":[{"id":"ITEM-1","itemData":{"author":[{"dropping-particle":"","family":"Beverton","given":"Raymond J H","non-dropping-particle":"","parse-names":false,"suffix":""},{"dropping-particle":"","family":"Holt","given":"Sidney J","non-dropping-particle":"","parse-names":false,"suffix":""}],"container-title":"Fishery Investigations","id":"ITEM-1","issued":{"date-parts":[["1957"]]},"page":"1-533","title":"On the dynamics of exploited fish population","type":"article-journal","volume":"11"},"uris":["http://www.mendeley.com/documents/?uuid=93000490-f29a-4469-83db-bccf333b15f1"]}],"mendeley":{"formattedCitation":"(Beverton and Holt, 1957)","manualFormatting":"Beverton and Holt, 1957","plainTextFormattedCitation":"(Beverton and Holt, 1957)","previouslyFormattedCitation":"(Beverton and Holt, 1957)"},"properties":{"noteIndex":0},"schema":"https://github.com/citation-style-language/schema/raw/master/csl-citation.json"}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Beverton and Holt, 1957</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{"citationItems":[{"id":"ITEM-1","itemData":{"DOI":"10.4039/Ent91129-3","ISSN":"0008-347X","abstract":"Any realistic mathematical model of insect pest population dynamics to be used in maximizing control efficiency must mimic the effects of weather, the habitat, other organisms of various specles, food, and chemicals applied by man. However. before such a model can be constructed. suitable mathematical formulations for the mechanismof each type of factor must be developed.","author":[{"dropping-particle":"","family":"Watt","given":"K E F","non-dropping-particle":"","parse-names":false,"suffix":""}],"container-title":"The Canadian Entomologist","edition":"2012/05/31","id":"ITEM-1","issue":"3","issued":{"date-parts":[["1959"]]},"page":"129-144","publisher":"Cambridge University Press","title":"A Mathematical Model for the Effect of Densities of Attacked and Attacking Species on the Number Attacked","type":"article-journal","volume":"91"},"uris":["http://www.mendeley.com/documents/?uuid=f02ea651-2349-451c-a1ca-e54ff8a47786"]}],"mendeley":{"formattedCitation":"(Watt, 1959)","manualFormatting":"Watt, 1959)","plainTextFormattedCitation":"(Watt, 1959)","previouslyFormattedCitation":"(Watt, 1959)"},"properties":{"noteIndex":0},"schema":"https://github.com/citation-style-language/schema/raw/master/csl-citation.json"}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Watt, 1959)</w:t>
      </w:r>
      <w:r w:rsidR="00EA1C14">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p>
    <w:p w14:paraId="1210B7C4" w14:textId="02710F99" w:rsidR="00DD1E3C" w:rsidRPr="00220142" w:rsidRDefault="00DA4829" w:rsidP="00A51021">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The model proposed by </w:t>
      </w:r>
      <w:r w:rsidR="001E7AEA"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1961)","manualFormatting":"Holling (1961; 1966)","plainTextFormattedCitation":"(Holling, 1961)","previouslyFormattedCitation":"(Holling, 1961)"},"properties":{"noteIndex":0},"schema":"https://github.com/citation-style-language/schema/raw/master/csl-citation.json"}</w:instrText>
      </w:r>
      <w:r w:rsidR="001E7AEA"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Holling (1961; 1966)</w:t>
      </w:r>
      <w:r w:rsidR="001E7AEA"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w:t>
      </w:r>
      <w:r w:rsidR="00901896" w:rsidRPr="00220142">
        <w:rPr>
          <w:rFonts w:ascii="Times New Roman" w:hAnsi="Times New Roman" w:cs="Times New Roman"/>
          <w:sz w:val="24"/>
          <w:szCs w:val="24"/>
        </w:rPr>
        <w:t>one of</w:t>
      </w:r>
      <w:r w:rsidRPr="00220142">
        <w:rPr>
          <w:rFonts w:ascii="Times New Roman" w:hAnsi="Times New Roman" w:cs="Times New Roman"/>
          <w:sz w:val="24"/>
          <w:szCs w:val="24"/>
        </w:rPr>
        <w:t xml:space="preserve"> the best known.</w:t>
      </w:r>
      <w:r w:rsidR="00C11110" w:rsidRPr="00220142">
        <w:rPr>
          <w:rFonts w:ascii="Times New Roman" w:hAnsi="Times New Roman" w:cs="Times New Roman"/>
          <w:sz w:val="24"/>
          <w:szCs w:val="24"/>
        </w:rPr>
        <w:t xml:space="preserve"> </w:t>
      </w:r>
      <w:r w:rsidR="00E70BC9" w:rsidRPr="00220142">
        <w:rPr>
          <w:rFonts w:ascii="Times New Roman" w:hAnsi="Times New Roman" w:cs="Times New Roman"/>
          <w:sz w:val="24"/>
          <w:szCs w:val="24"/>
        </w:rPr>
        <w:t xml:space="preserve">This mechanistic model defines parameters such as attack rate (the rate at which a predator encounter and capture prey) and handling time (the time </w:t>
      </w:r>
      <w:r w:rsidR="00DE427B" w:rsidRPr="00220142">
        <w:rPr>
          <w:rFonts w:ascii="Times New Roman" w:hAnsi="Times New Roman" w:cs="Times New Roman"/>
          <w:sz w:val="24"/>
          <w:szCs w:val="24"/>
        </w:rPr>
        <w:t xml:space="preserve">needed by </w:t>
      </w:r>
      <w:r w:rsidR="00E70BC9" w:rsidRPr="00220142">
        <w:rPr>
          <w:rFonts w:ascii="Times New Roman" w:hAnsi="Times New Roman" w:cs="Times New Roman"/>
          <w:sz w:val="24"/>
          <w:szCs w:val="24"/>
        </w:rPr>
        <w:t xml:space="preserve">the predator </w:t>
      </w:r>
      <w:r w:rsidR="00DE427B" w:rsidRPr="00220142">
        <w:rPr>
          <w:rFonts w:ascii="Times New Roman" w:hAnsi="Times New Roman" w:cs="Times New Roman"/>
          <w:sz w:val="24"/>
          <w:szCs w:val="24"/>
        </w:rPr>
        <w:t xml:space="preserve">to subdue, ingest and digest </w:t>
      </w:r>
      <w:r w:rsidR="00F27ECF" w:rsidRPr="00220142">
        <w:rPr>
          <w:rFonts w:ascii="Times New Roman" w:hAnsi="Times New Roman" w:cs="Times New Roman"/>
          <w:sz w:val="24"/>
          <w:szCs w:val="24"/>
        </w:rPr>
        <w:t>the captured</w:t>
      </w:r>
      <w:r w:rsidR="00E70BC9" w:rsidRPr="00220142">
        <w:rPr>
          <w:rFonts w:ascii="Times New Roman" w:hAnsi="Times New Roman" w:cs="Times New Roman"/>
          <w:sz w:val="24"/>
          <w:szCs w:val="24"/>
        </w:rPr>
        <w:t xml:space="preserve"> prey</w:t>
      </w:r>
      <w:r w:rsidR="00DE427B" w:rsidRPr="00220142">
        <w:rPr>
          <w:rFonts w:ascii="Times New Roman" w:hAnsi="Times New Roman" w:cs="Times New Roman"/>
          <w:sz w:val="24"/>
          <w:szCs w:val="24"/>
        </w:rPr>
        <w:t>,</w:t>
      </w:r>
      <w:r w:rsidR="00E70BC9" w:rsidRPr="00220142">
        <w:rPr>
          <w:rFonts w:ascii="Times New Roman" w:hAnsi="Times New Roman" w:cs="Times New Roman"/>
          <w:sz w:val="24"/>
          <w:szCs w:val="24"/>
        </w:rPr>
        <w:t xml:space="preserve"> and </w:t>
      </w:r>
      <w:r w:rsidR="00DE427B" w:rsidRPr="00220142">
        <w:rPr>
          <w:rFonts w:ascii="Times New Roman" w:hAnsi="Times New Roman" w:cs="Times New Roman"/>
          <w:sz w:val="24"/>
          <w:szCs w:val="24"/>
        </w:rPr>
        <w:t xml:space="preserve">during which the predator </w:t>
      </w:r>
      <w:r w:rsidR="00F27ECF" w:rsidRPr="00220142">
        <w:rPr>
          <w:rFonts w:ascii="Times New Roman" w:hAnsi="Times New Roman" w:cs="Times New Roman"/>
          <w:sz w:val="24"/>
          <w:szCs w:val="24"/>
        </w:rPr>
        <w:t>cannot</w:t>
      </w:r>
      <w:r w:rsidR="00E70BC9" w:rsidRPr="00220142">
        <w:rPr>
          <w:rFonts w:ascii="Times New Roman" w:hAnsi="Times New Roman" w:cs="Times New Roman"/>
          <w:sz w:val="24"/>
          <w:szCs w:val="24"/>
        </w:rPr>
        <w:t xml:space="preserve"> attack another prey). These parameters can be measured</w:t>
      </w:r>
      <w:r w:rsidR="00C223B1">
        <w:rPr>
          <w:rFonts w:ascii="Times New Roman" w:hAnsi="Times New Roman" w:cs="Times New Roman"/>
          <w:sz w:val="24"/>
          <w:szCs w:val="24"/>
        </w:rPr>
        <w:t xml:space="preserve"> concomitantly</w:t>
      </w:r>
      <w:r w:rsidR="00E70BC9" w:rsidRPr="00220142">
        <w:rPr>
          <w:rFonts w:ascii="Times New Roman" w:hAnsi="Times New Roman" w:cs="Times New Roman"/>
          <w:sz w:val="24"/>
          <w:szCs w:val="24"/>
        </w:rPr>
        <w:t>, and they give information about factors that constrain predation on a given prey, which is the strength of this mechanistic approach.</w:t>
      </w:r>
    </w:p>
    <w:p w14:paraId="35F95E7D" w14:textId="507AE9BF" w:rsidR="001F1514" w:rsidRPr="00C223B1" w:rsidRDefault="00E70BC9" w:rsidP="00DA4829">
      <w:pPr>
        <w:spacing w:line="480" w:lineRule="auto"/>
        <w:rPr>
          <w:rFonts w:ascii="Times New Roman" w:hAnsi="Times New Roman" w:cs="Times New Roman"/>
          <w:sz w:val="24"/>
          <w:szCs w:val="24"/>
        </w:rPr>
      </w:pPr>
      <w:r w:rsidRPr="00220142">
        <w:rPr>
          <w:rFonts w:ascii="Times New Roman" w:hAnsi="Times New Roman" w:cs="Times New Roman"/>
          <w:sz w:val="24"/>
          <w:szCs w:val="24"/>
        </w:rPr>
        <w:lastRenderedPageBreak/>
        <w:tab/>
      </w:r>
      <w:r w:rsidRPr="00C223B1">
        <w:rPr>
          <w:rFonts w:ascii="Times New Roman" w:hAnsi="Times New Roman" w:cs="Times New Roman"/>
          <w:sz w:val="24"/>
          <w:szCs w:val="24"/>
        </w:rPr>
        <w:t>However, since Holling proposed th</w:t>
      </w:r>
      <w:r w:rsidR="009966AF" w:rsidRPr="00C223B1">
        <w:rPr>
          <w:rFonts w:ascii="Times New Roman" w:hAnsi="Times New Roman" w:cs="Times New Roman"/>
          <w:sz w:val="24"/>
          <w:szCs w:val="24"/>
        </w:rPr>
        <w:t>e type-I, II and III</w:t>
      </w:r>
      <w:r w:rsidRPr="00C223B1">
        <w:rPr>
          <w:rFonts w:ascii="Times New Roman" w:hAnsi="Times New Roman" w:cs="Times New Roman"/>
          <w:sz w:val="24"/>
          <w:szCs w:val="24"/>
        </w:rPr>
        <w:t xml:space="preserve"> model</w:t>
      </w:r>
      <w:r w:rsidR="009966AF" w:rsidRPr="00C223B1">
        <w:rPr>
          <w:rFonts w:ascii="Times New Roman" w:hAnsi="Times New Roman" w:cs="Times New Roman"/>
          <w:sz w:val="24"/>
          <w:szCs w:val="24"/>
        </w:rPr>
        <w:t>s</w:t>
      </w:r>
      <w:r w:rsidRPr="00C223B1">
        <w:rPr>
          <w:rFonts w:ascii="Times New Roman" w:hAnsi="Times New Roman" w:cs="Times New Roman"/>
          <w:sz w:val="24"/>
          <w:szCs w:val="24"/>
        </w:rPr>
        <w:t xml:space="preserve"> of functional response</w:t>
      </w:r>
      <w:r w:rsidR="009966AF" w:rsidRPr="00C223B1">
        <w:rPr>
          <w:rFonts w:ascii="Times New Roman" w:hAnsi="Times New Roman" w:cs="Times New Roman"/>
          <w:sz w:val="24"/>
          <w:szCs w:val="24"/>
        </w:rPr>
        <w:t>s</w:t>
      </w:r>
      <w:r w:rsidRPr="00C223B1">
        <w:rPr>
          <w:rFonts w:ascii="Times New Roman" w:hAnsi="Times New Roman" w:cs="Times New Roman"/>
          <w:sz w:val="24"/>
          <w:szCs w:val="24"/>
        </w:rPr>
        <w:t xml:space="preserve">, </w:t>
      </w:r>
      <w:r w:rsidR="001C7F1A" w:rsidRPr="00C223B1">
        <w:rPr>
          <w:rFonts w:ascii="Times New Roman" w:hAnsi="Times New Roman" w:cs="Times New Roman"/>
          <w:sz w:val="24"/>
          <w:szCs w:val="24"/>
        </w:rPr>
        <w:t xml:space="preserve">the subsequent uses of these mechanistically-derived functions </w:t>
      </w:r>
      <w:r w:rsidR="009966AF" w:rsidRPr="00C223B1">
        <w:rPr>
          <w:rFonts w:ascii="Times New Roman" w:hAnsi="Times New Roman" w:cs="Times New Roman"/>
          <w:sz w:val="24"/>
          <w:szCs w:val="24"/>
        </w:rPr>
        <w:t>have been</w:t>
      </w:r>
      <w:r w:rsidR="001C7F1A" w:rsidRPr="00C223B1">
        <w:rPr>
          <w:rFonts w:ascii="Times New Roman" w:hAnsi="Times New Roman" w:cs="Times New Roman"/>
          <w:sz w:val="24"/>
          <w:szCs w:val="24"/>
        </w:rPr>
        <w:t xml:space="preserve">, in practice, mostly phenomenological and, to a large degree unsatisfactory. </w:t>
      </w:r>
      <w:r w:rsidR="009966AF" w:rsidRPr="00C223B1">
        <w:rPr>
          <w:rFonts w:ascii="Times New Roman" w:hAnsi="Times New Roman" w:cs="Times New Roman"/>
          <w:sz w:val="24"/>
          <w:szCs w:val="24"/>
        </w:rPr>
        <w:t>Hence, many studies investigating functional response use a type-II or a type-III model</w:t>
      </w:r>
      <w:r w:rsidR="005B40BF" w:rsidRPr="00C223B1">
        <w:rPr>
          <w:rFonts w:ascii="Times New Roman" w:hAnsi="Times New Roman" w:cs="Times New Roman"/>
          <w:sz w:val="24"/>
          <w:szCs w:val="24"/>
        </w:rPr>
        <w:t>,</w:t>
      </w:r>
      <w:r w:rsidR="009966AF" w:rsidRPr="00C223B1">
        <w:rPr>
          <w:rFonts w:ascii="Times New Roman" w:hAnsi="Times New Roman" w:cs="Times New Roman"/>
          <w:sz w:val="24"/>
          <w:szCs w:val="24"/>
        </w:rPr>
        <w:t xml:space="preserve"> </w:t>
      </w:r>
      <w:r w:rsidR="000B00EB" w:rsidRPr="00C223B1">
        <w:rPr>
          <w:rFonts w:ascii="Times New Roman" w:hAnsi="Times New Roman" w:cs="Times New Roman"/>
          <w:sz w:val="24"/>
          <w:szCs w:val="24"/>
        </w:rPr>
        <w:t>or any subsequent</w:t>
      </w:r>
      <w:r w:rsidR="00E47DB9" w:rsidRPr="00C223B1">
        <w:rPr>
          <w:rFonts w:ascii="Times New Roman" w:hAnsi="Times New Roman" w:cs="Times New Roman"/>
          <w:sz w:val="24"/>
          <w:szCs w:val="24"/>
        </w:rPr>
        <w:t>ly</w:t>
      </w:r>
      <w:r w:rsidR="000B00EB" w:rsidRPr="00C223B1">
        <w:rPr>
          <w:rFonts w:ascii="Times New Roman" w:hAnsi="Times New Roman" w:cs="Times New Roman"/>
          <w:sz w:val="24"/>
          <w:szCs w:val="24"/>
        </w:rPr>
        <w:t xml:space="preserve"> derived model</w:t>
      </w:r>
      <w:r w:rsidR="005B40BF" w:rsidRPr="00C223B1">
        <w:rPr>
          <w:rFonts w:ascii="Times New Roman" w:hAnsi="Times New Roman" w:cs="Times New Roman"/>
          <w:sz w:val="24"/>
          <w:szCs w:val="24"/>
        </w:rPr>
        <w:t xml:space="preserve"> (e.g., </w:t>
      </w:r>
      <w:r w:rsidR="005B40BF" w:rsidRPr="00C223B1">
        <w:rPr>
          <w:rFonts w:ascii="Times New Roman" w:hAnsi="Times New Roman" w:cs="Times New Roman"/>
          <w:sz w:val="24"/>
          <w:szCs w:val="24"/>
        </w:rPr>
        <w:fldChar w:fldCharType="begin" w:fldLock="1"/>
      </w:r>
      <w:r w:rsidR="005B40BF" w:rsidRPr="00C223B1">
        <w:rPr>
          <w:rFonts w:ascii="Times New Roman" w:hAnsi="Times New Roman" w:cs="Times New Roman"/>
          <w:sz w:val="24"/>
          <w:szCs w:val="24"/>
        </w:rPr>
        <w: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C223B1">
        <w:rPr>
          <w:rFonts w:ascii="Times New Roman" w:hAnsi="Times New Roman" w:cs="Times New Roman"/>
          <w:noProof/>
          <w:sz w:val="24"/>
          <w:szCs w:val="24"/>
        </w:rPr>
        <w:t>Rogers (1972)</w:t>
      </w:r>
      <w:r w:rsidR="005B40BF" w:rsidRPr="00C223B1">
        <w:rPr>
          <w:rFonts w:ascii="Times New Roman" w:hAnsi="Times New Roman" w:cs="Times New Roman"/>
          <w:sz w:val="24"/>
          <w:szCs w:val="24"/>
        </w:rPr>
        <w:fldChar w:fldCharType="end"/>
      </w:r>
      <w:r w:rsidR="005B40BF" w:rsidRPr="00C223B1">
        <w:rPr>
          <w:rFonts w:ascii="Times New Roman" w:hAnsi="Times New Roman" w:cs="Times New Roman"/>
          <w:sz w:val="24"/>
          <w:szCs w:val="24"/>
        </w:rPr>
        <w:t>)</w:t>
      </w:r>
      <w:r w:rsidR="000B00EB" w:rsidRPr="00C223B1">
        <w:rPr>
          <w:rFonts w:ascii="Times New Roman" w:hAnsi="Times New Roman" w:cs="Times New Roman"/>
          <w:sz w:val="24"/>
          <w:szCs w:val="24"/>
        </w:rPr>
        <w:t xml:space="preserve"> </w:t>
      </w:r>
      <w:commentRangeStart w:id="0"/>
      <w:commentRangeStart w:id="1"/>
      <w:r w:rsidR="009966AF" w:rsidRPr="00C223B1">
        <w:rPr>
          <w:rFonts w:ascii="Times New Roman" w:hAnsi="Times New Roman" w:cs="Times New Roman"/>
          <w:sz w:val="24"/>
          <w:szCs w:val="24"/>
        </w:rPr>
        <w:t xml:space="preserve">as an </w:t>
      </w:r>
      <w:r w:rsidR="009966AF" w:rsidRPr="00C223B1">
        <w:rPr>
          <w:rFonts w:ascii="Times New Roman" w:hAnsi="Times New Roman" w:cs="Times New Roman"/>
          <w:i/>
          <w:iCs/>
          <w:sz w:val="24"/>
          <w:szCs w:val="24"/>
        </w:rPr>
        <w:t>a priori</w:t>
      </w:r>
      <w:r w:rsidR="009966AF" w:rsidRPr="00C223B1">
        <w:rPr>
          <w:rFonts w:ascii="Times New Roman" w:hAnsi="Times New Roman" w:cs="Times New Roman"/>
          <w:sz w:val="24"/>
          <w:szCs w:val="24"/>
        </w:rPr>
        <w:t xml:space="preserve"> framework</w:t>
      </w:r>
      <w:r w:rsidR="00F90709" w:rsidRPr="00C223B1">
        <w:rPr>
          <w:rFonts w:ascii="Times New Roman" w:hAnsi="Times New Roman" w:cs="Times New Roman"/>
          <w:sz w:val="24"/>
          <w:szCs w:val="24"/>
        </w:rPr>
        <w:t xml:space="preserve"> from which</w:t>
      </w:r>
      <w:r w:rsidR="009966AF" w:rsidRPr="00C223B1">
        <w:rPr>
          <w:rFonts w:ascii="Times New Roman" w:hAnsi="Times New Roman" w:cs="Times New Roman"/>
          <w:sz w:val="24"/>
          <w:szCs w:val="24"/>
        </w:rPr>
        <w:t xml:space="preserve"> authors derive the values of attack rate and handling time from the data</w:t>
      </w:r>
      <w:r w:rsidR="00F90709" w:rsidRPr="00C223B1">
        <w:rPr>
          <w:rFonts w:ascii="Times New Roman" w:hAnsi="Times New Roman" w:cs="Times New Roman"/>
          <w:sz w:val="24"/>
          <w:szCs w:val="24"/>
        </w:rPr>
        <w:t xml:space="preserve"> (e.g., </w:t>
      </w:r>
      <w:r w:rsidR="005B40BF" w:rsidRPr="00C223B1">
        <w:rPr>
          <w:rFonts w:ascii="Times New Roman" w:hAnsi="Times New Roman" w:cs="Times New Roman"/>
          <w:sz w:val="24"/>
          <w:szCs w:val="24"/>
        </w:rPr>
        <w:fldChar w:fldCharType="begin" w:fldLock="1"/>
      </w:r>
      <w:r w:rsidR="00F90709" w:rsidRPr="00C223B1">
        <w:rPr>
          <w:rFonts w:ascii="Times New Roman" w:hAnsi="Times New Roman" w:cs="Times New Roman"/>
          <w:sz w:val="24"/>
          <w:szCs w:val="24"/>
        </w:rPr>
        <w:instrText>ADDIN CSL_CITATION {"citationItems":[{"id":"ITEM-1","itemData":{"DOI":"10.1016/j.jembe.2010.04.027","ISSN":"00220981","abstract":"Variability in infaunal bivalve abundance in the Wadden Sea is largely determined by recruitment variability. Post-settlement, but pre-recruitment bivalve mortality is high and related to the occurrence of their most abundant predator, the brown shrimp Crangon crangon. To investigate if the mortality patterns of newly settled bivalves can be explained by the foraging behavior of brown shrimp, we carried out experiments on shrimp functional response to three size classes of juveniles of the Baltic Tellin Macoma balthica. The functional response curves for all three prey sizes (0.62 mm, 0.73 mm, and 0.85 mm) were the hyperbolic Holling's type II. The attack rate was highest for the smallest prey size (a=0.31, medium and large prey a=0.22); the handling time was longest for the largest prey size (Th=29 s, small and medium prey Th=15 s). Thus, a large body size is advantageous for the bivalves over the whole density range. Knowledge of individual foraging behavior is needed to model predation mortality of bivalves. The consumption rates in the experiment were theoretically high enough to account for M. balthica mortality in the field. © 2010 Elsevier B.V. All rights reserved.","author":[{"dropping-particle":"","family":"Andresen","given":"Henrike","non-dropping-particle":"","parse-names":false,"suffix":""},{"dropping-particle":"","family":"Meer","given":"Jaap","non-dropping-particle":"van der","parse-names":false,"suffix":""}],"container-title":"Journal of Experimental Marine Biology and Ecology","id":"ITEM-1","issue":"1","issued":{"date-parts":[["2010","7","15"]]},"page":"31-38","publisher":"Elsevier B.V.","title":"Brown shrimp (Crangon crangon, L.) functional response to density of different sized juvenile bivalves Macoma balthica (L.)","type":"article-journal","volume":"390"},"uris":["http://www.mendeley.com/documents/?uuid=3dc3a88b-d051-3229-919d-47451eb7b321"]}],"mendeley":{"formattedCitation":"(Andresen and van der Meer, 2010)","manualFormatting":"Andresen and van der Meer, 2010","plainTextFormattedCitation":"(Andresen and van der Meer, 2010)","previouslyFormattedCitation":"(Andresen and van der Meer, 2010)"},"properties":{"noteIndex":0},"schema":"https://github.com/citation-style-language/schema/raw/master/csl-citation.json"}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C223B1">
        <w:rPr>
          <w:rFonts w:ascii="Times New Roman" w:hAnsi="Times New Roman" w:cs="Times New Roman"/>
          <w:noProof/>
          <w:sz w:val="24"/>
          <w:szCs w:val="24"/>
        </w:rPr>
        <w:t>Andresen and van der Meer, 2010</w:t>
      </w:r>
      <w:r w:rsidR="005B40BF" w:rsidRPr="00C223B1">
        <w:rPr>
          <w:rFonts w:ascii="Times New Roman" w:hAnsi="Times New Roman" w:cs="Times New Roman"/>
          <w:sz w:val="24"/>
          <w:szCs w:val="24"/>
        </w:rPr>
        <w:fldChar w:fldCharType="end"/>
      </w:r>
      <w:r w:rsidR="002E6F19" w:rsidRPr="00C223B1">
        <w:rPr>
          <w:rFonts w:ascii="Times New Roman" w:hAnsi="Times New Roman" w:cs="Times New Roman"/>
          <w:sz w:val="24"/>
          <w:szCs w:val="24"/>
        </w:rPr>
        <w:t xml:space="preserve">; </w:t>
      </w:r>
      <w:r w:rsidR="005B40BF" w:rsidRPr="00C223B1">
        <w:rPr>
          <w:rFonts w:ascii="Times New Roman" w:hAnsi="Times New Roman" w:cs="Times New Roman"/>
          <w:sz w:val="24"/>
          <w:szCs w:val="24"/>
        </w:rPr>
        <w:fldChar w:fldCharType="begin" w:fldLock="1"/>
      </w:r>
      <w:r w:rsidR="002E6F19" w:rsidRPr="00C223B1">
        <w:rPr>
          <w:rFonts w:ascii="Times New Roman" w:hAnsi="Times New Roman" w:cs="Times New Roman"/>
          <w:sz w:val="24"/>
          <w:szCs w:val="24"/>
        </w:rPr>
        <w:instrText>ADDIN CSL_CITATION {"citationItems":[{"id":"ITEM-1","itemData":{"DOI":"10.1603/EN09285","ISSN":"0046-225X","abstract":"We compare the efficiencies of different stages of Hippodamia variegata (Coleoptera: Coccinellidae) preying on Aphis fabae (Scolpoli) (Hemiptera: Aphididae) by estimating the functional responses of all stages. The experiments were carried out on leaf disks in petri dishes with 1520 replicates. Our results revealed that all larval instars and adult males and females of H. variegata exhibited type II functional responses on different densities of prey. The rate of searching efficiency and handling time were estimated as 0.063 h -1 and 6.933 h for first instar, 0.059 h -1 and 3.343 h for second instar, 0.103 h -1 and 1.909 h for third instar, 0.114 h -1 and 0.455 h for fourth instar, 0.159 h -1 and 1.194 h for male, 0.093 h -1 and 0.409 h for female, respectively. Thus, handing time decreased from first instar to female. Handling times of males were significantly greater than those of females. The most effective stages of H. variegata were females, fourth instars, and males. The efficiency of females was nearly three times greater than that of males. The voracity of larval stages and male and female adults of H. variegata were estimated as 2.93, 5.85, 12.13, 45.13, 18.33, and 44.60 (aphids/d), respectively. © 2010 Entomological Society of America.","author":[{"dropping-particle":"","family":"Farhadi","given":"Roya","non-dropping-particle":"","parse-names":false,"suffix":""},{"dropping-particle":"","family":"Allahyari","given":"Hossein","non-dropping-particle":"","parse-names":false,"suffix":""},{"dropping-particle":"","family":"Juliano","given":"Steven A.","non-dropping-particle":"","parse-names":false,"suffix":""}],"container-title":"Environmental Entomology","id":"ITEM-1","issue":"5","issued":{"date-parts":[["2010","10","1"]]},"page":"1586-1592","publisher":"Oxford Academic","title":"Functional Response of Larval and Adult Stages of &lt;i&gt;Hippodamia variegata&lt;/i&gt; (Coleoptera: Coccinellidae) to Different Densities of &lt;i&gt;Aphis fabae&lt;/i&gt; (Hemiptera: Aphididae)","type":"article-journal","volume":"39"},"uris":["http://www.mendeley.com/documents/?uuid=56280674-d2cf-328f-b1df-92d8c7b91731"]}],"mendeley":{"formattedCitation":"(Farhadi et al., 2010)","manualFormatting":"Farhadi et al., 2010","plainTextFormattedCitation":"(Farhadi et al., 2010)","previouslyFormattedCitation":"(Farhadi et al., 2010)"},"properties":{"noteIndex":0},"schema":"https://github.com/citation-style-language/schema/raw/master/csl-citation.json"}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C223B1">
        <w:rPr>
          <w:rFonts w:ascii="Times New Roman" w:hAnsi="Times New Roman" w:cs="Times New Roman"/>
          <w:noProof/>
          <w:sz w:val="24"/>
          <w:szCs w:val="24"/>
        </w:rPr>
        <w:t>Farhadi et al., 2010</w:t>
      </w:r>
      <w:r w:rsidR="005B40BF" w:rsidRPr="00C223B1">
        <w:rPr>
          <w:rFonts w:ascii="Times New Roman" w:hAnsi="Times New Roman" w:cs="Times New Roman"/>
          <w:sz w:val="24"/>
          <w:szCs w:val="24"/>
        </w:rPr>
        <w:fldChar w:fldCharType="end"/>
      </w:r>
      <w:r w:rsidR="002E6F19" w:rsidRPr="00C223B1">
        <w:rPr>
          <w:rFonts w:ascii="Times New Roman" w:hAnsi="Times New Roman" w:cs="Times New Roman"/>
          <w:sz w:val="24"/>
          <w:szCs w:val="24"/>
        </w:rPr>
        <w:t xml:space="preserve">; </w:t>
      </w:r>
      <w:r w:rsidR="002E6F19" w:rsidRPr="00C223B1">
        <w:rPr>
          <w:rFonts w:ascii="Times New Roman" w:hAnsi="Times New Roman" w:cs="Times New Roman"/>
          <w:sz w:val="24"/>
          <w:szCs w:val="24"/>
        </w:rPr>
        <w:fldChar w:fldCharType="begin" w:fldLock="1"/>
      </w:r>
      <w:r w:rsidR="005E065D" w:rsidRPr="00C223B1">
        <w:rPr>
          <w:rFonts w:ascii="Times New Roman" w:hAnsi="Times New Roman" w:cs="Times New Roman"/>
          <w:sz w:val="24"/>
          <w:szCs w:val="24"/>
        </w:rPr>
        <w:instrText>ADDIN CSL_CITATION {"citationItems":[{"id":"ITEM-1","itemData":{"ISSN":"1210-5759","abstract":"Functional responses of immature stages of Propylea quatuordecimpunctata (L.) to varying densities of Aphis fabae Scopoli reared on Vicia faba L. were evaluated under laboratory conditions. All larval stages of the predator were starved for 12 h prior to being placed individually for 24 h in plastic containers with different densities of its prey, A. fabae, on potted V. faba plants. Logistic regression analysis of the proportion of aphids consumed as a function of initial density indicated that all larval instars of P. quatuordecimpunctata exhibited a type II functional response when searching for A. fabae on V. faba plants. Attack rates (0.059, 0.057, 0.065 and 0.064) and handling times (6.18, 2.37, 1.06 and 0.44) for first to fourth instar larvae, respectively, were estimated using Holling’s disc equation.","author":[{"dropping-particle":"","family":"Papanikolaou","given":"Nickolaos E","non-dropping-particle":"","parse-names":false,"suffix":""},{"dropping-particle":"","family":"Martinou","given":"Angeliki F","non-dropping-particle":"","parse-names":false,"suffix":""},{"dropping-particle":"","family":"Kontodimas","given":"Dimitrios C","non-dropping-particle":"","parse-names":false,"suffix":""},{"dropping-particle":"","family":"Matsinos","given":"Yiannis G","non-dropping-particle":"","parse-names":false,"suffix":""},{"dropping-particle":"","family":"Milonas","given":"Panagiotis G","non-dropping-particle":"","parse-names":false,"suffix":""}],"container-title":"European Journal of Entomology","id":"ITEM-1","issue":"3","issued":{"date-parts":[["2011"]]},"page":"391","publisher":"Institute of Entomology","title":"Functional responses of immature stages of Propylea quatuordecimpunctata (Coleoptera: Coccinellidae) to Aphis fabae (Hemiptera: Aphididae)","type":"article-journal","volume":"108"},"uris":["http://www.mendeley.com/documents/?uuid=0944dfc2-03cb-41f5-94b2-3a410f78eb5c"]}],"mendeley":{"formattedCitation":"(Papanikolaou et al., 2011)","manualFormatting":"Papanikolaou et al., 2011)","plainTextFormattedCitation":"(Papanikolaou et al., 2011)","previouslyFormattedCitation":"(Papanikolaou et al., 2011)"},"properties":{"noteIndex":0},"schema":"https://github.com/citation-style-language/schema/raw/master/csl-citation.json"}</w:instrText>
      </w:r>
      <w:r w:rsidR="002E6F19" w:rsidRPr="00C223B1">
        <w:rPr>
          <w:rFonts w:ascii="Times New Roman" w:hAnsi="Times New Roman" w:cs="Times New Roman"/>
          <w:sz w:val="24"/>
          <w:szCs w:val="24"/>
        </w:rPr>
        <w:fldChar w:fldCharType="separate"/>
      </w:r>
      <w:r w:rsidR="002E6F19" w:rsidRPr="00C223B1">
        <w:rPr>
          <w:rFonts w:ascii="Times New Roman" w:hAnsi="Times New Roman" w:cs="Times New Roman"/>
          <w:noProof/>
          <w:sz w:val="24"/>
          <w:szCs w:val="24"/>
        </w:rPr>
        <w:t>Papanikolaou et al., 2011)</w:t>
      </w:r>
      <w:r w:rsidR="002E6F19" w:rsidRPr="00C223B1">
        <w:rPr>
          <w:rFonts w:ascii="Times New Roman" w:hAnsi="Times New Roman" w:cs="Times New Roman"/>
          <w:sz w:val="24"/>
          <w:szCs w:val="24"/>
        </w:rPr>
        <w:fldChar w:fldCharType="end"/>
      </w:r>
      <w:r w:rsidR="00F90709" w:rsidRPr="00C223B1">
        <w:rPr>
          <w:rFonts w:ascii="Times New Roman" w:hAnsi="Times New Roman" w:cs="Times New Roman"/>
          <w:sz w:val="24"/>
          <w:szCs w:val="24"/>
        </w:rPr>
        <w:t>)</w:t>
      </w:r>
      <w:r w:rsidR="009966AF" w:rsidRPr="00C223B1">
        <w:rPr>
          <w:rFonts w:ascii="Times New Roman" w:hAnsi="Times New Roman" w:cs="Times New Roman"/>
          <w:sz w:val="24"/>
          <w:szCs w:val="24"/>
        </w:rPr>
        <w:t xml:space="preserve">. </w:t>
      </w:r>
      <w:ins w:id="2" w:author="Portalier Sebastien" w:date="2021-05-31T04:14:00Z">
        <w:r w:rsidR="00C223B1" w:rsidRPr="00C223B1">
          <w:rPr>
            <w:rFonts w:ascii="Times New Roman" w:hAnsi="Times New Roman" w:cs="Times New Roman"/>
            <w:sz w:val="24"/>
            <w:szCs w:val="24"/>
          </w:rPr>
          <w:t xml:space="preserve">They </w:t>
        </w:r>
      </w:ins>
      <w:ins w:id="3" w:author="Portalier Sebastien" w:date="2021-05-31T04:16:00Z">
        <w:r w:rsidR="00C223B1" w:rsidRPr="00C223B1">
          <w:rPr>
            <w:rFonts w:ascii="Times New Roman" w:hAnsi="Times New Roman" w:cs="Times New Roman"/>
            <w:sz w:val="24"/>
            <w:szCs w:val="24"/>
          </w:rPr>
          <w:t>usually</w:t>
        </w:r>
      </w:ins>
      <w:ins w:id="4" w:author="Portalier Sebastien" w:date="2021-05-31T04:14:00Z">
        <w:r w:rsidR="00C223B1" w:rsidRPr="00C223B1">
          <w:rPr>
            <w:rFonts w:ascii="Times New Roman" w:hAnsi="Times New Roman" w:cs="Times New Roman"/>
            <w:sz w:val="24"/>
            <w:szCs w:val="24"/>
          </w:rPr>
          <w:t xml:space="preserve"> do not </w:t>
        </w:r>
      </w:ins>
      <w:ins w:id="5" w:author="Portalier Sebastien" w:date="2021-05-31T04:15:00Z">
        <w:r w:rsidR="00C223B1" w:rsidRPr="00C223B1">
          <w:rPr>
            <w:rFonts w:ascii="Times New Roman" w:hAnsi="Times New Roman" w:cs="Times New Roman"/>
            <w:sz w:val="24"/>
            <w:szCs w:val="24"/>
          </w:rPr>
          <w:t>provide</w:t>
        </w:r>
      </w:ins>
      <w:ins w:id="6" w:author="Portalier Sebastien" w:date="2021-05-31T04:14:00Z">
        <w:r w:rsidR="00C223B1" w:rsidRPr="00C223B1">
          <w:rPr>
            <w:rFonts w:ascii="Times New Roman" w:hAnsi="Times New Roman" w:cs="Times New Roman"/>
            <w:sz w:val="24"/>
            <w:szCs w:val="24"/>
          </w:rPr>
          <w:t xml:space="preserve"> any mechanistic model</w:t>
        </w:r>
      </w:ins>
      <w:ins w:id="7" w:author="Portalier Sebastien" w:date="2021-05-31T04:15:00Z">
        <w:r w:rsidR="00C223B1" w:rsidRPr="00C223B1">
          <w:rPr>
            <w:rFonts w:ascii="Times New Roman" w:hAnsi="Times New Roman" w:cs="Times New Roman"/>
            <w:sz w:val="24"/>
            <w:szCs w:val="24"/>
          </w:rPr>
          <w:t xml:space="preserve"> to derive how the factors considered could affect the functional response.</w:t>
        </w:r>
      </w:ins>
      <w:ins w:id="8" w:author="Portalier Sebastien" w:date="2021-05-31T04:14:00Z">
        <w:r w:rsidR="00C223B1" w:rsidRPr="00C223B1">
          <w:rPr>
            <w:rFonts w:ascii="Times New Roman" w:hAnsi="Times New Roman" w:cs="Times New Roman"/>
            <w:sz w:val="24"/>
            <w:szCs w:val="24"/>
          </w:rPr>
          <w:t xml:space="preserve"> </w:t>
        </w:r>
      </w:ins>
      <w:r w:rsidR="001F1514" w:rsidRPr="00C223B1">
        <w:rPr>
          <w:rFonts w:ascii="Times New Roman" w:hAnsi="Times New Roman" w:cs="Times New Roman"/>
          <w:sz w:val="24"/>
          <w:szCs w:val="24"/>
        </w:rPr>
        <w:t xml:space="preserve">These approaches </w:t>
      </w:r>
      <w:r w:rsidR="001B32D3" w:rsidRPr="00C223B1">
        <w:rPr>
          <w:rFonts w:ascii="Times New Roman" w:hAnsi="Times New Roman" w:cs="Times New Roman"/>
          <w:sz w:val="24"/>
          <w:szCs w:val="24"/>
        </w:rPr>
        <w:t xml:space="preserve">give valuable information on the studied systems, and they </w:t>
      </w:r>
      <w:r w:rsidR="001F1514" w:rsidRPr="00C223B1">
        <w:rPr>
          <w:rFonts w:ascii="Times New Roman" w:hAnsi="Times New Roman" w:cs="Times New Roman"/>
          <w:sz w:val="24"/>
          <w:szCs w:val="24"/>
        </w:rPr>
        <w:t>allow for hypothesis testing</w:t>
      </w:r>
      <w:r w:rsidR="001B32D3" w:rsidRPr="00C223B1">
        <w:rPr>
          <w:rFonts w:ascii="Times New Roman" w:hAnsi="Times New Roman" w:cs="Times New Roman"/>
          <w:sz w:val="24"/>
          <w:szCs w:val="24"/>
        </w:rPr>
        <w:t>:</w:t>
      </w:r>
      <w:r w:rsidR="001F1514" w:rsidRPr="00C223B1">
        <w:rPr>
          <w:rFonts w:ascii="Times New Roman" w:hAnsi="Times New Roman" w:cs="Times New Roman"/>
          <w:sz w:val="24"/>
          <w:szCs w:val="24"/>
        </w:rPr>
        <w:t xml:space="preserve"> </w:t>
      </w:r>
      <w:r w:rsidR="001B32D3" w:rsidRPr="00C223B1">
        <w:rPr>
          <w:rFonts w:ascii="Times New Roman" w:hAnsi="Times New Roman" w:cs="Times New Roman"/>
          <w:sz w:val="24"/>
          <w:szCs w:val="24"/>
        </w:rPr>
        <w:t>f</w:t>
      </w:r>
      <w:r w:rsidR="001F1514" w:rsidRPr="00C223B1">
        <w:rPr>
          <w:rFonts w:ascii="Times New Roman" w:hAnsi="Times New Roman" w:cs="Times New Roman"/>
          <w:sz w:val="24"/>
          <w:szCs w:val="24"/>
        </w:rPr>
        <w:t xml:space="preserve">or example, the effects of temperature </w:t>
      </w:r>
      <w:r w:rsidR="0092000B" w:rsidRPr="00C223B1">
        <w:rPr>
          <w:rFonts w:ascii="Times New Roman" w:hAnsi="Times New Roman" w:cs="Times New Roman"/>
          <w:sz w:val="24"/>
          <w:szCs w:val="24"/>
        </w:rPr>
        <w:fldChar w:fldCharType="begin" w:fldLock="1"/>
      </w:r>
      <w:r w:rsidR="000E719A" w:rsidRPr="00C223B1">
        <w:rPr>
          <w:rFonts w:ascii="Times New Roman" w:hAnsi="Times New Roman" w:cs="Times New Roman"/>
          <w:sz w:val="24"/>
          <w:szCs w:val="24"/>
        </w:rPr>
        <w:instrText>ADDIN CSL_CITATION {"citationItems":[{"id":"ITEM-1","itemData":{"DOI":"10.1111/1365-2656.13060","ISSN":"0021-8790","abstract":"Global warming is one of the greatest threats to the persistence of populations: increased metabolic demands should strengthen pairwise species interactions, which could destabilize food webs at the higher organizational levels. Quantifying the temperature dependence of consumer–resource interactions is thus essential for predicting ecological responses to warming. We explored feeding interactions between different predator–prey pairs in controlled-temperature chambers and in a system of naturally heated streams. We found consistent temperature dependence of attack rates across experimental settings, though the magnitude and activation energy of attack rate were specific to each predator, which varied in mobility and foraging mode. We used these parameters along with metabolic rate measurements to estimate energetic efficiency and population abundance with warming. Energetic efficiency accurately estimated field abundance of a mobile predator that struggled to meet its metabolic demands, but was a poor predictor for a sedentary predator that operated well below its energetic limits. Temperature effects on population abundance may thus be strongly dependent on whether organisms are regulated by their own energy intake or interspecific interactions. Given the widespread use of functional response parameters in ecological modelling, reconciling outcomes from laboratory and field studies increases the confidence and precision with which we can predict warming impacts on natural systems.","author":[{"dropping-particle":"","family":"Archer","given":"Louise C.","non-dropping-particle":"","parse-names":false,"suffix":""},{"dropping-particle":"","family":"Sohlström","given":"Esra H.","non-dropping-particle":"","parse-names":false,"suffix":""},{"dropping-particle":"","family":"Gallo","given":"Bruno","non-dropping-particle":"","parse-names":false,"suffix":""},{"dropping-particle":"","family":"Jochum","given":"Malte","non-dropping-particle":"","parse-names":false,"suffix":""},{"dropping-particle":"","family":"Woodward","given":"Guy","non-dropping-particle":"","parse-names":false,"suffix":""},{"dropping-particle":"","family":"Kordas","given":"Rebecca L.","non-dropping-particle":"","parse-names":false,"suffix":""},{"dropping-particle":"","family":"Rall","given":"Björn C.","non-dropping-particle":"","parse-names":false,"suffix":""},{"dropping-particle":"","family":"O’Gorman","given":"Eoin J.","non-dropping-particle":"","parse-names":false,"suffix":""}],"container-title":"Journal of Animal Ecology","editor":[{"dropping-particle":"","family":"Prugh","given":"Laura","non-dropping-particle":"","parse-names":false,"suffix":""}],"id":"ITEM-1","issue":"11","issued":{"date-parts":[["2019","11","9"]]},"page":"1670-1683","publisher":"Blackwell Publishing Ltd","title":"Consistent temperature dependence of functional response parameters and their use in predicting population abundance","type":"article-journal","volume":"88"},"uris":["http://www.mendeley.com/documents/?uuid=3f80b9f5-1bb5-3394-8caa-18c6c4439d42"]}],"mendeley":{"formattedCitation":"(Archer et al., 2019)","plainTextFormattedCitation":"(Archer et al., 2019)","previouslyFormattedCitation":"(Archer et al., 2019)"},"properties":{"noteIndex":0},"schema":"https://github.com/citation-style-language/schema/raw/master/csl-citation.json"}</w:instrText>
      </w:r>
      <w:r w:rsidR="0092000B" w:rsidRPr="00C223B1">
        <w:rPr>
          <w:rFonts w:ascii="Times New Roman" w:hAnsi="Times New Roman" w:cs="Times New Roman"/>
          <w:sz w:val="24"/>
          <w:szCs w:val="24"/>
        </w:rPr>
        <w:fldChar w:fldCharType="separate"/>
      </w:r>
      <w:r w:rsidR="0092000B" w:rsidRPr="00C223B1">
        <w:rPr>
          <w:rFonts w:ascii="Times New Roman" w:hAnsi="Times New Roman" w:cs="Times New Roman"/>
          <w:noProof/>
          <w:sz w:val="24"/>
          <w:szCs w:val="24"/>
        </w:rPr>
        <w:t>(Archer et al., 2019)</w:t>
      </w:r>
      <w:r w:rsidR="0092000B" w:rsidRPr="00C223B1">
        <w:rPr>
          <w:rFonts w:ascii="Times New Roman" w:hAnsi="Times New Roman" w:cs="Times New Roman"/>
          <w:sz w:val="24"/>
          <w:szCs w:val="24"/>
        </w:rPr>
        <w:fldChar w:fldCharType="end"/>
      </w:r>
      <w:r w:rsidR="0092000B" w:rsidRPr="00C223B1">
        <w:rPr>
          <w:rFonts w:ascii="Times New Roman" w:hAnsi="Times New Roman" w:cs="Times New Roman"/>
          <w:sz w:val="24"/>
          <w:szCs w:val="24"/>
        </w:rPr>
        <w:t xml:space="preserve"> </w:t>
      </w:r>
      <w:r w:rsidR="001F1514" w:rsidRPr="00C223B1">
        <w:rPr>
          <w:rFonts w:ascii="Times New Roman" w:hAnsi="Times New Roman" w:cs="Times New Roman"/>
          <w:sz w:val="24"/>
          <w:szCs w:val="24"/>
        </w:rPr>
        <w:t xml:space="preserve">or predator satiation </w:t>
      </w:r>
      <w:r w:rsidR="00F93A16" w:rsidRPr="00C223B1">
        <w:rPr>
          <w:rFonts w:ascii="Times New Roman" w:hAnsi="Times New Roman" w:cs="Times New Roman"/>
          <w:sz w:val="24"/>
          <w:szCs w:val="24"/>
        </w:rPr>
        <w:fldChar w:fldCharType="begin" w:fldLock="1"/>
      </w:r>
      <w:r w:rsidR="0092000B" w:rsidRPr="00C223B1">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2018)","plainTextFormattedCitation":"(Li et al., 2018)","previouslyFormattedCitation":"(Li et al., 2018)"},"properties":{"noteIndex":0},"schema":"https://github.com/citation-style-language/schema/raw/master/csl-citation.json"}</w:instrText>
      </w:r>
      <w:r w:rsidR="00F93A16" w:rsidRPr="00C223B1">
        <w:rPr>
          <w:rFonts w:ascii="Times New Roman" w:hAnsi="Times New Roman" w:cs="Times New Roman"/>
          <w:sz w:val="24"/>
          <w:szCs w:val="24"/>
        </w:rPr>
        <w:fldChar w:fldCharType="separate"/>
      </w:r>
      <w:r w:rsidR="00F93A16" w:rsidRPr="00C223B1">
        <w:rPr>
          <w:rFonts w:ascii="Times New Roman" w:hAnsi="Times New Roman" w:cs="Times New Roman"/>
          <w:noProof/>
          <w:sz w:val="24"/>
          <w:szCs w:val="24"/>
        </w:rPr>
        <w:t>(Li et al., 2018)</w:t>
      </w:r>
      <w:r w:rsidR="00F93A16" w:rsidRPr="00C223B1">
        <w:rPr>
          <w:rFonts w:ascii="Times New Roman" w:hAnsi="Times New Roman" w:cs="Times New Roman"/>
          <w:sz w:val="24"/>
          <w:szCs w:val="24"/>
        </w:rPr>
        <w:fldChar w:fldCharType="end"/>
      </w:r>
      <w:r w:rsidR="00F93A16" w:rsidRPr="00C223B1">
        <w:rPr>
          <w:rFonts w:ascii="Times New Roman" w:hAnsi="Times New Roman" w:cs="Times New Roman"/>
          <w:sz w:val="24"/>
          <w:szCs w:val="24"/>
        </w:rPr>
        <w:t xml:space="preserve"> </w:t>
      </w:r>
      <w:r w:rsidR="001F1514" w:rsidRPr="00C223B1">
        <w:rPr>
          <w:rFonts w:ascii="Times New Roman" w:hAnsi="Times New Roman" w:cs="Times New Roman"/>
          <w:sz w:val="24"/>
          <w:szCs w:val="24"/>
        </w:rPr>
        <w:t xml:space="preserve">on functional response. However, they do not provide a real explanation </w:t>
      </w:r>
      <w:r w:rsidR="001B32D3" w:rsidRPr="00C223B1">
        <w:rPr>
          <w:rFonts w:ascii="Times New Roman" w:hAnsi="Times New Roman" w:cs="Times New Roman"/>
          <w:sz w:val="24"/>
          <w:szCs w:val="24"/>
        </w:rPr>
        <w:t>on the mechanisms constraining attack rate, handling time, and therefore the functional response.</w:t>
      </w:r>
      <w:r w:rsidR="00571934" w:rsidRPr="00C223B1">
        <w:rPr>
          <w:rFonts w:ascii="Times New Roman" w:hAnsi="Times New Roman" w:cs="Times New Roman"/>
          <w:sz w:val="24"/>
          <w:szCs w:val="24"/>
        </w:rPr>
        <w:t xml:space="preserve"> Moreover, these studies are mostly carried out in laboratory, where many external factors do not apply </w:t>
      </w:r>
      <w:r w:rsidR="00571934" w:rsidRPr="00C223B1">
        <w:rPr>
          <w:rFonts w:ascii="Times New Roman" w:hAnsi="Times New Roman" w:cs="Times New Roman"/>
          <w:sz w:val="24"/>
          <w:szCs w:val="24"/>
        </w:rPr>
        <w:fldChar w:fldCharType="begin" w:fldLock="1"/>
      </w:r>
      <w:r w:rsidR="00C96984" w:rsidRPr="00C223B1">
        <w:rPr>
          <w:rFonts w:ascii="Times New Roman" w:hAnsi="Times New Roman" w:cs="Times New Roman"/>
          <w:sz w:val="24"/>
          <w:szCs w:val="24"/>
        </w:rPr>
        <w:instrText>ADDIN CSL_CITATION {"citationItems":[{"id":"ITEM-1","itemData":{"DOI":"10.1086/283996","ISSN":"00030147","abstract":"Functional responses are derived for several models in which a predator is able to vary the proportion of time that it spends foraging in an adaptive manner. Results suggest that: 1) functional response of such predators is likely to be very plastic; 2) the traditional Types 1, 2, 3 classification is not sufficient to describe the functional responses of such predators; and 3) variation in the proportion of time spent foraging can provide an alternative mechanism for traditional functional response forms. -Author","author":[{"dropping-particle":"","family":"Abrams","given":"P. A.","non-dropping-particle":"","parse-names":false,"suffix":""}],"container-title":"American Naturalist","id":"ITEM-1","issue":"3","issued":{"date-parts":[["1982","10","15"]]},"page":"382-390","publisher":" University of Chicago Press ","title":"Functional responses of optimal foragers.","type":"article-journal","volume":"120"},"uris":["http://www.mendeley.com/documents/?uuid=78f93c56-5c62-3d44-93c2-97b48418de5d"]}],"mendeley":{"formattedCitation":"(Abrams, 1982)","plainTextFormattedCitation":"(Abrams, 1982)","previouslyFormattedCitation":"(Abrams, 1982)"},"properties":{"noteIndex":0},"schema":"https://github.com/citation-style-language/schema/raw/master/csl-citation.json"}</w:instrText>
      </w:r>
      <w:r w:rsidR="00571934" w:rsidRPr="00C223B1">
        <w:rPr>
          <w:rFonts w:ascii="Times New Roman" w:hAnsi="Times New Roman" w:cs="Times New Roman"/>
          <w:sz w:val="24"/>
          <w:szCs w:val="24"/>
        </w:rPr>
        <w:fldChar w:fldCharType="separate"/>
      </w:r>
      <w:r w:rsidR="00571934" w:rsidRPr="00C223B1">
        <w:rPr>
          <w:rFonts w:ascii="Times New Roman" w:hAnsi="Times New Roman" w:cs="Times New Roman"/>
          <w:noProof/>
          <w:sz w:val="24"/>
          <w:szCs w:val="24"/>
        </w:rPr>
        <w:t>(Abrams, 1982)</w:t>
      </w:r>
      <w:r w:rsidR="00571934" w:rsidRPr="00C223B1">
        <w:rPr>
          <w:rFonts w:ascii="Times New Roman" w:hAnsi="Times New Roman" w:cs="Times New Roman"/>
          <w:sz w:val="24"/>
          <w:szCs w:val="24"/>
        </w:rPr>
        <w:fldChar w:fldCharType="end"/>
      </w:r>
      <w:r w:rsidR="00571934" w:rsidRPr="00C223B1">
        <w:rPr>
          <w:rFonts w:ascii="Times New Roman" w:hAnsi="Times New Roman" w:cs="Times New Roman"/>
          <w:sz w:val="24"/>
          <w:szCs w:val="24"/>
        </w:rPr>
        <w:t>.</w:t>
      </w:r>
      <w:commentRangeEnd w:id="0"/>
      <w:r w:rsidR="00F63EEF" w:rsidRPr="00C223B1">
        <w:rPr>
          <w:rStyle w:val="Marquedecommentaire"/>
        </w:rPr>
        <w:commentReference w:id="0"/>
      </w:r>
      <w:commentRangeEnd w:id="1"/>
      <w:r w:rsidR="00AF3A09">
        <w:rPr>
          <w:rStyle w:val="Marquedecommentaire"/>
        </w:rPr>
        <w:commentReference w:id="1"/>
      </w:r>
    </w:p>
    <w:p w14:paraId="3DFDB48B" w14:textId="58E30747" w:rsidR="00230464" w:rsidRPr="00220142" w:rsidRDefault="000A6B38" w:rsidP="00230464">
      <w:pPr>
        <w:spacing w:line="480" w:lineRule="auto"/>
        <w:ind w:firstLine="360"/>
        <w:rPr>
          <w:rFonts w:ascii="Times New Roman" w:hAnsi="Times New Roman" w:cs="Times New Roman"/>
          <w:sz w:val="24"/>
          <w:szCs w:val="24"/>
        </w:rPr>
      </w:pPr>
      <w:r>
        <w:rPr>
          <w:rFonts w:ascii="Times New Roman" w:hAnsi="Times New Roman" w:cs="Times New Roman"/>
          <w:sz w:val="24"/>
          <w:szCs w:val="24"/>
        </w:rPr>
        <w:t>Coming back to the mechanistic roots of the functional response approach, s</w:t>
      </w:r>
      <w:r w:rsidR="008006F7" w:rsidRPr="00220142">
        <w:rPr>
          <w:rFonts w:ascii="Times New Roman" w:hAnsi="Times New Roman" w:cs="Times New Roman"/>
          <w:sz w:val="24"/>
          <w:szCs w:val="24"/>
        </w:rPr>
        <w:t xml:space="preserve">everal </w:t>
      </w:r>
      <w:r>
        <w:rPr>
          <w:rFonts w:ascii="Times New Roman" w:hAnsi="Times New Roman" w:cs="Times New Roman"/>
          <w:sz w:val="24"/>
          <w:szCs w:val="24"/>
        </w:rPr>
        <w:t xml:space="preserve">studies investigated the role played by factors </w:t>
      </w:r>
      <w:r w:rsidR="008006F7" w:rsidRPr="00220142">
        <w:rPr>
          <w:rFonts w:ascii="Times New Roman" w:hAnsi="Times New Roman" w:cs="Times New Roman"/>
          <w:sz w:val="24"/>
          <w:szCs w:val="24"/>
        </w:rPr>
        <w:t xml:space="preserve">known to affect </w:t>
      </w:r>
      <w:r>
        <w:rPr>
          <w:rFonts w:ascii="Times New Roman" w:hAnsi="Times New Roman" w:cs="Times New Roman"/>
          <w:sz w:val="24"/>
          <w:szCs w:val="24"/>
        </w:rPr>
        <w:t xml:space="preserve">the </w:t>
      </w:r>
      <w:r w:rsidR="008006F7" w:rsidRPr="00220142">
        <w:rPr>
          <w:rFonts w:ascii="Times New Roman" w:hAnsi="Times New Roman" w:cs="Times New Roman"/>
          <w:sz w:val="24"/>
          <w:szCs w:val="24"/>
        </w:rPr>
        <w:t xml:space="preserve">functional response. </w:t>
      </w:r>
      <w:r w:rsidR="00230464" w:rsidRPr="00220142">
        <w:rPr>
          <w:rFonts w:ascii="Times New Roman" w:hAnsi="Times New Roman" w:cs="Times New Roman"/>
          <w:sz w:val="24"/>
          <w:szCs w:val="24"/>
        </w:rPr>
        <w:t xml:space="preserve">These models emphasized different features of predator-prey relationships, such as feeding saturation </w:t>
      </w:r>
      <w:r w:rsidR="0017585A">
        <w:rPr>
          <w:rFonts w:ascii="Times New Roman" w:hAnsi="Times New Roman" w:cs="Times New Roman"/>
          <w:sz w:val="24"/>
          <w:szCs w:val="24"/>
        </w:rPr>
        <w:fldChar w:fldCharType="begin" w:fldLock="1"/>
      </w:r>
      <w:r w:rsidR="0017585A">
        <w:rPr>
          <w:rFonts w:ascii="Times New Roman" w:hAnsi="Times New Roman" w:cs="Times New Roman"/>
          <w:sz w:val="24"/>
          <w:szCs w:val="24"/>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7585A">
        <w:rPr>
          <w:rFonts w:ascii="Times New Roman" w:hAnsi="Times New Roman" w:cs="Times New Roman"/>
          <w:sz w:val="24"/>
          <w:szCs w:val="24"/>
        </w:rPr>
        <w:fldChar w:fldCharType="separate"/>
      </w:r>
      <w:r w:rsidR="0017585A" w:rsidRPr="0017585A">
        <w:rPr>
          <w:rFonts w:ascii="Times New Roman" w:hAnsi="Times New Roman" w:cs="Times New Roman"/>
          <w:noProof/>
          <w:sz w:val="24"/>
          <w:szCs w:val="24"/>
        </w:rPr>
        <w:t>(DeAngelis et al., 1975)</w:t>
      </w:r>
      <w:r w:rsidR="0017585A">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or interaction between predators </w:t>
      </w:r>
      <w:r w:rsidR="002442A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{"citationItems":[{"id":"ITEM-1","itemData":{"DOI":"10.1111/1365-2435.12682","ISSN":"1365-2435","abstract":"Predator diversity alterations have been observed in most ecosystems as a result of the loss and/ or addition of species. This has implications for predator-prey dynamics as non-trophic interactions among predators, so called multiple predator effects (MPE), are known to influence predation success. In addition, there is often a density-dependant relationship between prey availability and prey consumption (functional response). While MPE investigations are common in the literature, functional responses have rarely been incorporated into this field of predation ecology. Here, we outline an experimental procedure that incorporates functional responses into multiple predator effect studies. Using three fish species with different functional traits as model predators (bluegill Lepomis macrochirus, southern mouthbrooder Pseudocrenilabrus philander and banded tilapia Tilapia sparrmanii), we assess intra- and inter-specific predator interaction outcomes on predator-prey dynamics. This was done by contrasting observed functional responses of heterospecific and conspecific combinations of predators with expected responses based on those of individual predators. Multi-predator combinations produced variable results. Bluegill were the only species in which observed conspecific multi-predator functional responses matched those of expected based on individual performance (prey risk neutral effects). In contrast, prey risk reduction was observed for both mouthbrooder and tilapia conspecific multi-predator trials. Heterospecific combinations revealed strong prey risk reduction effects for mouthbrooder-tilapia and bluegill-tilapia trials, while mouthbrooder- bluegill multi-predator functional responses combined additively. These results are discussed within the context of behavioural traits of the species and the development of a trait-based predictive framework. Using a functional response approach allowed for the assessment of multiple predator effects across a range of prey densities. We propose that the incorporation of within-guild predator combinations into classic functional response investigations will enhance predictive capacity development in competition and predation ecology. This article is protected by copyright. All rights reserved.","author":[{"dropping-particle":"","family":"Wasserman","given":"Ryan J","non-dropping-particle":"","parse-names":false,"suffix":""},{"dropping-particle":"","family":"Alexander","given":"Mhairi E","non-dropping-particle":"","parse-names":false,"suffix":""},{"dropping-particle":"","family":"Dalu","given":"Tatenda","non-dropping-particle":"","parse-names":false,"suffix":""},{"dropping-particle":"","family":"Ellender","given":"Bruce R","non-dropping-particle":"","parse-names":false,"suffix":""},{"dropping-particle":"","family":"Kaiser","given":"Horst","non-dropping-particle":"","parse-names":false,"suffix":""},{"dropping-particle":"","family":"Weyl","given":"Olaf L F","non-dropping-particle":"","parse-names":false,"suffix":""}],"container-title":"Functional Ecology","id":"ITEM-1","issue":"12","issued":{"date-parts":[["2016","5","1"]]},"page":"1988-1998","title":"Using functional responses to quantify interaction effects among predators","type":"article-journal","volume":"30"},"uris":["http://www.mendeley.com/documents/?uuid=514894fe-8d95-4b20-bf01-55235b4deab2"]}],"mendeley":{"formattedCitation":"(Wasserman et al., 2016)","plainTextFormattedCitation":"(Wasserman et al., 2016)","previouslyFormattedCitation":"(Wasserman et al., 2016)"},"properties":{"noteIndex":0},"schema":"https://github.com/citation-style-language/schema/raw/master/csl-citation.json"}</w:instrText>
      </w:r>
      <w:r w:rsidR="002442A3">
        <w:rPr>
          <w:rFonts w:ascii="Times New Roman" w:hAnsi="Times New Roman" w:cs="Times New Roman"/>
          <w:sz w:val="24"/>
          <w:szCs w:val="24"/>
        </w:rPr>
        <w:fldChar w:fldCharType="separate"/>
      </w:r>
      <w:r w:rsidR="002442A3" w:rsidRPr="002442A3">
        <w:rPr>
          <w:rFonts w:ascii="Times New Roman" w:hAnsi="Times New Roman" w:cs="Times New Roman"/>
          <w:noProof/>
          <w:sz w:val="24"/>
          <w:szCs w:val="24"/>
        </w:rPr>
        <w:t>(Wasserman et al., 2016)</w:t>
      </w:r>
      <w:r w:rsidR="002442A3">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r w:rsidR="008006F7" w:rsidRPr="00220142">
        <w:rPr>
          <w:rFonts w:ascii="Times New Roman" w:hAnsi="Times New Roman" w:cs="Times New Roman"/>
          <w:sz w:val="24"/>
          <w:szCs w:val="24"/>
        </w:rPr>
        <w:t xml:space="preserve">Among them, the body sizes of predator and prey </w:t>
      </w:r>
      <w:r w:rsidR="00105C56">
        <w:rPr>
          <w:rFonts w:ascii="Times New Roman" w:hAnsi="Times New Roman" w:cs="Times New Roman"/>
          <w:sz w:val="24"/>
          <w:szCs w:val="24"/>
        </w:rPr>
        <w:t xml:space="preserve">is known to </w:t>
      </w:r>
      <w:r w:rsidR="008006F7" w:rsidRPr="00220142">
        <w:rPr>
          <w:rFonts w:ascii="Times New Roman" w:hAnsi="Times New Roman" w:cs="Times New Roman"/>
          <w:sz w:val="24"/>
          <w:szCs w:val="24"/>
        </w:rPr>
        <w:t xml:space="preserve">strongly affect the functional response </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2004)","manualFormatting":"(Aljetlawi et al., 2004","plainTextFormattedCitation":"(Aljetlawi et al., 2004)","previouslyFormattedCitation":"(Aljetlawi et al., 2004)"},"properties":{"noteIndex":0},"schema":"https://github.com/citation-style-language/schema/raw/master/csl-citation.json"}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(Aljetlawi et al., 2004</w:t>
      </w:r>
      <w:r w:rsidR="008006F7"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2010)","manualFormatting":" Vucic-Pestic et al., 2010)","plainTextFormattedCitation":"(Vucic-Pestic et al., 2010)","previouslyFormattedCitation":"(Vucic-Pestic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 xml:space="preserve"> </w:t>
      </w:r>
      <w:r w:rsidR="008006F7" w:rsidRPr="00220142">
        <w:rPr>
          <w:rFonts w:ascii="Times New Roman" w:hAnsi="Times New Roman" w:cs="Times New Roman"/>
          <w:noProof/>
          <w:sz w:val="24"/>
          <w:szCs w:val="24"/>
        </w:rPr>
        <w:t>Vucic-Pestic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 xml:space="preserve">⁠. It appears that body size </w:t>
      </w:r>
      <w:r w:rsidR="00A51021" w:rsidRPr="00220142">
        <w:rPr>
          <w:rFonts w:ascii="Times New Roman" w:hAnsi="Times New Roman" w:cs="Times New Roman"/>
          <w:sz w:val="24"/>
          <w:szCs w:val="24"/>
        </w:rPr>
        <w:t>is</w:t>
      </w:r>
      <w:r w:rsidR="008006F7" w:rsidRPr="00220142">
        <w:rPr>
          <w:rFonts w:ascii="Times New Roman" w:hAnsi="Times New Roman" w:cs="Times New Roman"/>
          <w:sz w:val="24"/>
          <w:szCs w:val="24"/>
        </w:rPr>
        <w:t xml:space="preserve"> a good predictor of trophic position </w:t>
      </w:r>
      <w:r w:rsidR="008006F7" w:rsidRPr="00220142">
        <w:rPr>
          <w:rFonts w:ascii="Times New Roman" w:hAnsi="Times New Roman" w:cs="Times New Roman"/>
          <w:sz w:val="24"/>
          <w:szCs w:val="24"/>
        </w:rPr>
        <w:fldChar w:fldCharType="begin" w:fldLock="1"/>
      </w:r>
      <w:r w:rsidR="008006F7" w:rsidRPr="00220142">
        <w:rPr>
          <w:rFonts w:ascii="Times New Roman" w:hAnsi="Times New Roman" w:cs="Times New Roman"/>
          <w:sz w:val="24"/>
          <w:szCs w:val="24"/>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(Williams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w:t>
      </w:r>
      <w:r>
        <w:rPr>
          <w:rFonts w:ascii="Times New Roman" w:hAnsi="Times New Roman" w:cs="Times New Roman"/>
          <w:sz w:val="24"/>
          <w:szCs w:val="24"/>
        </w:rPr>
        <w:t xml:space="preserve"> and affect</w:t>
      </w:r>
      <w:r w:rsidR="00792D27">
        <w:rPr>
          <w:rFonts w:ascii="Times New Roman" w:hAnsi="Times New Roman" w:cs="Times New Roman"/>
          <w:sz w:val="24"/>
          <w:szCs w:val="24"/>
        </w:rPr>
        <w:t>s</w:t>
      </w:r>
      <w:r>
        <w:rPr>
          <w:rFonts w:ascii="Times New Roman" w:hAnsi="Times New Roman" w:cs="Times New Roman"/>
          <w:sz w:val="24"/>
          <w:szCs w:val="24"/>
        </w:rPr>
        <w:t xml:space="preserve"> the overall dynamics of the interaction </w:t>
      </w:r>
      <w:r>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{"citationItems":[{"id":"ITEM-1","itemData":{"DOI":"10.1086/285380","ISSN":"00030147, 15375323","abstract":"\"Plausible\" consumer-resource models, based on energetic reasoning and allometric empiricism, are formulated and their dynamics investigated. Most of the parameters in these models are determined by the body sizes and metabolic categories (endotherm, vertebrate ectotherm, invertebrate ectotherm, or plant) of the populations in question. The remaining parameters have clear biological meanings. The intent of these models is to provide maximum realism from minimum data when needed because of constraints of time or of resources for empirical research. The models also demonstrate the influence of physiological power and body size on consumer-resource dynamics. For a given metabolic type, we define ecological scope as the ratio of maximal ingestion rate to respiration rate. Invertebrate ectotherms have greater ecological scope than do vertebrate ectotherms, which have greater scope than do endotherms. Greater ecological scope implies ability to subsist on scarcer resources and a tendency to more stable dynamics. Changes in dynamics associated with increased resource carrying capacity K (the \"paradox of enrichment\") are investigated. Robust limit cycles (sustained oscillations) require a Type III functional response, but even in this case the cycles quickly \"implode\" (with respect to changes in K) to extremely small densities if the resource-consumer body mass ratio is too high. Estimates are given for resource-consumer body mass ratios that permit robust limit cycles, and some pertinent data are discussed. An analytic expression for the periods of limit cycles is derived. In terms of body mass, the periods scale as (consumer body mass)1/8 (resource body mass)1/8.","author":[{"dropping-particle":"","family":"Yodzis","given":"P","non-dropping-particle":"","parse-names":false,"suffix":""},{"dropping-particle":"","family":"Innes","given":"S","non-dropping-particle":"","parse-names":false,"suffix":""}],"container-title":"The American Naturalist","id":"ITEM-1","issue":"6","issued":{"date-parts":[["1992"]]},"page":"1151-1175","publisher":"[University of Chicago Press, American Society of Naturalists]","title":"Body Size and Consumer-Resource Dynamics","type":"article-journal","volume":"139"},"uris":["http://www.mendeley.com/documents/?uuid=035843cb-7640-4ed8-8be6-ac0191f0a1a2"]}],"mendeley":{"formattedCitation":"(Yodzis and Innes, 1992)","plainTextFormattedCitation":"(Yodzis and Innes, 1992)","previouslyFormattedCitation":"(Yodzis and Innes, 1992)"},"properties":{"noteIndex":0},"schema":"https://github.com/citation-style-language/schema/raw/master/csl-citation.json"}</w:instrText>
      </w:r>
      <w:r>
        <w:rPr>
          <w:rFonts w:ascii="Times New Roman" w:hAnsi="Times New Roman" w:cs="Times New Roman"/>
          <w:sz w:val="24"/>
          <w:szCs w:val="24"/>
        </w:rPr>
        <w:fldChar w:fldCharType="separate"/>
      </w:r>
      <w:r w:rsidRPr="000A6B38">
        <w:rPr>
          <w:rFonts w:ascii="Times New Roman" w:hAnsi="Times New Roman" w:cs="Times New Roman"/>
          <w:noProof/>
          <w:sz w:val="24"/>
          <w:szCs w:val="24"/>
        </w:rPr>
        <w:t>(Yodzis and Innes, 1992)</w:t>
      </w:r>
      <w:r>
        <w:rPr>
          <w:rFonts w:ascii="Times New Roman" w:hAnsi="Times New Roman" w:cs="Times New Roman"/>
          <w:sz w:val="24"/>
          <w:szCs w:val="24"/>
        </w:rPr>
        <w:fldChar w:fldCharType="end"/>
      </w:r>
      <w:r w:rsidR="0017585A">
        <w:rPr>
          <w:rFonts w:ascii="Times New Roman" w:hAnsi="Times New Roman" w:cs="Times New Roman"/>
          <w:sz w:val="24"/>
          <w:szCs w:val="24"/>
        </w:rPr>
        <w:t>.</w:t>
      </w:r>
    </w:p>
    <w:p w14:paraId="20ADE6D8" w14:textId="326A0A9F" w:rsidR="000E719A" w:rsidRDefault="004227E9" w:rsidP="004227E9">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t xml:space="preserve">However, </w:t>
      </w:r>
      <w:r w:rsidR="000E719A">
        <w:rPr>
          <w:rFonts w:ascii="Times New Roman" w:hAnsi="Times New Roman" w:cs="Times New Roman"/>
          <w:sz w:val="24"/>
          <w:szCs w:val="24"/>
        </w:rPr>
        <w:t xml:space="preserve">the surrounding physical medium remain absent or at least implicit in most models, despite its ubiquity in real ecosystems. Although in his pioneer work </w:t>
      </w:r>
      <w:r w:rsidR="000E719A">
        <w:rPr>
          <w:rFonts w:ascii="Times New Roman" w:hAnsi="Times New Roman" w:cs="Times New Roman"/>
          <w:sz w:val="24"/>
          <w:szCs w:val="24"/>
        </w:rPr>
        <w:fldChar w:fldCharType="begin" w:fldLock="1"/>
      </w:r>
      <w:r w:rsidR="001A3771">
        <w:rPr>
          <w:rFonts w:ascii="Times New Roman" w:hAnsi="Times New Roman" w:cs="Times New Roman"/>
          <w:sz w:val="24"/>
          <w:szCs w:val="24"/>
        </w:rPr>
        <w:instrText>ADDIN CSL_CITATION {"citationItems":[{"id":"ITEM-1","itemData":{"author":[{"dropping-particle":"","family":"Tansley","given":"A. G.","non-dropping-particle":"","parse-names":false,"suffix":""}],"container-title":"Ecology","id":"ITEM-1","issue":"3","issued":{"date-parts":[["1935"]]},"page":"284-307","title":"The Use and Abuse of Vegetational Concepts and Terms","type":"article-journal","volume":"16"},"uris":["http://www.mendeley.com/documents/?uuid=70afffd6-19a4-4a49-a9d1-91108cfb47b4"]}],"mendeley":{"formattedCitation":"(Tansley, 1935)","manualFormatting":"Tansley (1935)","plainTextFormattedCitation":"(Tansley, 1935)","previouslyFormattedCitation":"(Tansley, 1935)"},"properties":{"noteIndex":0},"schema":"https://github.com/citation-style-language/schema/raw/master/csl-citation.json"}</w:instrText>
      </w:r>
      <w:r w:rsidR="000E719A">
        <w:rPr>
          <w:rFonts w:ascii="Times New Roman" w:hAnsi="Times New Roman" w:cs="Times New Roman"/>
          <w:sz w:val="24"/>
          <w:szCs w:val="24"/>
        </w:rPr>
        <w:fldChar w:fldCharType="separate"/>
      </w:r>
      <w:r w:rsidR="000E719A" w:rsidRPr="000E719A">
        <w:rPr>
          <w:rFonts w:ascii="Times New Roman" w:hAnsi="Times New Roman" w:cs="Times New Roman"/>
          <w:noProof/>
          <w:sz w:val="24"/>
          <w:szCs w:val="24"/>
        </w:rPr>
        <w:t xml:space="preserve">Tansley </w:t>
      </w:r>
      <w:r w:rsidR="000E719A">
        <w:rPr>
          <w:rFonts w:ascii="Times New Roman" w:hAnsi="Times New Roman" w:cs="Times New Roman"/>
          <w:noProof/>
          <w:sz w:val="24"/>
          <w:szCs w:val="24"/>
        </w:rPr>
        <w:t>(</w:t>
      </w:r>
      <w:r w:rsidR="000E719A" w:rsidRPr="000E719A">
        <w:rPr>
          <w:rFonts w:ascii="Times New Roman" w:hAnsi="Times New Roman" w:cs="Times New Roman"/>
          <w:noProof/>
          <w:sz w:val="24"/>
          <w:szCs w:val="24"/>
        </w:rPr>
        <w:t>1935)</w:t>
      </w:r>
      <w:r w:rsidR="000E719A">
        <w:rPr>
          <w:rFonts w:ascii="Times New Roman" w:hAnsi="Times New Roman" w:cs="Times New Roman"/>
          <w:sz w:val="24"/>
          <w:szCs w:val="24"/>
        </w:rPr>
        <w:fldChar w:fldCharType="end"/>
      </w:r>
      <w:r w:rsidR="000E719A">
        <w:rPr>
          <w:rFonts w:ascii="Times New Roman" w:hAnsi="Times New Roman" w:cs="Times New Roman"/>
          <w:sz w:val="24"/>
          <w:szCs w:val="24"/>
        </w:rPr>
        <w:t xml:space="preserve"> stated that </w:t>
      </w:r>
      <w:r w:rsidR="000E719A">
        <w:rPr>
          <w:rFonts w:ascii="Times New Roman" w:hAnsi="Times New Roman" w:cs="Times New Roman"/>
          <w:sz w:val="24"/>
          <w:szCs w:val="24"/>
        </w:rPr>
        <w:lastRenderedPageBreak/>
        <w:t xml:space="preserve">organisms should not be separated from their “special environment, with which they form one physical system”, </w:t>
      </w:r>
      <w:r w:rsidRPr="00220142">
        <w:rPr>
          <w:rFonts w:ascii="Times New Roman" w:hAnsi="Times New Roman" w:cs="Times New Roman"/>
          <w:sz w:val="24"/>
          <w:szCs w:val="24"/>
        </w:rPr>
        <w:t>the role played by the physical medium in constraining the functional response remains largely unexplored.</w:t>
      </w:r>
      <w:r w:rsidR="001A3771">
        <w:rPr>
          <w:rFonts w:ascii="Times New Roman" w:hAnsi="Times New Roman" w:cs="Times New Roman"/>
          <w:sz w:val="24"/>
          <w:szCs w:val="24"/>
        </w:rPr>
        <w:t xml:space="preserve"> Including physical features into predator-prey models would lead to novel insights about species interactions.</w:t>
      </w:r>
    </w:p>
    <w:p w14:paraId="22AA3CE5" w14:textId="7D2E2548" w:rsidR="00A641ED" w:rsidRPr="00220142" w:rsidRDefault="00A641ED" w:rsidP="00095F55">
      <w:pPr>
        <w:pStyle w:val="Titre1"/>
        <w:spacing w:line="480" w:lineRule="auto"/>
        <w:rPr>
          <w:rFonts w:ascii="Times New Roman" w:hAnsi="Times New Roman" w:cs="Times New Roman"/>
          <w:b/>
          <w:bCs/>
          <w:color w:val="auto"/>
        </w:rPr>
      </w:pPr>
      <w:commentRangeStart w:id="9"/>
      <w:r w:rsidRPr="00220142">
        <w:rPr>
          <w:rFonts w:ascii="Times New Roman" w:hAnsi="Times New Roman" w:cs="Times New Roman"/>
          <w:b/>
          <w:bCs/>
          <w:color w:val="auto"/>
        </w:rPr>
        <w:t>Physical features of the medium and size-related constraints</w:t>
      </w:r>
      <w:commentRangeEnd w:id="9"/>
      <w:r w:rsidR="00DB046C">
        <w:rPr>
          <w:rStyle w:val="Marquedecommentaire"/>
          <w:rFonts w:asciiTheme="minorHAnsi" w:eastAsiaTheme="minorHAnsi" w:hAnsiTheme="minorHAnsi" w:cstheme="minorBidi"/>
          <w:color w:val="auto"/>
        </w:rPr>
        <w:commentReference w:id="9"/>
      </w:r>
    </w:p>
    <w:p w14:paraId="5A276CB8" w14:textId="77777777" w:rsidR="003948BD" w:rsidRDefault="003948BD" w:rsidP="003948BD">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t xml:space="preserve">Previous studies that considered the surrounding medium usually focused on specific aspects of predation or on specific taxa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2011)","plainTextFormattedCitation":"(Domenici et al., 2011)","previouslyFormattedCitation":"(Domenici et al., 2011)"},"properties":{"noteIndex":0},"schema":"https://github.com/citation-style-language/schema/raw/master/csl-citation.json"}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(Domenici et al., 2011)</w:t>
      </w:r>
      <w:r>
        <w:rPr>
          <w:rFonts w:ascii="Times New Roman" w:hAnsi="Times New Roman" w:cs="Times New Roman"/>
          <w:sz w:val="24"/>
          <w:szCs w:val="24"/>
        </w:rPr>
        <w:fldChar w:fldCharType="end"/>
      </w:r>
      <w:r w:rsidRPr="00220142">
        <w:rPr>
          <w:rFonts w:ascii="Times New Roman" w:hAnsi="Times New Roman" w:cs="Times New Roman"/>
          <w:sz w:val="24"/>
          <w:szCs w:val="24"/>
        </w:rPr>
        <w:t>⁠, or investigated specific aspect of the medium such as dimensionality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(Pawar et al., 2012)</w:t>
      </w:r>
      <w:r>
        <w:rPr>
          <w:rFonts w:ascii="Times New Roman" w:hAnsi="Times New Roman" w:cs="Times New Roman"/>
          <w:sz w:val="24"/>
          <w:szCs w:val="24"/>
        </w:rPr>
        <w:fldChar w:fldCharType="end"/>
      </w:r>
      <w:r w:rsidRPr="00220142">
        <w:rPr>
          <w:rFonts w:ascii="Times New Roman" w:hAnsi="Times New Roman" w:cs="Times New Roman"/>
          <w:sz w:val="24"/>
          <w:szCs w:val="24"/>
        </w:rPr>
        <w:t>⁠ or complexity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Pr>
          <w:rFonts w:ascii="Times New Roman" w:hAnsi="Times New Roman" w:cs="Times New Roman"/>
          <w:sz w:val="24"/>
          <w:szCs w:val="24"/>
        </w:rPr>
        <w:fldChar w:fldCharType="separate"/>
      </w:r>
      <w:r w:rsidRPr="009A47F4">
        <w:rPr>
          <w:rFonts w:ascii="Times New Roman" w:hAnsi="Times New Roman" w:cs="Times New Roman"/>
          <w:noProof/>
          <w:sz w:val="24"/>
          <w:szCs w:val="24"/>
        </w:rPr>
        <w:t>(Barrios-O’Neill et al., 2016)</w:t>
      </w:r>
      <w:r>
        <w:rPr>
          <w:rFonts w:ascii="Times New Roman" w:hAnsi="Times New Roman" w:cs="Times New Roman"/>
          <w:sz w:val="24"/>
          <w:szCs w:val="24"/>
        </w:rPr>
        <w:fldChar w:fldCharType="end"/>
      </w:r>
      <w:r w:rsidRPr="00220142">
        <w:rPr>
          <w:rFonts w:ascii="Times New Roman" w:hAnsi="Times New Roman" w:cs="Times New Roman"/>
          <w:sz w:val="24"/>
          <w:szCs w:val="24"/>
        </w:rPr>
        <w:t>⁠. However, the role played by the surrounding medium acting at the individual level on predator-prey relationship, driving the functional response, remains to be explored.</w:t>
      </w:r>
      <w:r>
        <w:rPr>
          <w:rFonts w:ascii="Times New Roman" w:hAnsi="Times New Roman" w:cs="Times New Roman"/>
          <w:sz w:val="24"/>
          <w:szCs w:val="24"/>
        </w:rPr>
        <w:t xml:space="preserve"> </w:t>
      </w:r>
    </w:p>
    <w:p w14:paraId="57D5AC5A" w14:textId="1194C005" w:rsidR="00581042" w:rsidRDefault="003948BD"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Hence, l</w:t>
      </w:r>
      <w:r w:rsidR="00230464" w:rsidRPr="00220142">
        <w:rPr>
          <w:rFonts w:ascii="Times New Roman" w:hAnsi="Times New Roman" w:cs="Times New Roman"/>
          <w:sz w:val="24"/>
          <w:szCs w:val="24"/>
        </w:rPr>
        <w:t>iving organisms are constrained by the physical properties of the surrounding medium</w:t>
      </w:r>
      <w:r w:rsidR="00502C7E"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1993)","manualFormatting":"(Denny, 1993","plainTextFormattedCitation":"(Denny, 1993)","previouslyFormattedCitation":"(Denny, 1993)"},"properties":{"noteIndex":0},"schema":"https://github.com/citation-style-language/schema/raw/master/csl-citation.json"}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1993</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2016)","manualFormatting":"Denny, 2016","plainTextFormattedCitation":"(Denny, 2016)","previouslyFormattedCitation":"(Denny, 2016)"},"properties":{"noteIndex":0},"schema":"https://github.com/citation-style-language/schema/raw/master/csl-citation.json"}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2016</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1996)","manualFormatting":"Vogel, 1996)","plainTextFormattedCitation":"(Vogel, 1996)","previouslyFormattedCitation":"(Vogel, 1996)"},"properties":{"noteIndex":0},"schema":"https://github.com/citation-style-language/schema/raw/master/csl-citation.json"}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Vogel, 1996)</w:t>
      </w:r>
      <w:r w:rsidR="00502C7E" w:rsidRPr="00220142">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r w:rsidR="007A6970" w:rsidRPr="00220142">
        <w:rPr>
          <w:rFonts w:ascii="Times New Roman" w:hAnsi="Times New Roman" w:cs="Times New Roman"/>
          <w:sz w:val="24"/>
          <w:szCs w:val="24"/>
        </w:rPr>
        <w:t>These</w:t>
      </w:r>
      <w:r w:rsidR="00230464" w:rsidRPr="00220142">
        <w:rPr>
          <w:rFonts w:ascii="Times New Roman" w:hAnsi="Times New Roman" w:cs="Times New Roman"/>
          <w:sz w:val="24"/>
          <w:szCs w:val="24"/>
        </w:rPr>
        <w:t xml:space="preserve"> properties </w:t>
      </w:r>
      <w:r w:rsidR="007A6970" w:rsidRPr="00220142">
        <w:rPr>
          <w:rFonts w:ascii="Times New Roman" w:hAnsi="Times New Roman" w:cs="Times New Roman"/>
          <w:sz w:val="24"/>
          <w:szCs w:val="24"/>
        </w:rPr>
        <w:t>affect the way organisms move and</w:t>
      </w:r>
      <w:r w:rsidR="00612549" w:rsidRPr="00220142">
        <w:rPr>
          <w:rFonts w:ascii="Times New Roman" w:hAnsi="Times New Roman" w:cs="Times New Roman"/>
          <w:sz w:val="24"/>
          <w:szCs w:val="24"/>
        </w:rPr>
        <w:t>/or</w:t>
      </w:r>
      <w:r w:rsidR="007A6970" w:rsidRPr="00220142">
        <w:rPr>
          <w:rFonts w:ascii="Times New Roman" w:hAnsi="Times New Roman" w:cs="Times New Roman"/>
          <w:sz w:val="24"/>
          <w:szCs w:val="24"/>
        </w:rPr>
        <w:t xml:space="preserve"> interact with each other</w:t>
      </w:r>
      <w:r w:rsidR="00612549" w:rsidRPr="00220142">
        <w:rPr>
          <w:rFonts w:ascii="Times New Roman" w:hAnsi="Times New Roman" w:cs="Times New Roman"/>
          <w:sz w:val="24"/>
          <w:szCs w:val="24"/>
        </w:rPr>
        <w:t xml:space="preserve"> in different ways. </w:t>
      </w:r>
      <w:r w:rsidR="004D35AE">
        <w:rPr>
          <w:rFonts w:ascii="Times New Roman" w:hAnsi="Times New Roman" w:cs="Times New Roman"/>
          <w:sz w:val="24"/>
          <w:szCs w:val="24"/>
        </w:rPr>
        <w:t xml:space="preserve">For example, in aquatic systems, turbidity is an essential factor that constrains predator or prey that rely on visual cues to detect each others </w:t>
      </w:r>
      <w:r w:rsidR="00E52174">
        <w:rPr>
          <w:rFonts w:ascii="Times New Roman" w:hAnsi="Times New Roman" w:cs="Times New Roman"/>
          <w:sz w:val="24"/>
          <w:szCs w:val="24"/>
        </w:rPr>
        <w:fldChar w:fldCharType="begin" w:fldLock="1"/>
      </w:r>
      <w:r w:rsidR="00A13051">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E52174">
        <w:rPr>
          <w:rFonts w:ascii="Times New Roman" w:hAnsi="Times New Roman" w:cs="Times New Roman"/>
          <w:sz w:val="24"/>
          <w:szCs w:val="24"/>
        </w:rPr>
        <w:fldChar w:fldCharType="separate"/>
      </w:r>
      <w:r w:rsidR="00E52174" w:rsidRPr="00E52174">
        <w:rPr>
          <w:rFonts w:ascii="Times New Roman" w:hAnsi="Times New Roman" w:cs="Times New Roman"/>
          <w:noProof/>
          <w:sz w:val="24"/>
          <w:szCs w:val="24"/>
        </w:rPr>
        <w:t>(Martens et al., 2015)</w:t>
      </w:r>
      <w:r w:rsidR="00E52174">
        <w:rPr>
          <w:rFonts w:ascii="Times New Roman" w:hAnsi="Times New Roman" w:cs="Times New Roman"/>
          <w:sz w:val="24"/>
          <w:szCs w:val="24"/>
        </w:rPr>
        <w:fldChar w:fldCharType="end"/>
      </w:r>
      <w:r w:rsidR="004D35AE">
        <w:rPr>
          <w:rFonts w:ascii="Times New Roman" w:hAnsi="Times New Roman" w:cs="Times New Roman"/>
          <w:sz w:val="24"/>
          <w:szCs w:val="24"/>
        </w:rPr>
        <w:t xml:space="preserve">. Another </w:t>
      </w:r>
      <w:r w:rsidR="00E52174">
        <w:rPr>
          <w:rFonts w:ascii="Times New Roman" w:hAnsi="Times New Roman" w:cs="Times New Roman"/>
          <w:sz w:val="24"/>
          <w:szCs w:val="24"/>
        </w:rPr>
        <w:t>example</w:t>
      </w:r>
      <w:r w:rsidR="004D35AE">
        <w:rPr>
          <w:rFonts w:ascii="Times New Roman" w:hAnsi="Times New Roman" w:cs="Times New Roman"/>
          <w:sz w:val="24"/>
          <w:szCs w:val="24"/>
        </w:rPr>
        <w:t xml:space="preserve"> is turbulence that controls many planktonic organisms suspension within the water column</w:t>
      </w:r>
      <w:r w:rsidR="00D67FA9">
        <w:rPr>
          <w:rFonts w:ascii="Times New Roman" w:hAnsi="Times New Roman" w:cs="Times New Roman"/>
          <w:sz w:val="24"/>
          <w:szCs w:val="24"/>
        </w:rPr>
        <w:t xml:space="preserve"> </w:t>
      </w:r>
      <w:r w:rsidR="000A1F19">
        <w:rPr>
          <w:rFonts w:ascii="Times New Roman" w:hAnsi="Times New Roman" w:cs="Times New Roman"/>
          <w:sz w:val="24"/>
          <w:szCs w:val="24"/>
        </w:rPr>
        <w:fldChar w:fldCharType="begin" w:fldLock="1"/>
      </w:r>
      <w:r w:rsidR="00E52174">
        <w:rPr>
          <w:rFonts w:ascii="Times New Roman" w:hAnsi="Times New Roman" w:cs="Times New Roman"/>
          <w:sz w:val="24"/>
          <w:szCs w:val="24"/>
        </w:rPr>
        <w:instrText>ADDIN CSL_CITATION {"citationItems":[{"id":"ITEM-1","itemData":{"DOI":"10.1038/35066560","ISSN":"00280836","author":[{"dropping-particle":"","family":"Rodríguez","given":"Jaime","non-dropping-particle":"","parse-names":false,"suffix":""},{"dropping-particle":"","family":"Tintoré","given":"Joaquín","non-dropping-particle":"","parse-names":false,"suffix":""},{"dropping-particle":"","family":"Allen","given":"John T.","non-dropping-particle":"","parse-names":false,"suffix":""},{"dropping-particle":"","family":"Blanco","given":"José Ma","non-dropping-particle":"","parse-names":false,"suffix":""},{"dropping-particle":"","family":"Gomis","given":"Damià","non-dropping-particle":"","parse-names":false,"suffix":""},{"dropping-particle":"","family":"Reul","given":"Andreas","non-dropping-particle":"","parse-names":false,"suffix":""},{"dropping-particle":"","family":"Ruiz","given":"Javier","non-dropping-particle":"","parse-names":false,"suffix":""},{"dropping-particle":"","family":"Rodríguez","given":"Valeriano","non-dropping-particle":"","parse-names":false,"suffix":""},{"dropping-particle":"","family":"Echevarría","given":"Fidel","non-dropping-particle":"","parse-names":false,"suffix":""},{"dropping-particle":"","family":"Jiménez-Gómez","given":"Francisco","non-dropping-particle":"","parse-names":false,"suffix":""}],"container-title":"Nature","id":"ITEM-1","issue":"6826","issued":{"date-parts":[["2001","3","15"]]},"page":"360-363","publisher":"Nature Publishing Group","title":"Mesoscale vertical motion and the size structure of phytoplankton in the ocean","type":"article-journal","volume":"410"},"uris":["http://www.mendeley.com/documents/?uuid=570c8747-c639-3c74-9c3b-1a489320c2c2"]}],"mendeley":{"formattedCitation":"(Rodríguez et al., 2001)","plainTextFormattedCitation":"(Rodríguez et al., 2001)","previouslyFormattedCitation":"(Rodríguez et al., 2001)"},"properties":{"noteIndex":0},"schema":"https://github.com/citation-style-language/schema/raw/master/csl-citation.json"}</w:instrText>
      </w:r>
      <w:r w:rsidR="000A1F19">
        <w:rPr>
          <w:rFonts w:ascii="Times New Roman" w:hAnsi="Times New Roman" w:cs="Times New Roman"/>
          <w:sz w:val="24"/>
          <w:szCs w:val="24"/>
        </w:rPr>
        <w:fldChar w:fldCharType="separate"/>
      </w:r>
      <w:r w:rsidR="000A1F19" w:rsidRPr="000A1F19">
        <w:rPr>
          <w:rFonts w:ascii="Times New Roman" w:hAnsi="Times New Roman" w:cs="Times New Roman"/>
          <w:noProof/>
          <w:sz w:val="24"/>
          <w:szCs w:val="24"/>
        </w:rPr>
        <w:t>(Rodríguez et al., 2001)</w:t>
      </w:r>
      <w:r w:rsidR="000A1F19">
        <w:rPr>
          <w:rFonts w:ascii="Times New Roman" w:hAnsi="Times New Roman" w:cs="Times New Roman"/>
          <w:sz w:val="24"/>
          <w:szCs w:val="24"/>
        </w:rPr>
        <w:fldChar w:fldCharType="end"/>
      </w:r>
      <w:r w:rsidR="004D35AE">
        <w:rPr>
          <w:rFonts w:ascii="Times New Roman" w:hAnsi="Times New Roman" w:cs="Times New Roman"/>
          <w:sz w:val="24"/>
          <w:szCs w:val="24"/>
        </w:rPr>
        <w:t xml:space="preserve">, and affects contact rate between predators and prey </w:t>
      </w:r>
      <w:r w:rsidR="00D67FA9">
        <w:rPr>
          <w:rFonts w:ascii="Times New Roman" w:hAnsi="Times New Roman" w:cs="Times New Roman"/>
          <w:sz w:val="24"/>
          <w:szCs w:val="24"/>
        </w:rPr>
        <w:fldChar w:fldCharType="begin" w:fldLock="1"/>
      </w:r>
      <w:r w:rsidR="009D0A37">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D67FA9">
        <w:rPr>
          <w:rFonts w:ascii="Times New Roman" w:hAnsi="Times New Roman" w:cs="Times New Roman"/>
          <w:sz w:val="24"/>
          <w:szCs w:val="24"/>
        </w:rPr>
        <w:fldChar w:fldCharType="separate"/>
      </w:r>
      <w:r w:rsidR="00D67FA9" w:rsidRPr="00D67FA9">
        <w:rPr>
          <w:rFonts w:ascii="Times New Roman" w:hAnsi="Times New Roman" w:cs="Times New Roman"/>
          <w:noProof/>
          <w:sz w:val="24"/>
          <w:szCs w:val="24"/>
        </w:rPr>
        <w:t>(Kiørboe and Saiz, 1995)</w:t>
      </w:r>
      <w:r w:rsidR="00D67FA9">
        <w:rPr>
          <w:rFonts w:ascii="Times New Roman" w:hAnsi="Times New Roman" w:cs="Times New Roman"/>
          <w:sz w:val="24"/>
          <w:szCs w:val="24"/>
        </w:rPr>
        <w:fldChar w:fldCharType="end"/>
      </w:r>
      <w:r w:rsidR="004D35AE">
        <w:rPr>
          <w:rFonts w:ascii="Times New Roman" w:hAnsi="Times New Roman" w:cs="Times New Roman"/>
          <w:sz w:val="24"/>
          <w:szCs w:val="24"/>
        </w:rPr>
        <w:t xml:space="preserve">. </w:t>
      </w:r>
    </w:p>
    <w:p w14:paraId="42964E57" w14:textId="4DBAC7F6" w:rsidR="007645C3" w:rsidRDefault="00581042" w:rsidP="005D55CA">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important aspect is the role played by</w:t>
      </w:r>
      <w:r w:rsidR="00612549" w:rsidRPr="00220142">
        <w:rPr>
          <w:rFonts w:ascii="Times New Roman" w:hAnsi="Times New Roman" w:cs="Times New Roman"/>
          <w:sz w:val="24"/>
          <w:szCs w:val="24"/>
        </w:rPr>
        <w:t xml:space="preserve"> mechanical factors </w:t>
      </w:r>
      <w:r w:rsidR="00230464" w:rsidRPr="00220142">
        <w:rPr>
          <w:rFonts w:ascii="Times New Roman" w:hAnsi="Times New Roman" w:cs="Times New Roman"/>
          <w:sz w:val="24"/>
          <w:szCs w:val="24"/>
        </w:rPr>
        <w:t xml:space="preserve">(i.e., gravity, density and viscosity) </w:t>
      </w:r>
      <w:r w:rsidR="00684D7C">
        <w:rPr>
          <w:rFonts w:ascii="Times New Roman" w:hAnsi="Times New Roman" w:cs="Times New Roman"/>
          <w:sz w:val="24"/>
          <w:szCs w:val="24"/>
        </w:rPr>
        <w:t xml:space="preserve">in </w:t>
      </w:r>
      <w:r w:rsidR="00612549" w:rsidRPr="00220142">
        <w:rPr>
          <w:rFonts w:ascii="Times New Roman" w:hAnsi="Times New Roman" w:cs="Times New Roman"/>
          <w:sz w:val="24"/>
          <w:szCs w:val="24"/>
        </w:rPr>
        <w:t>constrain</w:t>
      </w:r>
      <w:r w:rsidR="00684D7C">
        <w:rPr>
          <w:rFonts w:ascii="Times New Roman" w:hAnsi="Times New Roman" w:cs="Times New Roman"/>
          <w:sz w:val="24"/>
          <w:szCs w:val="24"/>
        </w:rPr>
        <w:t>ing</w:t>
      </w:r>
      <w:r w:rsidR="00612549" w:rsidRPr="00220142">
        <w:rPr>
          <w:rFonts w:ascii="Times New Roman" w:hAnsi="Times New Roman" w:cs="Times New Roman"/>
          <w:sz w:val="24"/>
          <w:szCs w:val="24"/>
        </w:rPr>
        <w:t xml:space="preserve"> motion. </w:t>
      </w:r>
      <w:r w:rsidR="00EB20BB" w:rsidRPr="00220142">
        <w:rPr>
          <w:rFonts w:ascii="Times New Roman" w:hAnsi="Times New Roman" w:cs="Times New Roman"/>
          <w:sz w:val="24"/>
          <w:szCs w:val="24"/>
        </w:rPr>
        <w:t>A</w:t>
      </w:r>
      <w:r w:rsidR="00612549" w:rsidRPr="00220142">
        <w:rPr>
          <w:rFonts w:ascii="Times New Roman" w:hAnsi="Times New Roman" w:cs="Times New Roman"/>
          <w:sz w:val="24"/>
          <w:szCs w:val="24"/>
        </w:rPr>
        <w:t xml:space="preserve">quatic organisms do not experience </w:t>
      </w:r>
      <w:r w:rsidR="00EB20BB" w:rsidRPr="00220142">
        <w:rPr>
          <w:rFonts w:ascii="Times New Roman" w:hAnsi="Times New Roman" w:cs="Times New Roman"/>
          <w:sz w:val="24"/>
          <w:szCs w:val="24"/>
        </w:rPr>
        <w:t xml:space="preserve">the effects of gravity as terrestrial organisms usually do because medium density is much higher in water than in air, which creates </w:t>
      </w:r>
      <w:r w:rsidR="00AD4E1E">
        <w:rPr>
          <w:rFonts w:ascii="Times New Roman" w:hAnsi="Times New Roman" w:cs="Times New Roman"/>
          <w:sz w:val="24"/>
          <w:szCs w:val="24"/>
        </w:rPr>
        <w:t xml:space="preserve">higher </w:t>
      </w:r>
      <w:r w:rsidR="00EB20BB" w:rsidRPr="00220142">
        <w:rPr>
          <w:rFonts w:ascii="Times New Roman" w:hAnsi="Times New Roman" w:cs="Times New Roman"/>
          <w:sz w:val="24"/>
          <w:szCs w:val="24"/>
        </w:rPr>
        <w:t xml:space="preserve">buoyancy. </w:t>
      </w:r>
      <w:r w:rsidR="005D55CA" w:rsidRPr="0089564E">
        <w:rPr>
          <w:rFonts w:ascii="Times New Roman" w:hAnsi="Times New Roman" w:cs="Times New Roman"/>
          <w:sz w:val="24"/>
          <w:szCs w:val="24"/>
        </w:rPr>
        <w:t xml:space="preserve">Since predation usually implies motion, these factors create mechanical constraints acting </w:t>
      </w:r>
      <w:r w:rsidR="00AD4E1E">
        <w:rPr>
          <w:rFonts w:ascii="Times New Roman" w:hAnsi="Times New Roman" w:cs="Times New Roman"/>
          <w:sz w:val="24"/>
          <w:szCs w:val="24"/>
        </w:rPr>
        <w:t xml:space="preserve">differently </w:t>
      </w:r>
      <w:r w:rsidR="005D55CA" w:rsidRPr="0089564E">
        <w:rPr>
          <w:rFonts w:ascii="Times New Roman" w:hAnsi="Times New Roman" w:cs="Times New Roman"/>
          <w:sz w:val="24"/>
          <w:szCs w:val="24"/>
        </w:rPr>
        <w:t>on predators</w:t>
      </w:r>
      <w:r w:rsidR="00AD4E1E">
        <w:rPr>
          <w:rFonts w:ascii="Times New Roman" w:hAnsi="Times New Roman" w:cs="Times New Roman"/>
          <w:sz w:val="24"/>
          <w:szCs w:val="24"/>
        </w:rPr>
        <w:t xml:space="preserve"> in different physical environments</w:t>
      </w:r>
      <w:r w:rsidR="005D55CA" w:rsidRPr="0089564E">
        <w:rPr>
          <w:rFonts w:ascii="Times New Roman" w:hAnsi="Times New Roman" w:cs="Times New Roman"/>
          <w:sz w:val="24"/>
          <w:szCs w:val="24"/>
        </w:rPr>
        <w:t xml:space="preserve">. These </w:t>
      </w:r>
      <w:r w:rsidR="005D55CA" w:rsidRPr="0089564E">
        <w:rPr>
          <w:rFonts w:ascii="Times New Roman" w:hAnsi="Times New Roman" w:cs="Times New Roman"/>
          <w:sz w:val="24"/>
          <w:szCs w:val="24"/>
        </w:rPr>
        <w:lastRenderedPageBreak/>
        <w:t xml:space="preserve">mechanical factors are ubiquitous and affect small predators </w:t>
      </w:r>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(Kiørboe and Saiz, 1995)</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 xml:space="preserve">, as well as large predators </w:t>
      </w:r>
      <w:r w:rsidR="005D55CA" w:rsidRPr="0089564E">
        <w:rPr>
          <w:rFonts w:ascii="Times New Roman" w:hAnsi="Times New Roman" w:cs="Times New Roman"/>
          <w:sz w:val="24"/>
          <w:szCs w:val="24"/>
        </w:rPr>
        <w:fldChar w:fldCharType="begin" w:fldLock="1"/>
      </w:r>
      <w:r w:rsidR="005D55CA">
        <w:rPr>
          <w:rFonts w:ascii="Times New Roman" w:hAnsi="Times New Roman" w:cs="Times New Roman"/>
          <w:sz w:val="24"/>
          <w:szCs w:val="24"/>
        </w:rPr>
        <w:instrText xml:space="preserve">ADDIN CSL_CITATION {"citationItems":[{"id":"ITEM-1","itemData":{"DOI":"10.1016/0022-5193(74)90202-1","ISSN":"0022-5193","abstract":"The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r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1974)","manualFormatting":"(Howland, 1974","plainTextFormattedCitation":"(Howland, 1974)","previouslyFormattedCitation":"(Howland, 1974)"},"properties":{"noteIndex":0},"schema":"https://github.com/citation-style-language/schema/raw/master/csl-citation.json"}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(Howland, 1974</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 xml:space="preserve">; </w:t>
      </w:r>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2007)","manualFormatting":"Domenici et al., 2007)","plainTextFormattedCitation":"(Domenici et al., 2007)","previouslyFormattedCitation":"(Domenici et al., 2007)"},"properties":{"noteIndex":0},"schema":"https://github.com/citation-style-language/schema/raw/master/csl-citation.json"}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Domenici et al., 2007)</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w:t>
      </w:r>
      <w:r w:rsidR="005D55CA">
        <w:rPr>
          <w:rFonts w:ascii="Times New Roman" w:hAnsi="Times New Roman" w:cs="Times New Roman"/>
          <w:sz w:val="24"/>
          <w:szCs w:val="24"/>
        </w:rPr>
        <w:t>. Actually, t</w:t>
      </w:r>
      <w:r w:rsidR="00EB20BB" w:rsidRPr="00220142">
        <w:rPr>
          <w:rFonts w:ascii="Times New Roman" w:hAnsi="Times New Roman" w:cs="Times New Roman"/>
          <w:sz w:val="24"/>
          <w:szCs w:val="24"/>
        </w:rPr>
        <w:t xml:space="preserve">hese effects are usually size-dependent: especially, the effects of medium viscosity and density on species motion through drag. Hence, motion of planktonic organisms has very different features than motion of larger organisms. </w:t>
      </w:r>
      <w:r w:rsidR="0097092D" w:rsidRPr="00220142">
        <w:rPr>
          <w:rFonts w:ascii="Times New Roman" w:hAnsi="Times New Roman" w:cs="Times New Roman"/>
          <w:sz w:val="24"/>
          <w:szCs w:val="24"/>
        </w:rPr>
        <w:t>Metrics such as Reynolds number are commonly used to discriminate between organisms that experience huge drag (low Reynolds number) and those that experience more inertia (high Reynolds number).</w:t>
      </w:r>
      <w:r w:rsidR="00846985" w:rsidRPr="00220142">
        <w:rPr>
          <w:rFonts w:ascii="Times New Roman" w:hAnsi="Times New Roman" w:cs="Times New Roman"/>
          <w:sz w:val="24"/>
          <w:szCs w:val="24"/>
        </w:rPr>
        <w:t xml:space="preserve"> These features affect the </w:t>
      </w:r>
      <w:r w:rsidR="00472675">
        <w:rPr>
          <w:rFonts w:ascii="Times New Roman" w:hAnsi="Times New Roman" w:cs="Times New Roman"/>
          <w:sz w:val="24"/>
          <w:szCs w:val="24"/>
        </w:rPr>
        <w:t>species according to their size and shape</w:t>
      </w:r>
      <w:r w:rsidR="00846985" w:rsidRPr="00220142">
        <w:rPr>
          <w:rFonts w:ascii="Times New Roman" w:hAnsi="Times New Roman" w:cs="Times New Roman"/>
          <w:sz w:val="24"/>
          <w:szCs w:val="24"/>
        </w:rPr>
        <w:t xml:space="preserve"> </w:t>
      </w:r>
      <w:r w:rsidR="00846985" w:rsidRPr="00220142">
        <w:rPr>
          <w:rFonts w:ascii="Times New Roman" w:hAnsi="Times New Roman" w:cs="Times New Roman"/>
          <w:sz w:val="24"/>
          <w:szCs w:val="24"/>
        </w:rPr>
        <w:fldChar w:fldCharType="begin" w:fldLock="1"/>
      </w:r>
      <w:r w:rsidR="00BE6CC0">
        <w:rPr>
          <w:rFonts w:ascii="Times New Roman" w:hAnsi="Times New Roman" w:cs="Times New Roman"/>
          <w:sz w:val="24"/>
          <w:szCs w:val="24"/>
        </w:rPr>
        <w:instrText>ADDIN CSL_CITATION {"citationItems":[{"id":"ITEM-1","itemData":{"DOI":"10.4319/lo.1981.26.6.1062","ISSN":"00243590","abstract":"High‐speed motion pictures of dye streams around feeding calanoid copepods revealed that these important planktonic herbivores do not strain algae out of the water as previously described. Rather, a copepod flaps four pairs of feeding appendages to propel water past itself and uses its second maxillae to actively capture parcels of that water containing food particles. The feeding appendages of Eucalanus pileatus operate at Reynolds numbers of only 10−2 to 10−1. In the viscous world of a feeding copepod, water flow is laminar, bristled appendages behave as solid paddles rather then open rakes, particles can neither be scooped up nor left behind because appendages have thick layers of water adhering to them, and water and particle movement stops immediately when an animal stops beating its appendages.","author":[{"dropping-particle":"","family":"Koehl","given":"M. A. R.","non-dropping-particle":"","parse-names":false,"suffix":""},{"dropping-particle":"","family":"Strickier","given":"J. Rudi","non-dropping-particle":"","parse-names":false,"suffix":""}],"container-title":"Limnology and Oceanography","id":"ITEM-1","issue":"6","issued":{"date-parts":[["1981","11","1"]]},"page":"1062-1073","title":"Copepod feeding currents: Food capture at low Reynolds number","type":"article-journal","volume":"26"},"uris":["http://www.mendeley.com/documents/?uuid=d77f17e4-04da-3de4-beae-c5dc896872b9"]}],"mendeley":{"formattedCitation":"(Koehl and Strickier, 1981)","manualFormatting":"(Koehl and Strickier, 1981","plainTextFormattedCitation":"(Koehl and Strickier, 1981)","previouslyFormattedCitation":"(Koehl and Strickier, 1981)"},"properties":{"noteIndex":0},"schema":"https://github.com/citation-style-language/schema/raw/master/csl-citation.json"}</w:instrText>
      </w:r>
      <w:r w:rsidR="00846985" w:rsidRPr="00220142">
        <w:rPr>
          <w:rFonts w:ascii="Times New Roman" w:hAnsi="Times New Roman" w:cs="Times New Roman"/>
          <w:sz w:val="24"/>
          <w:szCs w:val="24"/>
        </w:rPr>
        <w:fldChar w:fldCharType="separate"/>
      </w:r>
      <w:r w:rsidR="00846985" w:rsidRPr="00220142">
        <w:rPr>
          <w:rFonts w:ascii="Times New Roman" w:hAnsi="Times New Roman" w:cs="Times New Roman"/>
          <w:noProof/>
          <w:sz w:val="24"/>
          <w:szCs w:val="24"/>
        </w:rPr>
        <w:t>(Koehl and Strickier, 1981</w:t>
      </w:r>
      <w:r w:rsidR="00846985" w:rsidRPr="00220142">
        <w:rPr>
          <w:rFonts w:ascii="Times New Roman" w:hAnsi="Times New Roman" w:cs="Times New Roman"/>
          <w:sz w:val="24"/>
          <w:szCs w:val="24"/>
        </w:rPr>
        <w:fldChar w:fldCharType="end"/>
      </w:r>
      <w:r w:rsidR="00947D88">
        <w:rPr>
          <w:rFonts w:ascii="Times New Roman" w:hAnsi="Times New Roman" w:cs="Times New Roman"/>
          <w:sz w:val="24"/>
          <w:szCs w:val="24"/>
        </w:rPr>
        <w:t>;</w:t>
      </w:r>
      <w:r w:rsidR="0059218F">
        <w:rPr>
          <w:rFonts w:ascii="Times New Roman" w:hAnsi="Times New Roman" w:cs="Times New Roman"/>
          <w:noProof/>
          <w:sz w:val="24"/>
          <w:szCs w:val="24"/>
        </w:rPr>
        <w:t xml:space="preserve"> </w:t>
      </w:r>
      <w:r w:rsidR="0059218F">
        <w:rPr>
          <w:rFonts w:ascii="Times New Roman" w:hAnsi="Times New Roman" w:cs="Times New Roman"/>
          <w:noProof/>
          <w:sz w:val="24"/>
          <w:szCs w:val="24"/>
        </w:rPr>
        <w:fldChar w:fldCharType="begin" w:fldLock="1"/>
      </w:r>
      <w:r w:rsidR="00571934">
        <w:rPr>
          <w:rFonts w:ascii="Times New Roman" w:hAnsi="Times New Roman" w:cs="Times New Roman"/>
          <w:noProof/>
          <w:sz w:val="24"/>
          <w:szCs w:val="24"/>
        </w:rPr>
        <w:instrText>ADDIN CSL_CITATION {"citationItems":[{"id":"ITEM-1","itemData":{"DOI":"10.1146/annurev.ecolsys.27.1.501","ISSN":"0066-4162","abstract":"The performance of an organism is the crucial link between its phenotype and its ecological success. When does an organism's morphology affect its performance? Quantitative mechanistic analyses of how function depends on biological form have shown that the relationship between morphology and performance can be nonlinear, context-dependent, and sometimes surprising. In some cases, small changes in morphology or simple changes in size can lead to novel functions, while in other cases changes in form can occur without performance consequences. Furthermore, the effect of a specific change in morphology can depend on the size, shape, stiffness, or habitat of an organism. Likewise, a particular change in posture or behavior can produce opposite effects when performed by bodies with different morphologies. These mechanistic studies not only reveal potential misconceptions that can arise from the descriptive statistical analyses often used in ecological and evolutionary research, but they also show how...","author":[{"dropping-particle":"","family":"Koehl","given":"M. A. R.","non-dropping-particle":"","parse-names":false,"suffix":""}],"container-title":"Annual Review of Ecology and Systematics","id":"ITEM-1","issue":"1","issued":{"date-parts":[["1996","11","28"]]},"page":"501-542","publisher":"Annual Reviews 4139 El Camino Way, P.O. Box 10139, Palo Alto, CA 94303-0139, USA","title":"When Does Morphology Matter?","type":"article-journal","volume":"27"},"uris":["http://www.mendeley.com/documents/?uuid=6bcc6709-1cf9-3eb8-b6f9-83550a62c79f"]}],"mendeley":{"formattedCitation":"(Koehl, 1996)","manualFormatting":"Koehl, 1996","plainTextFormattedCitation":"(Koehl, 1996)","previouslyFormattedCitation":"(Koehl, 1996)"},"properties":{"noteIndex":0},"schema":"https://github.com/citation-style-language/schema/raw/master/csl-citation.json"}</w:instrText>
      </w:r>
      <w:r w:rsidR="0059218F">
        <w:rPr>
          <w:rFonts w:ascii="Times New Roman" w:hAnsi="Times New Roman" w:cs="Times New Roman"/>
          <w:noProof/>
          <w:sz w:val="24"/>
          <w:szCs w:val="24"/>
        </w:rPr>
        <w:fldChar w:fldCharType="separate"/>
      </w:r>
      <w:r w:rsidR="0059218F" w:rsidRPr="0059218F">
        <w:rPr>
          <w:rFonts w:ascii="Times New Roman" w:hAnsi="Times New Roman" w:cs="Times New Roman"/>
          <w:noProof/>
          <w:sz w:val="24"/>
          <w:szCs w:val="24"/>
        </w:rPr>
        <w:t>Koehl, 1996</w:t>
      </w:r>
      <w:r w:rsidR="0059218F">
        <w:rPr>
          <w:rFonts w:ascii="Times New Roman" w:hAnsi="Times New Roman" w:cs="Times New Roman"/>
          <w:noProof/>
          <w:sz w:val="24"/>
          <w:szCs w:val="24"/>
        </w:rPr>
        <w:fldChar w:fldCharType="end"/>
      </w:r>
      <w:r>
        <w:rPr>
          <w:rFonts w:ascii="Times New Roman" w:hAnsi="Times New Roman" w:cs="Times New Roman"/>
          <w:sz w:val="24"/>
          <w:szCs w:val="24"/>
        </w:rPr>
        <w:t>).</w:t>
      </w:r>
      <w:r w:rsidR="007645C3">
        <w:rPr>
          <w:rFonts w:ascii="Times New Roman" w:hAnsi="Times New Roman" w:cs="Times New Roman"/>
          <w:sz w:val="24"/>
          <w:szCs w:val="24"/>
        </w:rPr>
        <w:t xml:space="preserve"> </w:t>
      </w:r>
      <w:r w:rsidR="00DC11FA" w:rsidRPr="0089564E">
        <w:rPr>
          <w:rFonts w:ascii="Times New Roman" w:hAnsi="Times New Roman" w:cs="Times New Roman"/>
          <w:sz w:val="24"/>
          <w:szCs w:val="24"/>
        </w:rPr>
        <w:t>Hence, incorporating mechanical constraints into models would lead to a better understanding of the size-based relationship between predators and prey, and even of the size-structure of food webs.</w:t>
      </w:r>
      <w:r w:rsidR="0089564E" w:rsidRPr="0089564E">
        <w:rPr>
          <w:rFonts w:ascii="Times New Roman" w:hAnsi="Times New Roman" w:cs="Times New Roman"/>
          <w:sz w:val="24"/>
          <w:szCs w:val="24"/>
        </w:rPr>
        <w:t xml:space="preserve"> </w:t>
      </w:r>
    </w:p>
    <w:p w14:paraId="5AEA9F05" w14:textId="0F3E83B5" w:rsidR="00FB7B63" w:rsidRDefault="003948BD"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Models incorporating physical (including mechanical) factors into predation model would </w:t>
      </w:r>
      <w:r w:rsidRPr="00220142">
        <w:rPr>
          <w:rFonts w:ascii="Times New Roman" w:hAnsi="Times New Roman" w:cs="Times New Roman"/>
          <w:sz w:val="24"/>
          <w:szCs w:val="24"/>
        </w:rPr>
        <w:t xml:space="preserve">merge size-related biological and mechanical constraints within classical predator-prey systems. </w:t>
      </w:r>
      <w:r w:rsidR="00B14E5D">
        <w:rPr>
          <w:rFonts w:ascii="Times New Roman" w:hAnsi="Times New Roman" w:cs="Times New Roman"/>
          <w:sz w:val="24"/>
          <w:szCs w:val="24"/>
        </w:rPr>
        <w:t xml:space="preserve">In the past, several studies began to investigate this promising avenue. </w:t>
      </w:r>
      <w:r w:rsidR="00276DD2">
        <w:rPr>
          <w:rFonts w:ascii="Times New Roman" w:hAnsi="Times New Roman" w:cs="Times New Roman"/>
          <w:sz w:val="24"/>
          <w:szCs w:val="24"/>
        </w:rPr>
        <w:t xml:space="preserve">The complexity and dimensionality of the physical medium was shown to constrain predator-prey interactions since pelagic and flying predators would be more likely to contact prey than benthic and terrestrial predators </w:t>
      </w:r>
      <w:r w:rsidR="00276DD2">
        <w:rPr>
          <w:rFonts w:ascii="Times New Roman" w:hAnsi="Times New Roman" w:cs="Times New Roman"/>
          <w:sz w:val="24"/>
          <w:szCs w:val="24"/>
        </w:rPr>
        <w:fldChar w:fldCharType="begin" w:fldLock="1"/>
      </w:r>
      <w:r w:rsidR="003E5331">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00276DD2">
        <w:rPr>
          <w:rFonts w:ascii="Times New Roman" w:hAnsi="Times New Roman" w:cs="Times New Roman"/>
          <w:sz w:val="24"/>
          <w:szCs w:val="24"/>
        </w:rPr>
        <w:fldChar w:fldCharType="separate"/>
      </w:r>
      <w:r w:rsidR="00276DD2" w:rsidRPr="00276DD2">
        <w:rPr>
          <w:rFonts w:ascii="Times New Roman" w:hAnsi="Times New Roman" w:cs="Times New Roman"/>
          <w:noProof/>
          <w:sz w:val="24"/>
          <w:szCs w:val="24"/>
        </w:rPr>
        <w:t>(Pawar et al., 2012)</w:t>
      </w:r>
      <w:r w:rsidR="00276DD2">
        <w:rPr>
          <w:rFonts w:ascii="Times New Roman" w:hAnsi="Times New Roman" w:cs="Times New Roman"/>
          <w:sz w:val="24"/>
          <w:szCs w:val="24"/>
        </w:rPr>
        <w:fldChar w:fldCharType="end"/>
      </w:r>
      <w:r w:rsidR="00276DD2">
        <w:rPr>
          <w:rFonts w:ascii="Times New Roman" w:hAnsi="Times New Roman" w:cs="Times New Roman"/>
          <w:sz w:val="24"/>
          <w:szCs w:val="24"/>
        </w:rPr>
        <w:t xml:space="preserve">. </w:t>
      </w:r>
      <w:r w:rsidR="00FB7B63">
        <w:rPr>
          <w:rFonts w:ascii="Times New Roman" w:hAnsi="Times New Roman" w:cs="Times New Roman"/>
          <w:sz w:val="24"/>
          <w:szCs w:val="24"/>
        </w:rPr>
        <w:t xml:space="preserve">Some studies coupled physical </w:t>
      </w:r>
      <w:r w:rsidR="00311422">
        <w:rPr>
          <w:rFonts w:ascii="Times New Roman" w:hAnsi="Times New Roman" w:cs="Times New Roman"/>
          <w:sz w:val="24"/>
          <w:szCs w:val="24"/>
        </w:rPr>
        <w:t xml:space="preserve">properties of the medium </w:t>
      </w:r>
      <w:r w:rsidR="00A93246">
        <w:rPr>
          <w:rFonts w:ascii="Times New Roman" w:hAnsi="Times New Roman" w:cs="Times New Roman"/>
          <w:sz w:val="24"/>
          <w:szCs w:val="24"/>
        </w:rPr>
        <w:t>(</w:t>
      </w:r>
      <w:r w:rsidR="00311422">
        <w:rPr>
          <w:rFonts w:ascii="Times New Roman" w:hAnsi="Times New Roman" w:cs="Times New Roman"/>
          <w:sz w:val="24"/>
          <w:szCs w:val="24"/>
        </w:rPr>
        <w:t>constraining predator-prey encounter rate</w:t>
      </w:r>
      <w:r w:rsidR="00A93246">
        <w:rPr>
          <w:rFonts w:ascii="Times New Roman" w:hAnsi="Times New Roman" w:cs="Times New Roman"/>
          <w:sz w:val="24"/>
          <w:szCs w:val="24"/>
        </w:rPr>
        <w:t>)</w:t>
      </w:r>
      <w:r w:rsidR="00311422">
        <w:rPr>
          <w:rFonts w:ascii="Times New Roman" w:hAnsi="Times New Roman" w:cs="Times New Roman"/>
          <w:sz w:val="24"/>
          <w:szCs w:val="24"/>
        </w:rPr>
        <w:t xml:space="preserve"> with biological model </w:t>
      </w:r>
      <w:r w:rsidR="00311422">
        <w:rPr>
          <w:rFonts w:ascii="Times New Roman" w:hAnsi="Times New Roman" w:cs="Times New Roman"/>
          <w:sz w:val="24"/>
          <w:szCs w:val="24"/>
        </w:rPr>
        <w:fldChar w:fldCharType="begin" w:fldLock="1"/>
      </w:r>
      <w:r w:rsidR="00276DD2">
        <w:rPr>
          <w:rFonts w:ascii="Times New Roman" w:hAnsi="Times New Roman" w:cs="Times New Roman"/>
          <w:sz w:val="24"/>
          <w:szCs w:val="24"/>
        </w:rPr>
        <w:instrText>ADDIN CSL_CITATION {"citationItems":[{"id":"ITEM-1","itemData":{"DOI":"10.1093/plankt/21.1.85","ISSN":"14643774","abstract":"A plankton population model is developed from literature studies with mechanistic descriptions of interactions of individual plankton cells. Interactions considered include diffusion and convection of nutrients to phytoplankton cell surfaces, light capture by phytoplankton pigment assemblages, sinking rates of phytoplankton cells, and encounter rates of predators and prey. Mechanistic formulations are based on individual species characteristics, obtained from measurements in laboratory experiments, and are functions of local fluid properties such as small-scale turbulence and viscosity. Phytoplankton growth is modelled by analogy to chemical kinetics, and is a function of intracellular nutrient and energy reserves. Results from laboratory experiments on single-species populations found in the literature are used to test the applicability of the functional forms for quantifying interactions of populations of common marine plankton species. These functional forms are then used to construct a system of equations describing plankton population dynamics. Simulations of plankton population dynamics at environmental conditions similar to the oceanic mixed layer at Bermuda (32°N, 65°W) and Ocean Weather Station (OWS) 'India' (59°N, 19°W) are performed, and compared to existing models and field data sets.","author":[{"dropping-particle":"","family":"Baird","given":"M","non-dropping-particle":"","parse-names":false,"suffix":""},{"dropping-particle":"","family":"Emsley","given":"Steve M","non-dropping-particle":"","parse-names":false,"suffix":""}],"container-title":"Journal of Plankton Research","id":"ITEM-1","issue":"1","issued":{"date-parts":[["1999","1","1"]]},"page":"85-126","publisher":"Oxford University Press","title":"Towards a mechanistic model of plankton population dynamics","type":"article-journal","volume":"21"},"uris":["http://www.mendeley.com/documents/?uuid=7d7b8b1a-103c-3c48-8095-588bda8392e9"]}],"mendeley":{"formattedCitation":"(Baird and Emsley, 1999)","plainTextFormattedCitation":"(Baird and Emsley, 1999)","previouslyFormattedCitation":"(Baird and Emsley, 1999)"},"properties":{"noteIndex":0},"schema":"https://github.com/citation-style-language/schema/raw/master/csl-citation.json"}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and Emsley, 1999)</w:t>
      </w:r>
      <w:r w:rsidR="00311422">
        <w:rPr>
          <w:rFonts w:ascii="Times New Roman" w:hAnsi="Times New Roman" w:cs="Times New Roman"/>
          <w:sz w:val="24"/>
          <w:szCs w:val="24"/>
        </w:rPr>
        <w:fldChar w:fldCharType="end"/>
      </w:r>
      <w:r w:rsidR="00311422">
        <w:rPr>
          <w:rFonts w:ascii="Times New Roman" w:hAnsi="Times New Roman" w:cs="Times New Roman"/>
          <w:sz w:val="24"/>
          <w:szCs w:val="24"/>
        </w:rPr>
        <w:t xml:space="preserve">, or </w:t>
      </w:r>
      <w:r w:rsidR="00276DD2">
        <w:rPr>
          <w:rFonts w:ascii="Times New Roman" w:hAnsi="Times New Roman" w:cs="Times New Roman"/>
          <w:sz w:val="24"/>
          <w:szCs w:val="24"/>
        </w:rPr>
        <w:t xml:space="preserve">coupled </w:t>
      </w:r>
      <w:r w:rsidR="00FB7B63">
        <w:rPr>
          <w:rFonts w:ascii="Times New Roman" w:hAnsi="Times New Roman" w:cs="Times New Roman"/>
          <w:sz w:val="24"/>
          <w:szCs w:val="24"/>
        </w:rPr>
        <w:t xml:space="preserve">models constraining nutrient diffusion and predator-prey contact rate with biological laws </w:t>
      </w:r>
      <w:r w:rsidR="00311422">
        <w:rPr>
          <w:rFonts w:ascii="Times New Roman" w:hAnsi="Times New Roman" w:cs="Times New Roman"/>
          <w:sz w:val="24"/>
          <w:szCs w:val="24"/>
        </w:rPr>
        <w:fldChar w:fldCharType="begin" w:fldLock="1"/>
      </w:r>
      <w:r w:rsidR="00311422">
        <w:rPr>
          <w:rFonts w:ascii="Times New Roman" w:hAnsi="Times New Roman" w:cs="Times New Roman"/>
          <w:sz w:val="24"/>
          <w:szCs w:val="24"/>
        </w:rPr>
        <w:instrText>ADDIN CSL_CITATION {"citationItems":[{"id":"ITEM-1","itemData":{"DOI":"10.1016/j.jmarsys.2005.09.005","ISSN":"09247963","abstract":"A coupled physical-biomechanical Nitrogen-Phytoplankton-Zooplankton (NPZ) model of the pelagic ecosystem is configured for the East Australian Current (EAC). The biomechanical NPZ model uses a combination of physiological and physical descriptions to quantify the rates of planktonic interactions. Physiological rates include the maximum growth rates of phytoplankton and zooplankton, while physical processes include the diffusion of nutrients to phytoplankton cells and the encounter rates of predators and prey. Model simulations are conducted for two different scenarios: a northerly (upwelling favourable) and southerly (downwelling favourable) wind. The model output is compared to satellite derived sea surface colour images and in situ measurements of biological properties. A further comparison is made with output from the commonly used Franks et al. [Franks, P.J.S., Wroblewski, J.S., Flierl, G.R., 1986. Behaviour of a simple plankton model with food-level acclimation by herbivores. Mar. Biol. 91, 121-129] NPZ model with empirical descriptions of planktonic processes. The biomechanical model better captures the formation of a deep chlorophyll maximum during downwelling favourable winds and coastally confined phytoplankton blooms during upwelling favourable winds. A diagnostic tracer is used to interpret the large scale physical-biological coupling, and reveals the importance of the transport and entrainment of upwelled filaments in determining the temporal and spatial trends of biological properties in the waters off south eastern Australia.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Systems","id":"ITEM-1","issue":"3-4","issued":{"date-parts":[["2006","2","1"]]},"page":"249-270","publisher":"Elsevier","title":"Coupled physical-biological modelling study of the East Australian Current with idealised wind forcing. Part I: Biological model intercomparison","type":"article-journal","volume":"59"},"uris":["http://www.mendeley.com/documents/?uuid=30008aa1-f98f-30cc-9c9e-311bd70f5355"]}],"mendeley":{"formattedCitation":"(Baird et al., 2006)","plainTextFormattedCitation":"(Baird et al., 2006)","previouslyFormattedCitation":"(Baird et al., 2006)"},"properties":{"noteIndex":0},"schema":"https://github.com/citation-style-language/schema/raw/master/csl-citation.json"}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et al., 2006)</w:t>
      </w:r>
      <w:r w:rsidR="00311422">
        <w:rPr>
          <w:rFonts w:ascii="Times New Roman" w:hAnsi="Times New Roman" w:cs="Times New Roman"/>
          <w:sz w:val="24"/>
          <w:szCs w:val="24"/>
        </w:rPr>
        <w:fldChar w:fldCharType="end"/>
      </w:r>
      <w:r w:rsidR="00FB7B63">
        <w:rPr>
          <w:rFonts w:ascii="Times New Roman" w:hAnsi="Times New Roman" w:cs="Times New Roman"/>
          <w:sz w:val="24"/>
          <w:szCs w:val="24"/>
        </w:rPr>
        <w:t>.</w:t>
      </w:r>
      <w:r w:rsidR="00311422">
        <w:rPr>
          <w:rFonts w:ascii="Times New Roman" w:hAnsi="Times New Roman" w:cs="Times New Roman"/>
          <w:sz w:val="24"/>
          <w:szCs w:val="24"/>
        </w:rPr>
        <w:t xml:space="preserve"> But the</w:t>
      </w:r>
      <w:r w:rsidR="00276DD2">
        <w:rPr>
          <w:rFonts w:ascii="Times New Roman" w:hAnsi="Times New Roman" w:cs="Times New Roman"/>
          <w:sz w:val="24"/>
          <w:szCs w:val="24"/>
        </w:rPr>
        <w:t>se models</w:t>
      </w:r>
      <w:r w:rsidR="00311422">
        <w:rPr>
          <w:rFonts w:ascii="Times New Roman" w:hAnsi="Times New Roman" w:cs="Times New Roman"/>
          <w:sz w:val="24"/>
          <w:szCs w:val="24"/>
        </w:rPr>
        <w:t xml:space="preserve"> were limited to planktonic </w:t>
      </w:r>
      <w:r w:rsidR="00276DD2">
        <w:rPr>
          <w:rFonts w:ascii="Times New Roman" w:hAnsi="Times New Roman" w:cs="Times New Roman"/>
          <w:sz w:val="24"/>
          <w:szCs w:val="24"/>
        </w:rPr>
        <w:t>systems</w:t>
      </w:r>
      <w:r w:rsidR="00311422">
        <w:rPr>
          <w:rFonts w:ascii="Times New Roman" w:hAnsi="Times New Roman" w:cs="Times New Roman"/>
          <w:sz w:val="24"/>
          <w:szCs w:val="24"/>
        </w:rPr>
        <w:t>. This kind of approach was later extended to marine food webs using a oceanographic model</w:t>
      </w:r>
      <w:r w:rsidR="008679DF">
        <w:rPr>
          <w:rFonts w:ascii="Times New Roman" w:hAnsi="Times New Roman" w:cs="Times New Roman"/>
          <w:sz w:val="24"/>
          <w:szCs w:val="24"/>
        </w:rPr>
        <w:t>s</w:t>
      </w:r>
      <w:r w:rsidR="00311422">
        <w:rPr>
          <w:rFonts w:ascii="Times New Roman" w:hAnsi="Times New Roman" w:cs="Times New Roman"/>
          <w:sz w:val="24"/>
          <w:szCs w:val="24"/>
        </w:rPr>
        <w:t xml:space="preserve"> </w:t>
      </w:r>
      <w:r w:rsidR="00311422">
        <w:rPr>
          <w:rFonts w:ascii="Times New Roman" w:hAnsi="Times New Roman" w:cs="Times New Roman"/>
          <w:sz w:val="24"/>
          <w:szCs w:val="24"/>
        </w:rPr>
        <w:fldChar w:fldCharType="begin" w:fldLock="1"/>
      </w:r>
      <w:r w:rsidR="00311422">
        <w:rPr>
          <w:rFonts w:ascii="Times New Roman" w:hAnsi="Times New Roman" w:cs="Times New Roman"/>
          <w:sz w:val="24"/>
          <w:szCs w:val="24"/>
        </w:rPr>
        <w:instrText>ADDIN CSL_CITATION {"citationItems":[{"id":"ITEM-1","itemData":{"DOI":"10.1016/j.ecolmodel.2006.11.025","ISSN":"03043800","abstract":"A size-resolved pelagic ecosystem model is developed using descriptions of physical limits to biological processes and allometric relationships to determine physiological rates. The model contains three functional groups: phytoplankton, protozoans and metazoans—requiring three separately resolved size distributions. Within each functional group the size-resolution of the model can be altered without changing the model parameters, which are the coefficients of the allometric relationships, or changing the model equations, which are characteristic of each functional group. This approach allows the number of size-classes to be varied, and for a convergence of output with increasing resolution to be achieved. In this paper, a biological configuration is analysed composed of 62 size-classes doubling in biomass between classes and ranging in volume over 19 orders of magnitude from 0.32 μ m3, representative of the cyanobacteria Prochlorococcus sp., to 2.05×1018 μ m3, representative of a metazoan size-class with an equivalent spherical radius of 78.8 cm. The phytoplankton size-classes extend through the first 17 size-classes, protozoan from the 9th to 21st, and metazoan from the 18th to 62nd. The size-resolved model is coupled to a 1D model of the oceanic mixed layer. Numerical experiments show the size-resolved model is relatively insensitive to size resolution and higher order closure terms with the 62 size-class configuration, but is sensitive to initial conditions. The model output is most sensitive to the parameter describing the smallest size-class of prey available to a metazoan predator, and the nitrogen content of a phytoplankton cell. The concentration of DIN and biomass of protozoa are in general the most sensitive model outputs. These experiments provide a background understanding for further application of the size-resolved pelagic ecosystem model.","author":[{"dropping-particle":"","family":"Baird","given":"Mark E.","non-dropping-particle":"","parse-names":false,"suffix":""},{"dropping-particle":"","family":"Suthers","given":"Iain M.","non-dropping-particle":"","parse-names":false,"suffix":""}],"container-title":"Ecological Modelling","id":"ITEM-1","issue":"3-4","issued":{"date-parts":[["2007","5"]]},"page":"185-203","title":"A size-resolved pelagic ecosystem model","type":"article-journal","volume":"203"},"uris":["http://www.mendeley.com/documents/?uuid=fb60b159-7c7c-4c8b-8074-69c0c09a4345"]}],"mendeley":{"formattedCitation":"(Baird and Suthers, 2007)","plainTextFormattedCitation":"(Baird and Suthers, 2007)","previouslyFormattedCitation":"(Baird and Suthers, 2007)"},"properties":{"noteIndex":0},"schema":"https://github.com/citation-style-language/schema/raw/master/csl-citation.json"}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and Suthers, 2007)</w:t>
      </w:r>
      <w:r w:rsidR="00311422">
        <w:rPr>
          <w:rFonts w:ascii="Times New Roman" w:hAnsi="Times New Roman" w:cs="Times New Roman"/>
          <w:sz w:val="24"/>
          <w:szCs w:val="24"/>
        </w:rPr>
        <w:fldChar w:fldCharType="end"/>
      </w:r>
      <w:r w:rsidR="00311422">
        <w:rPr>
          <w:rFonts w:ascii="Times New Roman" w:hAnsi="Times New Roman" w:cs="Times New Roman"/>
          <w:sz w:val="24"/>
          <w:szCs w:val="24"/>
        </w:rPr>
        <w:t xml:space="preserve">. </w:t>
      </w:r>
      <w:r w:rsidR="00680B01">
        <w:rPr>
          <w:rFonts w:ascii="Times New Roman" w:hAnsi="Times New Roman" w:cs="Times New Roman"/>
          <w:sz w:val="24"/>
          <w:szCs w:val="24"/>
        </w:rPr>
        <w:t xml:space="preserve">Similarly, the effects of size on organismal moving ability was also investigated </w:t>
      </w:r>
      <w:r w:rsidR="00680B01">
        <w:rPr>
          <w:rFonts w:ascii="Times New Roman" w:hAnsi="Times New Roman" w:cs="Times New Roman"/>
          <w:sz w:val="24"/>
          <w:szCs w:val="24"/>
        </w:rPr>
        <w:fldChar w:fldCharType="begin" w:fldLock="1"/>
      </w:r>
      <w:r w:rsidR="00680B01">
        <w:rPr>
          <w:rFonts w:ascii="Times New Roman" w:hAnsi="Times New Roman" w:cs="Times New Roman"/>
          <w:sz w:val="24"/>
          <w:szCs w:val="24"/>
        </w:rPr>
        <w:instrText>ADDIN CSL_CITATION {"citationItems":[{"id":"ITEM-1","itemData":{"DOI":"10.7554/eLife.06487.001","ISSN":"2050084X","PMID":"26252515","abstract":"The dynamics of predator-prey pursuit appears complex, making the development of a framework explaining predator and prey strategies problematic. We develop a model for terrestrial, cursorial predators to examine how animal mass modulates predator and prey trajectories and affects best strategies for both parties. We incorporated the maximum speed-mass relationship with an explanation of why larger animals should have greater turn radii; the forces needed to turn scale linearly with mass whereas the maximum forces an animal can exert scale to a 2/3 power law. This clarifies why in a meta-analysis, we found a preponderance of predator/prey mass ratios that minimized the turn radii of predators compared to their prey. It also explained why acceleration data from wild cheetahs pursuing different prey showed different cornering behaviour with prey type. The outcome of predator prey pursuits thus depends critically on mass effects and the ability of animals to time turns precisely.","author":[{"dropping-particle":"","family":"Wilson","given":"Rory P.","non-dropping-particle":"","parse-names":false,"suffix":""},{"dropping-particle":"","family":"Griffiths","given":"Iwan W.","non-dropping-particle":"","parse-names":false,"suffix":""},{"dropping-particle":"","family":"Mills","given":"Michael G.L.","non-dropping-particle":"","parse-names":false,"suffix":""},{"dropping-particle":"","family":"Carbone","given":"Chris","non-dropping-particle":"","parse-names":false,"suffix":""},{"dropping-particle":"","family":"Wilson","given":"John W.","non-dropping-particle":"","parse-names":false,"suffix":""},{"dropping-particle":"","family":"Scantlebury","given":"David M.","non-dropping-particle":"","parse-names":false,"suffix":""}],"container-title":"eLife","id":"ITEM-1","issue":"AUGUST2015","issued":{"date-parts":[["2015","8","7"]]},"publisher":"eLife Sciences Publications Ltd","title":"Mass enhances speed but diminishes turn capacity in terrestrial pursuit predators","type":"article-journal","volume":"4"},"uris":["http://www.mendeley.com/documents/?uuid=d09ca1c5-9c53-3647-8434-f4fd1023df52"]}],"mendeley":{"formattedCitation":"(Wilson et al., 2015)","plainTextFormattedCitation":"(Wilson et al., 2015)"},"properties":{"noteIndex":0},"schema":"https://github.com/citation-style-language/schema/raw/master/csl-citation.json"}</w:instrText>
      </w:r>
      <w:r w:rsidR="00680B01">
        <w:rPr>
          <w:rFonts w:ascii="Times New Roman" w:hAnsi="Times New Roman" w:cs="Times New Roman"/>
          <w:sz w:val="24"/>
          <w:szCs w:val="24"/>
        </w:rPr>
        <w:fldChar w:fldCharType="separate"/>
      </w:r>
      <w:r w:rsidR="00680B01" w:rsidRPr="00680B01">
        <w:rPr>
          <w:rFonts w:ascii="Times New Roman" w:hAnsi="Times New Roman" w:cs="Times New Roman"/>
          <w:noProof/>
          <w:sz w:val="24"/>
          <w:szCs w:val="24"/>
        </w:rPr>
        <w:t>(Wilson et al., 2015)</w:t>
      </w:r>
      <w:r w:rsidR="00680B01">
        <w:rPr>
          <w:rFonts w:ascii="Times New Roman" w:hAnsi="Times New Roman" w:cs="Times New Roman"/>
          <w:sz w:val="24"/>
          <w:szCs w:val="24"/>
        </w:rPr>
        <w:fldChar w:fldCharType="end"/>
      </w:r>
      <w:r w:rsidR="00680B01">
        <w:rPr>
          <w:rFonts w:ascii="Times New Roman" w:hAnsi="Times New Roman" w:cs="Times New Roman"/>
          <w:sz w:val="24"/>
          <w:szCs w:val="24"/>
        </w:rPr>
        <w:t xml:space="preserve">. </w:t>
      </w:r>
      <w:r w:rsidR="003E1A7B">
        <w:rPr>
          <w:rFonts w:ascii="Times New Roman" w:hAnsi="Times New Roman" w:cs="Times New Roman"/>
          <w:sz w:val="24"/>
          <w:szCs w:val="24"/>
        </w:rPr>
        <w:t>However, the effects of the physical medium of the specific aspect of the functional response have not yet explicitly been investigated.</w:t>
      </w:r>
      <w:r w:rsidR="00FB7B63">
        <w:rPr>
          <w:rFonts w:ascii="Times New Roman" w:hAnsi="Times New Roman" w:cs="Times New Roman"/>
          <w:sz w:val="24"/>
          <w:szCs w:val="24"/>
        </w:rPr>
        <w:t xml:space="preserve"> </w:t>
      </w:r>
    </w:p>
    <w:p w14:paraId="60FB257E" w14:textId="61FB7824" w:rsidR="003948BD" w:rsidRDefault="003E1A7B"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The main advantage of many models coupling physical and general biological laws is that p</w:t>
      </w:r>
      <w:r w:rsidR="003948BD" w:rsidRPr="00220142">
        <w:rPr>
          <w:rFonts w:ascii="Times New Roman" w:hAnsi="Times New Roman" w:cs="Times New Roman"/>
          <w:sz w:val="24"/>
          <w:szCs w:val="24"/>
        </w:rPr>
        <w:t>arameters in the model</w:t>
      </w:r>
      <w:r>
        <w:rPr>
          <w:rFonts w:ascii="Times New Roman" w:hAnsi="Times New Roman" w:cs="Times New Roman"/>
          <w:sz w:val="24"/>
          <w:szCs w:val="24"/>
        </w:rPr>
        <w:t>s</w:t>
      </w:r>
      <w:r w:rsidR="003948BD" w:rsidRPr="00220142">
        <w:rPr>
          <w:rFonts w:ascii="Times New Roman" w:hAnsi="Times New Roman" w:cs="Times New Roman"/>
          <w:sz w:val="24"/>
          <w:szCs w:val="24"/>
        </w:rPr>
        <w:t xml:space="preserve"> </w:t>
      </w:r>
      <w:r w:rsidR="003948BD">
        <w:rPr>
          <w:rFonts w:ascii="Times New Roman" w:hAnsi="Times New Roman" w:cs="Times New Roman"/>
          <w:sz w:val="24"/>
          <w:szCs w:val="24"/>
        </w:rPr>
        <w:t>would be (mostly)</w:t>
      </w:r>
      <w:r w:rsidR="003948BD" w:rsidRPr="00220142">
        <w:rPr>
          <w:rFonts w:ascii="Times New Roman" w:hAnsi="Times New Roman" w:cs="Times New Roman"/>
          <w:sz w:val="24"/>
          <w:szCs w:val="24"/>
        </w:rPr>
        <w:t xml:space="preserve"> related to predator and prey sizes, a trait that is commonly measured, which makes conclusions from the model</w:t>
      </w:r>
      <w:r w:rsidR="003948BD">
        <w:rPr>
          <w:rFonts w:ascii="Times New Roman" w:hAnsi="Times New Roman" w:cs="Times New Roman"/>
          <w:sz w:val="24"/>
          <w:szCs w:val="24"/>
        </w:rPr>
        <w:t>s</w:t>
      </w:r>
      <w:r w:rsidR="003948BD" w:rsidRPr="00220142">
        <w:rPr>
          <w:rFonts w:ascii="Times New Roman" w:hAnsi="Times New Roman" w:cs="Times New Roman"/>
          <w:sz w:val="24"/>
          <w:szCs w:val="24"/>
        </w:rPr>
        <w:t xml:space="preserve"> easily testable.</w:t>
      </w:r>
      <w:r w:rsidR="003948BD">
        <w:rPr>
          <w:rFonts w:ascii="Times New Roman" w:hAnsi="Times New Roman" w:cs="Times New Roman"/>
          <w:sz w:val="24"/>
          <w:szCs w:val="24"/>
        </w:rPr>
        <w:t xml:space="preserve"> </w:t>
      </w:r>
      <w:r w:rsidR="008C5503">
        <w:rPr>
          <w:rFonts w:ascii="Times New Roman" w:hAnsi="Times New Roman" w:cs="Times New Roman"/>
          <w:sz w:val="24"/>
          <w:szCs w:val="24"/>
        </w:rPr>
        <w:t xml:space="preserve">Applying this approach to the study of functional response would allow for a </w:t>
      </w:r>
      <w:r w:rsidR="003948BD" w:rsidRPr="00220142">
        <w:rPr>
          <w:rFonts w:ascii="Times New Roman" w:hAnsi="Times New Roman" w:cs="Times New Roman"/>
          <w:sz w:val="24"/>
          <w:szCs w:val="24"/>
        </w:rPr>
        <w:t>real novelty</w:t>
      </w:r>
      <w:r w:rsidR="003948BD">
        <w:rPr>
          <w:rFonts w:ascii="Times New Roman" w:hAnsi="Times New Roman" w:cs="Times New Roman"/>
          <w:sz w:val="24"/>
          <w:szCs w:val="24"/>
        </w:rPr>
        <w:t xml:space="preserve"> </w:t>
      </w:r>
      <w:r w:rsidR="008C5503">
        <w:rPr>
          <w:rFonts w:ascii="Times New Roman" w:hAnsi="Times New Roman" w:cs="Times New Roman"/>
          <w:sz w:val="24"/>
          <w:szCs w:val="24"/>
        </w:rPr>
        <w:t xml:space="preserve">since </w:t>
      </w:r>
      <w:r w:rsidR="003948BD">
        <w:rPr>
          <w:rFonts w:ascii="Times New Roman" w:hAnsi="Times New Roman" w:cs="Times New Roman"/>
          <w:sz w:val="24"/>
          <w:szCs w:val="24"/>
        </w:rPr>
        <w:t xml:space="preserve">the </w:t>
      </w:r>
      <w:r w:rsidR="003948BD" w:rsidRPr="00220142">
        <w:rPr>
          <w:rFonts w:ascii="Times New Roman" w:hAnsi="Times New Roman" w:cs="Times New Roman"/>
          <w:sz w:val="24"/>
          <w:szCs w:val="24"/>
        </w:rPr>
        <w:t xml:space="preserve">parameters of the functional response </w:t>
      </w:r>
      <w:r w:rsidR="008C5503">
        <w:rPr>
          <w:rFonts w:ascii="Times New Roman" w:hAnsi="Times New Roman" w:cs="Times New Roman"/>
          <w:sz w:val="24"/>
          <w:szCs w:val="24"/>
        </w:rPr>
        <w:t xml:space="preserve">would </w:t>
      </w:r>
      <w:r w:rsidR="003948BD" w:rsidRPr="00220142">
        <w:rPr>
          <w:rFonts w:ascii="Times New Roman" w:hAnsi="Times New Roman" w:cs="Times New Roman"/>
          <w:sz w:val="24"/>
          <w:szCs w:val="24"/>
        </w:rPr>
        <w:t>not</w:t>
      </w:r>
      <w:r w:rsidR="008C5503">
        <w:rPr>
          <w:rFonts w:ascii="Times New Roman" w:hAnsi="Times New Roman" w:cs="Times New Roman"/>
          <w:sz w:val="24"/>
          <w:szCs w:val="24"/>
        </w:rPr>
        <w:t xml:space="preserve"> be</w:t>
      </w:r>
      <w:r w:rsidR="003948BD">
        <w:rPr>
          <w:rFonts w:ascii="Times New Roman" w:hAnsi="Times New Roman" w:cs="Times New Roman"/>
          <w:sz w:val="24"/>
          <w:szCs w:val="24"/>
        </w:rPr>
        <w:t xml:space="preserve"> </w:t>
      </w:r>
      <w:r w:rsidR="003948BD" w:rsidRPr="00220142">
        <w:rPr>
          <w:rFonts w:ascii="Times New Roman" w:hAnsi="Times New Roman" w:cs="Times New Roman"/>
          <w:sz w:val="24"/>
          <w:szCs w:val="24"/>
        </w:rPr>
        <w:t xml:space="preserve">measured at the community level, but </w:t>
      </w:r>
      <w:r w:rsidR="008C5503">
        <w:rPr>
          <w:rFonts w:ascii="Times New Roman" w:hAnsi="Times New Roman" w:cs="Times New Roman"/>
          <w:sz w:val="24"/>
          <w:szCs w:val="24"/>
        </w:rPr>
        <w:t>would be</w:t>
      </w:r>
      <w:r w:rsidR="008C5503" w:rsidRPr="00220142">
        <w:rPr>
          <w:rFonts w:ascii="Times New Roman" w:hAnsi="Times New Roman" w:cs="Times New Roman"/>
          <w:sz w:val="24"/>
          <w:szCs w:val="24"/>
        </w:rPr>
        <w:t xml:space="preserve"> </w:t>
      </w:r>
      <w:r w:rsidR="003948BD" w:rsidRPr="00220142">
        <w:rPr>
          <w:rFonts w:ascii="Times New Roman" w:hAnsi="Times New Roman" w:cs="Times New Roman"/>
          <w:sz w:val="24"/>
          <w:szCs w:val="24"/>
        </w:rPr>
        <w:t xml:space="preserve">derived from the individual (or species) level. Hence, classical parameters such as attack rate and handling time </w:t>
      </w:r>
      <w:r w:rsidR="008C5503">
        <w:rPr>
          <w:rFonts w:ascii="Times New Roman" w:hAnsi="Times New Roman" w:cs="Times New Roman"/>
          <w:sz w:val="24"/>
          <w:szCs w:val="24"/>
        </w:rPr>
        <w:t xml:space="preserve">would </w:t>
      </w:r>
      <w:r w:rsidR="003948BD" w:rsidRPr="00220142">
        <w:rPr>
          <w:rFonts w:ascii="Times New Roman" w:hAnsi="Times New Roman" w:cs="Times New Roman"/>
          <w:sz w:val="24"/>
          <w:szCs w:val="24"/>
        </w:rPr>
        <w:t>become emerging properties of the model</w:t>
      </w:r>
      <w:r w:rsidR="003948BD">
        <w:rPr>
          <w:rFonts w:ascii="Times New Roman" w:hAnsi="Times New Roman" w:cs="Times New Roman"/>
          <w:sz w:val="24"/>
          <w:szCs w:val="24"/>
        </w:rPr>
        <w:t xml:space="preserve">. </w:t>
      </w:r>
      <w:r w:rsidR="00127FD0">
        <w:rPr>
          <w:rFonts w:ascii="Times New Roman" w:hAnsi="Times New Roman" w:cs="Times New Roman"/>
          <w:sz w:val="24"/>
          <w:szCs w:val="24"/>
        </w:rPr>
        <w:t xml:space="preserve">Another strength of this approach is to allow for hypothesis testing, since discrepancies between predicted and observed patterns would point out to incomplete or erroneous hypothesis. </w:t>
      </w:r>
    </w:p>
    <w:p w14:paraId="03AF09FE" w14:textId="7C4AE9E0" w:rsidR="00C64559" w:rsidRPr="007645C3" w:rsidRDefault="00AA5310"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order to illustrate this novel approach, w</w:t>
      </w:r>
      <w:r w:rsidR="004D35AE">
        <w:rPr>
          <w:rFonts w:ascii="Times New Roman" w:hAnsi="Times New Roman" w:cs="Times New Roman"/>
          <w:sz w:val="24"/>
          <w:szCs w:val="24"/>
        </w:rPr>
        <w:t xml:space="preserve">e propose to include some of these </w:t>
      </w:r>
      <w:r w:rsidR="009E296E">
        <w:rPr>
          <w:rFonts w:ascii="Times New Roman" w:hAnsi="Times New Roman" w:cs="Times New Roman"/>
          <w:sz w:val="24"/>
          <w:szCs w:val="24"/>
        </w:rPr>
        <w:t>mechanical</w:t>
      </w:r>
      <w:r w:rsidR="004D35AE">
        <w:rPr>
          <w:rFonts w:ascii="Times New Roman" w:hAnsi="Times New Roman" w:cs="Times New Roman"/>
          <w:sz w:val="24"/>
          <w:szCs w:val="24"/>
        </w:rPr>
        <w:t xml:space="preserve"> factors related to body size into a theoretical model that predicts the functional response for a given predator and a given prey. </w:t>
      </w:r>
    </w:p>
    <w:p w14:paraId="77E531D6" w14:textId="10289884" w:rsidR="0035794E" w:rsidRPr="00220142" w:rsidRDefault="0035794E" w:rsidP="00623A61">
      <w:pPr>
        <w:pStyle w:val="Titre1"/>
        <w:spacing w:line="480" w:lineRule="auto"/>
        <w:rPr>
          <w:rFonts w:ascii="Times New Roman" w:hAnsi="Times New Roman" w:cs="Times New Roman"/>
          <w:b/>
          <w:bCs/>
          <w:color w:val="auto"/>
        </w:rPr>
      </w:pPr>
      <w:r w:rsidRPr="00220142">
        <w:rPr>
          <w:rFonts w:ascii="Times New Roman" w:hAnsi="Times New Roman" w:cs="Times New Roman"/>
          <w:b/>
          <w:bCs/>
          <w:color w:val="auto"/>
        </w:rPr>
        <w:t xml:space="preserve">A case study as an example of </w:t>
      </w:r>
      <w:r w:rsidR="000A0930" w:rsidRPr="00220142">
        <w:rPr>
          <w:rFonts w:ascii="Times New Roman" w:hAnsi="Times New Roman" w:cs="Times New Roman"/>
          <w:b/>
          <w:bCs/>
          <w:color w:val="auto"/>
        </w:rPr>
        <w:t>new mechanistic approaches</w:t>
      </w:r>
    </w:p>
    <w:p w14:paraId="3FED3F92" w14:textId="68E4178F" w:rsidR="00B54560" w:rsidRPr="00220142" w:rsidRDefault="007C1607" w:rsidP="00623A61">
      <w:pPr>
        <w:spacing w:line="480" w:lineRule="auto"/>
        <w:rPr>
          <w:rFonts w:ascii="Times New Roman" w:hAnsi="Times New Roman" w:cs="Times New Roman"/>
        </w:rPr>
      </w:pPr>
      <w:r w:rsidRPr="00220142">
        <w:rPr>
          <w:rFonts w:ascii="Times New Roman" w:hAnsi="Times New Roman" w:cs="Times New Roman"/>
          <w:sz w:val="24"/>
          <w:szCs w:val="24"/>
        </w:rPr>
        <w:t xml:space="preserve">In a recent study, </w:t>
      </w:r>
      <w:r w:rsidR="003D2E5C" w:rsidRPr="00220142">
        <w:rPr>
          <w:rFonts w:ascii="Times New Roman" w:hAnsi="Times New Roman" w:cs="Times New Roman"/>
          <w:sz w:val="24"/>
          <w:szCs w:val="24"/>
        </w:rPr>
        <w:t>Portalier et al. (2019)</w:t>
      </w:r>
      <w:r w:rsidRPr="00220142">
        <w:rPr>
          <w:rFonts w:ascii="Times New Roman" w:hAnsi="Times New Roman" w:cs="Times New Roman"/>
          <w:sz w:val="24"/>
          <w:szCs w:val="24"/>
        </w:rPr>
        <w:t>⁠ provided a biomechanical model that uses general laws of mechanics and well-known biological laws, all related to body size, to predict predator to prey interactions. This model fits data remarkably well</w:t>
      </w:r>
      <w:r w:rsidR="00C37536" w:rsidRPr="00220142">
        <w:rPr>
          <w:rFonts w:ascii="Times New Roman" w:hAnsi="Times New Roman" w:cs="Times New Roman"/>
          <w:sz w:val="24"/>
          <w:szCs w:val="24"/>
        </w:rPr>
        <w:t xml:space="preserve"> </w:t>
      </w:r>
      <w:r w:rsidR="00C37536" w:rsidRPr="00220142">
        <w:rPr>
          <w:rFonts w:ascii="Times New Roman" w:hAnsi="Times New Roman" w:cs="Times New Roman"/>
          <w:sz w:val="24"/>
          <w:szCs w:val="24"/>
        </w:rPr>
        <w:fldChar w:fldCharType="begin" w:fldLock="1"/>
      </w:r>
      <w:r w:rsidR="00C37536" w:rsidRPr="00220142">
        <w:rPr>
          <w:rFonts w:ascii="Times New Roman" w:hAnsi="Times New Roman" w:cs="Times New Roman"/>
          <w:sz w:val="24"/>
          <w:szCs w:val="24"/>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C37536" w:rsidRPr="00220142">
        <w:rPr>
          <w:rFonts w:ascii="Times New Roman" w:hAnsi="Times New Roman" w:cs="Times New Roman"/>
          <w:sz w:val="24"/>
          <w:szCs w:val="24"/>
        </w:rPr>
        <w:fldChar w:fldCharType="separate"/>
      </w:r>
      <w:r w:rsidR="00C37536" w:rsidRPr="00220142">
        <w:rPr>
          <w:rFonts w:ascii="Times New Roman" w:hAnsi="Times New Roman" w:cs="Times New Roman"/>
          <w:noProof/>
          <w:sz w:val="24"/>
          <w:szCs w:val="24"/>
        </w:rPr>
        <w:t>(Portalier et al., 2019)</w:t>
      </w:r>
      <w:r w:rsidR="00C37536" w:rsidRPr="00220142">
        <w:rPr>
          <w:rFonts w:ascii="Times New Roman" w:hAnsi="Times New Roman" w:cs="Times New Roman"/>
          <w:sz w:val="24"/>
          <w:szCs w:val="24"/>
        </w:rPr>
        <w:fldChar w:fldCharType="end"/>
      </w:r>
      <w:r w:rsidRPr="00220142">
        <w:rPr>
          <w:rFonts w:ascii="Times New Roman" w:hAnsi="Times New Roman" w:cs="Times New Roman"/>
          <w:sz w:val="24"/>
          <w:szCs w:val="24"/>
        </w:rPr>
        <w:t xml:space="preserve">⁠. The model provides a detailed mechanism for predation, where predators have to move for searching, capturing and handling their prey. </w:t>
      </w:r>
      <w:r w:rsidR="00DF63E6">
        <w:rPr>
          <w:rFonts w:ascii="Times New Roman" w:hAnsi="Times New Roman" w:cs="Times New Roman"/>
          <w:sz w:val="24"/>
          <w:szCs w:val="24"/>
        </w:rPr>
        <w:t>All these aspects d</w:t>
      </w:r>
      <w:r w:rsidRPr="00220142">
        <w:rPr>
          <w:rFonts w:ascii="Times New Roman" w:hAnsi="Times New Roman" w:cs="Times New Roman"/>
          <w:sz w:val="24"/>
          <w:szCs w:val="24"/>
        </w:rPr>
        <w:t>epend on the body mass</w:t>
      </w:r>
      <w:r w:rsidR="00AD4E1E">
        <w:rPr>
          <w:rFonts w:ascii="Times New Roman" w:hAnsi="Times New Roman" w:cs="Times New Roman"/>
          <w:sz w:val="24"/>
          <w:szCs w:val="24"/>
        </w:rPr>
        <w:t>es of both the</w:t>
      </w:r>
      <w:r w:rsidRPr="00220142">
        <w:rPr>
          <w:rFonts w:ascii="Times New Roman" w:hAnsi="Times New Roman" w:cs="Times New Roman"/>
          <w:sz w:val="24"/>
          <w:szCs w:val="24"/>
        </w:rPr>
        <w:t xml:space="preserve"> predator and its prey. </w:t>
      </w:r>
      <w:r w:rsidR="00F058B9">
        <w:rPr>
          <w:rFonts w:ascii="Times New Roman" w:hAnsi="Times New Roman" w:cs="Times New Roman"/>
          <w:sz w:val="24"/>
          <w:szCs w:val="24"/>
        </w:rPr>
        <w:t>The parameters of the functional response can be immediately</w:t>
      </w:r>
      <w:r w:rsidRPr="00220142">
        <w:rPr>
          <w:rFonts w:ascii="Times New Roman" w:hAnsi="Times New Roman" w:cs="Times New Roman"/>
          <w:sz w:val="24"/>
          <w:szCs w:val="24"/>
        </w:rPr>
        <w:t xml:space="preserve"> computed </w:t>
      </w:r>
      <w:r w:rsidR="00F058B9">
        <w:rPr>
          <w:rFonts w:ascii="Times New Roman" w:hAnsi="Times New Roman" w:cs="Times New Roman"/>
          <w:sz w:val="24"/>
          <w:szCs w:val="24"/>
        </w:rPr>
        <w:t>from</w:t>
      </w:r>
      <w:r w:rsidR="00F058B9" w:rsidRPr="00220142">
        <w:rPr>
          <w:rFonts w:ascii="Times New Roman" w:hAnsi="Times New Roman" w:cs="Times New Roman"/>
          <w:sz w:val="24"/>
          <w:szCs w:val="24"/>
        </w:rPr>
        <w:t xml:space="preserve"> </w:t>
      </w:r>
      <w:r w:rsidRPr="00220142">
        <w:rPr>
          <w:rFonts w:ascii="Times New Roman" w:hAnsi="Times New Roman" w:cs="Times New Roman"/>
          <w:sz w:val="24"/>
          <w:szCs w:val="24"/>
        </w:rPr>
        <w:t>the biomechanical model. Hence, this model provides a novel method to parameterize a functional response based on individual traits, and using mechanical laws.</w:t>
      </w:r>
      <w:r w:rsidR="008F753E">
        <w:rPr>
          <w:rFonts w:ascii="Times New Roman" w:hAnsi="Times New Roman" w:cs="Times New Roman"/>
          <w:sz w:val="24"/>
          <w:szCs w:val="24"/>
        </w:rPr>
        <w:t xml:space="preserve"> According to the biomechanical model assumptions, it is well-suited for pelagic organisms.</w:t>
      </w:r>
    </w:p>
    <w:p w14:paraId="3A97F73D" w14:textId="3584BA56" w:rsidR="007C1607" w:rsidRPr="00220142" w:rsidRDefault="00B54560" w:rsidP="004A3C9A">
      <w:pPr>
        <w:pStyle w:val="Titre2"/>
        <w:spacing w:line="480" w:lineRule="auto"/>
        <w:rPr>
          <w:rFonts w:ascii="Times New Roman" w:hAnsi="Times New Roman" w:cs="Times New Roman"/>
          <w:b/>
          <w:bCs/>
          <w:color w:val="auto"/>
          <w:sz w:val="24"/>
          <w:szCs w:val="24"/>
        </w:rPr>
      </w:pPr>
      <w:r w:rsidRPr="00220142">
        <w:rPr>
          <w:rFonts w:ascii="Times New Roman" w:hAnsi="Times New Roman" w:cs="Times New Roman"/>
          <w:b/>
          <w:bCs/>
          <w:color w:val="auto"/>
          <w:sz w:val="24"/>
          <w:szCs w:val="24"/>
        </w:rPr>
        <w:lastRenderedPageBreak/>
        <w:t>Main framework</w:t>
      </w:r>
    </w:p>
    <w:p w14:paraId="2B3D8C03" w14:textId="019EB118" w:rsidR="00B54560" w:rsidRPr="00220142" w:rsidRDefault="00B54560" w:rsidP="004A3C9A">
      <w:pPr>
        <w:spacing w:line="480" w:lineRule="auto"/>
        <w:rPr>
          <w:rFonts w:ascii="Times New Roman" w:hAnsi="Times New Roman" w:cs="Times New Roman"/>
          <w:sz w:val="24"/>
          <w:szCs w:val="24"/>
        </w:rPr>
      </w:pPr>
      <w:r w:rsidRPr="00220142">
        <w:rPr>
          <w:rFonts w:ascii="Times New Roman" w:hAnsi="Times New Roman" w:cs="Times New Roman"/>
          <w:sz w:val="24"/>
          <w:szCs w:val="24"/>
        </w:rPr>
        <w:t>This model uses body size and physical features of the medium, to predict predator to prey interactions. Hence, the model requires body masses of both the predator and its prey. The physical parameters are acceleration due to gravity, body density, medium density, and medium viscosity. Then, the model computes all necessary information to predict feasible predator-prey interactions.</w:t>
      </w:r>
    </w:p>
    <w:p w14:paraId="6E103C68" w14:textId="4853852E" w:rsidR="00AA2FC9" w:rsidRDefault="00B54560" w:rsidP="002763AB">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Predation is broken up into three successive sequences: a predator needs to search, capture and then handle its prey. Each predation sequence leads to time expenditures</w:t>
      </w:r>
      <w:r w:rsidR="00AA2FC9">
        <w:rPr>
          <w:rFonts w:ascii="Times New Roman" w:hAnsi="Times New Roman" w:cs="Times New Roman"/>
          <w:sz w:val="24"/>
          <w:szCs w:val="24"/>
        </w:rPr>
        <w:t xml:space="preserve"> and requires motion</w:t>
      </w:r>
      <w:r w:rsidRPr="00220142">
        <w:rPr>
          <w:rFonts w:ascii="Times New Roman" w:hAnsi="Times New Roman" w:cs="Times New Roman"/>
          <w:sz w:val="24"/>
          <w:szCs w:val="24"/>
        </w:rPr>
        <w:t xml:space="preserve">. </w:t>
      </w:r>
      <w:r w:rsidR="00AA2FC9">
        <w:rPr>
          <w:rFonts w:ascii="Times New Roman" w:hAnsi="Times New Roman" w:cs="Times New Roman"/>
          <w:sz w:val="24"/>
          <w:szCs w:val="24"/>
        </w:rPr>
        <w:t xml:space="preserve">Following the idea developed by </w:t>
      </w:r>
      <w:r w:rsidR="00AA2FC9">
        <w:rPr>
          <w:rFonts w:ascii="Times New Roman" w:hAnsi="Times New Roman" w:cs="Times New Roman"/>
          <w:sz w:val="24"/>
          <w:szCs w:val="24"/>
        </w:rPr>
        <w:fldChar w:fldCharType="begin" w:fldLock="1"/>
      </w:r>
      <w:r w:rsidR="00311422">
        <w:rPr>
          <w:rFonts w:ascii="Times New Roman" w:hAnsi="Times New Roman" w:cs="Times New Roman"/>
          <w:sz w:val="24"/>
          <w:szCs w:val="24"/>
        </w:rPr>
        <w:instrText>ADDIN CSL_CITATION {"citationItems":[{"id":"ITEM-1","itemData":{"DOI":"10.1242/jeb.01974","ISSN":"0022-0949","PMID":"16391346","abstract":"Biologists have treated the view that fundamental differences exist between running, flying and swimming as evident, because the forms of locomotion and the animals are so different: limbs and wings vs body undulations, neutrally buoyant vs weighted bodies, etc. Here we show that all forms of locomotion can be described by a single physics theory. The theory is an invocation of the principle that flow systems evolve in such a way that they destroy minimum useful energy (exergy, food). This optimization approach delivers in surprisingly direct fashion the observed relations between speed and body mass (M(b)) raised to 1/6, and between frequency (stride, flapping) and M(b)(-1/6), and shows why these relations hold for running, flying and swimming. Animal locomotion is an optimized two-step intermittency: an optimal balance is achieved between the vertical loss of useful energy (lifting the body weight, which later drops), and the horizontal loss caused by friction against the surrounding medium. The theory predicts additional features of animal design: the Strouhal number constant, which holds for running as well as flying and swimming, the proportionality between force output and mass in animal motors, and the fact that undulating swimming and flapping flight occur only if the body Reynolds number exceeds approximately 30. This theory, and the general body of work known as constructal theory, together now show that animal movement (running, flying, swimming) and fluid eddy movement (turbulent structure) are both forms of optimized intermittent movement.","author":[{"dropping-particle":"","family":"Bejan","given":"Adrian","non-dropping-particle":"","parse-names":false,"suffix":""},{"dropping-particle":"","family":"Marden","given":"James H","non-dropping-particle":"","parse-names":false,"suffix":""}],"container-title":"The Journal of experimental biology","id":"ITEM-1","issue":"Pt 2","issued":{"date-parts":[["2006","1","15"]]},"page":"238-248","title":"Unifying constructal theory for scale effects in running, swimming and flying.","type":"article-journal","volume":"209"},"uris":["http://www.mendeley.com/documents/?uuid=d4e2e539-61bd-4f41-ace3-44cc7576196d"]}],"mendeley":{"formattedCitation":"(Bejan and Marden, 2006)","manualFormatting":"Bejan and Marden (2006)","plainTextFormattedCitation":"(Bejan and Marden, 2006)","previouslyFormattedCitation":"(Bejan and Marden, 2006)"},"properties":{"noteIndex":0},"schema":"https://github.com/citation-style-language/schema/raw/master/csl-citation.json"}</w:instrText>
      </w:r>
      <w:r w:rsidR="00AA2FC9">
        <w:rPr>
          <w:rFonts w:ascii="Times New Roman" w:hAnsi="Times New Roman" w:cs="Times New Roman"/>
          <w:sz w:val="24"/>
          <w:szCs w:val="24"/>
        </w:rPr>
        <w:fldChar w:fldCharType="separate"/>
      </w:r>
      <w:r w:rsidR="00AA2FC9" w:rsidRPr="00AA2FC9">
        <w:rPr>
          <w:rFonts w:ascii="Times New Roman" w:hAnsi="Times New Roman" w:cs="Times New Roman"/>
          <w:noProof/>
          <w:sz w:val="24"/>
          <w:szCs w:val="24"/>
        </w:rPr>
        <w:t xml:space="preserve">Bejan and Marden </w:t>
      </w:r>
      <w:r w:rsidR="00AA2FC9">
        <w:rPr>
          <w:rFonts w:ascii="Times New Roman" w:hAnsi="Times New Roman" w:cs="Times New Roman"/>
          <w:noProof/>
          <w:sz w:val="24"/>
          <w:szCs w:val="24"/>
        </w:rPr>
        <w:t>(</w:t>
      </w:r>
      <w:r w:rsidR="00AA2FC9" w:rsidRPr="00AA2FC9">
        <w:rPr>
          <w:rFonts w:ascii="Times New Roman" w:hAnsi="Times New Roman" w:cs="Times New Roman"/>
          <w:noProof/>
          <w:sz w:val="24"/>
          <w:szCs w:val="24"/>
        </w:rPr>
        <w:t>2006)</w:t>
      </w:r>
      <w:r w:rsidR="00AA2FC9">
        <w:rPr>
          <w:rFonts w:ascii="Times New Roman" w:hAnsi="Times New Roman" w:cs="Times New Roman"/>
          <w:sz w:val="24"/>
          <w:szCs w:val="24"/>
        </w:rPr>
        <w:fldChar w:fldCharType="end"/>
      </w:r>
      <w:r w:rsidR="00AA2FC9">
        <w:rPr>
          <w:rFonts w:ascii="Times New Roman" w:hAnsi="Times New Roman" w:cs="Times New Roman"/>
          <w:sz w:val="24"/>
          <w:szCs w:val="24"/>
        </w:rPr>
        <w:t>, motion can be modelled as an oscillatory process</w:t>
      </w:r>
      <w:r w:rsidR="005361AE">
        <w:rPr>
          <w:rFonts w:ascii="Times New Roman" w:hAnsi="Times New Roman" w:cs="Times New Roman"/>
          <w:sz w:val="24"/>
          <w:szCs w:val="24"/>
        </w:rPr>
        <w:t xml:space="preserve"> that is decomposed into three sequences. First,</w:t>
      </w:r>
      <w:r w:rsidR="00AA2FC9">
        <w:rPr>
          <w:rFonts w:ascii="Times New Roman" w:hAnsi="Times New Roman" w:cs="Times New Roman"/>
          <w:sz w:val="24"/>
          <w:szCs w:val="24"/>
        </w:rPr>
        <w:t xml:space="preserve"> organismal stroke leads to a thrust that propels the body upwards (facing gravity and drag due to density and viscosity, but following </w:t>
      </w:r>
      <w:r w:rsidR="005361AE">
        <w:rPr>
          <w:rFonts w:ascii="Times New Roman" w:hAnsi="Times New Roman" w:cs="Times New Roman"/>
          <w:sz w:val="24"/>
          <w:szCs w:val="24"/>
        </w:rPr>
        <w:t>Archimedes’ force</w:t>
      </w:r>
      <w:r w:rsidR="00AA2FC9">
        <w:rPr>
          <w:rFonts w:ascii="Times New Roman" w:hAnsi="Times New Roman" w:cs="Times New Roman"/>
          <w:sz w:val="24"/>
          <w:szCs w:val="24"/>
        </w:rPr>
        <w:t xml:space="preserve">) and forwards (facing drag). </w:t>
      </w:r>
      <w:r w:rsidR="005361AE">
        <w:rPr>
          <w:rFonts w:ascii="Times New Roman" w:hAnsi="Times New Roman" w:cs="Times New Roman"/>
          <w:sz w:val="24"/>
          <w:szCs w:val="24"/>
        </w:rPr>
        <w:t>Second, w</w:t>
      </w:r>
      <w:r w:rsidR="00AA2FC9">
        <w:rPr>
          <w:rFonts w:ascii="Times New Roman" w:hAnsi="Times New Roman" w:cs="Times New Roman"/>
          <w:sz w:val="24"/>
          <w:szCs w:val="24"/>
        </w:rPr>
        <w:t>hen stroke ends, the body</w:t>
      </w:r>
      <w:r w:rsidR="005361AE">
        <w:rPr>
          <w:rFonts w:ascii="Times New Roman" w:hAnsi="Times New Roman" w:cs="Times New Roman"/>
          <w:sz w:val="24"/>
          <w:szCs w:val="24"/>
        </w:rPr>
        <w:t xml:space="preserve"> pursue its ascending movement by inertia until its stops. Third, the body</w:t>
      </w:r>
      <w:r w:rsidR="00AA2FC9">
        <w:rPr>
          <w:rFonts w:ascii="Times New Roman" w:hAnsi="Times New Roman" w:cs="Times New Roman"/>
          <w:sz w:val="24"/>
          <w:szCs w:val="24"/>
        </w:rPr>
        <w:t xml:space="preserve"> returns by inertia to its original vertical position</w:t>
      </w:r>
      <w:r w:rsidR="005361AE">
        <w:rPr>
          <w:rFonts w:ascii="Times New Roman" w:hAnsi="Times New Roman" w:cs="Times New Roman"/>
          <w:sz w:val="24"/>
          <w:szCs w:val="24"/>
        </w:rPr>
        <w:t>.</w:t>
      </w:r>
      <w:r w:rsidR="00AA2FC9">
        <w:rPr>
          <w:rFonts w:ascii="Times New Roman" w:hAnsi="Times New Roman" w:cs="Times New Roman"/>
          <w:sz w:val="24"/>
          <w:szCs w:val="24"/>
        </w:rPr>
        <w:t xml:space="preserve"> </w:t>
      </w:r>
      <w:r w:rsidR="005361AE">
        <w:rPr>
          <w:rFonts w:ascii="Times New Roman" w:hAnsi="Times New Roman" w:cs="Times New Roman"/>
          <w:sz w:val="24"/>
          <w:szCs w:val="24"/>
        </w:rPr>
        <w:t xml:space="preserve">During this vertical oscillation, the body moved </w:t>
      </w:r>
      <w:r w:rsidR="00AA2FC9">
        <w:rPr>
          <w:rFonts w:ascii="Times New Roman" w:hAnsi="Times New Roman" w:cs="Times New Roman"/>
          <w:sz w:val="24"/>
          <w:szCs w:val="24"/>
        </w:rPr>
        <w:t xml:space="preserve">forward </w:t>
      </w:r>
      <w:r w:rsidR="005361AE">
        <w:rPr>
          <w:rFonts w:ascii="Times New Roman" w:hAnsi="Times New Roman" w:cs="Times New Roman"/>
          <w:sz w:val="24"/>
          <w:szCs w:val="24"/>
        </w:rPr>
        <w:t xml:space="preserve">compared </w:t>
      </w:r>
      <w:r w:rsidR="00AA2FC9">
        <w:rPr>
          <w:rFonts w:ascii="Times New Roman" w:hAnsi="Times New Roman" w:cs="Times New Roman"/>
          <w:sz w:val="24"/>
          <w:szCs w:val="24"/>
        </w:rPr>
        <w:t>to its original horizontal position</w:t>
      </w:r>
      <w:r w:rsidR="005361AE">
        <w:rPr>
          <w:rFonts w:ascii="Times New Roman" w:hAnsi="Times New Roman" w:cs="Times New Roman"/>
          <w:sz w:val="24"/>
          <w:szCs w:val="24"/>
        </w:rPr>
        <w:t xml:space="preserve"> (which represents the distance covered during the sequence)</w:t>
      </w:r>
      <w:r w:rsidR="00AA2FC9">
        <w:rPr>
          <w:rFonts w:ascii="Times New Roman" w:hAnsi="Times New Roman" w:cs="Times New Roman"/>
          <w:sz w:val="24"/>
          <w:szCs w:val="24"/>
        </w:rPr>
        <w:t xml:space="preserve"> (see supplementary material</w:t>
      </w:r>
      <w:r w:rsidR="002475D8">
        <w:rPr>
          <w:rFonts w:ascii="Times New Roman" w:hAnsi="Times New Roman" w:cs="Times New Roman"/>
          <w:sz w:val="24"/>
          <w:szCs w:val="24"/>
        </w:rPr>
        <w:t xml:space="preserve"> for more details</w:t>
      </w:r>
      <w:r w:rsidR="00AA2FC9">
        <w:rPr>
          <w:rFonts w:ascii="Times New Roman" w:hAnsi="Times New Roman" w:cs="Times New Roman"/>
          <w:sz w:val="24"/>
          <w:szCs w:val="24"/>
        </w:rPr>
        <w:t xml:space="preserve">). </w:t>
      </w:r>
      <w:r w:rsidR="005361AE">
        <w:rPr>
          <w:rFonts w:ascii="Times New Roman" w:hAnsi="Times New Roman" w:cs="Times New Roman"/>
          <w:sz w:val="24"/>
          <w:szCs w:val="24"/>
        </w:rPr>
        <w:t xml:space="preserve">Then, another sequence can begin. </w:t>
      </w:r>
      <w:r w:rsidR="00AA2FC9">
        <w:rPr>
          <w:rFonts w:ascii="Times New Roman" w:hAnsi="Times New Roman" w:cs="Times New Roman"/>
          <w:sz w:val="24"/>
          <w:szCs w:val="24"/>
        </w:rPr>
        <w:t xml:space="preserve">The model computed the </w:t>
      </w:r>
      <w:r w:rsidR="002475D8">
        <w:rPr>
          <w:rFonts w:ascii="Times New Roman" w:hAnsi="Times New Roman" w:cs="Times New Roman"/>
          <w:sz w:val="24"/>
          <w:szCs w:val="24"/>
        </w:rPr>
        <w:t>thrust force needed to propel the body</w:t>
      </w:r>
      <w:r w:rsidR="005361AE">
        <w:rPr>
          <w:rFonts w:ascii="Times New Roman" w:hAnsi="Times New Roman" w:cs="Times New Roman"/>
          <w:sz w:val="24"/>
          <w:szCs w:val="24"/>
        </w:rPr>
        <w:t xml:space="preserve"> (that is constrained by body size)</w:t>
      </w:r>
      <w:r w:rsidR="002475D8">
        <w:rPr>
          <w:rFonts w:ascii="Times New Roman" w:hAnsi="Times New Roman" w:cs="Times New Roman"/>
          <w:sz w:val="24"/>
          <w:szCs w:val="24"/>
        </w:rPr>
        <w:t>, the</w:t>
      </w:r>
      <w:r w:rsidR="005361AE">
        <w:rPr>
          <w:rFonts w:ascii="Times New Roman" w:hAnsi="Times New Roman" w:cs="Times New Roman"/>
          <w:sz w:val="24"/>
          <w:szCs w:val="24"/>
        </w:rPr>
        <w:t xml:space="preserve"> horizontal</w:t>
      </w:r>
      <w:r w:rsidR="002475D8">
        <w:rPr>
          <w:rFonts w:ascii="Times New Roman" w:hAnsi="Times New Roman" w:cs="Times New Roman"/>
          <w:sz w:val="24"/>
          <w:szCs w:val="24"/>
        </w:rPr>
        <w:t xml:space="preserve"> distance covered</w:t>
      </w:r>
      <w:ins w:id="10" w:author="Portalier Sebastien" w:date="2021-06-10T03:58:00Z">
        <w:r w:rsidR="00FA6D42">
          <w:rPr>
            <w:rFonts w:ascii="Times New Roman" w:hAnsi="Times New Roman" w:cs="Times New Roman"/>
            <w:sz w:val="24"/>
            <w:szCs w:val="24"/>
          </w:rPr>
          <w:t xml:space="preserve"> during the duration of the entire seq</w:t>
        </w:r>
      </w:ins>
      <w:ins w:id="11" w:author="Portalier Sebastien" w:date="2021-06-10T03:59:00Z">
        <w:r w:rsidR="00FA6D42">
          <w:rPr>
            <w:rFonts w:ascii="Times New Roman" w:hAnsi="Times New Roman" w:cs="Times New Roman"/>
            <w:sz w:val="24"/>
            <w:szCs w:val="24"/>
          </w:rPr>
          <w:t>uence</w:t>
        </w:r>
      </w:ins>
      <w:r w:rsidR="002475D8">
        <w:rPr>
          <w:rFonts w:ascii="Times New Roman" w:hAnsi="Times New Roman" w:cs="Times New Roman"/>
          <w:sz w:val="24"/>
          <w:szCs w:val="24"/>
        </w:rPr>
        <w:t xml:space="preserve">, </w:t>
      </w:r>
      <w:ins w:id="12" w:author="Portalier Sebastien" w:date="2021-06-10T03:58:00Z">
        <w:r w:rsidR="00FA6D42">
          <w:rPr>
            <w:rFonts w:ascii="Times New Roman" w:hAnsi="Times New Roman" w:cs="Times New Roman"/>
            <w:sz w:val="24"/>
            <w:szCs w:val="24"/>
          </w:rPr>
          <w:t xml:space="preserve">and therefore </w:t>
        </w:r>
      </w:ins>
      <w:r w:rsidR="002475D8">
        <w:rPr>
          <w:rFonts w:ascii="Times New Roman" w:hAnsi="Times New Roman" w:cs="Times New Roman"/>
          <w:sz w:val="24"/>
          <w:szCs w:val="24"/>
        </w:rPr>
        <w:t xml:space="preserve">the </w:t>
      </w:r>
      <w:ins w:id="13" w:author="Portalier Sebastien" w:date="2021-06-10T03:59:00Z">
        <w:r w:rsidR="00FA6D42">
          <w:rPr>
            <w:rFonts w:ascii="Times New Roman" w:hAnsi="Times New Roman" w:cs="Times New Roman"/>
            <w:sz w:val="24"/>
            <w:szCs w:val="24"/>
          </w:rPr>
          <w:t xml:space="preserve">average </w:t>
        </w:r>
      </w:ins>
      <w:r w:rsidR="002475D8">
        <w:rPr>
          <w:rFonts w:ascii="Times New Roman" w:hAnsi="Times New Roman" w:cs="Times New Roman"/>
          <w:sz w:val="24"/>
          <w:szCs w:val="24"/>
        </w:rPr>
        <w:t xml:space="preserve">speed and the associated energetic cost. </w:t>
      </w:r>
      <w:ins w:id="14" w:author="Portalier Sebastien" w:date="2021-06-10T03:56:00Z">
        <w:r w:rsidR="00FA6D42">
          <w:rPr>
            <w:rFonts w:ascii="Times New Roman" w:hAnsi="Times New Roman" w:cs="Times New Roman"/>
            <w:sz w:val="24"/>
            <w:szCs w:val="24"/>
          </w:rPr>
          <w:t>Speed is an essential component since it constrains encounter rate a</w:t>
        </w:r>
      </w:ins>
      <w:ins w:id="15" w:author="Portalier Sebastien" w:date="2021-06-10T03:57:00Z">
        <w:r w:rsidR="00FA6D42">
          <w:rPr>
            <w:rFonts w:ascii="Times New Roman" w:hAnsi="Times New Roman" w:cs="Times New Roman"/>
            <w:sz w:val="24"/>
            <w:szCs w:val="24"/>
          </w:rPr>
          <w:t>nd probability of capture</w:t>
        </w:r>
      </w:ins>
      <w:ins w:id="16" w:author="Portalier Sebastien" w:date="2021-06-10T03:59:00Z">
        <w:r w:rsidR="00FA6D42">
          <w:rPr>
            <w:rFonts w:ascii="Times New Roman" w:hAnsi="Times New Roman" w:cs="Times New Roman"/>
            <w:sz w:val="24"/>
            <w:szCs w:val="24"/>
          </w:rPr>
          <w:t xml:space="preserve"> (see below)</w:t>
        </w:r>
      </w:ins>
      <w:ins w:id="17" w:author="Portalier Sebastien" w:date="2021-06-10T03:57:00Z">
        <w:r w:rsidR="00FA6D42">
          <w:rPr>
            <w:rFonts w:ascii="Times New Roman" w:hAnsi="Times New Roman" w:cs="Times New Roman"/>
            <w:sz w:val="24"/>
            <w:szCs w:val="24"/>
          </w:rPr>
          <w:t xml:space="preserve">. </w:t>
        </w:r>
      </w:ins>
      <w:r w:rsidR="002475D8">
        <w:rPr>
          <w:rFonts w:ascii="Times New Roman" w:hAnsi="Times New Roman" w:cs="Times New Roman"/>
          <w:sz w:val="24"/>
          <w:szCs w:val="24"/>
        </w:rPr>
        <w:t>Predicted speeds fit data remarkably well (see supplementary material). Both predator and prey follow the same framework.</w:t>
      </w:r>
    </w:p>
    <w:p w14:paraId="35F4E08B" w14:textId="7AB0D8AB" w:rsidR="00B54560" w:rsidRPr="00220142" w:rsidRDefault="002475D8" w:rsidP="002475D8">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Pr="00220142">
        <w:rPr>
          <w:rFonts w:ascii="Times New Roman" w:hAnsi="Times New Roman" w:cs="Times New Roman"/>
          <w:sz w:val="24"/>
          <w:szCs w:val="24"/>
        </w:rPr>
        <w:t>redation on a given prey requires time for searching, time for capturing and time for handling this prey</w:t>
      </w:r>
      <w:r>
        <w:rPr>
          <w:rFonts w:ascii="Times New Roman" w:hAnsi="Times New Roman" w:cs="Times New Roman"/>
          <w:sz w:val="24"/>
          <w:szCs w:val="24"/>
        </w:rPr>
        <w:t>. Knowing speeds of both predator and prey, one can determine encounter rate</w:t>
      </w:r>
      <w:r w:rsidR="003E5331">
        <w:rPr>
          <w:rFonts w:ascii="Times New Roman" w:hAnsi="Times New Roman" w:cs="Times New Roman"/>
          <w:sz w:val="24"/>
          <w:szCs w:val="24"/>
        </w:rPr>
        <w:t xml:space="preserve"> </w:t>
      </w:r>
      <w:r w:rsidR="003E5331">
        <w:rPr>
          <w:rFonts w:ascii="Times New Roman" w:hAnsi="Times New Roman" w:cs="Times New Roman"/>
          <w:sz w:val="24"/>
          <w:szCs w:val="24"/>
        </w:rPr>
        <w:lastRenderedPageBreak/>
        <w:fldChar w:fldCharType="begin" w:fldLock="1"/>
      </w:r>
      <w:r w:rsidR="00680B01">
        <w:rPr>
          <w:rFonts w:ascii="Times New Roman" w:hAnsi="Times New Roman" w:cs="Times New Roman"/>
          <w:sz w:val="24"/>
          <w:szCs w:val="24"/>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1988)","plainTextFormattedCitation":"(Rothschild and Osborn, 1988)","previouslyFormattedCitation":"(Rothschild and Osborn, 1988)"},"properties":{"noteIndex":0},"schema":"https://github.com/citation-style-language/schema/raw/master/csl-citation.json"}</w:instrText>
      </w:r>
      <w:r w:rsidR="003E5331">
        <w:rPr>
          <w:rFonts w:ascii="Times New Roman" w:hAnsi="Times New Roman" w:cs="Times New Roman"/>
          <w:sz w:val="24"/>
          <w:szCs w:val="24"/>
        </w:rPr>
        <w:fldChar w:fldCharType="separate"/>
      </w:r>
      <w:r w:rsidR="003E5331" w:rsidRPr="003E5331">
        <w:rPr>
          <w:rFonts w:ascii="Times New Roman" w:hAnsi="Times New Roman" w:cs="Times New Roman"/>
          <w:noProof/>
          <w:sz w:val="24"/>
          <w:szCs w:val="24"/>
        </w:rPr>
        <w:t>(Rothschild and Osborn, 1988)</w:t>
      </w:r>
      <w:r w:rsidR="003E5331">
        <w:rPr>
          <w:rFonts w:ascii="Times New Roman" w:hAnsi="Times New Roman" w:cs="Times New Roman"/>
          <w:sz w:val="24"/>
          <w:szCs w:val="24"/>
        </w:rPr>
        <w:fldChar w:fldCharType="end"/>
      </w:r>
      <w:r w:rsidR="003E5331">
        <w:rPr>
          <w:rFonts w:ascii="Times New Roman" w:hAnsi="Times New Roman" w:cs="Times New Roman"/>
          <w:sz w:val="24"/>
          <w:szCs w:val="24"/>
        </w:rPr>
        <w:t>. Relative speed between the predator and the prey at the time of capture also determines the</w:t>
      </w:r>
      <w:r>
        <w:rPr>
          <w:rFonts w:ascii="Times New Roman" w:hAnsi="Times New Roman" w:cs="Times New Roman"/>
          <w:sz w:val="24"/>
          <w:szCs w:val="24"/>
        </w:rPr>
        <w:t xml:space="preserve"> probability of capture </w:t>
      </w:r>
      <w:r w:rsidR="003E5331">
        <w:rPr>
          <w:rFonts w:ascii="Times New Roman" w:hAnsi="Times New Roman" w:cs="Times New Roman"/>
          <w:sz w:val="24"/>
          <w:szCs w:val="24"/>
        </w:rPr>
        <w:t>(</w:t>
      </w:r>
      <w:r>
        <w:rPr>
          <w:rFonts w:ascii="Times New Roman" w:hAnsi="Times New Roman" w:cs="Times New Roman"/>
          <w:sz w:val="24"/>
          <w:szCs w:val="24"/>
        </w:rPr>
        <w:t xml:space="preserve">and therefore </w:t>
      </w:r>
      <w:r w:rsidR="003E5331">
        <w:rPr>
          <w:rFonts w:ascii="Times New Roman" w:hAnsi="Times New Roman" w:cs="Times New Roman"/>
          <w:sz w:val="24"/>
          <w:szCs w:val="24"/>
        </w:rPr>
        <w:t xml:space="preserve">the total </w:t>
      </w:r>
      <w:r>
        <w:rPr>
          <w:rFonts w:ascii="Times New Roman" w:hAnsi="Times New Roman" w:cs="Times New Roman"/>
          <w:sz w:val="24"/>
          <w:szCs w:val="24"/>
        </w:rPr>
        <w:t>time for searching a prey</w:t>
      </w:r>
      <w:r w:rsidR="003E5331">
        <w:rPr>
          <w:rFonts w:ascii="Times New Roman" w:hAnsi="Times New Roman" w:cs="Times New Roman"/>
          <w:sz w:val="24"/>
          <w:szCs w:val="24"/>
        </w:rPr>
        <w:t xml:space="preserve"> that leads to a successful capture)</w:t>
      </w:r>
      <w:r>
        <w:rPr>
          <w:rFonts w:ascii="Times New Roman" w:hAnsi="Times New Roman" w:cs="Times New Roman"/>
          <w:sz w:val="24"/>
          <w:szCs w:val="24"/>
        </w:rPr>
        <w:t>, and time for capture.</w:t>
      </w:r>
      <w:r w:rsidR="00B54560" w:rsidRPr="00220142">
        <w:rPr>
          <w:rFonts w:ascii="Times New Roman" w:hAnsi="Times New Roman" w:cs="Times New Roman"/>
          <w:sz w:val="24"/>
          <w:szCs w:val="24"/>
        </w:rPr>
        <w:t xml:space="preserve">  </w:t>
      </w:r>
      <w:r>
        <w:rPr>
          <w:rFonts w:ascii="Times New Roman" w:hAnsi="Times New Roman" w:cs="Times New Roman"/>
          <w:sz w:val="24"/>
          <w:szCs w:val="24"/>
        </w:rPr>
        <w:t>Search time (</w:t>
      </w:r>
      <w:r w:rsidRPr="002475D8">
        <w:rPr>
          <w:rFonts w:ascii="Times New Roman" w:hAnsi="Times New Roman" w:cs="Times New Roman"/>
          <w:i/>
          <w:iCs/>
          <w:sz w:val="24"/>
          <w:szCs w:val="24"/>
        </w:rPr>
        <w:t>t</w:t>
      </w:r>
      <w:r w:rsidRPr="002475D8">
        <w:rPr>
          <w:rFonts w:ascii="Times New Roman" w:hAnsi="Times New Roman" w:cs="Times New Roman"/>
          <w:i/>
          <w:iCs/>
          <w:sz w:val="24"/>
          <w:szCs w:val="24"/>
          <w:vertAlign w:val="subscript"/>
        </w:rPr>
        <w:t>s</w:t>
      </w:r>
      <w:r>
        <w:rPr>
          <w:rFonts w:ascii="Times New Roman" w:hAnsi="Times New Roman" w:cs="Times New Roman"/>
          <w:sz w:val="24"/>
          <w:szCs w:val="24"/>
        </w:rPr>
        <w:t>) represents the time needed by a predator to contact a prey that leads to a successful capture</w:t>
      </w:r>
      <w:r w:rsidR="003E5331">
        <w:rPr>
          <w:rFonts w:ascii="Times New Roman" w:hAnsi="Times New Roman" w:cs="Times New Roman"/>
          <w:sz w:val="24"/>
          <w:szCs w:val="24"/>
        </w:rPr>
        <w:t xml:space="preserve"> (e.</w:t>
      </w:r>
      <w:r w:rsidR="00DD6BB9">
        <w:rPr>
          <w:rFonts w:ascii="Times New Roman" w:hAnsi="Times New Roman" w:cs="Times New Roman"/>
          <w:sz w:val="24"/>
          <w:szCs w:val="24"/>
        </w:rPr>
        <w:t>g.</w:t>
      </w:r>
      <w:r w:rsidR="003E5331">
        <w:rPr>
          <w:rFonts w:ascii="Times New Roman" w:hAnsi="Times New Roman" w:cs="Times New Roman"/>
          <w:sz w:val="24"/>
          <w:szCs w:val="24"/>
        </w:rPr>
        <w:t xml:space="preserve">, if the </w:t>
      </w:r>
      <w:r w:rsidR="00DD6BB9">
        <w:rPr>
          <w:rFonts w:ascii="Times New Roman" w:hAnsi="Times New Roman" w:cs="Times New Roman"/>
          <w:sz w:val="24"/>
          <w:szCs w:val="24"/>
        </w:rPr>
        <w:t>capture probability is 0.5, then the predator needs to contact a prey twice on average to successfully capture it)</w:t>
      </w:r>
      <w:r w:rsidR="003E5331">
        <w:rPr>
          <w:rFonts w:ascii="Times New Roman" w:hAnsi="Times New Roman" w:cs="Times New Roman"/>
          <w:sz w:val="24"/>
          <w:szCs w:val="24"/>
        </w:rPr>
        <w:t xml:space="preserve"> </w:t>
      </w:r>
      <w:r>
        <w:rPr>
          <w:rFonts w:ascii="Times New Roman" w:hAnsi="Times New Roman" w:cs="Times New Roman"/>
          <w:sz w:val="24"/>
          <w:szCs w:val="24"/>
        </w:rPr>
        <w:t xml:space="preserve">. </w:t>
      </w:r>
      <w:r w:rsidR="000A16F4">
        <w:rPr>
          <w:rFonts w:ascii="Times New Roman" w:hAnsi="Times New Roman" w:cs="Times New Roman"/>
          <w:sz w:val="24"/>
          <w:szCs w:val="24"/>
        </w:rPr>
        <w:t>Capture time (</w:t>
      </w:r>
      <w:r w:rsidR="000A16F4" w:rsidRPr="000A16F4">
        <w:rPr>
          <w:rFonts w:ascii="Times New Roman" w:hAnsi="Times New Roman" w:cs="Times New Roman"/>
          <w:i/>
          <w:iCs/>
          <w:sz w:val="24"/>
          <w:szCs w:val="24"/>
        </w:rPr>
        <w:t>t</w:t>
      </w:r>
      <w:r w:rsidR="000A16F4" w:rsidRPr="000A16F4">
        <w:rPr>
          <w:rFonts w:ascii="Times New Roman" w:hAnsi="Times New Roman" w:cs="Times New Roman"/>
          <w:i/>
          <w:iCs/>
          <w:sz w:val="24"/>
          <w:szCs w:val="24"/>
          <w:vertAlign w:val="subscript"/>
        </w:rPr>
        <w:t>c</w:t>
      </w:r>
      <w:r w:rsidR="000A16F4">
        <w:rPr>
          <w:rFonts w:ascii="Times New Roman" w:hAnsi="Times New Roman" w:cs="Times New Roman"/>
          <w:sz w:val="24"/>
          <w:szCs w:val="24"/>
        </w:rPr>
        <w:t>) is the time needed to moves towards a prey and seize it. Last, handling time (</w:t>
      </w:r>
      <w:r w:rsidR="000A16F4" w:rsidRPr="000A16F4">
        <w:rPr>
          <w:rFonts w:ascii="Times New Roman" w:hAnsi="Times New Roman" w:cs="Times New Roman"/>
          <w:i/>
          <w:iCs/>
          <w:sz w:val="24"/>
          <w:szCs w:val="24"/>
        </w:rPr>
        <w:t>t</w:t>
      </w:r>
      <w:r w:rsidR="000A16F4" w:rsidRPr="000A16F4">
        <w:rPr>
          <w:rFonts w:ascii="Times New Roman" w:hAnsi="Times New Roman" w:cs="Times New Roman"/>
          <w:i/>
          <w:iCs/>
          <w:sz w:val="24"/>
          <w:szCs w:val="24"/>
          <w:vertAlign w:val="subscript"/>
        </w:rPr>
        <w:t>h</w:t>
      </w:r>
      <w:r w:rsidR="000A16F4">
        <w:rPr>
          <w:rFonts w:ascii="Times New Roman" w:hAnsi="Times New Roman" w:cs="Times New Roman"/>
          <w:sz w:val="24"/>
          <w:szCs w:val="24"/>
        </w:rPr>
        <w:t>) is the time needed to consume, and digest the prey (handling time is</w:t>
      </w:r>
      <w:r w:rsidR="00DD6BB9">
        <w:rPr>
          <w:rFonts w:ascii="Times New Roman" w:hAnsi="Times New Roman" w:cs="Times New Roman"/>
          <w:sz w:val="24"/>
          <w:szCs w:val="24"/>
        </w:rPr>
        <w:t xml:space="preserve"> the only component of the functional response that is</w:t>
      </w:r>
      <w:r w:rsidR="000A16F4">
        <w:rPr>
          <w:rFonts w:ascii="Times New Roman" w:hAnsi="Times New Roman" w:cs="Times New Roman"/>
          <w:sz w:val="24"/>
          <w:szCs w:val="24"/>
        </w:rPr>
        <w:t xml:space="preserve"> independent of physical factors). </w:t>
      </w:r>
      <w:r w:rsidR="00B54560" w:rsidRPr="00220142">
        <w:rPr>
          <w:rFonts w:ascii="Times New Roman" w:hAnsi="Times New Roman" w:cs="Times New Roman"/>
          <w:sz w:val="24"/>
          <w:szCs w:val="24"/>
        </w:rPr>
        <w:t xml:space="preserve">The functional response </w:t>
      </w:r>
      <w:r w:rsidR="00F325FE" w:rsidRPr="00220142">
        <w:rPr>
          <w:rFonts w:ascii="Times New Roman" w:hAnsi="Times New Roman" w:cs="Times New Roman"/>
          <w:sz w:val="24"/>
          <w:szCs w:val="24"/>
        </w:rPr>
        <w:t>(</w:t>
      </w:r>
      <w:r w:rsidR="00F325FE" w:rsidRPr="00220142">
        <w:rPr>
          <w:rFonts w:ascii="Times New Roman" w:hAnsi="Times New Roman" w:cs="Times New Roman"/>
          <w:i/>
          <w:iCs/>
          <w:sz w:val="24"/>
          <w:szCs w:val="24"/>
        </w:rPr>
        <w:t>f(N)</w:t>
      </w:r>
      <w:r w:rsidR="00F325FE" w:rsidRPr="00220142">
        <w:rPr>
          <w:rFonts w:ascii="Times New Roman" w:hAnsi="Times New Roman" w:cs="Times New Roman"/>
          <w:sz w:val="24"/>
          <w:szCs w:val="24"/>
        </w:rPr>
        <w:t xml:space="preserve">) </w:t>
      </w:r>
      <w:r w:rsidR="00B54560" w:rsidRPr="00220142">
        <w:rPr>
          <w:rFonts w:ascii="Times New Roman" w:hAnsi="Times New Roman" w:cs="Times New Roman"/>
          <w:sz w:val="24"/>
          <w:szCs w:val="24"/>
        </w:rPr>
        <w:t>is defined as the inverse of the time needed for searching, capturing and handling one unit of prey</w:t>
      </w:r>
      <w:r w:rsidR="00DF63E6">
        <w:rPr>
          <w:rFonts w:ascii="Times New Roman" w:hAnsi="Times New Roman" w:cs="Times New Roman"/>
          <w:sz w:val="24"/>
          <w:szCs w:val="24"/>
        </w:rPr>
        <w:t xml:space="preserve"> of abundance </w:t>
      </w:r>
      <w:r w:rsidR="00DF63E6" w:rsidRPr="00DF63E6">
        <w:rPr>
          <w:rFonts w:ascii="Times New Roman" w:hAnsi="Times New Roman" w:cs="Times New Roman"/>
          <w:i/>
          <w:iCs/>
          <w:sz w:val="24"/>
          <w:szCs w:val="24"/>
        </w:rPr>
        <w:t>N</w:t>
      </w:r>
      <w:r w:rsidR="00B54560" w:rsidRPr="00220142">
        <w:rPr>
          <w:rFonts w:ascii="Times New Roman" w:hAnsi="Times New Roman" w:cs="Times New Roman"/>
          <w:sz w:val="24"/>
          <w:szCs w:val="24"/>
        </w:rPr>
        <w:t xml:space="preserve">. </w:t>
      </w:r>
      <w:r w:rsidR="002763AB">
        <w:rPr>
          <w:rFonts w:ascii="Times New Roman" w:hAnsi="Times New Roman" w:cs="Times New Roman"/>
          <w:sz w:val="24"/>
          <w:szCs w:val="24"/>
        </w:rPr>
        <w:t xml:space="preserve">The function may be written as follows </w:t>
      </w:r>
      <w:r w:rsidR="00F325FE" w:rsidRPr="00220142">
        <w:rPr>
          <w:rFonts w:ascii="Times New Roman" w:hAnsi="Times New Roman" w:cs="Times New Roman"/>
          <w:sz w:val="24"/>
          <w:szCs w:val="24"/>
        </w:rPr>
        <w:t>(see supplementary material)</w:t>
      </w:r>
      <w:r w:rsidR="00B54560" w:rsidRPr="00220142">
        <w:rPr>
          <w:rFonts w:ascii="Times New Roman" w:hAnsi="Times New Roman" w:cs="Times New Roman"/>
          <w:sz w:val="24"/>
          <w:szCs w:val="24"/>
        </w:rPr>
        <w:t xml:space="preserve"> </w:t>
      </w:r>
    </w:p>
    <w:p w14:paraId="1E225565" w14:textId="2FB49394" w:rsidR="00B54560" w:rsidRPr="00220142" w:rsidRDefault="00B54560" w:rsidP="00B54560">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38E79188" w14:textId="13DA350D" w:rsidR="00F325FE" w:rsidRPr="00220142" w:rsidRDefault="00F325FE" w:rsidP="00B54560">
      <w:pPr>
        <w:spacing w:line="480" w:lineRule="auto"/>
        <w:rPr>
          <w:rFonts w:ascii="Times New Roman" w:hAnsi="Times New Roman" w:cs="Times New Roman"/>
          <w:sz w:val="24"/>
          <w:szCs w:val="24"/>
        </w:rPr>
      </w:pPr>
      <w:r w:rsidRPr="00220142">
        <w:rPr>
          <w:rFonts w:ascii="Times New Roman" w:hAnsi="Times New Roman" w:cs="Times New Roman"/>
          <w:i/>
          <w:iCs/>
          <w:sz w:val="24"/>
          <w:szCs w:val="24"/>
        </w:rPr>
        <w:t>βP</w:t>
      </w:r>
      <w:r w:rsidRPr="00220142">
        <w:rPr>
          <w:rFonts w:ascii="Times New Roman" w:hAnsi="Times New Roman" w:cs="Times New Roman"/>
          <w:i/>
          <w:iCs/>
          <w:sz w:val="24"/>
          <w:szCs w:val="24"/>
          <w:vertAlign w:val="subscript"/>
        </w:rPr>
        <w:t>c</w:t>
      </w:r>
      <w:r w:rsidRPr="00220142">
        <w:rPr>
          <w:rFonts w:ascii="Times New Roman" w:hAnsi="Times New Roman" w:cs="Times New Roman"/>
          <w:sz w:val="24"/>
          <w:szCs w:val="24"/>
        </w:rPr>
        <w:t xml:space="preserve"> represents attack rate</w:t>
      </w:r>
      <w:r w:rsidR="002763AB">
        <w:rPr>
          <w:rFonts w:ascii="Times New Roman" w:hAnsi="Times New Roman" w:cs="Times New Roman"/>
          <w:sz w:val="24"/>
          <w:szCs w:val="24"/>
        </w:rPr>
        <w:t xml:space="preserve">, where </w:t>
      </w:r>
      <w:r w:rsidR="002763AB" w:rsidRPr="002763AB">
        <w:rPr>
          <w:rFonts w:ascii="Times New Roman" w:hAnsi="Times New Roman" w:cs="Times New Roman"/>
          <w:i/>
          <w:iCs/>
          <w:sz w:val="24"/>
          <w:szCs w:val="24"/>
        </w:rPr>
        <w:t>β</w:t>
      </w:r>
      <w:r w:rsidR="002763AB">
        <w:rPr>
          <w:rFonts w:ascii="Times New Roman" w:hAnsi="Times New Roman" w:cs="Times New Roman"/>
          <w:sz w:val="24"/>
          <w:szCs w:val="24"/>
        </w:rPr>
        <w:t xml:space="preserve"> is encounter rate (constrained by search time</w:t>
      </w:r>
      <w:r w:rsidR="00DD6BB9">
        <w:rPr>
          <w:rFonts w:ascii="Times New Roman" w:hAnsi="Times New Roman" w:cs="Times New Roman"/>
          <w:sz w:val="24"/>
          <w:szCs w:val="24"/>
        </w:rPr>
        <w:t>, and so by species speed</w:t>
      </w:r>
      <w:r w:rsidR="002763AB">
        <w:rPr>
          <w:rFonts w:ascii="Times New Roman" w:hAnsi="Times New Roman" w:cs="Times New Roman"/>
          <w:sz w:val="24"/>
          <w:szCs w:val="24"/>
        </w:rPr>
        <w:t xml:space="preserve">), and </w:t>
      </w:r>
      <w:r w:rsidR="002763AB" w:rsidRPr="002763AB">
        <w:rPr>
          <w:rFonts w:ascii="Times New Roman" w:hAnsi="Times New Roman" w:cs="Times New Roman"/>
          <w:i/>
          <w:iCs/>
          <w:sz w:val="24"/>
          <w:szCs w:val="24"/>
        </w:rPr>
        <w:t>P</w:t>
      </w:r>
      <w:r w:rsidR="002763AB" w:rsidRPr="002763AB">
        <w:rPr>
          <w:rFonts w:ascii="Times New Roman" w:hAnsi="Times New Roman" w:cs="Times New Roman"/>
          <w:i/>
          <w:iCs/>
          <w:sz w:val="24"/>
          <w:szCs w:val="24"/>
          <w:vertAlign w:val="subscript"/>
        </w:rPr>
        <w:t>c</w:t>
      </w:r>
      <w:r w:rsidR="002763AB">
        <w:rPr>
          <w:rFonts w:ascii="Times New Roman" w:hAnsi="Times New Roman" w:cs="Times New Roman"/>
          <w:sz w:val="24"/>
          <w:szCs w:val="24"/>
        </w:rPr>
        <w:t xml:space="preserve"> is capture probability. Capture </w:t>
      </w:r>
      <w:r w:rsidR="00DF63E6">
        <w:rPr>
          <w:rFonts w:ascii="Times New Roman" w:hAnsi="Times New Roman" w:cs="Times New Roman"/>
          <w:sz w:val="24"/>
          <w:szCs w:val="24"/>
        </w:rPr>
        <w:t xml:space="preserve">time </w:t>
      </w:r>
      <w:r w:rsidR="002763AB">
        <w:rPr>
          <w:rFonts w:ascii="Times New Roman" w:hAnsi="Times New Roman" w:cs="Times New Roman"/>
          <w:sz w:val="24"/>
          <w:szCs w:val="24"/>
        </w:rPr>
        <w:t>and h</w:t>
      </w:r>
      <w:r w:rsidRPr="00220142">
        <w:rPr>
          <w:rFonts w:ascii="Times New Roman" w:hAnsi="Times New Roman" w:cs="Times New Roman"/>
          <w:sz w:val="24"/>
          <w:szCs w:val="24"/>
        </w:rPr>
        <w:t>andling time are taken into account instead of handling time only.</w:t>
      </w:r>
      <w:r w:rsidR="00DF63E6">
        <w:rPr>
          <w:rFonts w:ascii="Times New Roman" w:hAnsi="Times New Roman" w:cs="Times New Roman"/>
          <w:sz w:val="24"/>
          <w:szCs w:val="24"/>
        </w:rPr>
        <w:t xml:space="preserve"> </w:t>
      </w:r>
      <w:r w:rsidR="00DF63E6" w:rsidRPr="00220142">
        <w:rPr>
          <w:rFonts w:ascii="Times New Roman" w:hAnsi="Times New Roman" w:cs="Times New Roman"/>
          <w:sz w:val="24"/>
          <w:szCs w:val="24"/>
        </w:rPr>
        <w:t xml:space="preserve">Under this form, one can recognize a modified version of Holling's disk equation </w:t>
      </w:r>
      <w:r w:rsidR="00DF63E6" w:rsidRPr="00220142">
        <w:rPr>
          <w:rFonts w:ascii="Times New Roman" w:hAnsi="Times New Roman" w:cs="Times New Roman"/>
          <w:sz w:val="24"/>
          <w:szCs w:val="24"/>
        </w:rPr>
        <w:fldChar w:fldCharType="begin" w:fldLock="1"/>
      </w:r>
      <w:r w:rsidR="00DF63E6"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1961)","manualFormatting":"(1961)","plainTextFormattedCitation":"(Holling, 1961)","previouslyFormattedCitation":"(Holling, 1961)"},"properties":{"noteIndex":0},"schema":"https://github.com/citation-style-language/schema/raw/master/csl-citation.json"}</w:instrText>
      </w:r>
      <w:r w:rsidR="00DF63E6" w:rsidRPr="00220142">
        <w:rPr>
          <w:rFonts w:ascii="Times New Roman" w:hAnsi="Times New Roman" w:cs="Times New Roman"/>
          <w:sz w:val="24"/>
          <w:szCs w:val="24"/>
        </w:rPr>
        <w:fldChar w:fldCharType="separate"/>
      </w:r>
      <w:r w:rsidR="00DF63E6" w:rsidRPr="00220142">
        <w:rPr>
          <w:rFonts w:ascii="Times New Roman" w:hAnsi="Times New Roman" w:cs="Times New Roman"/>
          <w:noProof/>
          <w:sz w:val="24"/>
          <w:szCs w:val="24"/>
        </w:rPr>
        <w:t>(1961)</w:t>
      </w:r>
      <w:r w:rsidR="00DF63E6" w:rsidRPr="00220142">
        <w:rPr>
          <w:rFonts w:ascii="Times New Roman" w:hAnsi="Times New Roman" w:cs="Times New Roman"/>
          <w:sz w:val="24"/>
          <w:szCs w:val="24"/>
        </w:rPr>
        <w:fldChar w:fldCharType="end"/>
      </w:r>
      <w:r w:rsidR="00DF63E6">
        <w:rPr>
          <w:rFonts w:ascii="Times New Roman" w:hAnsi="Times New Roman" w:cs="Times New Roman"/>
          <w:sz w:val="24"/>
          <w:szCs w:val="24"/>
        </w:rPr>
        <w:t>.</w:t>
      </w:r>
    </w:p>
    <w:p w14:paraId="369893F5" w14:textId="215080EC" w:rsidR="00B54560" w:rsidRDefault="00F325FE" w:rsidP="007346AA">
      <w:pPr>
        <w:spacing w:line="480" w:lineRule="auto"/>
        <w:ind w:firstLine="720"/>
        <w:rPr>
          <w:ins w:id="18" w:author="Portalier Sebastien" w:date="2021-06-10T04:01:00Z"/>
          <w:rFonts w:ascii="Times New Roman" w:hAnsi="Times New Roman" w:cs="Times New Roman"/>
          <w:sz w:val="24"/>
          <w:szCs w:val="24"/>
        </w:rPr>
      </w:pPr>
      <w:r w:rsidRPr="00220142">
        <w:rPr>
          <w:rFonts w:ascii="Times New Roman" w:hAnsi="Times New Roman" w:cs="Times New Roman"/>
          <w:sz w:val="24"/>
          <w:szCs w:val="24"/>
        </w:rPr>
        <w:t xml:space="preserve">Given the assumptions made on the encounter rate (see </w:t>
      </w:r>
      <w:r w:rsidR="00E83351">
        <w:rPr>
          <w:rFonts w:ascii="Times New Roman" w:hAnsi="Times New Roman" w:cs="Times New Roman"/>
          <w:sz w:val="24"/>
          <w:szCs w:val="24"/>
        </w:rPr>
        <w:t>S</w:t>
      </w:r>
      <w:r w:rsidRPr="00220142">
        <w:rPr>
          <w:rFonts w:ascii="Times New Roman" w:hAnsi="Times New Roman" w:cs="Times New Roman"/>
          <w:sz w:val="24"/>
          <w:szCs w:val="24"/>
        </w:rPr>
        <w:t xml:space="preserve">upplementary </w:t>
      </w:r>
      <w:r w:rsidR="00E83351">
        <w:rPr>
          <w:rFonts w:ascii="Times New Roman" w:hAnsi="Times New Roman" w:cs="Times New Roman"/>
          <w:sz w:val="24"/>
          <w:szCs w:val="24"/>
        </w:rPr>
        <w:t>M</w:t>
      </w:r>
      <w:r w:rsidRPr="00220142">
        <w:rPr>
          <w:rFonts w:ascii="Times New Roman" w:hAnsi="Times New Roman" w:cs="Times New Roman"/>
          <w:sz w:val="24"/>
          <w:szCs w:val="24"/>
        </w:rPr>
        <w:t xml:space="preserve">aterial), </w:t>
      </w:r>
      <w:r w:rsidR="00DF63E6">
        <w:rPr>
          <w:rFonts w:ascii="Times New Roman" w:hAnsi="Times New Roman" w:cs="Times New Roman"/>
          <w:sz w:val="24"/>
          <w:szCs w:val="24"/>
        </w:rPr>
        <w:t>the functional response behaves as</w:t>
      </w:r>
      <w:r w:rsidRPr="00220142">
        <w:rPr>
          <w:rFonts w:ascii="Times New Roman" w:hAnsi="Times New Roman" w:cs="Times New Roman"/>
          <w:sz w:val="24"/>
          <w:szCs w:val="24"/>
        </w:rPr>
        <w:t xml:space="preserve"> a type</w:t>
      </w:r>
      <w:r w:rsidR="00DF63E6">
        <w:rPr>
          <w:rFonts w:ascii="Times New Roman" w:hAnsi="Times New Roman" w:cs="Times New Roman"/>
          <w:sz w:val="24"/>
          <w:szCs w:val="24"/>
        </w:rPr>
        <w:t>-</w:t>
      </w:r>
      <w:r w:rsidRPr="00220142">
        <w:rPr>
          <w:rFonts w:ascii="Times New Roman" w:hAnsi="Times New Roman" w:cs="Times New Roman"/>
          <w:sz w:val="24"/>
          <w:szCs w:val="24"/>
        </w:rPr>
        <w:t>II</w:t>
      </w:r>
      <w:r w:rsidR="00DF63E6">
        <w:rPr>
          <w:rFonts w:ascii="Times New Roman" w:hAnsi="Times New Roman" w:cs="Times New Roman"/>
          <w:sz w:val="24"/>
          <w:szCs w:val="24"/>
        </w:rPr>
        <w:t xml:space="preserve"> one</w:t>
      </w:r>
      <w:r w:rsidRPr="00220142">
        <w:rPr>
          <w:rFonts w:ascii="Times New Roman" w:hAnsi="Times New Roman" w:cs="Times New Roman"/>
          <w:sz w:val="24"/>
          <w:szCs w:val="24"/>
        </w:rPr>
        <w:t>. All parameter values change according to both predator and prey sizes, while attack rate</w:t>
      </w:r>
      <w:r w:rsidR="00DD6BB9">
        <w:rPr>
          <w:rFonts w:ascii="Times New Roman" w:hAnsi="Times New Roman" w:cs="Times New Roman"/>
          <w:sz w:val="24"/>
          <w:szCs w:val="24"/>
        </w:rPr>
        <w:t>, capture probability</w:t>
      </w:r>
      <w:r w:rsidRPr="00220142">
        <w:rPr>
          <w:rFonts w:ascii="Times New Roman" w:hAnsi="Times New Roman" w:cs="Times New Roman"/>
          <w:sz w:val="24"/>
          <w:szCs w:val="24"/>
        </w:rPr>
        <w:t xml:space="preserve"> and capture time also vary with mechanical features of the medium. </w:t>
      </w:r>
    </w:p>
    <w:p w14:paraId="286EB241" w14:textId="1FBC751B" w:rsidR="007346AA" w:rsidRPr="007346AA" w:rsidRDefault="007346AA" w:rsidP="007346AA">
      <w:pPr>
        <w:pStyle w:val="Titre2"/>
        <w:spacing w:line="480" w:lineRule="auto"/>
        <w:rPr>
          <w:ins w:id="19" w:author="Portalier Sebastien" w:date="2021-06-10T04:02:00Z"/>
          <w:rFonts w:ascii="Times New Roman" w:hAnsi="Times New Roman" w:cs="Times New Roman"/>
          <w:b/>
          <w:bCs/>
          <w:color w:val="auto"/>
          <w:sz w:val="24"/>
          <w:szCs w:val="24"/>
        </w:rPr>
      </w:pPr>
      <w:ins w:id="20" w:author="Portalier Sebastien" w:date="2021-06-10T04:02:00Z">
        <w:r w:rsidRPr="007346AA">
          <w:rPr>
            <w:rFonts w:ascii="Times New Roman" w:hAnsi="Times New Roman" w:cs="Times New Roman"/>
            <w:b/>
            <w:bCs/>
            <w:color w:val="auto"/>
            <w:sz w:val="24"/>
            <w:szCs w:val="24"/>
          </w:rPr>
          <w:lastRenderedPageBreak/>
          <w:t>Results</w:t>
        </w:r>
      </w:ins>
    </w:p>
    <w:p w14:paraId="167E92FB" w14:textId="15527C50" w:rsidR="00E807FA" w:rsidRDefault="00E807FA" w:rsidP="007346AA">
      <w:pPr>
        <w:spacing w:line="480" w:lineRule="auto"/>
        <w:rPr>
          <w:ins w:id="21" w:author="Portalier Sebastien" w:date="2021-06-10T04:10:00Z"/>
          <w:rFonts w:ascii="Times New Roman" w:hAnsi="Times New Roman" w:cs="Times New Roman"/>
          <w:sz w:val="24"/>
          <w:szCs w:val="24"/>
        </w:rPr>
      </w:pPr>
      <w:ins w:id="22" w:author="Portalier Sebastien" w:date="2021-06-10T04:03:00Z">
        <w:r>
          <w:rPr>
            <w:rFonts w:ascii="Times New Roman" w:hAnsi="Times New Roman" w:cs="Times New Roman"/>
            <w:sz w:val="24"/>
            <w:szCs w:val="24"/>
          </w:rPr>
          <w:t>The m</w:t>
        </w:r>
      </w:ins>
      <w:ins w:id="23" w:author="Portalier Sebastien" w:date="2021-06-10T04:04:00Z">
        <w:r>
          <w:rPr>
            <w:rFonts w:ascii="Times New Roman" w:hAnsi="Times New Roman" w:cs="Times New Roman"/>
            <w:sz w:val="24"/>
            <w:szCs w:val="24"/>
          </w:rPr>
          <w:t xml:space="preserve">odel predicts attack rate and </w:t>
        </w:r>
      </w:ins>
      <w:ins w:id="24" w:author="Portalier Sebastien" w:date="2021-06-10T04:05:00Z">
        <w:r>
          <w:rPr>
            <w:rFonts w:ascii="Times New Roman" w:hAnsi="Times New Roman" w:cs="Times New Roman"/>
            <w:sz w:val="24"/>
            <w:szCs w:val="24"/>
          </w:rPr>
          <w:t xml:space="preserve">handling time (actually capture and handling times) according to predator and prey body masses. </w:t>
        </w:r>
      </w:ins>
      <w:ins w:id="25" w:author="Portalier Sebastien" w:date="2021-06-10T04:06:00Z">
        <w:r>
          <w:rPr>
            <w:rFonts w:ascii="Times New Roman" w:hAnsi="Times New Roman" w:cs="Times New Roman"/>
            <w:sz w:val="24"/>
            <w:szCs w:val="24"/>
          </w:rPr>
          <w:t xml:space="preserve">It allows investigating the overall trends for these parameters across a wide range of sizes. </w:t>
        </w:r>
      </w:ins>
      <w:ins w:id="26" w:author="Portalier Sebastien" w:date="2021-06-10T04:08:00Z">
        <w:r>
          <w:rPr>
            <w:rFonts w:ascii="Times New Roman" w:hAnsi="Times New Roman" w:cs="Times New Roman"/>
            <w:sz w:val="24"/>
            <w:szCs w:val="24"/>
          </w:rPr>
          <w:t>It appears that attack rate mostly varies with predator size</w:t>
        </w:r>
      </w:ins>
      <w:ins w:id="27" w:author="Portalier Sebastien" w:date="2021-06-10T04:09:00Z">
        <w:r>
          <w:rPr>
            <w:rFonts w:ascii="Times New Roman" w:hAnsi="Times New Roman" w:cs="Times New Roman"/>
            <w:sz w:val="24"/>
            <w:szCs w:val="24"/>
          </w:rPr>
          <w:t xml:space="preserve"> (i.e., a larger predator attacks prey more efficiently)</w:t>
        </w:r>
      </w:ins>
      <w:ins w:id="28" w:author="Portalier Sebastien" w:date="2021-06-10T04:08:00Z">
        <w:r>
          <w:rPr>
            <w:rFonts w:ascii="Times New Roman" w:hAnsi="Times New Roman" w:cs="Times New Roman"/>
            <w:sz w:val="24"/>
            <w:szCs w:val="24"/>
          </w:rPr>
          <w:t>.</w:t>
        </w:r>
      </w:ins>
      <w:ins w:id="29" w:author="Portalier Sebastien" w:date="2021-06-10T04:10:00Z">
        <w:r>
          <w:rPr>
            <w:rFonts w:ascii="Times New Roman" w:hAnsi="Times New Roman" w:cs="Times New Roman"/>
            <w:sz w:val="24"/>
            <w:szCs w:val="24"/>
          </w:rPr>
          <w:t xml:space="preserve"> For a given predator, attack rate slightly decreases with increasing prey size (Fig. 1A). </w:t>
        </w:r>
      </w:ins>
      <w:ins w:id="30" w:author="Portalier Sebastien" w:date="2021-06-10T04:12:00Z">
        <w:r w:rsidR="00F84CCB">
          <w:rPr>
            <w:rFonts w:ascii="Times New Roman" w:hAnsi="Times New Roman" w:cs="Times New Roman"/>
            <w:sz w:val="24"/>
            <w:szCs w:val="24"/>
          </w:rPr>
          <w:t>Predator size is bounded for very small predators since they do not move fa</w:t>
        </w:r>
      </w:ins>
      <w:ins w:id="31" w:author="Portalier Sebastien" w:date="2021-06-10T04:13:00Z">
        <w:r w:rsidR="00F84CCB">
          <w:rPr>
            <w:rFonts w:ascii="Times New Roman" w:hAnsi="Times New Roman" w:cs="Times New Roman"/>
            <w:sz w:val="24"/>
            <w:szCs w:val="24"/>
          </w:rPr>
          <w:t xml:space="preserve">st enough to contact and/or capture any prey. There is an upper </w:t>
        </w:r>
      </w:ins>
      <w:ins w:id="32" w:author="Portalier Sebastien" w:date="2021-06-10T04:14:00Z">
        <w:r w:rsidR="00F84CCB">
          <w:rPr>
            <w:rFonts w:ascii="Times New Roman" w:hAnsi="Times New Roman" w:cs="Times New Roman"/>
            <w:sz w:val="24"/>
            <w:szCs w:val="24"/>
          </w:rPr>
          <w:t xml:space="preserve">prey size </w:t>
        </w:r>
      </w:ins>
      <w:ins w:id="33" w:author="Portalier Sebastien" w:date="2021-06-10T04:13:00Z">
        <w:r w:rsidR="00F84CCB">
          <w:rPr>
            <w:rFonts w:ascii="Times New Roman" w:hAnsi="Times New Roman" w:cs="Times New Roman"/>
            <w:sz w:val="24"/>
            <w:szCs w:val="24"/>
          </w:rPr>
          <w:t>limit for all predators</w:t>
        </w:r>
      </w:ins>
      <w:ins w:id="34" w:author="Portalier Sebastien" w:date="2021-06-10T04:14:00Z">
        <w:r w:rsidR="00F84CCB">
          <w:rPr>
            <w:rFonts w:ascii="Times New Roman" w:hAnsi="Times New Roman" w:cs="Times New Roman"/>
            <w:sz w:val="24"/>
            <w:szCs w:val="24"/>
          </w:rPr>
          <w:t xml:space="preserve">: due to the model assumptions, a predator cannot capture a prey </w:t>
        </w:r>
      </w:ins>
      <w:ins w:id="35" w:author="Portalier Sebastien" w:date="2021-06-10T04:15:00Z">
        <w:r w:rsidR="00F84CCB">
          <w:rPr>
            <w:rFonts w:ascii="Times New Roman" w:hAnsi="Times New Roman" w:cs="Times New Roman"/>
            <w:sz w:val="24"/>
            <w:szCs w:val="24"/>
          </w:rPr>
          <w:t>larger</w:t>
        </w:r>
      </w:ins>
      <w:ins w:id="36" w:author="Portalier Sebastien" w:date="2021-06-10T04:14:00Z">
        <w:r w:rsidR="00F84CCB">
          <w:rPr>
            <w:rFonts w:ascii="Times New Roman" w:hAnsi="Times New Roman" w:cs="Times New Roman"/>
            <w:sz w:val="24"/>
            <w:szCs w:val="24"/>
          </w:rPr>
          <w:t xml:space="preserve"> than its</w:t>
        </w:r>
      </w:ins>
      <w:ins w:id="37" w:author="Portalier Sebastien" w:date="2021-06-10T04:15:00Z">
        <w:r w:rsidR="00F84CCB">
          <w:rPr>
            <w:rFonts w:ascii="Times New Roman" w:hAnsi="Times New Roman" w:cs="Times New Roman"/>
            <w:sz w:val="24"/>
            <w:szCs w:val="24"/>
          </w:rPr>
          <w:t>elf</w:t>
        </w:r>
      </w:ins>
      <w:ins w:id="38" w:author="Portalier Sebastien" w:date="2021-06-10T04:14:00Z">
        <w:r w:rsidR="00F84CCB">
          <w:rPr>
            <w:rFonts w:ascii="Times New Roman" w:hAnsi="Times New Roman" w:cs="Times New Roman"/>
            <w:sz w:val="24"/>
            <w:szCs w:val="24"/>
          </w:rPr>
          <w:t>.</w:t>
        </w:r>
      </w:ins>
      <w:ins w:id="39" w:author="Portalier Sebastien" w:date="2021-06-10T04:13:00Z">
        <w:r w:rsidR="00F84CCB">
          <w:rPr>
            <w:rFonts w:ascii="Times New Roman" w:hAnsi="Times New Roman" w:cs="Times New Roman"/>
            <w:sz w:val="24"/>
            <w:szCs w:val="24"/>
          </w:rPr>
          <w:t xml:space="preserve"> </w:t>
        </w:r>
      </w:ins>
    </w:p>
    <w:p w14:paraId="1BE5411C" w14:textId="343FC985" w:rsidR="007346AA" w:rsidRPr="00220142" w:rsidRDefault="00E807FA" w:rsidP="007717B4">
      <w:pPr>
        <w:spacing w:line="480" w:lineRule="auto"/>
        <w:ind w:firstLine="720"/>
        <w:rPr>
          <w:rFonts w:ascii="Times New Roman" w:hAnsi="Times New Roman" w:cs="Times New Roman"/>
          <w:sz w:val="24"/>
          <w:szCs w:val="24"/>
        </w:rPr>
      </w:pPr>
      <w:ins w:id="40" w:author="Portalier Sebastien" w:date="2021-06-10T04:11:00Z">
        <w:r>
          <w:rPr>
            <w:rFonts w:ascii="Times New Roman" w:hAnsi="Times New Roman" w:cs="Times New Roman"/>
            <w:sz w:val="24"/>
            <w:szCs w:val="24"/>
          </w:rPr>
          <w:t xml:space="preserve">Handling and capture times </w:t>
        </w:r>
      </w:ins>
      <w:ins w:id="41" w:author="Portalier Sebastien" w:date="2021-06-10T04:15:00Z">
        <w:r w:rsidR="00F84CCB">
          <w:rPr>
            <w:rFonts w:ascii="Times New Roman" w:hAnsi="Times New Roman" w:cs="Times New Roman"/>
            <w:sz w:val="24"/>
            <w:szCs w:val="24"/>
          </w:rPr>
          <w:t xml:space="preserve">mostly vary with </w:t>
        </w:r>
      </w:ins>
      <w:ins w:id="42" w:author="Portalier Sebastien" w:date="2021-06-10T04:16:00Z">
        <w:r w:rsidR="00F84CCB">
          <w:rPr>
            <w:rFonts w:ascii="Times New Roman" w:hAnsi="Times New Roman" w:cs="Times New Roman"/>
            <w:sz w:val="24"/>
            <w:szCs w:val="24"/>
          </w:rPr>
          <w:t>prey size (a larger prey requires more time to be reached and consumed). But a larger predator will be capture and consume a given prey faster than a sm</w:t>
        </w:r>
      </w:ins>
      <w:ins w:id="43" w:author="Portalier Sebastien" w:date="2021-06-10T04:17:00Z">
        <w:r w:rsidR="00F84CCB">
          <w:rPr>
            <w:rFonts w:ascii="Times New Roman" w:hAnsi="Times New Roman" w:cs="Times New Roman"/>
            <w:sz w:val="24"/>
            <w:szCs w:val="24"/>
          </w:rPr>
          <w:t xml:space="preserve">aller </w:t>
        </w:r>
        <w:r w:rsidR="00F84CCB">
          <w:rPr>
            <w:rFonts w:ascii="Times New Roman" w:hAnsi="Times New Roman" w:cs="Times New Roman"/>
            <w:sz w:val="24"/>
            <w:szCs w:val="24"/>
          </w:rPr>
          <w:t>predator</w:t>
        </w:r>
        <w:r w:rsidR="00F84CCB">
          <w:rPr>
            <w:rFonts w:ascii="Times New Roman" w:hAnsi="Times New Roman" w:cs="Times New Roman"/>
            <w:sz w:val="24"/>
            <w:szCs w:val="24"/>
          </w:rPr>
          <w:t xml:space="preserve"> (Fig 1B). </w:t>
        </w:r>
      </w:ins>
      <w:ins w:id="44" w:author="Portalier Sebastien" w:date="2021-06-10T04:18:00Z">
        <w:r w:rsidR="001C41E5">
          <w:rPr>
            <w:rFonts w:ascii="Times New Roman" w:hAnsi="Times New Roman" w:cs="Times New Roman"/>
            <w:sz w:val="24"/>
            <w:szCs w:val="24"/>
          </w:rPr>
          <w:t>There is an upper prey size limit and a lower predator size limit for similar reasons as attack rate.</w:t>
        </w:r>
      </w:ins>
      <w:ins w:id="45" w:author="Portalier Sebastien" w:date="2021-06-10T04:17:00Z">
        <w:r w:rsidR="00F84CCB">
          <w:rPr>
            <w:rFonts w:ascii="Times New Roman" w:hAnsi="Times New Roman" w:cs="Times New Roman"/>
            <w:sz w:val="24"/>
            <w:szCs w:val="24"/>
          </w:rPr>
          <w:t xml:space="preserve"> </w:t>
        </w:r>
      </w:ins>
      <w:ins w:id="46" w:author="Portalier Sebastien" w:date="2021-06-10T04:10:00Z">
        <w:r>
          <w:rPr>
            <w:rFonts w:ascii="Times New Roman" w:hAnsi="Times New Roman" w:cs="Times New Roman"/>
            <w:sz w:val="24"/>
            <w:szCs w:val="24"/>
          </w:rPr>
          <w:t xml:space="preserve"> </w:t>
        </w:r>
      </w:ins>
      <w:ins w:id="47" w:author="Portalier Sebastien" w:date="2021-06-10T04:08:00Z">
        <w:r>
          <w:rPr>
            <w:rFonts w:ascii="Times New Roman" w:hAnsi="Times New Roman" w:cs="Times New Roman"/>
            <w:sz w:val="24"/>
            <w:szCs w:val="24"/>
          </w:rPr>
          <w:t xml:space="preserve"> </w:t>
        </w:r>
      </w:ins>
      <w:ins w:id="48" w:author="Portalier Sebastien" w:date="2021-06-10T04:05:00Z">
        <w:r>
          <w:rPr>
            <w:rFonts w:ascii="Times New Roman" w:hAnsi="Times New Roman" w:cs="Times New Roman"/>
            <w:sz w:val="24"/>
            <w:szCs w:val="24"/>
          </w:rPr>
          <w:t xml:space="preserve"> </w:t>
        </w:r>
      </w:ins>
      <w:ins w:id="49" w:author="Portalier Sebastien" w:date="2021-06-10T04:04:00Z">
        <w:r>
          <w:rPr>
            <w:rFonts w:ascii="Times New Roman" w:hAnsi="Times New Roman" w:cs="Times New Roman"/>
            <w:sz w:val="24"/>
            <w:szCs w:val="24"/>
          </w:rPr>
          <w:t xml:space="preserve">  </w:t>
        </w:r>
      </w:ins>
    </w:p>
    <w:p w14:paraId="17109630" w14:textId="4CF9F4E9" w:rsidR="003F58EA" w:rsidRPr="00220142" w:rsidRDefault="003F58EA" w:rsidP="007346AA">
      <w:pPr>
        <w:pStyle w:val="Titre2"/>
        <w:spacing w:line="480" w:lineRule="auto"/>
        <w:rPr>
          <w:rFonts w:ascii="Times New Roman" w:hAnsi="Times New Roman" w:cs="Times New Roman"/>
          <w:b/>
          <w:bCs/>
          <w:color w:val="auto"/>
          <w:sz w:val="24"/>
          <w:szCs w:val="24"/>
        </w:rPr>
      </w:pPr>
      <w:commentRangeStart w:id="50"/>
      <w:commentRangeStart w:id="51"/>
      <w:r w:rsidRPr="00220142">
        <w:rPr>
          <w:rFonts w:ascii="Times New Roman" w:hAnsi="Times New Roman" w:cs="Times New Roman"/>
          <w:b/>
          <w:bCs/>
          <w:color w:val="auto"/>
          <w:sz w:val="24"/>
          <w:szCs w:val="24"/>
        </w:rPr>
        <w:t>Validation of the model</w:t>
      </w:r>
      <w:commentRangeEnd w:id="50"/>
      <w:r w:rsidR="005E7C02">
        <w:rPr>
          <w:rStyle w:val="Marquedecommentaire"/>
          <w:rFonts w:asciiTheme="minorHAnsi" w:eastAsiaTheme="minorHAnsi" w:hAnsiTheme="minorHAnsi" w:cstheme="minorBidi"/>
          <w:color w:val="auto"/>
        </w:rPr>
        <w:commentReference w:id="50"/>
      </w:r>
      <w:commentRangeEnd w:id="51"/>
      <w:r w:rsidR="00E25F12">
        <w:rPr>
          <w:rStyle w:val="Marquedecommentaire"/>
          <w:rFonts w:asciiTheme="minorHAnsi" w:eastAsiaTheme="minorHAnsi" w:hAnsiTheme="minorHAnsi" w:cstheme="minorBidi"/>
          <w:color w:val="auto"/>
        </w:rPr>
        <w:commentReference w:id="51"/>
      </w:r>
    </w:p>
    <w:p w14:paraId="52ADD8D2" w14:textId="1D011688" w:rsidR="004A3C9A" w:rsidRPr="00220142" w:rsidRDefault="004A3C9A" w:rsidP="007346AA">
      <w:pPr>
        <w:spacing w:line="480" w:lineRule="auto"/>
        <w:rPr>
          <w:rFonts w:ascii="Times New Roman" w:hAnsi="Times New Roman" w:cs="Times New Roman"/>
          <w:sz w:val="24"/>
          <w:szCs w:val="24"/>
        </w:rPr>
      </w:pPr>
      <w:r w:rsidRPr="00220142">
        <w:rPr>
          <w:rFonts w:ascii="Times New Roman" w:hAnsi="Times New Roman" w:cs="Times New Roman"/>
          <w:sz w:val="24"/>
          <w:szCs w:val="24"/>
        </w:rPr>
        <w:t xml:space="preserve">Data were collected in order to test predictions from the model. Most data comes from meta-analysis⁠. </w:t>
      </w:r>
      <w:r w:rsidR="0065452F" w:rsidRPr="00220142">
        <w:rPr>
          <w:rFonts w:ascii="Times New Roman" w:hAnsi="Times New Roman" w:cs="Times New Roman"/>
          <w:sz w:val="24"/>
          <w:szCs w:val="24"/>
        </w:rPr>
        <w:t>To be pertinent, d</w:t>
      </w:r>
      <w:r w:rsidRPr="00220142">
        <w:rPr>
          <w:rFonts w:ascii="Times New Roman" w:hAnsi="Times New Roman" w:cs="Times New Roman"/>
          <w:sz w:val="24"/>
          <w:szCs w:val="24"/>
        </w:rPr>
        <w:t xml:space="preserve">ata has to mention predator and prey sizes explicitly. Most data is individual-based, which means that two individuals from the same species, but with different sizes </w:t>
      </w:r>
      <w:r w:rsidR="00F058B9">
        <w:rPr>
          <w:rFonts w:ascii="Times New Roman" w:hAnsi="Times New Roman" w:cs="Times New Roman"/>
          <w:sz w:val="24"/>
          <w:szCs w:val="24"/>
        </w:rPr>
        <w:t>are</w:t>
      </w:r>
      <w:r w:rsidRPr="00220142">
        <w:rPr>
          <w:rFonts w:ascii="Times New Roman" w:hAnsi="Times New Roman" w:cs="Times New Roman"/>
          <w:sz w:val="24"/>
          <w:szCs w:val="24"/>
        </w:rPr>
        <w:t xml:space="preserve"> treated separately.</w:t>
      </w:r>
    </w:p>
    <w:p w14:paraId="2FF34470" w14:textId="3A52FFFF" w:rsidR="004174F1" w:rsidRPr="00220142" w:rsidRDefault="003F58EA" w:rsidP="004A3C9A">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Attack rate</w:t>
      </w:r>
      <w:ins w:id="52" w:author="Portalier Sebastien" w:date="2021-06-10T04:19:00Z">
        <w:r w:rsidR="005D1D17">
          <w:rPr>
            <w:rFonts w:ascii="Times New Roman" w:hAnsi="Times New Roman" w:cs="Times New Roman"/>
            <w:sz w:val="24"/>
            <w:szCs w:val="24"/>
          </w:rPr>
          <w:t xml:space="preserve">, </w:t>
        </w:r>
      </w:ins>
      <w:ins w:id="53" w:author="Portalier Sebastien" w:date="2021-06-10T04:20:00Z">
        <w:r w:rsidR="005D1D17">
          <w:rPr>
            <w:rFonts w:ascii="Times New Roman" w:hAnsi="Times New Roman" w:cs="Times New Roman"/>
            <w:sz w:val="24"/>
            <w:szCs w:val="24"/>
          </w:rPr>
          <w:t xml:space="preserve">capture probability, </w:t>
        </w:r>
      </w:ins>
      <w:del w:id="54" w:author="Portalier Sebastien" w:date="2021-06-10T04:20:00Z">
        <w:r w:rsidR="004A3C9A" w:rsidRPr="00220142" w:rsidDel="005D1D17">
          <w:rPr>
            <w:rFonts w:ascii="Times New Roman" w:hAnsi="Times New Roman" w:cs="Times New Roman"/>
            <w:sz w:val="24"/>
            <w:szCs w:val="24"/>
          </w:rPr>
          <w:delText xml:space="preserve"> and </w:delText>
        </w:r>
      </w:del>
      <w:commentRangeStart w:id="55"/>
      <w:r w:rsidR="004A3C9A" w:rsidRPr="00220142">
        <w:rPr>
          <w:rFonts w:ascii="Times New Roman" w:hAnsi="Times New Roman" w:cs="Times New Roman"/>
          <w:sz w:val="24"/>
          <w:szCs w:val="24"/>
        </w:rPr>
        <w:t xml:space="preserve">handling time </w:t>
      </w:r>
      <w:commentRangeEnd w:id="55"/>
      <w:r w:rsidR="00463B4C">
        <w:rPr>
          <w:rStyle w:val="Marquedecommentaire"/>
        </w:rPr>
        <w:commentReference w:id="55"/>
      </w:r>
      <w:ins w:id="56" w:author="Portalier Sebastien" w:date="2021-06-10T04:20:00Z">
        <w:r w:rsidR="005D1D17">
          <w:rPr>
            <w:rFonts w:ascii="Times New Roman" w:hAnsi="Times New Roman" w:cs="Times New Roman"/>
            <w:sz w:val="24"/>
            <w:szCs w:val="24"/>
          </w:rPr>
          <w:t xml:space="preserve">, and species speed </w:t>
        </w:r>
      </w:ins>
      <w:r w:rsidR="004A3C9A" w:rsidRPr="00220142">
        <w:rPr>
          <w:rFonts w:ascii="Times New Roman" w:hAnsi="Times New Roman" w:cs="Times New Roman"/>
          <w:sz w:val="24"/>
          <w:szCs w:val="24"/>
        </w:rPr>
        <w:t xml:space="preserve">were compared to real data coming from aquatic systems (Fig. </w:t>
      </w:r>
      <w:ins w:id="57" w:author="Portalier Sebastien" w:date="2021-06-10T04:19:00Z">
        <w:r w:rsidR="005D1D17">
          <w:rPr>
            <w:rFonts w:ascii="Times New Roman" w:hAnsi="Times New Roman" w:cs="Times New Roman"/>
            <w:sz w:val="24"/>
            <w:szCs w:val="24"/>
          </w:rPr>
          <w:t>2</w:t>
        </w:r>
      </w:ins>
      <w:del w:id="58" w:author="Portalier Sebastien" w:date="2021-06-10T04:19:00Z">
        <w:r w:rsidR="004A3C9A" w:rsidRPr="00220142" w:rsidDel="005D1D17">
          <w:rPr>
            <w:rFonts w:ascii="Times New Roman" w:hAnsi="Times New Roman" w:cs="Times New Roman"/>
            <w:sz w:val="24"/>
            <w:szCs w:val="24"/>
          </w:rPr>
          <w:delText>1</w:delText>
        </w:r>
      </w:del>
      <w:r w:rsidR="004A3C9A" w:rsidRPr="00220142">
        <w:rPr>
          <w:rFonts w:ascii="Times New Roman" w:hAnsi="Times New Roman" w:cs="Times New Roman"/>
          <w:sz w:val="24"/>
          <w:szCs w:val="24"/>
        </w:rPr>
        <w:t>)</w:t>
      </w:r>
      <w:r w:rsidRPr="00220142">
        <w:rPr>
          <w:rFonts w:ascii="Times New Roman" w:hAnsi="Times New Roman" w:cs="Times New Roman"/>
          <w:sz w:val="24"/>
          <w:szCs w:val="24"/>
        </w:rPr>
        <w:t>.  It appears that the model fits data quite well</w:t>
      </w:r>
      <w:r w:rsidR="00972D4D" w:rsidRPr="00220142">
        <w:rPr>
          <w:rFonts w:ascii="Times New Roman" w:hAnsi="Times New Roman" w:cs="Times New Roman"/>
          <w:sz w:val="24"/>
          <w:szCs w:val="24"/>
        </w:rPr>
        <w:t xml:space="preserve"> for attack rate</w:t>
      </w:r>
      <w:r w:rsidR="004A3C9A" w:rsidRPr="00220142">
        <w:rPr>
          <w:rFonts w:ascii="Times New Roman" w:hAnsi="Times New Roman" w:cs="Times New Roman"/>
          <w:sz w:val="24"/>
          <w:szCs w:val="24"/>
        </w:rPr>
        <w:t xml:space="preserve">. </w:t>
      </w:r>
      <w:ins w:id="59" w:author="Portalier Sebastien" w:date="2021-06-10T04:22:00Z">
        <w:r w:rsidR="00EA5D13">
          <w:rPr>
            <w:rFonts w:ascii="Times New Roman" w:hAnsi="Times New Roman" w:cs="Times New Roman"/>
            <w:sz w:val="24"/>
            <w:szCs w:val="24"/>
          </w:rPr>
          <w:t xml:space="preserve">The model also predicts capture probability (a component of attack rate) quite well. </w:t>
        </w:r>
      </w:ins>
      <w:r w:rsidR="00AF05A4">
        <w:rPr>
          <w:rFonts w:ascii="Times New Roman" w:hAnsi="Times New Roman" w:cs="Times New Roman"/>
          <w:sz w:val="24"/>
          <w:szCs w:val="24"/>
        </w:rPr>
        <w:t xml:space="preserve">Linking </w:t>
      </w:r>
      <w:r w:rsidR="0084375B">
        <w:rPr>
          <w:rFonts w:ascii="Times New Roman" w:hAnsi="Times New Roman" w:cs="Times New Roman"/>
          <w:sz w:val="24"/>
          <w:szCs w:val="24"/>
        </w:rPr>
        <w:t>mechanical features from the medium and body size allows a good estimate of attack rate</w:t>
      </w:r>
      <w:ins w:id="60" w:author="Portalier Sebastien" w:date="2021-06-10T04:22:00Z">
        <w:r w:rsidR="00EA5D13">
          <w:rPr>
            <w:rFonts w:ascii="Times New Roman" w:hAnsi="Times New Roman" w:cs="Times New Roman"/>
            <w:sz w:val="24"/>
            <w:szCs w:val="24"/>
          </w:rPr>
          <w:t xml:space="preserve"> and capture probability</w:t>
        </w:r>
      </w:ins>
      <w:r w:rsidR="0084375B">
        <w:rPr>
          <w:rFonts w:ascii="Times New Roman" w:hAnsi="Times New Roman" w:cs="Times New Roman"/>
          <w:sz w:val="24"/>
          <w:szCs w:val="24"/>
        </w:rPr>
        <w:t xml:space="preserve"> for pelagic predators. </w:t>
      </w:r>
      <w:ins w:id="61" w:author="Portalier Sebastien" w:date="2021-06-10T04:22:00Z">
        <w:r w:rsidR="00EA5D13">
          <w:rPr>
            <w:rFonts w:ascii="Times New Roman" w:hAnsi="Times New Roman" w:cs="Times New Roman"/>
            <w:sz w:val="24"/>
            <w:szCs w:val="24"/>
          </w:rPr>
          <w:t xml:space="preserve">Predicted species speed </w:t>
        </w:r>
      </w:ins>
      <w:ins w:id="62" w:author="Portalier Sebastien" w:date="2021-06-10T04:23:00Z">
        <w:r w:rsidR="00EA5D13">
          <w:rPr>
            <w:rFonts w:ascii="Times New Roman" w:hAnsi="Times New Roman" w:cs="Times New Roman"/>
            <w:sz w:val="24"/>
            <w:szCs w:val="24"/>
          </w:rPr>
          <w:t>fits existing data remarkably well for a wide range of body sizes.</w:t>
        </w:r>
      </w:ins>
      <w:ins w:id="63" w:author="Portalier Sebastien" w:date="2021-06-10T04:22:00Z">
        <w:r w:rsidR="00EA5D13">
          <w:rPr>
            <w:rFonts w:ascii="Times New Roman" w:hAnsi="Times New Roman" w:cs="Times New Roman"/>
            <w:sz w:val="24"/>
            <w:szCs w:val="24"/>
          </w:rPr>
          <w:t xml:space="preserve"> </w:t>
        </w:r>
      </w:ins>
      <w:r w:rsidR="00972D4D" w:rsidRPr="00220142">
        <w:rPr>
          <w:rFonts w:ascii="Times New Roman" w:hAnsi="Times New Roman" w:cs="Times New Roman"/>
          <w:sz w:val="24"/>
          <w:szCs w:val="24"/>
        </w:rPr>
        <w:t xml:space="preserve">However, handling time is usually </w:t>
      </w:r>
      <w:r w:rsidR="00972D4D" w:rsidRPr="00220142">
        <w:rPr>
          <w:rFonts w:ascii="Times New Roman" w:hAnsi="Times New Roman" w:cs="Times New Roman"/>
          <w:sz w:val="24"/>
          <w:szCs w:val="24"/>
        </w:rPr>
        <w:lastRenderedPageBreak/>
        <w:t>underestimated for small predators</w:t>
      </w:r>
      <w:r w:rsidR="006863AA">
        <w:rPr>
          <w:rFonts w:ascii="Times New Roman" w:hAnsi="Times New Roman" w:cs="Times New Roman"/>
          <w:sz w:val="24"/>
          <w:szCs w:val="24"/>
        </w:rPr>
        <w:t xml:space="preserve">, </w:t>
      </w:r>
      <w:r w:rsidR="00972D4D" w:rsidRPr="00220142">
        <w:rPr>
          <w:rFonts w:ascii="Times New Roman" w:hAnsi="Times New Roman" w:cs="Times New Roman"/>
          <w:sz w:val="24"/>
          <w:szCs w:val="24"/>
        </w:rPr>
        <w:t>while the model is more accurate for larger predators</w:t>
      </w:r>
      <w:r w:rsidR="004174F1" w:rsidRPr="00220142">
        <w:rPr>
          <w:rFonts w:ascii="Times New Roman" w:hAnsi="Times New Roman" w:cs="Times New Roman"/>
          <w:sz w:val="24"/>
          <w:szCs w:val="24"/>
        </w:rPr>
        <w:t>.</w:t>
      </w:r>
      <w:r w:rsidR="00972D4D" w:rsidRPr="00220142">
        <w:rPr>
          <w:rFonts w:ascii="Times New Roman" w:hAnsi="Times New Roman" w:cs="Times New Roman"/>
          <w:sz w:val="24"/>
          <w:szCs w:val="24"/>
        </w:rPr>
        <w:t xml:space="preserve"> </w:t>
      </w:r>
      <w:r w:rsidR="004174F1" w:rsidRPr="00220142">
        <w:rPr>
          <w:rFonts w:ascii="Times New Roman" w:hAnsi="Times New Roman" w:cs="Times New Roman"/>
          <w:sz w:val="24"/>
          <w:szCs w:val="24"/>
        </w:rPr>
        <w:t xml:space="preserve">This discrepancy for small predators opens the door to many </w:t>
      </w:r>
      <w:r w:rsidR="009D3144" w:rsidRPr="00220142">
        <w:rPr>
          <w:rFonts w:ascii="Times New Roman" w:hAnsi="Times New Roman" w:cs="Times New Roman"/>
          <w:sz w:val="24"/>
          <w:szCs w:val="24"/>
        </w:rPr>
        <w:t>hypotheses</w:t>
      </w:r>
      <w:r w:rsidR="004174F1" w:rsidRPr="00220142">
        <w:rPr>
          <w:rFonts w:ascii="Times New Roman" w:hAnsi="Times New Roman" w:cs="Times New Roman"/>
          <w:sz w:val="24"/>
          <w:szCs w:val="24"/>
        </w:rPr>
        <w:t xml:space="preserve"> that remain to be tested. Hence, </w:t>
      </w:r>
      <w:r w:rsidR="0084375B">
        <w:rPr>
          <w:rFonts w:ascii="Times New Roman" w:hAnsi="Times New Roman" w:cs="Times New Roman"/>
          <w:sz w:val="24"/>
          <w:szCs w:val="24"/>
        </w:rPr>
        <w:t>this parameter is not dependent on mechanical features of the medium, but is driven only by allometric laws. Thus, the results</w:t>
      </w:r>
      <w:r w:rsidR="004174F1" w:rsidRPr="00220142">
        <w:rPr>
          <w:rFonts w:ascii="Times New Roman" w:hAnsi="Times New Roman" w:cs="Times New Roman"/>
          <w:sz w:val="24"/>
          <w:szCs w:val="24"/>
        </w:rPr>
        <w:t xml:space="preserve"> suggest that the relationship between predator size, prey size and handling time is not only driven by an allometric law that is valid across a wide range of sizes. It is possible that the slope of this allometry function is different between small and large predators </w:t>
      </w:r>
      <w:r w:rsidR="007E448C" w:rsidRPr="00220142">
        <w:rPr>
          <w:rFonts w:ascii="Times New Roman" w:hAnsi="Times New Roman" w:cs="Times New Roman"/>
          <w:sz w:val="24"/>
          <w:szCs w:val="24"/>
        </w:rPr>
        <w:fldChar w:fldCharType="begin" w:fldLock="1"/>
      </w:r>
      <w:r w:rsidR="00C43B55" w:rsidRPr="00220142">
        <w:rPr>
          <w:rFonts w:ascii="Times New Roman" w:hAnsi="Times New Roman" w:cs="Times New Roman"/>
          <w:sz w:val="24"/>
          <w:szCs w:val="24"/>
        </w:rPr>
        <w:instrText>ADDIN CSL_CITATION {"citationItems":[{"id":"ITEM-1","itemData":{"author":[{"dropping-particle":"","family":"Emerson","given":"Sharon B","non-dropping-particle":"","parse-names":false,"suffix":""},{"dropping-particle":"","family":"Greene","given":"Harry W","non-dropping-particle":"","parse-names":false,"suffix":""},{"dropping-particle":"","family":"Charnov","given":"Eric L","non-dropping-particle":"","parse-names":false,"suffix":""}],"container-title":"Ecological morphology: integrative organismal biology","editor":[{"dropping-particle":"","family":"Wainwright","given":"Peter C.","non-dropping-particle":"","parse-names":false,"suffix":""},{"dropping-particle":"","family":"Reilly","given":"Stephen M.","non-dropping-particle":"","parse-names":false,"suffix":""}],"id":"ITEM-1","issued":{"date-parts":[["1994"]]},"page":"123-139","publisher":"University of Chicago Press Chicago, IL","title":"Allometric aspects of predator-prey interactions","type":"chapter"},"uris":["http://www.mendeley.com/documents/?uuid=5ca9d6ce-c4c3-40cd-8bea-f7c105349b60"]}],"mendeley":{"formattedCitation":"(Emerson et al., 1994)","plainTextFormattedCitation":"(Emerson et al., 1994)","previouslyFormattedCitation":"(Emerson et al., 1994)"},"properties":{"noteIndex":0},"schema":"https://github.com/citation-style-language/schema/raw/master/csl-citation.json"}</w:instrText>
      </w:r>
      <w:r w:rsidR="007E448C" w:rsidRPr="00220142">
        <w:rPr>
          <w:rFonts w:ascii="Times New Roman" w:hAnsi="Times New Roman" w:cs="Times New Roman"/>
          <w:sz w:val="24"/>
          <w:szCs w:val="24"/>
        </w:rPr>
        <w:fldChar w:fldCharType="separate"/>
      </w:r>
      <w:r w:rsidR="007E448C" w:rsidRPr="00220142">
        <w:rPr>
          <w:rFonts w:ascii="Times New Roman" w:hAnsi="Times New Roman" w:cs="Times New Roman"/>
          <w:noProof/>
          <w:sz w:val="24"/>
          <w:szCs w:val="24"/>
        </w:rPr>
        <w:t>(Emerson et al., 1994)</w:t>
      </w:r>
      <w:r w:rsidR="007E448C" w:rsidRPr="00220142">
        <w:rPr>
          <w:rFonts w:ascii="Times New Roman" w:hAnsi="Times New Roman" w:cs="Times New Roman"/>
          <w:sz w:val="24"/>
          <w:szCs w:val="24"/>
        </w:rPr>
        <w:fldChar w:fldCharType="end"/>
      </w:r>
      <w:r w:rsidR="007E448C" w:rsidRPr="00220142">
        <w:rPr>
          <w:rFonts w:ascii="Times New Roman" w:hAnsi="Times New Roman" w:cs="Times New Roman"/>
          <w:sz w:val="24"/>
          <w:szCs w:val="24"/>
        </w:rPr>
        <w:t>, or that other factors increase handling time for small predators</w:t>
      </w:r>
      <w:r w:rsidR="004174F1" w:rsidRPr="00220142">
        <w:rPr>
          <w:rFonts w:ascii="Times New Roman" w:hAnsi="Times New Roman" w:cs="Times New Roman"/>
          <w:sz w:val="24"/>
          <w:szCs w:val="24"/>
        </w:rPr>
        <w:t xml:space="preserve">. </w:t>
      </w:r>
      <w:r w:rsidR="002A40E4" w:rsidRPr="00220142">
        <w:rPr>
          <w:rFonts w:ascii="Times New Roman" w:hAnsi="Times New Roman" w:cs="Times New Roman"/>
          <w:sz w:val="24"/>
          <w:szCs w:val="24"/>
        </w:rPr>
        <w:t xml:space="preserve">Some studies suggested that handling time might not be static for a given predator, but can vary with prey abundance </w:t>
      </w:r>
      <w:r w:rsidR="002A40E4"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{"citationItems":[{"id":"ITEM-1","itemData":{"DOI":"10.1556/ComEc.11.2010.1.13","ISSN":"15858553","abstract":"Functional response describes the rate at which a predator consumes prey. Handling time, duration that a predator spends on a captured prey for the consumption, is one of the parameters of many functional response models. Although models typically assume that handling time is static, most empirical studies that directly quantified the relationship between handling time and prey density show that handling time decreases with prey density. In this study, I compare a community model that employs density-dependent handling time and a model with static handling time for their responses to enrichment. The density-dependent handling time is derived by assuming that predators adjust handling time to maximize their fitness. I show that the model with adaptive handling time is more robust to enrichment than the model with static handling time at realistic parameter values. Although community response to enrichment is used as an illustrative example, density-dependent handling time is a common empirical observation and would have general implications to ecological dynamics.","author":[{"dropping-particle":"","family":"Okuyama","given":"T.","non-dropping-particle":"","parse-names":false,"suffix":""}],"container-title":"Community Ecology","id":"ITEM-1","issue":"1","issued":{"date-parts":[["2010","6","1"]]},"page":"91-96","publisher":"Akadémiai Kiadó","title":"Prey density-dependent handling time in a predator-prey model","type":"article-journal","volume":"11"},"uris":["http://www.mendeley.com/documents/?uuid=8d4d8124-96f7-381e-9bf4-e82be68da261"]}],"mendeley":{"formattedCitation":"(Okuyama, 2010)","plainTextFormattedCitation":"(Okuyama, 2010)","previouslyFormattedCitation":"(Okuyama, 2010)"},"properties":{"noteIndex":0},"schema":"https://github.com/citation-style-language/schema/raw/master/csl-citation.json"}</w:instrText>
      </w:r>
      <w:r w:rsidR="002A40E4" w:rsidRPr="00220142">
        <w:rPr>
          <w:rFonts w:ascii="Times New Roman" w:hAnsi="Times New Roman" w:cs="Times New Roman"/>
          <w:sz w:val="24"/>
          <w:szCs w:val="24"/>
        </w:rPr>
        <w:fldChar w:fldCharType="separate"/>
      </w:r>
      <w:r w:rsidR="002A40E4" w:rsidRPr="00220142">
        <w:rPr>
          <w:rFonts w:ascii="Times New Roman" w:hAnsi="Times New Roman" w:cs="Times New Roman"/>
          <w:noProof/>
          <w:sz w:val="24"/>
          <w:szCs w:val="24"/>
        </w:rPr>
        <w:t>(Okuyama, 2010)</w:t>
      </w:r>
      <w:r w:rsidR="002A40E4" w:rsidRPr="00220142">
        <w:rPr>
          <w:rFonts w:ascii="Times New Roman" w:hAnsi="Times New Roman" w:cs="Times New Roman"/>
          <w:sz w:val="24"/>
          <w:szCs w:val="24"/>
        </w:rPr>
        <w:fldChar w:fldCharType="end"/>
      </w:r>
      <w:r w:rsidR="002A40E4" w:rsidRPr="00220142">
        <w:rPr>
          <w:rFonts w:ascii="Times New Roman" w:hAnsi="Times New Roman" w:cs="Times New Roman"/>
          <w:sz w:val="24"/>
          <w:szCs w:val="24"/>
        </w:rPr>
        <w:t>.</w:t>
      </w:r>
      <w:r w:rsidR="004174F1" w:rsidRPr="00220142">
        <w:rPr>
          <w:rFonts w:ascii="Times New Roman" w:hAnsi="Times New Roman" w:cs="Times New Roman"/>
          <w:sz w:val="24"/>
          <w:szCs w:val="24"/>
        </w:rPr>
        <w:t xml:space="preserve"> </w:t>
      </w:r>
      <w:r w:rsidR="0084375B">
        <w:rPr>
          <w:rFonts w:ascii="Times New Roman" w:hAnsi="Times New Roman" w:cs="Times New Roman"/>
          <w:sz w:val="24"/>
          <w:szCs w:val="24"/>
        </w:rPr>
        <w:t>These are examples of hypothesis that can be inferred by the analysis of such a model.</w:t>
      </w:r>
    </w:p>
    <w:p w14:paraId="13D4341E" w14:textId="6EA77E59" w:rsidR="004A3C9A" w:rsidRPr="00220142" w:rsidRDefault="006A04B8" w:rsidP="006A04B8">
      <w:pPr>
        <w:pStyle w:val="Titre1"/>
        <w:spacing w:line="480" w:lineRule="auto"/>
        <w:rPr>
          <w:rFonts w:ascii="Times New Roman" w:hAnsi="Times New Roman" w:cs="Times New Roman"/>
          <w:b/>
          <w:bCs/>
          <w:color w:val="auto"/>
          <w:sz w:val="28"/>
          <w:szCs w:val="28"/>
        </w:rPr>
      </w:pPr>
      <w:r w:rsidRPr="00220142">
        <w:rPr>
          <w:rFonts w:ascii="Times New Roman" w:hAnsi="Times New Roman" w:cs="Times New Roman"/>
          <w:b/>
          <w:bCs/>
          <w:color w:val="auto"/>
          <w:sz w:val="28"/>
          <w:szCs w:val="28"/>
        </w:rPr>
        <w:t>Conclusion</w:t>
      </w:r>
      <w:r w:rsidR="00E72E6E" w:rsidRPr="00220142">
        <w:rPr>
          <w:rFonts w:ascii="Times New Roman" w:hAnsi="Times New Roman" w:cs="Times New Roman"/>
          <w:b/>
          <w:bCs/>
          <w:color w:val="auto"/>
          <w:sz w:val="28"/>
          <w:szCs w:val="28"/>
        </w:rPr>
        <w:t xml:space="preserve"> and future directions</w:t>
      </w:r>
    </w:p>
    <w:p w14:paraId="4E71ABC8" w14:textId="28611C1F" w:rsidR="00E72E6E" w:rsidRPr="00220142" w:rsidRDefault="009D3144" w:rsidP="007645C3">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The proposed model uses medium mechanical properties in a mechanistic approach. It</w:t>
      </w:r>
      <w:r w:rsidR="00E72E6E" w:rsidRPr="00220142">
        <w:rPr>
          <w:rFonts w:ascii="Times New Roman" w:hAnsi="Times New Roman" w:cs="Times New Roman"/>
          <w:sz w:val="24"/>
          <w:szCs w:val="24"/>
        </w:rPr>
        <w:t xml:space="preserve"> considers </w:t>
      </w:r>
      <w:r w:rsidRPr="00220142">
        <w:rPr>
          <w:rFonts w:ascii="Times New Roman" w:hAnsi="Times New Roman" w:cs="Times New Roman"/>
          <w:sz w:val="24"/>
          <w:szCs w:val="24"/>
        </w:rPr>
        <w:t xml:space="preserve">only </w:t>
      </w:r>
      <w:r w:rsidR="00E72E6E" w:rsidRPr="00220142">
        <w:rPr>
          <w:rFonts w:ascii="Times New Roman" w:hAnsi="Times New Roman" w:cs="Times New Roman"/>
          <w:sz w:val="24"/>
          <w:szCs w:val="24"/>
        </w:rPr>
        <w:t>some physical factors. It can be improved in several ways. Further studies may include more physical factors such as temperature that affects physical properties</w:t>
      </w:r>
      <w:r w:rsidR="009D0A37">
        <w:rPr>
          <w:rFonts w:ascii="Times New Roman" w:hAnsi="Times New Roman" w:cs="Times New Roman"/>
          <w:sz w:val="24"/>
          <w:szCs w:val="24"/>
        </w:rPr>
        <w:t xml:space="preserve"> </w:t>
      </w:r>
      <w:r w:rsidR="00DF63E6" w:rsidRPr="0089564E">
        <w:rPr>
          <w:rFonts w:ascii="Times New Roman" w:hAnsi="Times New Roman" w:cs="Times New Roman"/>
          <w:sz w:val="24"/>
          <w:szCs w:val="24"/>
        </w:rPr>
        <w:fldChar w:fldCharType="begin" w:fldLock="1"/>
      </w:r>
      <w:r w:rsidR="00DF63E6" w:rsidRPr="0089564E">
        <w:rPr>
          <w:rFonts w:ascii="Times New Roman" w:hAnsi="Times New Roman" w:cs="Times New Roman"/>
          <w:sz w:val="24"/>
          <w:szCs w:val="24"/>
        </w:rPr>
        <w:instrText xml:space="preserve">ADDIN CSL_CITATION {"citationItems":[{"id":"ITEM-1","itemData":{"abstract":"A number of studies have shown that temperature-dependent viscosity of the ambient water controls or strongly affects bio-mechanical activity such as beat frequency of water-pumping cilia in mussels and ascidians, swimming velocity of sperm cells, ciliates and small (micro- and meso-scale) aquatic organisms using cilia or small appendages for propulsion. Here we summarize results from the literature and from own studies on bio-mechanical activities in response to changing temperature or manipulated viscosity at constant temperature, both having the same change in kinematic viscosity. The survey is used to assess to what extent the response is purely physical/mechanical or biological. We argue that a power-law dependence of bio-mechanical activity (a) on kinematic viscosity (ν), i.e. a </w:instrText>
      </w:r>
      <w:r w:rsidR="00DF63E6" w:rsidRPr="0089564E">
        <w:rPr>
          <w:rFonts w:ascii="Cambria Math" w:hAnsi="Cambria Math" w:cs="Cambria Math"/>
          <w:sz w:val="24"/>
          <w:szCs w:val="24"/>
        </w:rPr>
        <w:instrText>∝</w:instrText>
      </w:r>
      <w:r w:rsidR="00DF63E6" w:rsidRPr="0089564E">
        <w:rPr>
          <w:rFonts w:ascii="Times New Roman" w:hAnsi="Times New Roman" w:cs="Times New Roman"/>
          <w:sz w:val="24"/>
          <w:szCs w:val="24"/>
        </w:rPr>
        <w:instrText xml:space="preserve"> ν-m, should be applied to available data. Based on a general close matching of the response data to power-law regressions for viscosity manipulation (by means of an additive) and/or temperature we suggest that viscosity and not biological mechanisms often control the response. This knowledge enhances our basic understanding of the effect of temperature not only on the swimming and feeding behaviour of small aquatic organisms, but also on larger ciliary suspension-feeding bivalves and ascidians. © 2009 Elsevier B.V. All rights reserved.","author":[{"dropping-particle":"","family":"Larsen","given":"Poul S.","non-dropping-particle":"","parse-names":false,"suffix":""},{"dropping-particle":"","family":"Riisgård","given":"Hans Ulrik","non-dropping-particle":"","parse-names":false,"suffix":""}],"container-title":"Journal of Experimental Marine Biology and Ecology","id":"ITEM-1","issue":"2","issued":{"date-parts":[["2009"]]},"page":"67-73","title":"Viscosity and not biological mechanisms often controls the effects of temperature on ciliary activity and swimming velocity of small aquatic organisms","type":"article-journal","volume":"381"},"uris":["http://www.mendeley.com/documents/?uuid=81486948-d1fe-4230-803c-c469ecf8ae12"]}],"mendeley":{"formattedCitation":"(Larsen and Riisgård, 2009)","plainTextFormattedCitation":"(Larsen and Riisgård, 2009)","previouslyFormattedCitation":"(Larsen and Riisgård, 2009)"},"properties":{"noteIndex":0},"schema":"https://github.com/citation-style-language/schema/raw/master/csl-citation.json"}</w:instrText>
      </w:r>
      <w:r w:rsidR="00DF63E6" w:rsidRPr="0089564E">
        <w:rPr>
          <w:rFonts w:ascii="Times New Roman" w:hAnsi="Times New Roman" w:cs="Times New Roman"/>
          <w:sz w:val="24"/>
          <w:szCs w:val="24"/>
        </w:rPr>
        <w:fldChar w:fldCharType="separate"/>
      </w:r>
      <w:r w:rsidR="00DF63E6" w:rsidRPr="0089564E">
        <w:rPr>
          <w:rFonts w:ascii="Times New Roman" w:hAnsi="Times New Roman" w:cs="Times New Roman"/>
          <w:noProof/>
          <w:sz w:val="24"/>
          <w:szCs w:val="24"/>
        </w:rPr>
        <w:t>(Larsen and Riisgård, 2009)</w:t>
      </w:r>
      <w:r w:rsidR="00DF63E6" w:rsidRPr="0089564E">
        <w:rPr>
          <w:rFonts w:ascii="Times New Roman" w:hAnsi="Times New Roman" w:cs="Times New Roman"/>
          <w:sz w:val="24"/>
          <w:szCs w:val="24"/>
        </w:rPr>
        <w:fldChar w:fldCharType="end"/>
      </w:r>
      <w:r w:rsidR="00DF63E6">
        <w:rPr>
          <w:rFonts w:ascii="Times New Roman" w:hAnsi="Times New Roman" w:cs="Times New Roman"/>
          <w:sz w:val="24"/>
          <w:szCs w:val="24"/>
        </w:rPr>
        <w:t xml:space="preserve"> </w:t>
      </w:r>
      <w:r w:rsidR="00E72E6E" w:rsidRPr="00220142">
        <w:rPr>
          <w:rFonts w:ascii="Times New Roman" w:hAnsi="Times New Roman" w:cs="Times New Roman"/>
          <w:sz w:val="24"/>
          <w:szCs w:val="24"/>
        </w:rPr>
        <w:t xml:space="preserve">and organism metabolism </w:t>
      </w:r>
      <w:r w:rsidR="005E065D">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2004)","previouslyFormattedCitation":"(Brown et al., 2004)"},"properties":{"noteIndex":0},"schema":"https://github.com/citation-style-language/schema/raw/master/csl-citation.json"}</w:instrText>
      </w:r>
      <w:r w:rsidR="005E065D">
        <w:rPr>
          <w:rFonts w:ascii="Times New Roman" w:hAnsi="Times New Roman" w:cs="Times New Roman"/>
          <w:sz w:val="24"/>
          <w:szCs w:val="24"/>
        </w:rPr>
        <w:fldChar w:fldCharType="separate"/>
      </w:r>
      <w:r w:rsidR="005E065D" w:rsidRPr="005E065D">
        <w:rPr>
          <w:rFonts w:ascii="Times New Roman" w:hAnsi="Times New Roman" w:cs="Times New Roman"/>
          <w:noProof/>
          <w:sz w:val="24"/>
          <w:szCs w:val="24"/>
        </w:rPr>
        <w:t>(Brown et al., 2004)</w:t>
      </w:r>
      <w:r w:rsidR="005E065D">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r w:rsidR="004610DC">
        <w:rPr>
          <w:rFonts w:ascii="Times New Roman" w:hAnsi="Times New Roman" w:cs="Times New Roman"/>
          <w:sz w:val="24"/>
          <w:szCs w:val="24"/>
        </w:rPr>
        <w:t>One can consider factors that affect detection such as</w:t>
      </w:r>
      <w:r w:rsidRPr="00220142">
        <w:rPr>
          <w:rFonts w:ascii="Times New Roman" w:hAnsi="Times New Roman" w:cs="Times New Roman"/>
          <w:sz w:val="24"/>
          <w:szCs w:val="24"/>
        </w:rPr>
        <w:t xml:space="preserve"> l</w:t>
      </w:r>
      <w:r w:rsidR="00E72E6E" w:rsidRPr="00220142">
        <w:rPr>
          <w:rFonts w:ascii="Times New Roman" w:hAnsi="Times New Roman" w:cs="Times New Roman"/>
          <w:sz w:val="24"/>
          <w:szCs w:val="24"/>
        </w:rPr>
        <w:t xml:space="preserve">ight </w:t>
      </w:r>
      <w:r w:rsidR="004610DC">
        <w:rPr>
          <w:rFonts w:ascii="Times New Roman" w:hAnsi="Times New Roman" w:cs="Times New Roman"/>
          <w:sz w:val="24"/>
          <w:szCs w:val="24"/>
        </w:rPr>
        <w:t>or chemical cues. These factors diffuse differently in air and water, and perception ability by predators seems to be related to size</w:t>
      </w:r>
      <w:r w:rsidR="00862DA9">
        <w:rPr>
          <w:rFonts w:ascii="Times New Roman" w:hAnsi="Times New Roman" w:cs="Times New Roman"/>
          <w:sz w:val="24"/>
          <w:szCs w:val="24"/>
        </w:rPr>
        <w:t xml:space="preserve"> </w:t>
      </w:r>
      <w:r w:rsidR="00862DA9">
        <w:rPr>
          <w:rFonts w:ascii="Times New Roman" w:hAnsi="Times New Roman" w:cs="Times New Roman"/>
          <w:sz w:val="24"/>
          <w:szCs w:val="24"/>
        </w:rPr>
        <w:fldChar w:fldCharType="begin" w:fldLock="1"/>
      </w:r>
      <w:r w:rsidR="00EF6802">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862DA9">
        <w:rPr>
          <w:rFonts w:ascii="Times New Roman" w:hAnsi="Times New Roman" w:cs="Times New Roman"/>
          <w:sz w:val="24"/>
          <w:szCs w:val="24"/>
        </w:rPr>
        <w:fldChar w:fldCharType="separate"/>
      </w:r>
      <w:r w:rsidR="00862DA9" w:rsidRPr="00862DA9">
        <w:rPr>
          <w:rFonts w:ascii="Times New Roman" w:hAnsi="Times New Roman" w:cs="Times New Roman"/>
          <w:noProof/>
          <w:sz w:val="24"/>
          <w:szCs w:val="24"/>
        </w:rPr>
        <w:t>(Martens et al., 2015)</w:t>
      </w:r>
      <w:r w:rsidR="00862DA9">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r w:rsidR="001E7AEA" w:rsidRPr="00220142">
        <w:rPr>
          <w:rFonts w:ascii="Times New Roman" w:hAnsi="Times New Roman" w:cs="Times New Roman"/>
          <w:sz w:val="24"/>
          <w:szCs w:val="24"/>
        </w:rPr>
        <w:t xml:space="preserve"> </w:t>
      </w:r>
      <w:r w:rsidR="00E72E6E" w:rsidRPr="00220142">
        <w:rPr>
          <w:rFonts w:ascii="Times New Roman" w:hAnsi="Times New Roman" w:cs="Times New Roman"/>
          <w:sz w:val="24"/>
          <w:szCs w:val="24"/>
        </w:rPr>
        <w:t>This</w:t>
      </w:r>
      <w:r w:rsidR="008271C4">
        <w:rPr>
          <w:rFonts w:ascii="Times New Roman" w:hAnsi="Times New Roman" w:cs="Times New Roman"/>
          <w:sz w:val="24"/>
          <w:szCs w:val="24"/>
        </w:rPr>
        <w:t xml:space="preserve"> novel framework</w:t>
      </w:r>
      <w:r w:rsidR="00E72E6E"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promising because it </w:t>
      </w:r>
      <w:r w:rsidR="00E72E6E" w:rsidRPr="00220142">
        <w:rPr>
          <w:rFonts w:ascii="Times New Roman" w:hAnsi="Times New Roman" w:cs="Times New Roman"/>
          <w:sz w:val="24"/>
          <w:szCs w:val="24"/>
        </w:rPr>
        <w:t xml:space="preserve">provides easy ways to validate of falsify hypothesis. Hence, </w:t>
      </w:r>
      <w:r w:rsidR="00DF63E6">
        <w:rPr>
          <w:rFonts w:ascii="Times New Roman" w:hAnsi="Times New Roman" w:cs="Times New Roman"/>
          <w:sz w:val="24"/>
          <w:szCs w:val="24"/>
        </w:rPr>
        <w:t xml:space="preserve">any </w:t>
      </w:r>
      <w:r w:rsidR="00E72E6E" w:rsidRPr="00220142">
        <w:rPr>
          <w:rFonts w:ascii="Times New Roman" w:hAnsi="Times New Roman" w:cs="Times New Roman"/>
          <w:sz w:val="24"/>
          <w:szCs w:val="24"/>
        </w:rPr>
        <w:t>discrepanc</w:t>
      </w:r>
      <w:r w:rsidR="00DF63E6">
        <w:rPr>
          <w:rFonts w:ascii="Times New Roman" w:hAnsi="Times New Roman" w:cs="Times New Roman"/>
          <w:sz w:val="24"/>
          <w:szCs w:val="24"/>
        </w:rPr>
        <w:t>y</w:t>
      </w:r>
      <w:r w:rsidR="00E72E6E" w:rsidRPr="00220142">
        <w:rPr>
          <w:rFonts w:ascii="Times New Roman" w:hAnsi="Times New Roman" w:cs="Times New Roman"/>
          <w:sz w:val="24"/>
          <w:szCs w:val="24"/>
        </w:rPr>
        <w:t xml:space="preserve"> between predictions and real data point</w:t>
      </w:r>
      <w:r w:rsidR="00DF63E6">
        <w:rPr>
          <w:rFonts w:ascii="Times New Roman" w:hAnsi="Times New Roman" w:cs="Times New Roman"/>
          <w:sz w:val="24"/>
          <w:szCs w:val="24"/>
        </w:rPr>
        <w:t>s</w:t>
      </w:r>
      <w:r w:rsidR="00E72E6E" w:rsidRPr="00220142">
        <w:rPr>
          <w:rFonts w:ascii="Times New Roman" w:hAnsi="Times New Roman" w:cs="Times New Roman"/>
          <w:sz w:val="24"/>
          <w:szCs w:val="24"/>
        </w:rPr>
        <w:t xml:space="preserve"> immediately towards an error in the model, or means that important mechanisms are missing</w:t>
      </w:r>
      <w:r w:rsidRPr="00220142">
        <w:rPr>
          <w:rFonts w:ascii="Times New Roman" w:hAnsi="Times New Roman" w:cs="Times New Roman"/>
          <w:sz w:val="24"/>
          <w:szCs w:val="24"/>
        </w:rPr>
        <w:t xml:space="preserve"> (as shown for handling time in the case study)</w:t>
      </w:r>
      <w:r w:rsidR="00E72E6E" w:rsidRPr="00220142">
        <w:rPr>
          <w:rFonts w:ascii="Times New Roman" w:hAnsi="Times New Roman" w:cs="Times New Roman"/>
          <w:sz w:val="24"/>
          <w:szCs w:val="24"/>
        </w:rPr>
        <w:t xml:space="preserve">. </w:t>
      </w:r>
      <w:r w:rsidR="00B44C2F">
        <w:rPr>
          <w:rFonts w:ascii="Times New Roman" w:hAnsi="Times New Roman" w:cs="Times New Roman"/>
          <w:sz w:val="24"/>
          <w:szCs w:val="24"/>
        </w:rPr>
        <w:t>It can also suggest novel hypothesis to be empirically or theoretically tested.</w:t>
      </w:r>
    </w:p>
    <w:p w14:paraId="2A9610C6" w14:textId="0A27722F" w:rsidR="000E10FF" w:rsidRDefault="001E7AEA" w:rsidP="00741BE0">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The strength of this kind of approach is to derive patterns at the community level from measures done at the individual or species level. Thus, functional response becomes an emerging </w:t>
      </w:r>
      <w:r w:rsidRPr="00220142">
        <w:rPr>
          <w:rFonts w:ascii="Times New Roman" w:hAnsi="Times New Roman" w:cs="Times New Roman"/>
          <w:sz w:val="24"/>
          <w:szCs w:val="24"/>
        </w:rPr>
        <w:lastRenderedPageBreak/>
        <w:t xml:space="preserve">property of the system. One may go even further by including other aspects associated to predation such as behavioral features (e.g., predator avoidance, interference between predators, social aspects) that were already considered by </w:t>
      </w:r>
      <w:r w:rsidRPr="00220142">
        <w:rPr>
          <w:rFonts w:ascii="Times New Roman" w:hAnsi="Times New Roman" w:cs="Times New Roman"/>
          <w:sz w:val="24"/>
          <w:szCs w:val="24"/>
        </w:rPr>
        <w:fldChar w:fldCharType="begin" w:fldLock="1"/>
      </w:r>
      <w:r w:rsidR="005B40BF" w:rsidRPr="00220142">
        <w:rPr>
          <w:rFonts w:ascii="Times New Roman" w:hAnsi="Times New Roman" w:cs="Times New Roman"/>
          <w:sz w:val="24"/>
          <w:szCs w:val="24"/>
        </w:rPr>
        <w:instrText>ADDIN CSL_CITATION {"citationItems":[{"id":"ITEM-1","itemData":{"DOI":"10.4039/entm9848fv","ISSN":"0071-075X","abstract":"The following is largely the author's summary. In this paper, the model of a basically simple type of predation 52 542, in which the components are rate of searching, the period of exposure of prey to predator and the time spent in handling each prey, is extended to include the effects of hunger. In order to make the model realistic, an analytical approach (the experimental components analysis) was developed to assure an intimate co-ordination between theory and experiment, each alternately dictating the other. The actions and interactions of each subcomponent of the process were analysed experimentally, making use chiefly of laboratory data on the Mantid Hierodula crassa G.-T. preying on Musca domestica L., and equations adequately describing each of the relevant fragments of this system were developed. The aim was to preserve three features that imparted a distinctive character to the complexity of the predation process, namely, the influence of both past and current conditions, the importance of thresholds and limits, and a basic discontinuous character resulting from the relatively few contacts between predator and prey. These three features were preserved by using difference equations and expressing them in Fortran, a language designed for I.B.M. digital computers. Both language and computer (I.B.M. 1620) were ideally suited to deal with the complexity arising from the three features, and since these characterize many biological systems the combination of an experimental components analysis with computer languages and techniques could be profitably applied to many biological problems cf. 55 1373. The resulting predation model accurately predicted the effects of prey density and time on the amount of attack and hunger level shown by the predator. A preliminary simulation study showed that two types of functional response to prey density can be generated, a general case in which the curve shows a negatively accelerated rise to a plateau and a limiting one in which the rise is linear. One or other of these two curves describes the responses of all examples of attack by invertebrate predators (12 species, of which eight are insects and one a mite) for which information is available cf. 49 178; 50 528; 52 489, 545, but not those of vertebrates cf. 55 2004. An extensive simulation study making use of the model to demonstrate the kinds of attack that can occur in nature and the significance of various features of attack with respect to biological control …","author":[{"dropping-particle":"","family":"Holling","given":"C. S.","non-dropping-particle":"","parse-names":false,"suffix":""}],"container-title":"Memoirs of the Entomological Society of Canada","id":"ITEM-1","issue":"S48","issued":{"date-parts":[["1966"]]},"page":"5-86","publisher":"Cambridge University Press (CUP)","title":"The Functional Response of Invertebrate Predators to Prey Density","type":"article-journal","volume":"98"},"uris":["http://www.mendeley.com/documents/?uuid=ff4ab565-43bc-386f-98cc-67ada782aa6f"]}],"mendeley":{"formattedCitation":"(Holling, 1966)","manualFormatting":"Holling (1966)","plainTextFormattedCitation":"(Holling, 1966)","previouslyFormattedCitation":"(Holling, 1966)"},"properties":{"noteIndex":0},"schema":"https://github.com/citation-style-language/schema/raw/master/csl-citation.json"}</w:instrText>
      </w:r>
      <w:r w:rsidRPr="00220142">
        <w:rPr>
          <w:rFonts w:ascii="Times New Roman" w:hAnsi="Times New Roman" w:cs="Times New Roman"/>
          <w:sz w:val="24"/>
          <w:szCs w:val="24"/>
        </w:rPr>
        <w:fldChar w:fldCharType="separate"/>
      </w:r>
      <w:r w:rsidRPr="00220142">
        <w:rPr>
          <w:rFonts w:ascii="Times New Roman" w:hAnsi="Times New Roman" w:cs="Times New Roman"/>
          <w:noProof/>
          <w:sz w:val="24"/>
          <w:szCs w:val="24"/>
        </w:rPr>
        <w:t>Holling (1966)</w:t>
      </w:r>
      <w:r w:rsidRPr="00220142">
        <w:rPr>
          <w:rFonts w:ascii="Times New Roman" w:hAnsi="Times New Roman" w:cs="Times New Roman"/>
          <w:sz w:val="24"/>
          <w:szCs w:val="24"/>
        </w:rPr>
        <w:fldChar w:fldCharType="end"/>
      </w:r>
      <w:r w:rsidRPr="00220142">
        <w:rPr>
          <w:rFonts w:ascii="Times New Roman" w:hAnsi="Times New Roman" w:cs="Times New Roman"/>
          <w:sz w:val="24"/>
          <w:szCs w:val="24"/>
        </w:rPr>
        <w:t>. This approach</w:t>
      </w:r>
      <w:r w:rsidR="00E72E6E" w:rsidRPr="00220142">
        <w:rPr>
          <w:rFonts w:ascii="Times New Roman" w:hAnsi="Times New Roman" w:cs="Times New Roman"/>
          <w:sz w:val="24"/>
          <w:szCs w:val="24"/>
        </w:rPr>
        <w:t xml:space="preserve"> opens a promising avenue for new </w:t>
      </w:r>
      <w:r w:rsidR="00AA1D95" w:rsidRPr="00220142">
        <w:rPr>
          <w:rFonts w:ascii="Times New Roman" w:hAnsi="Times New Roman" w:cs="Times New Roman"/>
          <w:sz w:val="24"/>
          <w:szCs w:val="24"/>
        </w:rPr>
        <w:t>studies</w:t>
      </w:r>
      <w:r w:rsidR="00E72E6E" w:rsidRPr="00220142">
        <w:rPr>
          <w:rFonts w:ascii="Times New Roman" w:hAnsi="Times New Roman" w:cs="Times New Roman"/>
          <w:sz w:val="24"/>
          <w:szCs w:val="24"/>
        </w:rPr>
        <w:t xml:space="preserve"> that would merge the biological part and the physical part of the medium. </w:t>
      </w:r>
    </w:p>
    <w:p w14:paraId="5BF7F1BF" w14:textId="1A089767" w:rsidR="004B4E0E" w:rsidRPr="00220142" w:rsidRDefault="008E6D78" w:rsidP="00C37536">
      <w:pPr>
        <w:pStyle w:val="Titre1"/>
        <w:spacing w:line="480" w:lineRule="auto"/>
        <w:rPr>
          <w:rFonts w:ascii="Times New Roman" w:hAnsi="Times New Roman" w:cs="Times New Roman"/>
          <w:b/>
          <w:bCs/>
          <w:color w:val="auto"/>
          <w:sz w:val="28"/>
          <w:szCs w:val="28"/>
        </w:rPr>
      </w:pPr>
      <w:r w:rsidRPr="00220142">
        <w:rPr>
          <w:rFonts w:ascii="Times New Roman" w:hAnsi="Times New Roman" w:cs="Times New Roman"/>
          <w:b/>
          <w:bCs/>
          <w:color w:val="auto"/>
          <w:sz w:val="28"/>
          <w:szCs w:val="28"/>
        </w:rPr>
        <w:t>References</w:t>
      </w:r>
    </w:p>
    <w:p w14:paraId="7E13DCCE" w14:textId="498DAA11" w:rsidR="00680B01" w:rsidRPr="00680B01" w:rsidRDefault="00C37536"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220142">
        <w:rPr>
          <w:rFonts w:ascii="Times New Roman" w:hAnsi="Times New Roman" w:cs="Times New Roman"/>
          <w:sz w:val="24"/>
          <w:szCs w:val="24"/>
        </w:rPr>
        <w:fldChar w:fldCharType="begin" w:fldLock="1"/>
      </w:r>
      <w:r w:rsidRPr="00220142">
        <w:rPr>
          <w:rFonts w:ascii="Times New Roman" w:hAnsi="Times New Roman" w:cs="Times New Roman"/>
          <w:sz w:val="24"/>
          <w:szCs w:val="24"/>
        </w:rPr>
        <w:instrText xml:space="preserve">ADDIN Mendeley Bibliography CSL_BIBLIOGRAPHY </w:instrText>
      </w:r>
      <w:r w:rsidRPr="00220142">
        <w:rPr>
          <w:rFonts w:ascii="Times New Roman" w:hAnsi="Times New Roman" w:cs="Times New Roman"/>
          <w:sz w:val="24"/>
          <w:szCs w:val="24"/>
        </w:rPr>
        <w:fldChar w:fldCharType="separate"/>
      </w:r>
      <w:r w:rsidR="00680B01" w:rsidRPr="00680B01">
        <w:rPr>
          <w:rFonts w:ascii="Times New Roman" w:hAnsi="Times New Roman" w:cs="Times New Roman"/>
          <w:noProof/>
          <w:sz w:val="24"/>
          <w:szCs w:val="24"/>
        </w:rPr>
        <w:t xml:space="preserve">Abrams, P. A. (1982). Functional responses of optimal foragers. </w:t>
      </w:r>
      <w:r w:rsidR="00680B01" w:rsidRPr="00680B01">
        <w:rPr>
          <w:rFonts w:ascii="Times New Roman" w:hAnsi="Times New Roman" w:cs="Times New Roman"/>
          <w:i/>
          <w:iCs/>
          <w:noProof/>
          <w:sz w:val="24"/>
          <w:szCs w:val="24"/>
        </w:rPr>
        <w:t>Am. Nat.</w:t>
      </w:r>
      <w:r w:rsidR="00680B01" w:rsidRPr="00680B01">
        <w:rPr>
          <w:rFonts w:ascii="Times New Roman" w:hAnsi="Times New Roman" w:cs="Times New Roman"/>
          <w:noProof/>
          <w:sz w:val="24"/>
          <w:szCs w:val="24"/>
        </w:rPr>
        <w:t xml:space="preserve"> 120, 382–390. doi:10.1086/283996.</w:t>
      </w:r>
    </w:p>
    <w:p w14:paraId="5B0ACE2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73, 239–252. doi:10.1111/j.0021-8790.2004.00800.x.</w:t>
      </w:r>
    </w:p>
    <w:p w14:paraId="4894CAF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680B01">
        <w:rPr>
          <w:rFonts w:ascii="Times New Roman" w:hAnsi="Times New Roman" w:cs="Times New Roman"/>
          <w:i/>
          <w:iCs/>
          <w:noProof/>
          <w:sz w:val="24"/>
          <w:szCs w:val="24"/>
        </w:rPr>
        <w:t>J. Exp. Mar. Bio. Ecol.</w:t>
      </w:r>
      <w:r w:rsidRPr="00680B01">
        <w:rPr>
          <w:rFonts w:ascii="Times New Roman" w:hAnsi="Times New Roman" w:cs="Times New Roman"/>
          <w:noProof/>
          <w:sz w:val="24"/>
          <w:szCs w:val="24"/>
        </w:rPr>
        <w:t xml:space="preserve"> 390, 31–38. doi:10.1016/j.jembe.2010.04.027.</w:t>
      </w:r>
    </w:p>
    <w:p w14:paraId="0F3A9902"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88, 1670–1683. doi:10.1111/1365-2656.13060.</w:t>
      </w:r>
    </w:p>
    <w:p w14:paraId="560C9534"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Baird, M. E., and Suthers, I. M. (2007). A size-resolved pelagic ecosystem model. </w:t>
      </w:r>
      <w:r w:rsidRPr="00680B01">
        <w:rPr>
          <w:rFonts w:ascii="Times New Roman" w:hAnsi="Times New Roman" w:cs="Times New Roman"/>
          <w:i/>
          <w:iCs/>
          <w:noProof/>
          <w:sz w:val="24"/>
          <w:szCs w:val="24"/>
        </w:rPr>
        <w:t>Ecol. Modell.</w:t>
      </w:r>
      <w:r w:rsidRPr="00680B01">
        <w:rPr>
          <w:rFonts w:ascii="Times New Roman" w:hAnsi="Times New Roman" w:cs="Times New Roman"/>
          <w:noProof/>
          <w:sz w:val="24"/>
          <w:szCs w:val="24"/>
        </w:rPr>
        <w:t xml:space="preserve"> 203, 185–203. doi:10.1016/j.ecolmodel.2006.11.025.</w:t>
      </w:r>
    </w:p>
    <w:p w14:paraId="3BC4BD9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680B01">
        <w:rPr>
          <w:rFonts w:ascii="Times New Roman" w:hAnsi="Times New Roman" w:cs="Times New Roman"/>
          <w:i/>
          <w:iCs/>
          <w:noProof/>
          <w:sz w:val="24"/>
          <w:szCs w:val="24"/>
        </w:rPr>
        <w:t>J. Mar. Syst.</w:t>
      </w:r>
      <w:r w:rsidRPr="00680B01">
        <w:rPr>
          <w:rFonts w:ascii="Times New Roman" w:hAnsi="Times New Roman" w:cs="Times New Roman"/>
          <w:noProof/>
          <w:sz w:val="24"/>
          <w:szCs w:val="24"/>
        </w:rPr>
        <w:t xml:space="preserve"> 59, 249–270. </w:t>
      </w:r>
      <w:r w:rsidRPr="00680B01">
        <w:rPr>
          <w:rFonts w:ascii="Times New Roman" w:hAnsi="Times New Roman" w:cs="Times New Roman"/>
          <w:noProof/>
          <w:sz w:val="24"/>
          <w:szCs w:val="24"/>
        </w:rPr>
        <w:lastRenderedPageBreak/>
        <w:t>doi:10.1016/j.jmarsys.2005.09.005.</w:t>
      </w:r>
    </w:p>
    <w:p w14:paraId="05A916B5"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Baird, M., and Emsley, S. M. (1999). Towards a mechanistic model of plankton population dynamics. </w:t>
      </w:r>
      <w:r w:rsidRPr="00680B01">
        <w:rPr>
          <w:rFonts w:ascii="Times New Roman" w:hAnsi="Times New Roman" w:cs="Times New Roman"/>
          <w:i/>
          <w:iCs/>
          <w:noProof/>
          <w:sz w:val="24"/>
          <w:szCs w:val="24"/>
        </w:rPr>
        <w:t>J. Plankton Res.</w:t>
      </w:r>
      <w:r w:rsidRPr="00680B01">
        <w:rPr>
          <w:rFonts w:ascii="Times New Roman" w:hAnsi="Times New Roman" w:cs="Times New Roman"/>
          <w:noProof/>
          <w:sz w:val="24"/>
          <w:szCs w:val="24"/>
        </w:rPr>
        <w:t xml:space="preserve"> 21, 85–126. doi:10.1093/plankt/21.1.85.</w:t>
      </w:r>
    </w:p>
    <w:p w14:paraId="42D8C59E"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680B01">
        <w:rPr>
          <w:rFonts w:ascii="Times New Roman" w:hAnsi="Times New Roman" w:cs="Times New Roman"/>
          <w:i/>
          <w:iCs/>
          <w:noProof/>
          <w:sz w:val="24"/>
          <w:szCs w:val="24"/>
        </w:rPr>
        <w:t>Ecol. Lett.</w:t>
      </w:r>
      <w:r w:rsidRPr="00680B01">
        <w:rPr>
          <w:rFonts w:ascii="Times New Roman" w:hAnsi="Times New Roman" w:cs="Times New Roman"/>
          <w:noProof/>
          <w:sz w:val="24"/>
          <w:szCs w:val="24"/>
        </w:rPr>
        <w:t xml:space="preserve"> 19, 668–678. doi:10.1111/ele.12605.</w:t>
      </w:r>
    </w:p>
    <w:p w14:paraId="11220A27"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Bejan, A., and Marden, J. H. (2006). Unifying constructal theory for scale effects in running, swimming and flying. </w:t>
      </w:r>
      <w:r w:rsidRPr="00680B01">
        <w:rPr>
          <w:rFonts w:ascii="Times New Roman" w:hAnsi="Times New Roman" w:cs="Times New Roman"/>
          <w:i/>
          <w:iCs/>
          <w:noProof/>
          <w:sz w:val="24"/>
          <w:szCs w:val="24"/>
        </w:rPr>
        <w:t>J. Exp. Biol.</w:t>
      </w:r>
      <w:r w:rsidRPr="00680B01">
        <w:rPr>
          <w:rFonts w:ascii="Times New Roman" w:hAnsi="Times New Roman" w:cs="Times New Roman"/>
          <w:noProof/>
          <w:sz w:val="24"/>
          <w:szCs w:val="24"/>
        </w:rPr>
        <w:t xml:space="preserve"> 209, 238–248. doi:10.1242/jeb.01974.</w:t>
      </w:r>
    </w:p>
    <w:p w14:paraId="61EC4625"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Beverton, R. J. H., and Holt, S. J. (1957). On the dynamics of exploited fish population. </w:t>
      </w:r>
      <w:r w:rsidRPr="00680B01">
        <w:rPr>
          <w:rFonts w:ascii="Times New Roman" w:hAnsi="Times New Roman" w:cs="Times New Roman"/>
          <w:i/>
          <w:iCs/>
          <w:noProof/>
          <w:sz w:val="24"/>
          <w:szCs w:val="24"/>
        </w:rPr>
        <w:t>Fish. Investig.</w:t>
      </w:r>
      <w:r w:rsidRPr="00680B01">
        <w:rPr>
          <w:rFonts w:ascii="Times New Roman" w:hAnsi="Times New Roman" w:cs="Times New Roman"/>
          <w:noProof/>
          <w:sz w:val="24"/>
          <w:szCs w:val="24"/>
        </w:rPr>
        <w:t xml:space="preserve"> 11, 1–533.</w:t>
      </w:r>
    </w:p>
    <w:p w14:paraId="404BDA5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Brown, J. H., Gillooly, J. F., Allen, A. P., Savage, V. M., and West, G. B. (2004). Toward A Metabolic Theory Of Ecology. </w:t>
      </w:r>
      <w:r w:rsidRPr="00680B01">
        <w:rPr>
          <w:rFonts w:ascii="Times New Roman" w:hAnsi="Times New Roman" w:cs="Times New Roman"/>
          <w:i/>
          <w:iCs/>
          <w:noProof/>
          <w:sz w:val="24"/>
          <w:szCs w:val="24"/>
        </w:rPr>
        <w:t>Ecology</w:t>
      </w:r>
      <w:r w:rsidRPr="00680B01">
        <w:rPr>
          <w:rFonts w:ascii="Times New Roman" w:hAnsi="Times New Roman" w:cs="Times New Roman"/>
          <w:noProof/>
          <w:sz w:val="24"/>
          <w:szCs w:val="24"/>
        </w:rPr>
        <w:t xml:space="preserve"> 85, 1771–1789. doi:10.1890/03-9000.</w:t>
      </w:r>
    </w:p>
    <w:p w14:paraId="390376AC"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DeAngelis, D. L., Goldstein, R. A., and O’Neill, R. V (1975). A Model for Tropic Interaction. </w:t>
      </w:r>
      <w:r w:rsidRPr="00680B01">
        <w:rPr>
          <w:rFonts w:ascii="Times New Roman" w:hAnsi="Times New Roman" w:cs="Times New Roman"/>
          <w:i/>
          <w:iCs/>
          <w:noProof/>
          <w:sz w:val="24"/>
          <w:szCs w:val="24"/>
        </w:rPr>
        <w:t>Ecology</w:t>
      </w:r>
      <w:r w:rsidRPr="00680B01">
        <w:rPr>
          <w:rFonts w:ascii="Times New Roman" w:hAnsi="Times New Roman" w:cs="Times New Roman"/>
          <w:noProof/>
          <w:sz w:val="24"/>
          <w:szCs w:val="24"/>
        </w:rPr>
        <w:t xml:space="preserve"> 56, 881–892. doi:10.2307/1936298.</w:t>
      </w:r>
    </w:p>
    <w:p w14:paraId="54EC7A2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Denny, M. W. (1993). </w:t>
      </w:r>
      <w:r w:rsidRPr="00680B01">
        <w:rPr>
          <w:rFonts w:ascii="Times New Roman" w:hAnsi="Times New Roman" w:cs="Times New Roman"/>
          <w:i/>
          <w:iCs/>
          <w:noProof/>
          <w:sz w:val="24"/>
          <w:szCs w:val="24"/>
        </w:rPr>
        <w:t>Air and Water: The Biology and Physics of Life’s Media</w:t>
      </w:r>
      <w:r w:rsidRPr="00680B01">
        <w:rPr>
          <w:rFonts w:ascii="Times New Roman" w:hAnsi="Times New Roman" w:cs="Times New Roman"/>
          <w:noProof/>
          <w:sz w:val="24"/>
          <w:szCs w:val="24"/>
        </w:rPr>
        <w:t>. Princeton University Press Available at: https://books.google.com/books?hl=en&amp;lr=&amp;id=XjNS6v7q130C&amp;pgis=1 [Accessed January 11, 2016].</w:t>
      </w:r>
    </w:p>
    <w:p w14:paraId="0F160F12"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Denny, M. W. (2016). </w:t>
      </w:r>
      <w:r w:rsidRPr="00680B01">
        <w:rPr>
          <w:rFonts w:ascii="Times New Roman" w:hAnsi="Times New Roman" w:cs="Times New Roman"/>
          <w:i/>
          <w:iCs/>
          <w:noProof/>
          <w:sz w:val="24"/>
          <w:szCs w:val="24"/>
        </w:rPr>
        <w:t>Ecological Mechanics: Principles of Life’s Physical Interactions</w:t>
      </w:r>
      <w:r w:rsidRPr="00680B01">
        <w:rPr>
          <w:rFonts w:ascii="Times New Roman" w:hAnsi="Times New Roman" w:cs="Times New Roman"/>
          <w:noProof/>
          <w:sz w:val="24"/>
          <w:szCs w:val="24"/>
        </w:rPr>
        <w:t xml:space="preserve">. Princeton University Press, Princeton, New Jersey Available at: https://books.google.com/books?hl=en&amp;lr=lang_en&amp;id=V2MDCwAAQBAJ&amp;pgis=1 </w:t>
      </w:r>
      <w:r w:rsidRPr="00680B01">
        <w:rPr>
          <w:rFonts w:ascii="Times New Roman" w:hAnsi="Times New Roman" w:cs="Times New Roman"/>
          <w:noProof/>
          <w:sz w:val="24"/>
          <w:szCs w:val="24"/>
        </w:rPr>
        <w:lastRenderedPageBreak/>
        <w:t>[Accessed December 9, 2015].</w:t>
      </w:r>
    </w:p>
    <w:p w14:paraId="5C4CD92A"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Domenici, P., Blagburn, J. M., and Bacon, J. P. (2011). Animal escapology I: theoretical issues and emerging trends in escape trajectories. </w:t>
      </w:r>
      <w:r w:rsidRPr="00680B01">
        <w:rPr>
          <w:rFonts w:ascii="Times New Roman" w:hAnsi="Times New Roman" w:cs="Times New Roman"/>
          <w:i/>
          <w:iCs/>
          <w:noProof/>
          <w:sz w:val="24"/>
          <w:szCs w:val="24"/>
        </w:rPr>
        <w:t>J. Exp. Biol.</w:t>
      </w:r>
      <w:r w:rsidRPr="00680B01">
        <w:rPr>
          <w:rFonts w:ascii="Times New Roman" w:hAnsi="Times New Roman" w:cs="Times New Roman"/>
          <w:noProof/>
          <w:sz w:val="24"/>
          <w:szCs w:val="24"/>
        </w:rPr>
        <w:t xml:space="preserve"> 214, 2463–2473. doi:10.1242/jeb.029652.</w:t>
      </w:r>
    </w:p>
    <w:p w14:paraId="0B33FFD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680B01">
        <w:rPr>
          <w:rFonts w:ascii="Times New Roman" w:hAnsi="Times New Roman" w:cs="Times New Roman"/>
          <w:i/>
          <w:iCs/>
          <w:noProof/>
          <w:sz w:val="24"/>
          <w:szCs w:val="24"/>
        </w:rPr>
        <w:t>Philos. Trans. R. Soc. Lond. B. Biol. Sci.</w:t>
      </w:r>
      <w:r w:rsidRPr="00680B01">
        <w:rPr>
          <w:rFonts w:ascii="Times New Roman" w:hAnsi="Times New Roman" w:cs="Times New Roman"/>
          <w:noProof/>
          <w:sz w:val="24"/>
          <w:szCs w:val="24"/>
        </w:rPr>
        <w:t xml:space="preserve"> 362, 1929–1936. doi:10.1098/rstb.2007.2078.</w:t>
      </w:r>
    </w:p>
    <w:p w14:paraId="64EBB8CB"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Emerson, S. B., Greene, H. W., and Charnov, E. L. (1994). “Allometric aspects of predator-prey interactions,” in </w:t>
      </w:r>
      <w:r w:rsidRPr="00680B01">
        <w:rPr>
          <w:rFonts w:ascii="Times New Roman" w:hAnsi="Times New Roman" w:cs="Times New Roman"/>
          <w:i/>
          <w:iCs/>
          <w:noProof/>
          <w:sz w:val="24"/>
          <w:szCs w:val="24"/>
        </w:rPr>
        <w:t>Ecological morphology: integrative organismal biology</w:t>
      </w:r>
      <w:r w:rsidRPr="00680B01">
        <w:rPr>
          <w:rFonts w:ascii="Times New Roman" w:hAnsi="Times New Roman" w:cs="Times New Roman"/>
          <w:noProof/>
          <w:sz w:val="24"/>
          <w:szCs w:val="24"/>
        </w:rPr>
        <w:t>, eds. P. C. Wainwright and S. M. Reilly (University of Chicago Press Chicago, IL), 123–139.</w:t>
      </w:r>
    </w:p>
    <w:p w14:paraId="421D391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Farhadi, R., Allahyari, H., and Juliano, S. A. (2010). Functional Response of Larval and Adult Stages of </w:t>
      </w:r>
      <w:r w:rsidRPr="00680B01">
        <w:rPr>
          <w:rFonts w:ascii="Times New Roman" w:hAnsi="Times New Roman" w:cs="Times New Roman"/>
          <w:i/>
          <w:iCs/>
          <w:noProof/>
          <w:sz w:val="24"/>
          <w:szCs w:val="24"/>
        </w:rPr>
        <w:t>Hippodamia variegata</w:t>
      </w:r>
      <w:r w:rsidRPr="00680B01">
        <w:rPr>
          <w:rFonts w:ascii="Times New Roman" w:hAnsi="Times New Roman" w:cs="Times New Roman"/>
          <w:noProof/>
          <w:sz w:val="24"/>
          <w:szCs w:val="24"/>
        </w:rPr>
        <w:t xml:space="preserve"> (Coleoptera: Coccinellidae) to Different Densities of </w:t>
      </w:r>
      <w:r w:rsidRPr="00680B01">
        <w:rPr>
          <w:rFonts w:ascii="Times New Roman" w:hAnsi="Times New Roman" w:cs="Times New Roman"/>
          <w:i/>
          <w:iCs/>
          <w:noProof/>
          <w:sz w:val="24"/>
          <w:szCs w:val="24"/>
        </w:rPr>
        <w:t>Aphis fabae</w:t>
      </w:r>
      <w:r w:rsidRPr="00680B01">
        <w:rPr>
          <w:rFonts w:ascii="Times New Roman" w:hAnsi="Times New Roman" w:cs="Times New Roman"/>
          <w:noProof/>
          <w:sz w:val="24"/>
          <w:szCs w:val="24"/>
        </w:rPr>
        <w:t xml:space="preserve"> (Hemiptera: Aphididae). </w:t>
      </w:r>
      <w:r w:rsidRPr="00680B01">
        <w:rPr>
          <w:rFonts w:ascii="Times New Roman" w:hAnsi="Times New Roman" w:cs="Times New Roman"/>
          <w:i/>
          <w:iCs/>
          <w:noProof/>
          <w:sz w:val="24"/>
          <w:szCs w:val="24"/>
        </w:rPr>
        <w:t>Environ. Entomol.</w:t>
      </w:r>
      <w:r w:rsidRPr="00680B01">
        <w:rPr>
          <w:rFonts w:ascii="Times New Roman" w:hAnsi="Times New Roman" w:cs="Times New Roman"/>
          <w:noProof/>
          <w:sz w:val="24"/>
          <w:szCs w:val="24"/>
        </w:rPr>
        <w:t xml:space="preserve"> 39, 1586–1592. doi:10.1603/EN09285.</w:t>
      </w:r>
    </w:p>
    <w:p w14:paraId="7623C5B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Gause, G. F. (1934). </w:t>
      </w:r>
      <w:r w:rsidRPr="00680B01">
        <w:rPr>
          <w:rFonts w:ascii="Times New Roman" w:hAnsi="Times New Roman" w:cs="Times New Roman"/>
          <w:i/>
          <w:iCs/>
          <w:noProof/>
          <w:sz w:val="24"/>
          <w:szCs w:val="24"/>
        </w:rPr>
        <w:t>The struggle for existence</w:t>
      </w:r>
      <w:r w:rsidRPr="00680B01">
        <w:rPr>
          <w:rFonts w:ascii="Times New Roman" w:hAnsi="Times New Roman" w:cs="Times New Roman"/>
          <w:noProof/>
          <w:sz w:val="24"/>
          <w:szCs w:val="24"/>
        </w:rPr>
        <w:t>. Williams and Wilkins, Baltimore.</w:t>
      </w:r>
    </w:p>
    <w:p w14:paraId="55645385"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Gause, G. F., Smaragdova, N. P., and Witt, A. A. (1936). Further Studies of Interaction between Predators and Prey.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5, 1. doi:10.2307/1087.</w:t>
      </w:r>
    </w:p>
    <w:p w14:paraId="04E4F9F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Holling, C. S. (1961). Principles of Insect Predation. </w:t>
      </w:r>
      <w:r w:rsidRPr="00680B01">
        <w:rPr>
          <w:rFonts w:ascii="Times New Roman" w:hAnsi="Times New Roman" w:cs="Times New Roman"/>
          <w:i/>
          <w:iCs/>
          <w:noProof/>
          <w:sz w:val="24"/>
          <w:szCs w:val="24"/>
        </w:rPr>
        <w:t>Annu. Rev. Entomol.</w:t>
      </w:r>
      <w:r w:rsidRPr="00680B01">
        <w:rPr>
          <w:rFonts w:ascii="Times New Roman" w:hAnsi="Times New Roman" w:cs="Times New Roman"/>
          <w:noProof/>
          <w:sz w:val="24"/>
          <w:szCs w:val="24"/>
        </w:rPr>
        <w:t xml:space="preserve"> 6, 163–182. doi:10.1146/annurev.en.06.010161.001115.</w:t>
      </w:r>
    </w:p>
    <w:p w14:paraId="5F559094"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Holling, C. S. (1966). The Functional Response of Invertebrate Predators to Prey Density. </w:t>
      </w:r>
      <w:r w:rsidRPr="00680B01">
        <w:rPr>
          <w:rFonts w:ascii="Times New Roman" w:hAnsi="Times New Roman" w:cs="Times New Roman"/>
          <w:i/>
          <w:iCs/>
          <w:noProof/>
          <w:sz w:val="24"/>
          <w:szCs w:val="24"/>
        </w:rPr>
        <w:t>Mem. Entomol. Soc. Canada</w:t>
      </w:r>
      <w:r w:rsidRPr="00680B01">
        <w:rPr>
          <w:rFonts w:ascii="Times New Roman" w:hAnsi="Times New Roman" w:cs="Times New Roman"/>
          <w:noProof/>
          <w:sz w:val="24"/>
          <w:szCs w:val="24"/>
        </w:rPr>
        <w:t xml:space="preserve"> 98, 5–86. doi:10.4039/entm9848fv.</w:t>
      </w:r>
    </w:p>
    <w:p w14:paraId="70986B88"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Howland, H. C. (1974). Optimal strategies for predator avoidance: The relative importance of </w:t>
      </w:r>
      <w:r w:rsidRPr="00680B01">
        <w:rPr>
          <w:rFonts w:ascii="Times New Roman" w:hAnsi="Times New Roman" w:cs="Times New Roman"/>
          <w:noProof/>
          <w:sz w:val="24"/>
          <w:szCs w:val="24"/>
        </w:rPr>
        <w:lastRenderedPageBreak/>
        <w:t xml:space="preserve">speed and manoeuvrability. </w:t>
      </w:r>
      <w:r w:rsidRPr="00680B01">
        <w:rPr>
          <w:rFonts w:ascii="Times New Roman" w:hAnsi="Times New Roman" w:cs="Times New Roman"/>
          <w:i/>
          <w:iCs/>
          <w:noProof/>
          <w:sz w:val="24"/>
          <w:szCs w:val="24"/>
        </w:rPr>
        <w:t>J. Theor. Biol.</w:t>
      </w:r>
      <w:r w:rsidRPr="00680B01">
        <w:rPr>
          <w:rFonts w:ascii="Times New Roman" w:hAnsi="Times New Roman" w:cs="Times New Roman"/>
          <w:noProof/>
          <w:sz w:val="24"/>
          <w:szCs w:val="24"/>
        </w:rPr>
        <w:t xml:space="preserve"> 47, 333–350. doi:10.1016/0022-5193(74)90202-1.</w:t>
      </w:r>
    </w:p>
    <w:p w14:paraId="22624495"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Kiørboe, T., and Saiz, E. (1995). Planktivorous feeding in calm and turbulent environments, with emphasis on copepods. </w:t>
      </w:r>
      <w:r w:rsidRPr="00680B01">
        <w:rPr>
          <w:rFonts w:ascii="Times New Roman" w:hAnsi="Times New Roman" w:cs="Times New Roman"/>
          <w:i/>
          <w:iCs/>
          <w:noProof/>
          <w:sz w:val="24"/>
          <w:szCs w:val="24"/>
        </w:rPr>
        <w:t>Mar. Ecol. Prog. Ser.</w:t>
      </w:r>
      <w:r w:rsidRPr="00680B01">
        <w:rPr>
          <w:rFonts w:ascii="Times New Roman" w:hAnsi="Times New Roman" w:cs="Times New Roman"/>
          <w:noProof/>
          <w:sz w:val="24"/>
          <w:szCs w:val="24"/>
        </w:rPr>
        <w:t xml:space="preserve"> 122, 135–145. doi:10.3354/meps122135.</w:t>
      </w:r>
    </w:p>
    <w:p w14:paraId="2EEDCB7E"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Koehl, M. A. R. (1996). When Does Morphology Matter? </w:t>
      </w:r>
      <w:r w:rsidRPr="00680B01">
        <w:rPr>
          <w:rFonts w:ascii="Times New Roman" w:hAnsi="Times New Roman" w:cs="Times New Roman"/>
          <w:i/>
          <w:iCs/>
          <w:noProof/>
          <w:sz w:val="24"/>
          <w:szCs w:val="24"/>
        </w:rPr>
        <w:t>Annu. Rev. Ecol. Syst.</w:t>
      </w:r>
      <w:r w:rsidRPr="00680B01">
        <w:rPr>
          <w:rFonts w:ascii="Times New Roman" w:hAnsi="Times New Roman" w:cs="Times New Roman"/>
          <w:noProof/>
          <w:sz w:val="24"/>
          <w:szCs w:val="24"/>
        </w:rPr>
        <w:t xml:space="preserve"> 27, 501–542. doi:10.1146/annurev.ecolsys.27.1.501.</w:t>
      </w:r>
    </w:p>
    <w:p w14:paraId="73A45F8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Koehl, M. A. R., and Strickier, J. R. (1981). Copepod feeding currents: Food capture at low Reynolds number. </w:t>
      </w:r>
      <w:r w:rsidRPr="00680B01">
        <w:rPr>
          <w:rFonts w:ascii="Times New Roman" w:hAnsi="Times New Roman" w:cs="Times New Roman"/>
          <w:i/>
          <w:iCs/>
          <w:noProof/>
          <w:sz w:val="24"/>
          <w:szCs w:val="24"/>
        </w:rPr>
        <w:t>Limnol. Oceanogr.</w:t>
      </w:r>
      <w:r w:rsidRPr="00680B01">
        <w:rPr>
          <w:rFonts w:ascii="Times New Roman" w:hAnsi="Times New Roman" w:cs="Times New Roman"/>
          <w:noProof/>
          <w:sz w:val="24"/>
          <w:szCs w:val="24"/>
        </w:rPr>
        <w:t xml:space="preserve"> 26, 1062–1073. doi:10.4319/lo.1981.26.6.1062.</w:t>
      </w:r>
    </w:p>
    <w:p w14:paraId="03F2F96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680B01">
        <w:rPr>
          <w:rFonts w:ascii="Times New Roman" w:hAnsi="Times New Roman" w:cs="Times New Roman"/>
          <w:i/>
          <w:iCs/>
          <w:noProof/>
          <w:sz w:val="24"/>
          <w:szCs w:val="24"/>
        </w:rPr>
        <w:t>J. Exp. Mar. Bio. Ecol.</w:t>
      </w:r>
      <w:r w:rsidRPr="00680B01">
        <w:rPr>
          <w:rFonts w:ascii="Times New Roman" w:hAnsi="Times New Roman" w:cs="Times New Roman"/>
          <w:noProof/>
          <w:sz w:val="24"/>
          <w:szCs w:val="24"/>
        </w:rPr>
        <w:t xml:space="preserve"> 381, 67–73.</w:t>
      </w:r>
    </w:p>
    <w:p w14:paraId="1B5668B1"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680B01">
        <w:rPr>
          <w:rFonts w:ascii="Times New Roman" w:hAnsi="Times New Roman" w:cs="Times New Roman"/>
          <w:i/>
          <w:iCs/>
          <w:noProof/>
          <w:sz w:val="24"/>
          <w:szCs w:val="24"/>
        </w:rPr>
        <w:t>Oikos</w:t>
      </w:r>
      <w:r w:rsidRPr="00680B01">
        <w:rPr>
          <w:rFonts w:ascii="Times New Roman" w:hAnsi="Times New Roman" w:cs="Times New Roman"/>
          <w:noProof/>
          <w:sz w:val="24"/>
          <w:szCs w:val="24"/>
        </w:rPr>
        <w:t xml:space="preserve"> 127, 590–598. doi:10.1111/oik.04479.</w:t>
      </w:r>
    </w:p>
    <w:p w14:paraId="5CFB0F5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Lotka, A. J. (1923). Contribution to quantitative parasitology. </w:t>
      </w:r>
      <w:r w:rsidRPr="00680B01">
        <w:rPr>
          <w:rFonts w:ascii="Times New Roman" w:hAnsi="Times New Roman" w:cs="Times New Roman"/>
          <w:i/>
          <w:iCs/>
          <w:noProof/>
          <w:sz w:val="24"/>
          <w:szCs w:val="24"/>
        </w:rPr>
        <w:t>J. Washingt. Acad. Sci.</w:t>
      </w:r>
      <w:r w:rsidRPr="00680B01">
        <w:rPr>
          <w:rFonts w:ascii="Times New Roman" w:hAnsi="Times New Roman" w:cs="Times New Roman"/>
          <w:noProof/>
          <w:sz w:val="24"/>
          <w:szCs w:val="24"/>
        </w:rPr>
        <w:t xml:space="preserve"> 13, 152–158. Available at: http://www.jstor.org/stable/24533190.</w:t>
      </w:r>
    </w:p>
    <w:p w14:paraId="2688498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Martens, E. A., Wadhwa, N., Jacobsen, N. S., Lindemann, C., Andersen, K. H., and Visser, A. (2015). Size structures sensory hierarchy in ocean life. </w:t>
      </w:r>
      <w:r w:rsidRPr="00680B01">
        <w:rPr>
          <w:rFonts w:ascii="Times New Roman" w:hAnsi="Times New Roman" w:cs="Times New Roman"/>
          <w:i/>
          <w:iCs/>
          <w:noProof/>
          <w:sz w:val="24"/>
          <w:szCs w:val="24"/>
        </w:rPr>
        <w:t>Proc. R. Soc. B</w:t>
      </w:r>
      <w:r w:rsidRPr="00680B01">
        <w:rPr>
          <w:rFonts w:ascii="Times New Roman" w:hAnsi="Times New Roman" w:cs="Times New Roman"/>
          <w:noProof/>
          <w:sz w:val="24"/>
          <w:szCs w:val="24"/>
        </w:rPr>
        <w:t xml:space="preserve"> 282, 20151346. doi:10.1098/rspb.2015.1346.</w:t>
      </w:r>
    </w:p>
    <w:p w14:paraId="557ABB54"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Okuyama, T. (2010). Prey density-dependent handling time in a predator-prey model. </w:t>
      </w:r>
      <w:r w:rsidRPr="00680B01">
        <w:rPr>
          <w:rFonts w:ascii="Times New Roman" w:hAnsi="Times New Roman" w:cs="Times New Roman"/>
          <w:i/>
          <w:iCs/>
          <w:noProof/>
          <w:sz w:val="24"/>
          <w:szCs w:val="24"/>
        </w:rPr>
        <w:t>Community Ecol.</w:t>
      </w:r>
      <w:r w:rsidRPr="00680B01">
        <w:rPr>
          <w:rFonts w:ascii="Times New Roman" w:hAnsi="Times New Roman" w:cs="Times New Roman"/>
          <w:noProof/>
          <w:sz w:val="24"/>
          <w:szCs w:val="24"/>
        </w:rPr>
        <w:t xml:space="preserve"> 11, 91–96. doi:10.1556/ComEc.11.2010.1.13.</w:t>
      </w:r>
    </w:p>
    <w:p w14:paraId="6071713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lastRenderedPageBreak/>
        <w:t xml:space="preserve">Papanikolaou, N. E., Martinou, A. F., Kontodimas, D. C., Matsinos, Y. G., and Milonas, P. G. (2011). Functional responses of immature stages of Propylea quatuordecimpunctata (Coleoptera: Coccinellidae) to Aphis fabae (Hemiptera: Aphididae). </w:t>
      </w:r>
      <w:r w:rsidRPr="00680B01">
        <w:rPr>
          <w:rFonts w:ascii="Times New Roman" w:hAnsi="Times New Roman" w:cs="Times New Roman"/>
          <w:i/>
          <w:iCs/>
          <w:noProof/>
          <w:sz w:val="24"/>
          <w:szCs w:val="24"/>
        </w:rPr>
        <w:t>Eur. J. Entomol.</w:t>
      </w:r>
      <w:r w:rsidRPr="00680B01">
        <w:rPr>
          <w:rFonts w:ascii="Times New Roman" w:hAnsi="Times New Roman" w:cs="Times New Roman"/>
          <w:noProof/>
          <w:sz w:val="24"/>
          <w:szCs w:val="24"/>
        </w:rPr>
        <w:t xml:space="preserve"> 108, 391.</w:t>
      </w:r>
    </w:p>
    <w:p w14:paraId="7B1018F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Pawar, S., Dell, A. I., and Savage, V. M. (2012). Dimensionality of consumer search space drives trophic interaction strengths. </w:t>
      </w:r>
      <w:r w:rsidRPr="00680B01">
        <w:rPr>
          <w:rFonts w:ascii="Times New Roman" w:hAnsi="Times New Roman" w:cs="Times New Roman"/>
          <w:i/>
          <w:iCs/>
          <w:noProof/>
          <w:sz w:val="24"/>
          <w:szCs w:val="24"/>
        </w:rPr>
        <w:t>Nature</w:t>
      </w:r>
      <w:r w:rsidRPr="00680B01">
        <w:rPr>
          <w:rFonts w:ascii="Times New Roman" w:hAnsi="Times New Roman" w:cs="Times New Roman"/>
          <w:noProof/>
          <w:sz w:val="24"/>
          <w:szCs w:val="24"/>
        </w:rPr>
        <w:t xml:space="preserve"> 486, 485–9. doi:10.1038/nature11131.</w:t>
      </w:r>
    </w:p>
    <w:p w14:paraId="339A0C4D" w14:textId="77777777" w:rsidR="00680B01" w:rsidRPr="00A273F7"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A273F7">
        <w:rPr>
          <w:rFonts w:ascii="Times New Roman" w:hAnsi="Times New Roman" w:cs="Times New Roman"/>
          <w:i/>
          <w:iCs/>
          <w:noProof/>
          <w:sz w:val="24"/>
          <w:szCs w:val="24"/>
        </w:rPr>
        <w:t>Funct. Ecol.</w:t>
      </w:r>
      <w:r w:rsidRPr="00A273F7">
        <w:rPr>
          <w:rFonts w:ascii="Times New Roman" w:hAnsi="Times New Roman" w:cs="Times New Roman"/>
          <w:noProof/>
          <w:sz w:val="24"/>
          <w:szCs w:val="24"/>
        </w:rPr>
        <w:t xml:space="preserve"> 33, 323–334. doi:10.1111/1365-2435.13254.</w:t>
      </w:r>
    </w:p>
    <w:p w14:paraId="37D6C0B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A273F7">
        <w:rPr>
          <w:rFonts w:ascii="Times New Roman" w:hAnsi="Times New Roman" w:cs="Times New Roman"/>
          <w:noProof/>
          <w:sz w:val="24"/>
          <w:szCs w:val="24"/>
        </w:rPr>
        <w:t xml:space="preserve">Rodríguez, J., Tintoré, J., Allen, J. T., Blanco, J. M., Gomis, D., Reul, A., et al. </w:t>
      </w:r>
      <w:r w:rsidRPr="00680B01">
        <w:rPr>
          <w:rFonts w:ascii="Times New Roman" w:hAnsi="Times New Roman" w:cs="Times New Roman"/>
          <w:noProof/>
          <w:sz w:val="24"/>
          <w:szCs w:val="24"/>
        </w:rPr>
        <w:t xml:space="preserve">(2001). Mesoscale vertical motion and the size structure of phytoplankton in the ocean. </w:t>
      </w:r>
      <w:r w:rsidRPr="00680B01">
        <w:rPr>
          <w:rFonts w:ascii="Times New Roman" w:hAnsi="Times New Roman" w:cs="Times New Roman"/>
          <w:i/>
          <w:iCs/>
          <w:noProof/>
          <w:sz w:val="24"/>
          <w:szCs w:val="24"/>
        </w:rPr>
        <w:t>Nature</w:t>
      </w:r>
      <w:r w:rsidRPr="00680B01">
        <w:rPr>
          <w:rFonts w:ascii="Times New Roman" w:hAnsi="Times New Roman" w:cs="Times New Roman"/>
          <w:noProof/>
          <w:sz w:val="24"/>
          <w:szCs w:val="24"/>
        </w:rPr>
        <w:t xml:space="preserve"> 410, 360–363. doi:10.1038/35066560.</w:t>
      </w:r>
    </w:p>
    <w:p w14:paraId="44ABDEA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Rogers, D. (1972). Random Search and Insect Population Models.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41, 369–383. doi:10.2307/3474.</w:t>
      </w:r>
    </w:p>
    <w:p w14:paraId="108AADE1"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Rothschild, B. J., and Osborn, T. R. (1988). Small-scale turbulence and plankton contact rates. </w:t>
      </w:r>
      <w:r w:rsidRPr="00680B01">
        <w:rPr>
          <w:rFonts w:ascii="Times New Roman" w:hAnsi="Times New Roman" w:cs="Times New Roman"/>
          <w:i/>
          <w:iCs/>
          <w:noProof/>
          <w:sz w:val="24"/>
          <w:szCs w:val="24"/>
        </w:rPr>
        <w:t>J. Plankton Res.</w:t>
      </w:r>
      <w:r w:rsidRPr="00680B01">
        <w:rPr>
          <w:rFonts w:ascii="Times New Roman" w:hAnsi="Times New Roman" w:cs="Times New Roman"/>
          <w:noProof/>
          <w:sz w:val="24"/>
          <w:szCs w:val="24"/>
        </w:rPr>
        <w:t xml:space="preserve"> 10, 465–474. doi:10.1093/plankt/10.3.465.</w:t>
      </w:r>
    </w:p>
    <w:p w14:paraId="333D3D19"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Tansley, A. G. (1935). The Use and Abuse of Vegetational Concepts and Terms. </w:t>
      </w:r>
      <w:r w:rsidRPr="00680B01">
        <w:rPr>
          <w:rFonts w:ascii="Times New Roman" w:hAnsi="Times New Roman" w:cs="Times New Roman"/>
          <w:i/>
          <w:iCs/>
          <w:noProof/>
          <w:sz w:val="24"/>
          <w:szCs w:val="24"/>
        </w:rPr>
        <w:t>Ecology</w:t>
      </w:r>
      <w:r w:rsidRPr="00680B01">
        <w:rPr>
          <w:rFonts w:ascii="Times New Roman" w:hAnsi="Times New Roman" w:cs="Times New Roman"/>
          <w:noProof/>
          <w:sz w:val="24"/>
          <w:szCs w:val="24"/>
        </w:rPr>
        <w:t xml:space="preserve"> 16, 284–307.</w:t>
      </w:r>
    </w:p>
    <w:p w14:paraId="4F5DAFF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Vogel, S. (1996). </w:t>
      </w:r>
      <w:r w:rsidRPr="00680B01">
        <w:rPr>
          <w:rFonts w:ascii="Times New Roman" w:hAnsi="Times New Roman" w:cs="Times New Roman"/>
          <w:i/>
          <w:iCs/>
          <w:noProof/>
          <w:sz w:val="24"/>
          <w:szCs w:val="24"/>
        </w:rPr>
        <w:t>Life in moving fluids: the physical biology of flow</w:t>
      </w:r>
      <w:r w:rsidRPr="00680B01">
        <w:rPr>
          <w:rFonts w:ascii="Times New Roman" w:hAnsi="Times New Roman" w:cs="Times New Roman"/>
          <w:noProof/>
          <w:sz w:val="24"/>
          <w:szCs w:val="24"/>
        </w:rPr>
        <w:t>. Princeton University Press, Princeton, New Jersey.</w:t>
      </w:r>
    </w:p>
    <w:p w14:paraId="58336B71"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Volterra, V. (1926). Variazioni e fluttuazioni del numero d’individui in specie animali </w:t>
      </w:r>
      <w:r w:rsidRPr="00680B01">
        <w:rPr>
          <w:rFonts w:ascii="Times New Roman" w:hAnsi="Times New Roman" w:cs="Times New Roman"/>
          <w:noProof/>
          <w:sz w:val="24"/>
          <w:szCs w:val="24"/>
        </w:rPr>
        <w:lastRenderedPageBreak/>
        <w:t xml:space="preserve">conviventi. </w:t>
      </w:r>
      <w:r w:rsidRPr="00680B01">
        <w:rPr>
          <w:rFonts w:ascii="Times New Roman" w:hAnsi="Times New Roman" w:cs="Times New Roman"/>
          <w:i/>
          <w:iCs/>
          <w:noProof/>
          <w:sz w:val="24"/>
          <w:szCs w:val="24"/>
        </w:rPr>
        <w:t>Mem. Acad. Lincei</w:t>
      </w:r>
      <w:r w:rsidRPr="00680B01">
        <w:rPr>
          <w:rFonts w:ascii="Times New Roman" w:hAnsi="Times New Roman" w:cs="Times New Roman"/>
          <w:noProof/>
          <w:sz w:val="24"/>
          <w:szCs w:val="24"/>
        </w:rPr>
        <w:t xml:space="preserve"> 6, 31–113.</w:t>
      </w:r>
    </w:p>
    <w:p w14:paraId="47ADC569"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79, 249–56. doi:10.1111/j.1365-2656.2009.01622.x.</w:t>
      </w:r>
    </w:p>
    <w:p w14:paraId="707B348B"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Wasserman, R. J., Alexander, M. E., Dalu, T., Ellender, B. R., Kaiser, H., and Weyl, O. L. F. (2016). Using functional responses to quantify interaction effects among predators. </w:t>
      </w:r>
      <w:r w:rsidRPr="00680B01">
        <w:rPr>
          <w:rFonts w:ascii="Times New Roman" w:hAnsi="Times New Roman" w:cs="Times New Roman"/>
          <w:i/>
          <w:iCs/>
          <w:noProof/>
          <w:sz w:val="24"/>
          <w:szCs w:val="24"/>
        </w:rPr>
        <w:t>Funct. Ecol.</w:t>
      </w:r>
      <w:r w:rsidRPr="00680B01">
        <w:rPr>
          <w:rFonts w:ascii="Times New Roman" w:hAnsi="Times New Roman" w:cs="Times New Roman"/>
          <w:noProof/>
          <w:sz w:val="24"/>
          <w:szCs w:val="24"/>
        </w:rPr>
        <w:t xml:space="preserve"> 30, 1988–1998. doi:10.1111/1365-2435.12682.</w:t>
      </w:r>
    </w:p>
    <w:p w14:paraId="419BABD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Watt, K. E. F. (1959). A Mathematical Model for the Effect of Densities of Attacked and Attacking Species on the Number Attacked. </w:t>
      </w:r>
      <w:r w:rsidRPr="00680B01">
        <w:rPr>
          <w:rFonts w:ascii="Times New Roman" w:hAnsi="Times New Roman" w:cs="Times New Roman"/>
          <w:i/>
          <w:iCs/>
          <w:noProof/>
          <w:sz w:val="24"/>
          <w:szCs w:val="24"/>
        </w:rPr>
        <w:t>Can. Entomol.</w:t>
      </w:r>
      <w:r w:rsidRPr="00680B01">
        <w:rPr>
          <w:rFonts w:ascii="Times New Roman" w:hAnsi="Times New Roman" w:cs="Times New Roman"/>
          <w:noProof/>
          <w:sz w:val="24"/>
          <w:szCs w:val="24"/>
        </w:rPr>
        <w:t xml:space="preserve"> 91, 129–144. doi:10.4039/Ent91129-3.</w:t>
      </w:r>
    </w:p>
    <w:p w14:paraId="0C1B130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680B01">
        <w:rPr>
          <w:rFonts w:ascii="Times New Roman" w:hAnsi="Times New Roman" w:cs="Times New Roman"/>
          <w:i/>
          <w:iCs/>
          <w:noProof/>
          <w:sz w:val="24"/>
          <w:szCs w:val="24"/>
        </w:rPr>
        <w:t>PLoS One</w:t>
      </w:r>
      <w:r w:rsidRPr="00680B01">
        <w:rPr>
          <w:rFonts w:ascii="Times New Roman" w:hAnsi="Times New Roman" w:cs="Times New Roman"/>
          <w:noProof/>
          <w:sz w:val="24"/>
          <w:szCs w:val="24"/>
        </w:rPr>
        <w:t xml:space="preserve"> 5, e12092. doi:10.1371/journal.pone.0012092.</w:t>
      </w:r>
    </w:p>
    <w:p w14:paraId="05B57319"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680B01">
        <w:rPr>
          <w:rFonts w:ascii="Times New Roman" w:hAnsi="Times New Roman" w:cs="Times New Roman"/>
          <w:i/>
          <w:iCs/>
          <w:noProof/>
          <w:sz w:val="24"/>
          <w:szCs w:val="24"/>
        </w:rPr>
        <w:t>Elife</w:t>
      </w:r>
      <w:r w:rsidRPr="00680B01">
        <w:rPr>
          <w:rFonts w:ascii="Times New Roman" w:hAnsi="Times New Roman" w:cs="Times New Roman"/>
          <w:noProof/>
          <w:sz w:val="24"/>
          <w:szCs w:val="24"/>
        </w:rPr>
        <w:t xml:space="preserve"> 4. doi:10.7554/eLife.06487.001.</w:t>
      </w:r>
    </w:p>
    <w:p w14:paraId="1D0D361D"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rPr>
      </w:pPr>
      <w:r w:rsidRPr="00680B01">
        <w:rPr>
          <w:rFonts w:ascii="Times New Roman" w:hAnsi="Times New Roman" w:cs="Times New Roman"/>
          <w:noProof/>
          <w:sz w:val="24"/>
          <w:szCs w:val="24"/>
        </w:rPr>
        <w:t xml:space="preserve">Yodzis, P., and Innes, S. (1992). Body Size and Consumer-Resource Dynamics. </w:t>
      </w:r>
      <w:r w:rsidRPr="00680B01">
        <w:rPr>
          <w:rFonts w:ascii="Times New Roman" w:hAnsi="Times New Roman" w:cs="Times New Roman"/>
          <w:i/>
          <w:iCs/>
          <w:noProof/>
          <w:sz w:val="24"/>
          <w:szCs w:val="24"/>
        </w:rPr>
        <w:t>Am. Nat.</w:t>
      </w:r>
      <w:r w:rsidRPr="00680B01">
        <w:rPr>
          <w:rFonts w:ascii="Times New Roman" w:hAnsi="Times New Roman" w:cs="Times New Roman"/>
          <w:noProof/>
          <w:sz w:val="24"/>
          <w:szCs w:val="24"/>
        </w:rPr>
        <w:t xml:space="preserve"> 139, 1151–1175. doi:10.1086/285380.</w:t>
      </w:r>
    </w:p>
    <w:p w14:paraId="56A5139F" w14:textId="15F09DD8" w:rsidR="008E6D78" w:rsidRPr="00220142" w:rsidRDefault="00C37536" w:rsidP="00C37536">
      <w:pPr>
        <w:spacing w:line="480" w:lineRule="auto"/>
        <w:rPr>
          <w:rFonts w:ascii="Times New Roman" w:hAnsi="Times New Roman" w:cs="Times New Roman"/>
          <w:sz w:val="24"/>
          <w:szCs w:val="24"/>
        </w:rPr>
      </w:pPr>
      <w:r w:rsidRPr="00220142">
        <w:rPr>
          <w:rFonts w:ascii="Times New Roman" w:hAnsi="Times New Roman" w:cs="Times New Roman"/>
          <w:sz w:val="24"/>
          <w:szCs w:val="24"/>
        </w:rPr>
        <w:fldChar w:fldCharType="end"/>
      </w:r>
    </w:p>
    <w:p w14:paraId="2C356A22" w14:textId="221D3EFF" w:rsidR="00C16CEC" w:rsidRPr="00220142" w:rsidRDefault="00C16CEC">
      <w:pPr>
        <w:rPr>
          <w:rFonts w:ascii="Times New Roman" w:hAnsi="Times New Roman" w:cs="Times New Roman"/>
          <w:sz w:val="24"/>
          <w:szCs w:val="24"/>
        </w:rPr>
      </w:pPr>
      <w:r w:rsidRPr="00220142">
        <w:rPr>
          <w:rFonts w:ascii="Times New Roman" w:hAnsi="Times New Roman" w:cs="Times New Roman"/>
          <w:sz w:val="24"/>
          <w:szCs w:val="24"/>
        </w:rPr>
        <w:br w:type="page"/>
      </w:r>
    </w:p>
    <w:p w14:paraId="57067BF3" w14:textId="72CBD10E" w:rsidR="003F58EA" w:rsidRPr="00220142" w:rsidRDefault="00FA4D74" w:rsidP="003F58E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1FF25C" wp14:editId="2B6DBF2A">
            <wp:extent cx="5972810" cy="3484245"/>
            <wp:effectExtent l="0" t="0" r="889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5972810" cy="3484245"/>
                    </a:xfrm>
                    <a:prstGeom prst="rect">
                      <a:avLst/>
                    </a:prstGeom>
                  </pic:spPr>
                </pic:pic>
              </a:graphicData>
            </a:graphic>
          </wp:inline>
        </w:drawing>
      </w:r>
    </w:p>
    <w:p w14:paraId="30C0575F" w14:textId="3B2177AC" w:rsidR="00C16CEC" w:rsidRDefault="00C16CEC" w:rsidP="003F58EA">
      <w:pPr>
        <w:spacing w:line="480" w:lineRule="auto"/>
        <w:rPr>
          <w:rFonts w:ascii="Times New Roman" w:hAnsi="Times New Roman" w:cs="Times New Roman"/>
          <w:sz w:val="24"/>
          <w:szCs w:val="24"/>
        </w:rPr>
      </w:pPr>
      <w:r w:rsidRPr="00220142">
        <w:rPr>
          <w:rFonts w:ascii="Times New Roman" w:hAnsi="Times New Roman" w:cs="Times New Roman"/>
          <w:b/>
          <w:bCs/>
          <w:sz w:val="24"/>
          <w:szCs w:val="24"/>
        </w:rPr>
        <w:t>Figure 1</w:t>
      </w:r>
      <w:r w:rsidRPr="00220142">
        <w:rPr>
          <w:rFonts w:ascii="Times New Roman" w:hAnsi="Times New Roman" w:cs="Times New Roman"/>
          <w:sz w:val="24"/>
          <w:szCs w:val="24"/>
        </w:rPr>
        <w:t>: Predator attack rate (A) and handling time (B) according to predator mass in aquatic systems. The model fits data quite well</w:t>
      </w:r>
      <w:r w:rsidR="00972D4D" w:rsidRPr="00220142">
        <w:rPr>
          <w:rFonts w:ascii="Times New Roman" w:hAnsi="Times New Roman" w:cs="Times New Roman"/>
          <w:sz w:val="24"/>
          <w:szCs w:val="24"/>
        </w:rPr>
        <w:t xml:space="preserve"> for attack rate</w:t>
      </w:r>
      <w:r w:rsidRPr="00220142">
        <w:rPr>
          <w:rFonts w:ascii="Times New Roman" w:hAnsi="Times New Roman" w:cs="Times New Roman"/>
          <w:sz w:val="24"/>
          <w:szCs w:val="24"/>
        </w:rPr>
        <w:t xml:space="preserve">, although data shows variance. </w:t>
      </w:r>
      <w:r w:rsidR="00972D4D" w:rsidRPr="00220142">
        <w:rPr>
          <w:rFonts w:ascii="Times New Roman" w:hAnsi="Times New Roman" w:cs="Times New Roman"/>
          <w:sz w:val="24"/>
          <w:szCs w:val="24"/>
        </w:rPr>
        <w:t>Predictions for handling time are more accurate for relatively large predators than for smaller predators. This suggests that more investigations are needed in order to understand which factors constrain handling time for smaller predators.</w:t>
      </w:r>
    </w:p>
    <w:p w14:paraId="4983B44F" w14:textId="77777777" w:rsidR="00143402" w:rsidRDefault="00143402" w:rsidP="003F58EA">
      <w:pPr>
        <w:spacing w:line="480" w:lineRule="auto"/>
        <w:rPr>
          <w:rFonts w:ascii="Times New Roman" w:hAnsi="Times New Roman" w:cs="Times New Roman"/>
          <w:sz w:val="24"/>
          <w:szCs w:val="24"/>
        </w:rPr>
      </w:pPr>
    </w:p>
    <w:p w14:paraId="5B387E51" w14:textId="2A8C3D57" w:rsidR="00143402" w:rsidRDefault="00143402">
      <w:pPr>
        <w:rPr>
          <w:rFonts w:ascii="Times New Roman" w:hAnsi="Times New Roman" w:cs="Times New Roman"/>
          <w:sz w:val="24"/>
          <w:szCs w:val="24"/>
        </w:rPr>
      </w:pPr>
      <w:r>
        <w:rPr>
          <w:rFonts w:ascii="Times New Roman" w:hAnsi="Times New Roman" w:cs="Times New Roman"/>
          <w:sz w:val="24"/>
          <w:szCs w:val="24"/>
        </w:rPr>
        <w:br w:type="page"/>
      </w:r>
    </w:p>
    <w:p w14:paraId="6119F4FE" w14:textId="5FD541CF" w:rsidR="00143402" w:rsidRDefault="00143402" w:rsidP="003F58EA">
      <w:pPr>
        <w:spacing w:line="480" w:lineRule="auto"/>
        <w:rPr>
          <w:rFonts w:ascii="Times New Roman" w:hAnsi="Times New Roman" w:cs="Times New Roman"/>
          <w:sz w:val="24"/>
          <w:szCs w:val="24"/>
        </w:rPr>
      </w:pPr>
      <w:commentRangeStart w:id="64"/>
      <w:r>
        <w:rPr>
          <w:rFonts w:ascii="Times New Roman" w:hAnsi="Times New Roman" w:cs="Times New Roman"/>
          <w:sz w:val="24"/>
          <w:szCs w:val="24"/>
        </w:rPr>
        <w:lastRenderedPageBreak/>
        <w:t>Potential figures</w:t>
      </w:r>
      <w:commentRangeEnd w:id="64"/>
      <w:r>
        <w:rPr>
          <w:rStyle w:val="Marquedecommentaire"/>
        </w:rPr>
        <w:commentReference w:id="64"/>
      </w:r>
    </w:p>
    <w:p w14:paraId="0DF8CFDD" w14:textId="5CA9052D" w:rsidR="005E14E5" w:rsidRDefault="005E14E5" w:rsidP="003F58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2F6D33" wp14:editId="379481CB">
            <wp:extent cx="5619750" cy="327828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5633982" cy="3286589"/>
                    </a:xfrm>
                    <a:prstGeom prst="rect">
                      <a:avLst/>
                    </a:prstGeom>
                  </pic:spPr>
                </pic:pic>
              </a:graphicData>
            </a:graphic>
          </wp:inline>
        </w:drawing>
      </w:r>
    </w:p>
    <w:p w14:paraId="0FFF5AC9" w14:textId="3BE72B4B" w:rsidR="005E14E5" w:rsidRDefault="00603725" w:rsidP="003F58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749DE2" wp14:editId="016E967E">
            <wp:extent cx="6776151" cy="395287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6786360" cy="3958830"/>
                    </a:xfrm>
                    <a:prstGeom prst="rect">
                      <a:avLst/>
                    </a:prstGeom>
                  </pic:spPr>
                </pic:pic>
              </a:graphicData>
            </a:graphic>
          </wp:inline>
        </w:drawing>
      </w:r>
    </w:p>
    <w:p w14:paraId="726628A9" w14:textId="77777777" w:rsidR="00A01AEE" w:rsidRPr="00220142" w:rsidRDefault="00A01AEE" w:rsidP="003F58EA">
      <w:pPr>
        <w:spacing w:line="480" w:lineRule="auto"/>
        <w:rPr>
          <w:rFonts w:ascii="Times New Roman" w:hAnsi="Times New Roman" w:cs="Times New Roman"/>
          <w:sz w:val="24"/>
          <w:szCs w:val="24"/>
        </w:rPr>
      </w:pPr>
    </w:p>
    <w:sectPr w:rsidR="00A01AEE" w:rsidRPr="00220142" w:rsidSect="004323A1">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ch" w:date="2021-05-11T23:54:00Z" w:initials="MOU">
    <w:p w14:paraId="143739F0" w14:textId="6D6E9FF1" w:rsidR="00F63EEF" w:rsidRDefault="00F63EEF">
      <w:pPr>
        <w:pStyle w:val="Commentaire"/>
      </w:pPr>
      <w:r>
        <w:rPr>
          <w:rStyle w:val="Marquedecommentaire"/>
        </w:rPr>
        <w:annotationRef/>
      </w:r>
      <w:r>
        <w:t>I’m not sure I understand exactly what you mean here. Do you mean that they do not use mechanistic models to derive how the various factors are meant to affect the functional response?</w:t>
      </w:r>
    </w:p>
  </w:comment>
  <w:comment w:id="1" w:author="Portalier Sebastien" w:date="2021-05-31T04:16:00Z" w:initials="PS">
    <w:p w14:paraId="2316A5A6" w14:textId="3842F0E2" w:rsidR="00AF3A09" w:rsidRDefault="00AF3A09">
      <w:pPr>
        <w:pStyle w:val="Commentaire"/>
      </w:pPr>
      <w:r>
        <w:rPr>
          <w:rStyle w:val="Marquedecommentaire"/>
        </w:rPr>
        <w:annotationRef/>
      </w:r>
      <w:r>
        <w:t>I added a sentence to make it clearer.</w:t>
      </w:r>
    </w:p>
  </w:comment>
  <w:comment w:id="9" w:author="mech" w:date="2021-05-17T11:43:00Z" w:initials="MOU">
    <w:p w14:paraId="080D0AD4" w14:textId="2CB1242F" w:rsidR="00DB046C" w:rsidRDefault="00DB046C">
      <w:pPr>
        <w:pStyle w:val="Commentaire"/>
      </w:pPr>
      <w:r>
        <w:rPr>
          <w:rStyle w:val="Marquedecommentaire"/>
        </w:rPr>
        <w:annotationRef/>
      </w:r>
      <w:r>
        <w:t xml:space="preserve">Here, I’d discuss more in details how </w:t>
      </w:r>
      <w:r w:rsidR="004E2FB0">
        <w:t xml:space="preserve">successful were the </w:t>
      </w:r>
      <w:r>
        <w:t xml:space="preserve">previous modelling studies that incorporated </w:t>
      </w:r>
      <w:r w:rsidR="004E2FB0">
        <w:t xml:space="preserve">physical factors to predict several aspects of predator-prey interactions. There’s enough material from the work by Chris Carbone, Samraat Pawar, and Mark Baird, </w:t>
      </w:r>
      <w:r w:rsidR="000F05AB">
        <w:t>for a good discussion</w:t>
      </w:r>
      <w:r w:rsidR="004E2FB0">
        <w:t>. I think that showing how this approach was successful, even if only</w:t>
      </w:r>
      <w:r w:rsidR="000F05AB">
        <w:t xml:space="preserve"> </w:t>
      </w:r>
      <w:r w:rsidR="004E2FB0">
        <w:t>partially, can only strengthen our case.</w:t>
      </w:r>
    </w:p>
  </w:comment>
  <w:comment w:id="50" w:author="mech" w:date="2021-05-17T11:48:00Z" w:initials="MOU">
    <w:p w14:paraId="20F00F72" w14:textId="2C018DD7" w:rsidR="005E7C02" w:rsidRDefault="005E7C02">
      <w:pPr>
        <w:pStyle w:val="Commentaire"/>
      </w:pPr>
      <w:r>
        <w:rPr>
          <w:rStyle w:val="Marquedecommentaire"/>
        </w:rPr>
        <w:annotationRef/>
      </w:r>
      <w:r>
        <w:t>I expand a bit on this point in the supplementary materials, but it’d be useful to look closer to the relative contributions of capture and handling per se to the total handling time.</w:t>
      </w:r>
      <w:r w:rsidR="000C00DA">
        <w:t xml:space="preserve"> Best case</w:t>
      </w:r>
      <w:r w:rsidR="00B37471">
        <w:t xml:space="preserve"> scenario</w:t>
      </w:r>
      <w:r w:rsidR="000C00DA">
        <w:t>, would be if we could fit separately prediction to data for capture and handling separately.</w:t>
      </w:r>
    </w:p>
  </w:comment>
  <w:comment w:id="51" w:author="Portalier Sebastien" w:date="2021-06-01T03:44:00Z" w:initials="PS">
    <w:p w14:paraId="38EB388F" w14:textId="24398F8B" w:rsidR="00E25F12" w:rsidRDefault="00E25F12">
      <w:pPr>
        <w:pStyle w:val="Commentaire"/>
      </w:pPr>
      <w:r>
        <w:rPr>
          <w:rStyle w:val="Marquedecommentaire"/>
        </w:rPr>
        <w:annotationRef/>
      </w:r>
      <w:r>
        <w:t>Capture time is very short (a few seconds), compared to handling time (several hours). So, its contribution is invisible on the figure.</w:t>
      </w:r>
    </w:p>
  </w:comment>
  <w:comment w:id="55" w:author="Portalier Sebastien" w:date="2021-06-01T05:55:00Z" w:initials="PS">
    <w:p w14:paraId="5221768E" w14:textId="56ED4D1B" w:rsidR="00463B4C" w:rsidRDefault="00463B4C">
      <w:pPr>
        <w:pStyle w:val="Commentaire"/>
      </w:pPr>
      <w:r>
        <w:rPr>
          <w:rStyle w:val="Marquedecommentaire"/>
        </w:rPr>
        <w:annotationRef/>
      </w:r>
      <w:r>
        <w:t>Here, I wonder if a plot of capture probability, or even species-specific speed would not be better suited since they vary with physical factors (while handling time does not).</w:t>
      </w:r>
    </w:p>
  </w:comment>
  <w:comment w:id="64" w:author="Portalier Sebastien" w:date="2021-06-01T05:58:00Z" w:initials="PS">
    <w:p w14:paraId="2D093030" w14:textId="77777777" w:rsidR="00143402" w:rsidRDefault="00143402">
      <w:pPr>
        <w:pStyle w:val="Commentaire"/>
      </w:pPr>
      <w:r>
        <w:rPr>
          <w:rStyle w:val="Marquedecommentaire"/>
        </w:rPr>
        <w:annotationRef/>
      </w:r>
      <w:r>
        <w:t xml:space="preserve">Here are two figures that can be included: 1) capture probability, 2) heat map of attack rate and handling time. </w:t>
      </w:r>
    </w:p>
    <w:p w14:paraId="134A7B38" w14:textId="1C9F799D" w:rsidR="00143402" w:rsidRDefault="00143402">
      <w:pPr>
        <w:pStyle w:val="Commentaire"/>
      </w:pPr>
      <w:r>
        <w:t>We can add also figure S2 from the supplementary material (species-specific speed).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3739F0" w15:done="0"/>
  <w15:commentEx w15:paraId="2316A5A6" w15:paraIdParent="143739F0" w15:done="0"/>
  <w15:commentEx w15:paraId="080D0AD4" w15:done="0"/>
  <w15:commentEx w15:paraId="20F00F72" w15:done="0"/>
  <w15:commentEx w15:paraId="38EB388F" w15:paraIdParent="20F00F72" w15:done="0"/>
  <w15:commentEx w15:paraId="5221768E" w15:done="0"/>
  <w15:commentEx w15:paraId="134A7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E18D" w16cex:dateUtc="2021-05-31T02:16:00Z"/>
  <w16cex:commentExtensible w16cex:durableId="24602B92" w16cex:dateUtc="2021-06-01T01:44:00Z"/>
  <w16cex:commentExtensible w16cex:durableId="24604A5F" w16cex:dateUtc="2021-06-01T03:55:00Z"/>
  <w16cex:commentExtensible w16cex:durableId="24604AFE" w16cex:dateUtc="2021-06-01T0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3739F0" w16cid:durableId="244597CA"/>
  <w16cid:commentId w16cid:paraId="2316A5A6" w16cid:durableId="245EE18D"/>
  <w16cid:commentId w16cid:paraId="080D0AD4" w16cid:durableId="244CD577"/>
  <w16cid:commentId w16cid:paraId="20F00F72" w16cid:durableId="244CD677"/>
  <w16cid:commentId w16cid:paraId="38EB388F" w16cid:durableId="24602B92"/>
  <w16cid:commentId w16cid:paraId="5221768E" w16cid:durableId="24604A5F"/>
  <w16cid:commentId w16cid:paraId="134A7B38" w16cid:durableId="24604A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rson w15:author="mech">
    <w15:presenceInfo w15:providerId="None" w15:userId="me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A1"/>
    <w:rsid w:val="00003721"/>
    <w:rsid w:val="000244CA"/>
    <w:rsid w:val="00051320"/>
    <w:rsid w:val="00060D05"/>
    <w:rsid w:val="00072C10"/>
    <w:rsid w:val="00076F56"/>
    <w:rsid w:val="00095F55"/>
    <w:rsid w:val="00097612"/>
    <w:rsid w:val="000A0930"/>
    <w:rsid w:val="000A16F4"/>
    <w:rsid w:val="000A1F19"/>
    <w:rsid w:val="000A63A6"/>
    <w:rsid w:val="000A6B38"/>
    <w:rsid w:val="000B00EB"/>
    <w:rsid w:val="000C00DA"/>
    <w:rsid w:val="000C72B5"/>
    <w:rsid w:val="000E10FF"/>
    <w:rsid w:val="000E719A"/>
    <w:rsid w:val="000F05AB"/>
    <w:rsid w:val="000F78AE"/>
    <w:rsid w:val="001033E7"/>
    <w:rsid w:val="00105C56"/>
    <w:rsid w:val="00127FD0"/>
    <w:rsid w:val="00143402"/>
    <w:rsid w:val="001604A2"/>
    <w:rsid w:val="00171826"/>
    <w:rsid w:val="0017585A"/>
    <w:rsid w:val="001A3771"/>
    <w:rsid w:val="001B32D3"/>
    <w:rsid w:val="001C41E5"/>
    <w:rsid w:val="001C7F1A"/>
    <w:rsid w:val="001E7AEA"/>
    <w:rsid w:val="001F1514"/>
    <w:rsid w:val="0020708F"/>
    <w:rsid w:val="00220142"/>
    <w:rsid w:val="00230464"/>
    <w:rsid w:val="00235CDB"/>
    <w:rsid w:val="002442A3"/>
    <w:rsid w:val="002475D8"/>
    <w:rsid w:val="002763AB"/>
    <w:rsid w:val="00276DD2"/>
    <w:rsid w:val="002A40E4"/>
    <w:rsid w:val="002E6F19"/>
    <w:rsid w:val="00303FDC"/>
    <w:rsid w:val="00311422"/>
    <w:rsid w:val="0035794E"/>
    <w:rsid w:val="003948BD"/>
    <w:rsid w:val="003D2E5C"/>
    <w:rsid w:val="003E1A7B"/>
    <w:rsid w:val="003E5331"/>
    <w:rsid w:val="003F58EA"/>
    <w:rsid w:val="004174F1"/>
    <w:rsid w:val="004227E9"/>
    <w:rsid w:val="004323A1"/>
    <w:rsid w:val="004610DC"/>
    <w:rsid w:val="00463B4C"/>
    <w:rsid w:val="00472675"/>
    <w:rsid w:val="004A3C9A"/>
    <w:rsid w:val="004A44E1"/>
    <w:rsid w:val="004B4E0E"/>
    <w:rsid w:val="004C08E4"/>
    <w:rsid w:val="004D35AE"/>
    <w:rsid w:val="004E2FB0"/>
    <w:rsid w:val="00501DC8"/>
    <w:rsid w:val="00502C7E"/>
    <w:rsid w:val="005361AE"/>
    <w:rsid w:val="00545751"/>
    <w:rsid w:val="00571934"/>
    <w:rsid w:val="00581042"/>
    <w:rsid w:val="0059218F"/>
    <w:rsid w:val="005B40BF"/>
    <w:rsid w:val="005D1D17"/>
    <w:rsid w:val="005D55CA"/>
    <w:rsid w:val="005D5B4C"/>
    <w:rsid w:val="005E065D"/>
    <w:rsid w:val="005E14E5"/>
    <w:rsid w:val="005E7C02"/>
    <w:rsid w:val="00603725"/>
    <w:rsid w:val="00612549"/>
    <w:rsid w:val="00623A61"/>
    <w:rsid w:val="00653505"/>
    <w:rsid w:val="0065452F"/>
    <w:rsid w:val="00680B01"/>
    <w:rsid w:val="00684D7C"/>
    <w:rsid w:val="006863AA"/>
    <w:rsid w:val="006A04B8"/>
    <w:rsid w:val="006E5ADE"/>
    <w:rsid w:val="006E691E"/>
    <w:rsid w:val="007328E0"/>
    <w:rsid w:val="007346AA"/>
    <w:rsid w:val="00741BE0"/>
    <w:rsid w:val="0075207F"/>
    <w:rsid w:val="007543C8"/>
    <w:rsid w:val="007645C3"/>
    <w:rsid w:val="0076749D"/>
    <w:rsid w:val="007717B4"/>
    <w:rsid w:val="00790A69"/>
    <w:rsid w:val="00792D27"/>
    <w:rsid w:val="007A6970"/>
    <w:rsid w:val="007C1607"/>
    <w:rsid w:val="007C278F"/>
    <w:rsid w:val="007D0E06"/>
    <w:rsid w:val="007E448C"/>
    <w:rsid w:val="008006F7"/>
    <w:rsid w:val="008117A3"/>
    <w:rsid w:val="00814F41"/>
    <w:rsid w:val="008271C4"/>
    <w:rsid w:val="0084375B"/>
    <w:rsid w:val="00846985"/>
    <w:rsid w:val="00862DA9"/>
    <w:rsid w:val="00867767"/>
    <w:rsid w:val="008679DF"/>
    <w:rsid w:val="0089564E"/>
    <w:rsid w:val="008C5503"/>
    <w:rsid w:val="008D73E1"/>
    <w:rsid w:val="008E6D78"/>
    <w:rsid w:val="008F753E"/>
    <w:rsid w:val="00901896"/>
    <w:rsid w:val="00905530"/>
    <w:rsid w:val="0092000B"/>
    <w:rsid w:val="00947D88"/>
    <w:rsid w:val="0097092D"/>
    <w:rsid w:val="00972D4D"/>
    <w:rsid w:val="00985CF3"/>
    <w:rsid w:val="009966AF"/>
    <w:rsid w:val="009A47F4"/>
    <w:rsid w:val="009D0A37"/>
    <w:rsid w:val="009D3144"/>
    <w:rsid w:val="009E296E"/>
    <w:rsid w:val="009F5AE1"/>
    <w:rsid w:val="009F601F"/>
    <w:rsid w:val="00A01AEE"/>
    <w:rsid w:val="00A11DD9"/>
    <w:rsid w:val="00A13051"/>
    <w:rsid w:val="00A273F7"/>
    <w:rsid w:val="00A51021"/>
    <w:rsid w:val="00A641ED"/>
    <w:rsid w:val="00A65318"/>
    <w:rsid w:val="00A66619"/>
    <w:rsid w:val="00A93246"/>
    <w:rsid w:val="00AA1D95"/>
    <w:rsid w:val="00AA2DF0"/>
    <w:rsid w:val="00AA2FC9"/>
    <w:rsid w:val="00AA5310"/>
    <w:rsid w:val="00AD4E1E"/>
    <w:rsid w:val="00AF05A4"/>
    <w:rsid w:val="00AF3A09"/>
    <w:rsid w:val="00B14E5D"/>
    <w:rsid w:val="00B36629"/>
    <w:rsid w:val="00B37471"/>
    <w:rsid w:val="00B44647"/>
    <w:rsid w:val="00B44C2F"/>
    <w:rsid w:val="00B51065"/>
    <w:rsid w:val="00B54560"/>
    <w:rsid w:val="00B75FDC"/>
    <w:rsid w:val="00BA3451"/>
    <w:rsid w:val="00BA7B2D"/>
    <w:rsid w:val="00BE6CC0"/>
    <w:rsid w:val="00C11110"/>
    <w:rsid w:val="00C16CEC"/>
    <w:rsid w:val="00C223B1"/>
    <w:rsid w:val="00C37536"/>
    <w:rsid w:val="00C43B55"/>
    <w:rsid w:val="00C64559"/>
    <w:rsid w:val="00C75EFA"/>
    <w:rsid w:val="00C96984"/>
    <w:rsid w:val="00CA632E"/>
    <w:rsid w:val="00D32DAA"/>
    <w:rsid w:val="00D67FA9"/>
    <w:rsid w:val="00DA4829"/>
    <w:rsid w:val="00DA4C69"/>
    <w:rsid w:val="00DB046C"/>
    <w:rsid w:val="00DC11FA"/>
    <w:rsid w:val="00DD6BB9"/>
    <w:rsid w:val="00DE427B"/>
    <w:rsid w:val="00DF63E6"/>
    <w:rsid w:val="00E04A4A"/>
    <w:rsid w:val="00E126CA"/>
    <w:rsid w:val="00E25F12"/>
    <w:rsid w:val="00E3036B"/>
    <w:rsid w:val="00E47DB9"/>
    <w:rsid w:val="00E52174"/>
    <w:rsid w:val="00E66D75"/>
    <w:rsid w:val="00E70BC9"/>
    <w:rsid w:val="00E72E6E"/>
    <w:rsid w:val="00E807FA"/>
    <w:rsid w:val="00E83351"/>
    <w:rsid w:val="00EA1C14"/>
    <w:rsid w:val="00EA5D13"/>
    <w:rsid w:val="00EB20BB"/>
    <w:rsid w:val="00EF6802"/>
    <w:rsid w:val="00F058B9"/>
    <w:rsid w:val="00F204F2"/>
    <w:rsid w:val="00F27ECF"/>
    <w:rsid w:val="00F325FE"/>
    <w:rsid w:val="00F50C00"/>
    <w:rsid w:val="00F62C65"/>
    <w:rsid w:val="00F63EEF"/>
    <w:rsid w:val="00F84CCB"/>
    <w:rsid w:val="00F90709"/>
    <w:rsid w:val="00F90F41"/>
    <w:rsid w:val="00F93A16"/>
    <w:rsid w:val="00FA4D74"/>
    <w:rsid w:val="00FA6D42"/>
    <w:rsid w:val="00FB7B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2CC"/>
  <w15:chartTrackingRefBased/>
  <w15:docId w15:val="{BB29F539-3125-421B-93F4-409D01BD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54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0C00"/>
    <w:pPr>
      <w:ind w:left="720"/>
      <w:contextualSpacing/>
    </w:pPr>
  </w:style>
  <w:style w:type="character" w:customStyle="1" w:styleId="Titre1Car">
    <w:name w:val="Titre 1 Car"/>
    <w:basedOn w:val="Policepardfaut"/>
    <w:link w:val="Titre1"/>
    <w:uiPriority w:val="9"/>
    <w:rsid w:val="00A641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54560"/>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328E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328E0"/>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71826"/>
    <w:rPr>
      <w:sz w:val="16"/>
      <w:szCs w:val="16"/>
    </w:rPr>
  </w:style>
  <w:style w:type="paragraph" w:styleId="Commentaire">
    <w:name w:val="annotation text"/>
    <w:basedOn w:val="Normal"/>
    <w:link w:val="CommentaireCar"/>
    <w:uiPriority w:val="99"/>
    <w:semiHidden/>
    <w:unhideWhenUsed/>
    <w:rsid w:val="00171826"/>
    <w:pPr>
      <w:spacing w:line="240" w:lineRule="auto"/>
    </w:pPr>
    <w:rPr>
      <w:sz w:val="20"/>
      <w:szCs w:val="20"/>
    </w:rPr>
  </w:style>
  <w:style w:type="character" w:customStyle="1" w:styleId="CommentaireCar">
    <w:name w:val="Commentaire Car"/>
    <w:basedOn w:val="Policepardfaut"/>
    <w:link w:val="Commentaire"/>
    <w:uiPriority w:val="99"/>
    <w:semiHidden/>
    <w:rsid w:val="00171826"/>
    <w:rPr>
      <w:sz w:val="20"/>
      <w:szCs w:val="20"/>
    </w:rPr>
  </w:style>
  <w:style w:type="paragraph" w:styleId="Objetducommentaire">
    <w:name w:val="annotation subject"/>
    <w:basedOn w:val="Commentaire"/>
    <w:next w:val="Commentaire"/>
    <w:link w:val="ObjetducommentaireCar"/>
    <w:uiPriority w:val="99"/>
    <w:semiHidden/>
    <w:unhideWhenUsed/>
    <w:rsid w:val="00171826"/>
    <w:rPr>
      <w:b/>
      <w:bCs/>
    </w:rPr>
  </w:style>
  <w:style w:type="character" w:customStyle="1" w:styleId="ObjetducommentaireCar">
    <w:name w:val="Objet du commentaire Car"/>
    <w:basedOn w:val="CommentaireCar"/>
    <w:link w:val="Objetducommentaire"/>
    <w:uiPriority w:val="99"/>
    <w:semiHidden/>
    <w:rsid w:val="00171826"/>
    <w:rPr>
      <w:b/>
      <w:bCs/>
      <w:sz w:val="20"/>
      <w:szCs w:val="20"/>
    </w:rPr>
  </w:style>
  <w:style w:type="paragraph" w:styleId="Rvision">
    <w:name w:val="Revision"/>
    <w:hidden/>
    <w:uiPriority w:val="99"/>
    <w:semiHidden/>
    <w:rsid w:val="00A65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C0BF8-A567-B444-A5FE-0BA5A0C34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19</Pages>
  <Words>20126</Words>
  <Characters>114719</Characters>
  <Application>Microsoft Office Word</Application>
  <DocSecurity>0</DocSecurity>
  <Lines>955</Lines>
  <Paragraphs>269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9</cp:revision>
  <dcterms:created xsi:type="dcterms:W3CDTF">2021-06-10T01:33:00Z</dcterms:created>
  <dcterms:modified xsi:type="dcterms:W3CDTF">2021-06-10T02:25:00Z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