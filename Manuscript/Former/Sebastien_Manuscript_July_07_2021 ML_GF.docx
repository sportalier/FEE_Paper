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72C7A" w14:textId="77777777" w:rsidR="006E5ADE" w:rsidRPr="00E11DD7" w:rsidRDefault="006E5ADE" w:rsidP="006E5ADE">
      <w:pPr>
        <w:spacing w:line="480" w:lineRule="auto"/>
        <w:rPr>
          <w:rFonts w:ascii="Times New Roman" w:hAnsi="Times New Roman" w:cs="Times New Roman"/>
          <w:b/>
          <w:bCs/>
          <w:sz w:val="28"/>
          <w:szCs w:val="28"/>
        </w:rPr>
      </w:pPr>
      <w:r w:rsidRPr="00E11DD7">
        <w:rPr>
          <w:rFonts w:ascii="Times New Roman" w:hAnsi="Times New Roman" w:cs="Times New Roman"/>
          <w:b/>
          <w:bCs/>
          <w:sz w:val="28"/>
          <w:szCs w:val="28"/>
        </w:rPr>
        <w:t>A novel biomechanical approach to infer size-based functional response in aquatic and terrestrial systems</w:t>
      </w:r>
    </w:p>
    <w:p w14:paraId="27C2201C" w14:textId="77777777" w:rsidR="006E5ADE" w:rsidRPr="006E5ADE" w:rsidRDefault="006E5ADE" w:rsidP="006E5ADE">
      <w:pPr>
        <w:pStyle w:val="Heading1"/>
        <w:spacing w:line="480" w:lineRule="auto"/>
        <w:rPr>
          <w:rFonts w:ascii="Times New Roman" w:hAnsi="Times New Roman" w:cs="Times New Roman"/>
          <w:b/>
          <w:bCs/>
          <w:color w:val="auto"/>
          <w:sz w:val="28"/>
          <w:szCs w:val="28"/>
        </w:rPr>
      </w:pPr>
      <w:r w:rsidRPr="006E5ADE">
        <w:rPr>
          <w:rFonts w:ascii="Times New Roman" w:hAnsi="Times New Roman" w:cs="Times New Roman"/>
          <w:b/>
          <w:bCs/>
          <w:color w:val="auto"/>
          <w:sz w:val="28"/>
          <w:szCs w:val="28"/>
        </w:rPr>
        <w:t>Abstract</w:t>
      </w:r>
    </w:p>
    <w:p w14:paraId="5D569934" w14:textId="57F40514"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t xml:space="preserve">First derivations of </w:t>
      </w:r>
      <w:del w:id="0" w:author="Michel Loreau" w:date="2021-07-09T14:00:00Z">
        <w:r w:rsidRPr="00E11DD7" w:rsidDel="00021F9B">
          <w:rPr>
            <w:rFonts w:ascii="Times New Roman" w:hAnsi="Times New Roman" w:cs="Times New Roman"/>
            <w:sz w:val="24"/>
            <w:szCs w:val="24"/>
          </w:rPr>
          <w:delText xml:space="preserve">the </w:delText>
        </w:r>
      </w:del>
      <w:ins w:id="1" w:author="Michel Loreau" w:date="2021-07-09T14:00:00Z">
        <w:r w:rsidR="00021F9B">
          <w:rPr>
            <w:rFonts w:ascii="Times New Roman" w:hAnsi="Times New Roman" w:cs="Times New Roman"/>
            <w:sz w:val="24"/>
            <w:szCs w:val="24"/>
          </w:rPr>
          <w:t>predators’</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functional response were mechanistic, but </w:t>
      </w:r>
      <w:del w:id="2" w:author="Michel Loreau" w:date="2021-07-09T13:59:00Z">
        <w:r w:rsidRPr="00E11DD7" w:rsidDel="00021F9B">
          <w:rPr>
            <w:rFonts w:ascii="Times New Roman" w:hAnsi="Times New Roman" w:cs="Times New Roman"/>
            <w:sz w:val="24"/>
            <w:szCs w:val="24"/>
          </w:rPr>
          <w:delText>in practice, the</w:delText>
        </w:r>
      </w:del>
      <w:del w:id="3" w:author="Michel Loreau" w:date="2021-07-09T14:00:00Z">
        <w:r w:rsidRPr="00E11DD7" w:rsidDel="00021F9B">
          <w:rPr>
            <w:rFonts w:ascii="Times New Roman" w:hAnsi="Times New Roman" w:cs="Times New Roman"/>
            <w:sz w:val="24"/>
            <w:szCs w:val="24"/>
          </w:rPr>
          <w:delText xml:space="preserve"> </w:delText>
        </w:r>
      </w:del>
      <w:r w:rsidRPr="00E11DD7">
        <w:rPr>
          <w:rFonts w:ascii="Times New Roman" w:hAnsi="Times New Roman" w:cs="Times New Roman"/>
          <w:sz w:val="24"/>
          <w:szCs w:val="24"/>
        </w:rPr>
        <w:t xml:space="preserve">subsequent uses of these </w:t>
      </w:r>
      <w:del w:id="4" w:author="Michel Loreau" w:date="2021-07-09T13:59:00Z">
        <w:r w:rsidRPr="00E11DD7" w:rsidDel="00021F9B">
          <w:rPr>
            <w:rFonts w:ascii="Times New Roman" w:hAnsi="Times New Roman" w:cs="Times New Roman"/>
            <w:sz w:val="24"/>
            <w:szCs w:val="24"/>
          </w:rPr>
          <w:delText xml:space="preserve">first </w:delText>
        </w:r>
      </w:del>
      <w:r w:rsidRPr="00E11DD7">
        <w:rPr>
          <w:rFonts w:ascii="Times New Roman" w:hAnsi="Times New Roman" w:cs="Times New Roman"/>
          <w:sz w:val="24"/>
          <w:szCs w:val="24"/>
        </w:rPr>
        <w:t xml:space="preserve">mechanistically-derived functions </w:t>
      </w:r>
      <w:del w:id="5" w:author="Gregor Fussmann, Prof." w:date="2021-07-12T06:15:00Z">
        <w:r w:rsidRPr="00E11DD7" w:rsidDel="00EC7DC7">
          <w:rPr>
            <w:rFonts w:ascii="Times New Roman" w:hAnsi="Times New Roman" w:cs="Times New Roman"/>
            <w:sz w:val="24"/>
            <w:szCs w:val="24"/>
          </w:rPr>
          <w:delText xml:space="preserve">were </w:delText>
        </w:r>
      </w:del>
      <w:ins w:id="6" w:author="Gregor Fussmann, Prof." w:date="2021-07-12T06:15:00Z">
        <w:r w:rsidR="00EC7DC7">
          <w:rPr>
            <w:rFonts w:ascii="Times New Roman" w:hAnsi="Times New Roman" w:cs="Times New Roman"/>
            <w:sz w:val="24"/>
            <w:szCs w:val="24"/>
          </w:rPr>
          <w:t>tended to be</w:t>
        </w:r>
        <w:r w:rsidR="00EC7DC7"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mostly phenomenological</w:t>
      </w:r>
      <w:del w:id="7" w:author="Michel Loreau" w:date="2021-07-09T13:59:00Z">
        <w:r w:rsidRPr="00E11DD7" w:rsidDel="00021F9B">
          <w:rPr>
            <w:rFonts w:ascii="Times New Roman" w:hAnsi="Times New Roman" w:cs="Times New Roman"/>
            <w:sz w:val="24"/>
            <w:szCs w:val="24"/>
          </w:rPr>
          <w:delText xml:space="preserve"> and, to a large degree unsatisfactory</w:delText>
        </w:r>
      </w:del>
      <w:r w:rsidRPr="00E11DD7">
        <w:rPr>
          <w:rFonts w:ascii="Times New Roman" w:hAnsi="Times New Roman" w:cs="Times New Roman"/>
          <w:sz w:val="24"/>
          <w:szCs w:val="24"/>
        </w:rPr>
        <w:t xml:space="preserve">. </w:t>
      </w:r>
      <w:del w:id="8" w:author="Michel Loreau" w:date="2021-07-09T14:00:00Z">
        <w:r w:rsidRPr="00E11DD7" w:rsidDel="00021F9B">
          <w:rPr>
            <w:rFonts w:ascii="Times New Roman" w:hAnsi="Times New Roman" w:cs="Times New Roman"/>
            <w:sz w:val="24"/>
            <w:szCs w:val="24"/>
          </w:rPr>
          <w:delText>However, a</w:delText>
        </w:r>
      </w:del>
      <w:ins w:id="9" w:author="Michel Loreau" w:date="2021-07-09T14:00:00Z">
        <w:r w:rsidR="00021F9B">
          <w:rPr>
            <w:rFonts w:ascii="Times New Roman" w:hAnsi="Times New Roman" w:cs="Times New Roman"/>
            <w:sz w:val="24"/>
            <w:szCs w:val="24"/>
          </w:rPr>
          <w:t>A</w:t>
        </w:r>
      </w:ins>
      <w:r w:rsidRPr="00E11DD7">
        <w:rPr>
          <w:rFonts w:ascii="Times New Roman" w:hAnsi="Times New Roman" w:cs="Times New Roman"/>
          <w:sz w:val="24"/>
          <w:szCs w:val="24"/>
        </w:rPr>
        <w:t xml:space="preserve"> better understanding of mechanisms underpinning </w:t>
      </w:r>
      <w:ins w:id="10" w:author="Michel Loreau" w:date="2021-07-09T14:00:00Z">
        <w:r w:rsidR="00021F9B">
          <w:rPr>
            <w:rFonts w:ascii="Times New Roman" w:hAnsi="Times New Roman" w:cs="Times New Roman"/>
            <w:sz w:val="24"/>
            <w:szCs w:val="24"/>
          </w:rPr>
          <w:t xml:space="preserve">the </w:t>
        </w:r>
      </w:ins>
      <w:r w:rsidRPr="00E11DD7">
        <w:rPr>
          <w:rFonts w:ascii="Times New Roman" w:hAnsi="Times New Roman" w:cs="Times New Roman"/>
          <w:sz w:val="24"/>
          <w:szCs w:val="24"/>
        </w:rPr>
        <w:t xml:space="preserve">functional response </w:t>
      </w:r>
      <w:del w:id="11" w:author="Gregor Fussmann, Prof." w:date="2021-07-12T06:16:00Z">
        <w:r w:rsidRPr="00E11DD7" w:rsidDel="00EC7DC7">
          <w:rPr>
            <w:rFonts w:ascii="Times New Roman" w:hAnsi="Times New Roman" w:cs="Times New Roman"/>
            <w:sz w:val="24"/>
            <w:szCs w:val="24"/>
          </w:rPr>
          <w:delText xml:space="preserve">would </w:delText>
        </w:r>
      </w:del>
      <w:ins w:id="12" w:author="Gregor Fussmann, Prof." w:date="2021-07-12T06:16:00Z">
        <w:r w:rsidR="00EC7DC7">
          <w:rPr>
            <w:rFonts w:ascii="Times New Roman" w:hAnsi="Times New Roman" w:cs="Times New Roman"/>
            <w:sz w:val="24"/>
            <w:szCs w:val="24"/>
          </w:rPr>
          <w:t>might</w:t>
        </w:r>
        <w:r w:rsidR="00EC7DC7"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lead to novel insights on predator-prey relationships </w:t>
      </w:r>
      <w:del w:id="13" w:author="Michel Loreau" w:date="2021-07-09T14:00:00Z">
        <w:r w:rsidRPr="00E11DD7" w:rsidDel="00021F9B">
          <w:rPr>
            <w:rFonts w:ascii="Times New Roman" w:hAnsi="Times New Roman" w:cs="Times New Roman"/>
            <w:sz w:val="24"/>
            <w:szCs w:val="24"/>
          </w:rPr>
          <w:delText>with</w:delText>
        </w:r>
      </w:del>
      <w:r w:rsidRPr="00E11DD7">
        <w:rPr>
          <w:rFonts w:ascii="Times New Roman" w:hAnsi="Times New Roman" w:cs="Times New Roman"/>
          <w:sz w:val="24"/>
          <w:szCs w:val="24"/>
        </w:rPr>
        <w:t xml:space="preserve">in natural systems. </w:t>
      </w:r>
      <w:ins w:id="14" w:author="Michel Loreau" w:date="2021-07-09T14:01:00Z">
        <w:r w:rsidR="00021F9B">
          <w:rPr>
            <w:rFonts w:ascii="Times New Roman" w:hAnsi="Times New Roman" w:cs="Times New Roman"/>
            <w:sz w:val="24"/>
            <w:szCs w:val="24"/>
          </w:rPr>
          <w:t xml:space="preserve">Here we </w:t>
        </w:r>
      </w:ins>
      <w:del w:id="15" w:author="Michel Loreau" w:date="2021-07-09T14:01:00Z">
        <w:r w:rsidRPr="00E11DD7" w:rsidDel="00021F9B">
          <w:rPr>
            <w:rFonts w:ascii="Times New Roman" w:hAnsi="Times New Roman" w:cs="Times New Roman"/>
            <w:sz w:val="24"/>
            <w:szCs w:val="24"/>
          </w:rPr>
          <w:delText xml:space="preserve">We propose to return to the </w:delText>
        </w:r>
      </w:del>
      <w:ins w:id="16" w:author="Michel Loreau" w:date="2021-07-09T14:01:00Z">
        <w:r w:rsidR="00021F9B">
          <w:rPr>
            <w:rFonts w:ascii="Times New Roman" w:hAnsi="Times New Roman" w:cs="Times New Roman"/>
            <w:sz w:val="24"/>
            <w:szCs w:val="24"/>
          </w:rPr>
          <w:t xml:space="preserve">use a </w:t>
        </w:r>
        <w:commentRangeStart w:id="17"/>
        <w:r w:rsidR="00021F9B">
          <w:rPr>
            <w:rFonts w:ascii="Times New Roman" w:hAnsi="Times New Roman" w:cs="Times New Roman"/>
            <w:sz w:val="24"/>
            <w:szCs w:val="24"/>
          </w:rPr>
          <w:t>novel</w:t>
        </w:r>
      </w:ins>
      <w:commentRangeEnd w:id="17"/>
      <w:r w:rsidR="00EC7DC7">
        <w:rPr>
          <w:rStyle w:val="CommentReference"/>
        </w:rPr>
        <w:commentReference w:id="17"/>
      </w:r>
      <w:ins w:id="18" w:author="Michel Loreau" w:date="2021-07-09T14:01:00Z">
        <w:r w:rsidR="00021F9B">
          <w:rPr>
            <w:rFonts w:ascii="Times New Roman" w:hAnsi="Times New Roman" w:cs="Times New Roman"/>
            <w:sz w:val="24"/>
            <w:szCs w:val="24"/>
          </w:rPr>
          <w:t xml:space="preserve"> </w:t>
        </w:r>
      </w:ins>
      <w:r w:rsidRPr="00E11DD7">
        <w:rPr>
          <w:rFonts w:ascii="Times New Roman" w:hAnsi="Times New Roman" w:cs="Times New Roman"/>
          <w:sz w:val="24"/>
          <w:szCs w:val="24"/>
        </w:rPr>
        <w:t>mechanistic approach</w:t>
      </w:r>
      <w:ins w:id="19" w:author="Michel Loreau" w:date="2021-07-09T14:01:00Z">
        <w:r w:rsidR="00021F9B">
          <w:rPr>
            <w:rFonts w:ascii="Times New Roman" w:hAnsi="Times New Roman" w:cs="Times New Roman"/>
            <w:sz w:val="24"/>
            <w:szCs w:val="24"/>
          </w:rPr>
          <w:t xml:space="preserve"> that </w:t>
        </w:r>
      </w:ins>
      <w:del w:id="20" w:author="Michel Loreau" w:date="2021-07-09T14:01:00Z">
        <w:r w:rsidRPr="00E11DD7" w:rsidDel="00021F9B">
          <w:rPr>
            <w:rFonts w:ascii="Times New Roman" w:hAnsi="Times New Roman" w:cs="Times New Roman"/>
            <w:sz w:val="24"/>
            <w:szCs w:val="24"/>
          </w:rPr>
          <w:delText xml:space="preserve">, and we try to push it by </w:delText>
        </w:r>
      </w:del>
      <w:del w:id="21" w:author="Michel Loreau" w:date="2021-07-09T14:02:00Z">
        <w:r w:rsidRPr="00E11DD7" w:rsidDel="00021F9B">
          <w:rPr>
            <w:rFonts w:ascii="Times New Roman" w:hAnsi="Times New Roman" w:cs="Times New Roman"/>
            <w:sz w:val="24"/>
            <w:szCs w:val="24"/>
          </w:rPr>
          <w:delText xml:space="preserve">including an </w:delText>
        </w:r>
      </w:del>
      <w:ins w:id="22" w:author="Michel Loreau" w:date="2021-07-09T14:02:00Z">
        <w:r w:rsidR="00021F9B">
          <w:rPr>
            <w:rFonts w:ascii="Times New Roman" w:hAnsi="Times New Roman" w:cs="Times New Roman"/>
            <w:sz w:val="24"/>
            <w:szCs w:val="24"/>
          </w:rPr>
          <w:t xml:space="preserve">makes </w:t>
        </w:r>
      </w:ins>
      <w:r w:rsidRPr="00E11DD7">
        <w:rPr>
          <w:rFonts w:ascii="Times New Roman" w:hAnsi="Times New Roman" w:cs="Times New Roman"/>
          <w:sz w:val="24"/>
          <w:szCs w:val="24"/>
        </w:rPr>
        <w:t xml:space="preserve">explicit consideration of the movement of </w:t>
      </w:r>
      <w:del w:id="23" w:author="Michel Loreau" w:date="2021-07-09T14:02:00Z">
        <w:r w:rsidRPr="00E11DD7" w:rsidDel="00021F9B">
          <w:rPr>
            <w:rFonts w:ascii="Times New Roman" w:hAnsi="Times New Roman" w:cs="Times New Roman"/>
            <w:sz w:val="24"/>
            <w:szCs w:val="24"/>
          </w:rPr>
          <w:delText xml:space="preserve">the </w:delText>
        </w:r>
      </w:del>
      <w:r w:rsidRPr="00E11DD7">
        <w:rPr>
          <w:rFonts w:ascii="Times New Roman" w:hAnsi="Times New Roman" w:cs="Times New Roman"/>
          <w:sz w:val="24"/>
          <w:szCs w:val="24"/>
        </w:rPr>
        <w:t>organisms</w:t>
      </w:r>
      <w:del w:id="24" w:author="Michel Loreau" w:date="2021-07-09T14:02:00Z">
        <w:r w:rsidRPr="00E11DD7" w:rsidDel="00021F9B">
          <w:rPr>
            <w:rFonts w:ascii="Times New Roman" w:hAnsi="Times New Roman" w:cs="Times New Roman"/>
            <w:sz w:val="24"/>
            <w:szCs w:val="24"/>
          </w:rPr>
          <w:delText xml:space="preserve"> involved</w:delText>
        </w:r>
      </w:del>
      <w:del w:id="25" w:author="Gregor Fussmann, Prof." w:date="2021-07-12T06:18:00Z">
        <w:r w:rsidRPr="00E11DD7" w:rsidDel="00EC7DC7">
          <w:rPr>
            <w:rFonts w:ascii="Times New Roman" w:hAnsi="Times New Roman" w:cs="Times New Roman"/>
            <w:sz w:val="24"/>
            <w:szCs w:val="24"/>
          </w:rPr>
          <w:delText>, and hence of mechanics</w:delText>
        </w:r>
      </w:del>
      <w:r w:rsidRPr="00E11DD7">
        <w:rPr>
          <w:rFonts w:ascii="Times New Roman" w:hAnsi="Times New Roman" w:cs="Times New Roman"/>
          <w:sz w:val="24"/>
          <w:szCs w:val="24"/>
        </w:rPr>
        <w:t>. Living organisms are constrained by the physical properties of the</w:t>
      </w:r>
      <w:ins w:id="26" w:author="Michel Loreau" w:date="2021-07-09T14:02:00Z">
        <w:r w:rsidR="00021F9B">
          <w:rPr>
            <w:rFonts w:ascii="Times New Roman" w:hAnsi="Times New Roman" w:cs="Times New Roman"/>
            <w:sz w:val="24"/>
            <w:szCs w:val="24"/>
          </w:rPr>
          <w:t>ir</w:t>
        </w:r>
      </w:ins>
      <w:r w:rsidRPr="00E11DD7">
        <w:rPr>
          <w:rFonts w:ascii="Times New Roman" w:hAnsi="Times New Roman" w:cs="Times New Roman"/>
          <w:sz w:val="24"/>
          <w:szCs w:val="24"/>
        </w:rPr>
        <w:t xml:space="preserve"> surrounding medium. </w:t>
      </w:r>
      <w:del w:id="27" w:author="Michel Loreau" w:date="2021-07-09T14:04:00Z">
        <w:r w:rsidRPr="00E11DD7" w:rsidDel="00021F9B">
          <w:rPr>
            <w:rFonts w:ascii="Times New Roman" w:hAnsi="Times New Roman" w:cs="Times New Roman"/>
            <w:sz w:val="24"/>
            <w:szCs w:val="24"/>
          </w:rPr>
          <w:delText xml:space="preserve">Hence, ability </w:delText>
        </w:r>
      </w:del>
      <w:del w:id="28" w:author="Michel Loreau" w:date="2021-07-09T14:03:00Z">
        <w:r w:rsidRPr="00E11DD7" w:rsidDel="00021F9B">
          <w:rPr>
            <w:rFonts w:ascii="Times New Roman" w:hAnsi="Times New Roman" w:cs="Times New Roman"/>
            <w:sz w:val="24"/>
            <w:szCs w:val="24"/>
          </w:rPr>
          <w:delText xml:space="preserve">of </w:delText>
        </w:r>
      </w:del>
      <w:del w:id="29" w:author="Michel Loreau" w:date="2021-07-09T14:04:00Z">
        <w:r w:rsidRPr="00E11DD7" w:rsidDel="00021F9B">
          <w:rPr>
            <w:rFonts w:ascii="Times New Roman" w:hAnsi="Times New Roman" w:cs="Times New Roman"/>
            <w:sz w:val="24"/>
            <w:szCs w:val="24"/>
          </w:rPr>
          <w:delText>mov</w:delText>
        </w:r>
      </w:del>
      <w:del w:id="30" w:author="Michel Loreau" w:date="2021-07-09T14:03:00Z">
        <w:r w:rsidRPr="00E11DD7" w:rsidDel="00021F9B">
          <w:rPr>
            <w:rFonts w:ascii="Times New Roman" w:hAnsi="Times New Roman" w:cs="Times New Roman"/>
            <w:sz w:val="24"/>
            <w:szCs w:val="24"/>
          </w:rPr>
          <w:delText>ing</w:delText>
        </w:r>
      </w:del>
      <w:del w:id="31" w:author="Michel Loreau" w:date="2021-07-09T14:04:00Z">
        <w:r w:rsidRPr="00E11DD7" w:rsidDel="00021F9B">
          <w:rPr>
            <w:rFonts w:ascii="Times New Roman" w:hAnsi="Times New Roman" w:cs="Times New Roman"/>
            <w:sz w:val="24"/>
            <w:szCs w:val="24"/>
          </w:rPr>
          <w:delText xml:space="preserve"> is an essential aspect of most predator-prey interactions, and motion is affected by physical properties such as density or viscosity. </w:delText>
        </w:r>
        <w:r w:rsidR="007328E0" w:rsidDel="00021F9B">
          <w:rPr>
            <w:rFonts w:ascii="Times New Roman" w:hAnsi="Times New Roman" w:cs="Times New Roman"/>
            <w:sz w:val="24"/>
            <w:szCs w:val="24"/>
          </w:rPr>
          <w:delText>Most</w:delText>
        </w:r>
        <w:r w:rsidR="007328E0" w:rsidRPr="00E11DD7" w:rsidDel="00021F9B">
          <w:rPr>
            <w:rFonts w:ascii="Times New Roman" w:hAnsi="Times New Roman" w:cs="Times New Roman"/>
            <w:sz w:val="24"/>
            <w:szCs w:val="24"/>
          </w:rPr>
          <w:delText xml:space="preserve"> </w:delText>
        </w:r>
        <w:r w:rsidRPr="00E11DD7" w:rsidDel="00021F9B">
          <w:rPr>
            <w:rFonts w:ascii="Times New Roman" w:hAnsi="Times New Roman" w:cs="Times New Roman"/>
            <w:sz w:val="24"/>
            <w:szCs w:val="24"/>
          </w:rPr>
          <w:delText>predator</w:delText>
        </w:r>
        <w:r w:rsidR="007328E0" w:rsidDel="00021F9B">
          <w:rPr>
            <w:rFonts w:ascii="Times New Roman" w:hAnsi="Times New Roman" w:cs="Times New Roman"/>
            <w:sz w:val="24"/>
            <w:szCs w:val="24"/>
          </w:rPr>
          <w:delText>s</w:delText>
        </w:r>
        <w:r w:rsidRPr="00E11DD7" w:rsidDel="00021F9B">
          <w:rPr>
            <w:rFonts w:ascii="Times New Roman" w:hAnsi="Times New Roman" w:cs="Times New Roman"/>
            <w:sz w:val="24"/>
            <w:szCs w:val="24"/>
          </w:rPr>
          <w:delText xml:space="preserve"> ha</w:delText>
        </w:r>
        <w:r w:rsidR="007328E0" w:rsidDel="00021F9B">
          <w:rPr>
            <w:rFonts w:ascii="Times New Roman" w:hAnsi="Times New Roman" w:cs="Times New Roman"/>
            <w:sz w:val="24"/>
            <w:szCs w:val="24"/>
          </w:rPr>
          <w:delText>ve</w:delText>
        </w:r>
        <w:r w:rsidRPr="00E11DD7" w:rsidDel="00021F9B">
          <w:rPr>
            <w:rFonts w:ascii="Times New Roman" w:hAnsi="Times New Roman" w:cs="Times New Roman"/>
            <w:sz w:val="24"/>
            <w:szCs w:val="24"/>
          </w:rPr>
          <w:delText xml:space="preserve"> to move to search for </w:delText>
        </w:r>
        <w:commentRangeStart w:id="32"/>
        <w:r w:rsidRPr="00E11DD7" w:rsidDel="00021F9B">
          <w:rPr>
            <w:rFonts w:ascii="Times New Roman" w:hAnsi="Times New Roman" w:cs="Times New Roman"/>
            <w:sz w:val="24"/>
            <w:szCs w:val="24"/>
          </w:rPr>
          <w:delText>prey</w:delText>
        </w:r>
        <w:commentRangeEnd w:id="32"/>
        <w:r w:rsidR="007C3CF5" w:rsidDel="00021F9B">
          <w:rPr>
            <w:rStyle w:val="CommentReference"/>
          </w:rPr>
          <w:commentReference w:id="32"/>
        </w:r>
        <w:r w:rsidRPr="00E11DD7" w:rsidDel="00021F9B">
          <w:rPr>
            <w:rFonts w:ascii="Times New Roman" w:hAnsi="Times New Roman" w:cs="Times New Roman"/>
            <w:sz w:val="24"/>
            <w:szCs w:val="24"/>
          </w:rPr>
          <w:delText>, then to capture this prey.  Search and capture efficiencies are key elements of attack rate.</w:delText>
        </w:r>
      </w:del>
      <w:ins w:id="33" w:author="Michel Loreau" w:date="2021-07-09T14:04:00Z">
        <w:r w:rsidR="00021F9B">
          <w:rPr>
            <w:rFonts w:ascii="Times New Roman" w:hAnsi="Times New Roman" w:cs="Times New Roman"/>
            <w:sz w:val="24"/>
            <w:szCs w:val="24"/>
          </w:rPr>
          <w:t xml:space="preserve">In particular, these </w:t>
        </w:r>
      </w:ins>
      <w:del w:id="34" w:author="Michel Loreau" w:date="2021-07-09T14:04:00Z">
        <w:r w:rsidRPr="00E11DD7" w:rsidDel="00021F9B">
          <w:rPr>
            <w:rFonts w:ascii="Times New Roman" w:hAnsi="Times New Roman" w:cs="Times New Roman"/>
            <w:sz w:val="24"/>
            <w:szCs w:val="24"/>
          </w:rPr>
          <w:delText xml:space="preserve"> </w:delText>
        </w:r>
      </w:del>
      <w:ins w:id="35" w:author="Michel Loreau" w:date="2021-07-09T14:04:00Z">
        <w:r w:rsidR="00021F9B">
          <w:rPr>
            <w:rFonts w:ascii="Times New Roman" w:hAnsi="Times New Roman" w:cs="Times New Roman"/>
            <w:sz w:val="24"/>
            <w:szCs w:val="24"/>
          </w:rPr>
          <w:t>p</w:t>
        </w:r>
      </w:ins>
      <w:del w:id="36" w:author="Michel Loreau" w:date="2021-07-09T14:04:00Z">
        <w:r w:rsidRPr="00E11DD7" w:rsidDel="00021F9B">
          <w:rPr>
            <w:rFonts w:ascii="Times New Roman" w:hAnsi="Times New Roman" w:cs="Times New Roman"/>
            <w:sz w:val="24"/>
            <w:szCs w:val="24"/>
          </w:rPr>
          <w:delText>P</w:delText>
        </w:r>
      </w:del>
      <w:r w:rsidRPr="00E11DD7">
        <w:rPr>
          <w:rFonts w:ascii="Times New Roman" w:hAnsi="Times New Roman" w:cs="Times New Roman"/>
          <w:sz w:val="24"/>
          <w:szCs w:val="24"/>
        </w:rPr>
        <w:t>hysical properties</w:t>
      </w:r>
      <w:del w:id="37" w:author="Michel Loreau" w:date="2021-07-09T14:05:00Z">
        <w:r w:rsidRPr="00E11DD7" w:rsidDel="00021F9B">
          <w:rPr>
            <w:rFonts w:ascii="Times New Roman" w:hAnsi="Times New Roman" w:cs="Times New Roman"/>
            <w:sz w:val="24"/>
            <w:szCs w:val="24"/>
          </w:rPr>
          <w:delText xml:space="preserve"> of the medium</w:delText>
        </w:r>
      </w:del>
      <w:r w:rsidRPr="00E11DD7">
        <w:rPr>
          <w:rFonts w:ascii="Times New Roman" w:hAnsi="Times New Roman" w:cs="Times New Roman"/>
          <w:sz w:val="24"/>
          <w:szCs w:val="24"/>
        </w:rPr>
        <w:t xml:space="preserve">, </w:t>
      </w:r>
      <w:ins w:id="38" w:author="Michel Loreau" w:date="2021-07-09T14:05:00Z">
        <w:r w:rsidR="00021F9B">
          <w:rPr>
            <w:rFonts w:ascii="Times New Roman" w:hAnsi="Times New Roman" w:cs="Times New Roman"/>
            <w:sz w:val="24"/>
            <w:szCs w:val="24"/>
          </w:rPr>
          <w:t xml:space="preserve">mediated by </w:t>
        </w:r>
      </w:ins>
      <w:del w:id="39" w:author="Michel Loreau" w:date="2021-07-09T14:05:00Z">
        <w:r w:rsidRPr="00E11DD7" w:rsidDel="00021F9B">
          <w:rPr>
            <w:rFonts w:ascii="Times New Roman" w:hAnsi="Times New Roman" w:cs="Times New Roman"/>
            <w:sz w:val="24"/>
            <w:szCs w:val="24"/>
          </w:rPr>
          <w:delText xml:space="preserve">in relation with </w:delText>
        </w:r>
      </w:del>
      <w:r w:rsidRPr="00E11DD7">
        <w:rPr>
          <w:rFonts w:ascii="Times New Roman" w:hAnsi="Times New Roman" w:cs="Times New Roman"/>
          <w:sz w:val="24"/>
          <w:szCs w:val="24"/>
        </w:rPr>
        <w:t xml:space="preserve">body size, constrain </w:t>
      </w:r>
      <w:ins w:id="40" w:author="Michel Loreau" w:date="2021-07-09T14:06:00Z">
        <w:r w:rsidR="00021F9B">
          <w:rPr>
            <w:rFonts w:ascii="Times New Roman" w:hAnsi="Times New Roman" w:cs="Times New Roman"/>
            <w:sz w:val="24"/>
            <w:szCs w:val="24"/>
          </w:rPr>
          <w:t xml:space="preserve">the ability of both </w:t>
        </w:r>
      </w:ins>
      <w:r w:rsidRPr="00E11DD7">
        <w:rPr>
          <w:rFonts w:ascii="Times New Roman" w:hAnsi="Times New Roman" w:cs="Times New Roman"/>
          <w:sz w:val="24"/>
          <w:szCs w:val="24"/>
        </w:rPr>
        <w:t>predator</w:t>
      </w:r>
      <w:ins w:id="41" w:author="Michel Loreau" w:date="2021-07-09T14:06:00Z">
        <w:r w:rsidR="00021F9B">
          <w:rPr>
            <w:rFonts w:ascii="Times New Roman" w:hAnsi="Times New Roman" w:cs="Times New Roman"/>
            <w:sz w:val="24"/>
            <w:szCs w:val="24"/>
          </w:rPr>
          <w:t>s</w:t>
        </w:r>
      </w:ins>
      <w:r w:rsidRPr="00E11DD7">
        <w:rPr>
          <w:rFonts w:ascii="Times New Roman" w:hAnsi="Times New Roman" w:cs="Times New Roman"/>
          <w:sz w:val="24"/>
          <w:szCs w:val="24"/>
        </w:rPr>
        <w:t xml:space="preserve"> and prey </w:t>
      </w:r>
      <w:del w:id="42" w:author="Michel Loreau" w:date="2021-07-09T14:06:00Z">
        <w:r w:rsidRPr="00E11DD7" w:rsidDel="00021F9B">
          <w:rPr>
            <w:rFonts w:ascii="Times New Roman" w:hAnsi="Times New Roman" w:cs="Times New Roman"/>
            <w:sz w:val="24"/>
            <w:szCs w:val="24"/>
          </w:rPr>
          <w:delText xml:space="preserve">ability </w:delText>
        </w:r>
      </w:del>
      <w:r w:rsidRPr="00E11DD7">
        <w:rPr>
          <w:rFonts w:ascii="Times New Roman" w:hAnsi="Times New Roman" w:cs="Times New Roman"/>
          <w:sz w:val="24"/>
          <w:szCs w:val="24"/>
        </w:rPr>
        <w:t xml:space="preserve">to move, </w:t>
      </w:r>
      <w:ins w:id="43" w:author="Michel Loreau" w:date="2021-07-09T14:06:00Z">
        <w:r w:rsidR="00021F9B">
          <w:rPr>
            <w:rFonts w:ascii="Times New Roman" w:hAnsi="Times New Roman" w:cs="Times New Roman"/>
            <w:sz w:val="24"/>
            <w:szCs w:val="24"/>
          </w:rPr>
          <w:t xml:space="preserve">and </w:t>
        </w:r>
      </w:ins>
      <w:r w:rsidRPr="00E11DD7">
        <w:rPr>
          <w:rFonts w:ascii="Times New Roman" w:hAnsi="Times New Roman" w:cs="Times New Roman"/>
          <w:sz w:val="24"/>
          <w:szCs w:val="24"/>
        </w:rPr>
        <w:t>thus affect</w:t>
      </w:r>
      <w:ins w:id="44" w:author="Michel Loreau" w:date="2021-07-09T14:06:00Z">
        <w:r w:rsidR="00021F9B">
          <w:rPr>
            <w:rFonts w:ascii="Times New Roman" w:hAnsi="Times New Roman" w:cs="Times New Roman"/>
            <w:sz w:val="24"/>
            <w:szCs w:val="24"/>
          </w:rPr>
          <w:t xml:space="preserve"> the</w:t>
        </w:r>
      </w:ins>
      <w:del w:id="45" w:author="Michel Loreau" w:date="2021-07-09T14:06:00Z">
        <w:r w:rsidRPr="00E11DD7" w:rsidDel="00021F9B">
          <w:rPr>
            <w:rFonts w:ascii="Times New Roman" w:hAnsi="Times New Roman" w:cs="Times New Roman"/>
            <w:sz w:val="24"/>
            <w:szCs w:val="24"/>
          </w:rPr>
          <w:delText>ing</w:delText>
        </w:r>
      </w:del>
      <w:r w:rsidRPr="00E11DD7">
        <w:rPr>
          <w:rFonts w:ascii="Times New Roman" w:hAnsi="Times New Roman" w:cs="Times New Roman"/>
          <w:sz w:val="24"/>
          <w:szCs w:val="24"/>
        </w:rPr>
        <w:t xml:space="preserve"> functional response.</w:t>
      </w:r>
      <w:r>
        <w:rPr>
          <w:rFonts w:ascii="Times New Roman" w:hAnsi="Times New Roman" w:cs="Times New Roman"/>
          <w:sz w:val="24"/>
          <w:szCs w:val="24"/>
        </w:rPr>
        <w:t xml:space="preserve"> </w:t>
      </w:r>
      <w:del w:id="46" w:author="Michel Loreau" w:date="2021-07-09T14:07:00Z">
        <w:r w:rsidRPr="00E11DD7" w:rsidDel="00021F9B">
          <w:rPr>
            <w:rFonts w:ascii="Times New Roman" w:hAnsi="Times New Roman" w:cs="Times New Roman"/>
            <w:sz w:val="24"/>
            <w:szCs w:val="24"/>
          </w:rPr>
          <w:delText xml:space="preserve">Considering </w:delText>
        </w:r>
      </w:del>
      <w:ins w:id="47" w:author="Michel Loreau" w:date="2021-07-09T14:07:00Z">
        <w:r w:rsidR="00021F9B">
          <w:rPr>
            <w:rFonts w:ascii="Times New Roman" w:hAnsi="Times New Roman" w:cs="Times New Roman"/>
            <w:sz w:val="24"/>
            <w:szCs w:val="24"/>
          </w:rPr>
          <w:t>Explicit consideration of</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mechanical effects </w:t>
      </w:r>
      <w:del w:id="48" w:author="Michel Loreau" w:date="2021-07-09T14:07:00Z">
        <w:r w:rsidRPr="00E11DD7" w:rsidDel="00021F9B">
          <w:rPr>
            <w:rFonts w:ascii="Times New Roman" w:hAnsi="Times New Roman" w:cs="Times New Roman"/>
            <w:sz w:val="24"/>
            <w:szCs w:val="24"/>
          </w:rPr>
          <w:delText xml:space="preserve">from the medium </w:delText>
        </w:r>
      </w:del>
      <w:r w:rsidRPr="00E11DD7">
        <w:rPr>
          <w:rFonts w:ascii="Times New Roman" w:hAnsi="Times New Roman" w:cs="Times New Roman"/>
          <w:sz w:val="24"/>
          <w:szCs w:val="24"/>
        </w:rPr>
        <w:t xml:space="preserve">grounds the functional response </w:t>
      </w:r>
      <w:del w:id="49" w:author="Michel Loreau" w:date="2021-07-09T14:07:00Z">
        <w:r w:rsidRPr="00E11DD7" w:rsidDel="00021F9B">
          <w:rPr>
            <w:rFonts w:ascii="Times New Roman" w:hAnsi="Times New Roman" w:cs="Times New Roman"/>
            <w:sz w:val="24"/>
            <w:szCs w:val="24"/>
          </w:rPr>
          <w:delText>with</w:delText>
        </w:r>
      </w:del>
      <w:r w:rsidRPr="00E11DD7">
        <w:rPr>
          <w:rFonts w:ascii="Times New Roman" w:hAnsi="Times New Roman" w:cs="Times New Roman"/>
          <w:sz w:val="24"/>
          <w:szCs w:val="24"/>
        </w:rPr>
        <w:t xml:space="preserve">in </w:t>
      </w:r>
      <w:del w:id="50" w:author="Michel Loreau" w:date="2021-07-09T14:07:00Z">
        <w:r w:rsidRPr="00E11DD7" w:rsidDel="00021F9B">
          <w:rPr>
            <w:rFonts w:ascii="Times New Roman" w:hAnsi="Times New Roman" w:cs="Times New Roman"/>
            <w:sz w:val="24"/>
            <w:szCs w:val="24"/>
          </w:rPr>
          <w:delText xml:space="preserve">its </w:delText>
        </w:r>
      </w:del>
      <w:ins w:id="51" w:author="Michel Loreau" w:date="2021-07-09T14:07:00Z">
        <w:r w:rsidR="00021F9B">
          <w:rPr>
            <w:rFonts w:ascii="Times New Roman" w:hAnsi="Times New Roman" w:cs="Times New Roman"/>
            <w:sz w:val="24"/>
            <w:szCs w:val="24"/>
          </w:rPr>
          <w:t>the</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physical, local environment, and makes its parameterisation dependent on measurable morphological and physical traits of organisms. As an example of this </w:t>
      </w:r>
      <w:del w:id="52" w:author="Michel Loreau" w:date="2021-07-09T14:08:00Z">
        <w:r w:rsidRPr="00E11DD7" w:rsidDel="00021F9B">
          <w:rPr>
            <w:rFonts w:ascii="Times New Roman" w:hAnsi="Times New Roman" w:cs="Times New Roman"/>
            <w:sz w:val="24"/>
            <w:szCs w:val="24"/>
          </w:rPr>
          <w:delText xml:space="preserve">kind of </w:delText>
        </w:r>
      </w:del>
      <w:r w:rsidRPr="00E11DD7">
        <w:rPr>
          <w:rFonts w:ascii="Times New Roman" w:hAnsi="Times New Roman" w:cs="Times New Roman"/>
          <w:sz w:val="24"/>
          <w:szCs w:val="24"/>
        </w:rPr>
        <w:t xml:space="preserve">approach, we </w:t>
      </w:r>
      <w:del w:id="53" w:author="Michel Loreau" w:date="2021-07-09T14:08:00Z">
        <w:r w:rsidRPr="00E11DD7" w:rsidDel="00021F9B">
          <w:rPr>
            <w:rFonts w:ascii="Times New Roman" w:hAnsi="Times New Roman" w:cs="Times New Roman"/>
            <w:sz w:val="24"/>
            <w:szCs w:val="24"/>
          </w:rPr>
          <w:delText xml:space="preserve">provide </w:delText>
        </w:r>
      </w:del>
      <w:ins w:id="54" w:author="Michel Loreau" w:date="2021-07-09T14:08:00Z">
        <w:r w:rsidR="00021F9B">
          <w:rPr>
            <w:rFonts w:ascii="Times New Roman" w:hAnsi="Times New Roman" w:cs="Times New Roman"/>
            <w:sz w:val="24"/>
            <w:szCs w:val="24"/>
          </w:rPr>
          <w:t>build</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a model that derives classical parameters of </w:t>
      </w:r>
      <w:del w:id="55" w:author="Michel Loreau" w:date="2021-07-09T14:08:00Z">
        <w:r w:rsidRPr="00E11DD7" w:rsidDel="00021F9B">
          <w:rPr>
            <w:rFonts w:ascii="Times New Roman" w:hAnsi="Times New Roman" w:cs="Times New Roman"/>
            <w:sz w:val="24"/>
            <w:szCs w:val="24"/>
          </w:rPr>
          <w:delText xml:space="preserve">a </w:delText>
        </w:r>
      </w:del>
      <w:ins w:id="56" w:author="Michel Loreau" w:date="2021-07-09T14:08:00Z">
        <w:r w:rsidR="00021F9B">
          <w:rPr>
            <w:rFonts w:ascii="Times New Roman" w:hAnsi="Times New Roman" w:cs="Times New Roman"/>
            <w:sz w:val="24"/>
            <w:szCs w:val="24"/>
          </w:rPr>
          <w:t>the</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functional response (i.e., attack rate and handling time) from body size and physical factors. </w:t>
      </w:r>
      <w:del w:id="57" w:author="Michel Loreau" w:date="2021-07-09T14:08:00Z">
        <w:r w:rsidRPr="00E11DD7" w:rsidDel="00021F9B">
          <w:rPr>
            <w:rFonts w:ascii="Times New Roman" w:hAnsi="Times New Roman" w:cs="Times New Roman"/>
            <w:sz w:val="24"/>
            <w:szCs w:val="24"/>
          </w:rPr>
          <w:delText xml:space="preserve">We use a recently published biomechanical model, and compute parameter values for </w:delText>
        </w:r>
        <w:r w:rsidR="00B51065" w:rsidDel="00021F9B">
          <w:rPr>
            <w:rFonts w:ascii="Times New Roman" w:hAnsi="Times New Roman" w:cs="Times New Roman"/>
            <w:sz w:val="24"/>
            <w:szCs w:val="24"/>
          </w:rPr>
          <w:delText>the</w:delText>
        </w:r>
        <w:r w:rsidR="00B51065" w:rsidRPr="00E11DD7" w:rsidDel="00021F9B">
          <w:rPr>
            <w:rFonts w:ascii="Times New Roman" w:hAnsi="Times New Roman" w:cs="Times New Roman"/>
            <w:sz w:val="24"/>
            <w:szCs w:val="24"/>
          </w:rPr>
          <w:delText xml:space="preserve"> </w:delText>
        </w:r>
        <w:r w:rsidRPr="00E11DD7" w:rsidDel="00021F9B">
          <w:rPr>
            <w:rFonts w:ascii="Times New Roman" w:hAnsi="Times New Roman" w:cs="Times New Roman"/>
            <w:sz w:val="24"/>
            <w:szCs w:val="24"/>
          </w:rPr>
          <w:delText xml:space="preserve">functional response. </w:delText>
        </w:r>
      </w:del>
      <w:r w:rsidRPr="00E11DD7">
        <w:rPr>
          <w:rFonts w:ascii="Times New Roman" w:hAnsi="Times New Roman" w:cs="Times New Roman"/>
          <w:sz w:val="24"/>
          <w:szCs w:val="24"/>
        </w:rPr>
        <w:t xml:space="preserve">The novelty of this approach is that parameters are not estimated from observational </w:t>
      </w:r>
      <w:r w:rsidRPr="00E11DD7">
        <w:rPr>
          <w:rFonts w:ascii="Times New Roman" w:hAnsi="Times New Roman" w:cs="Times New Roman"/>
          <w:sz w:val="24"/>
          <w:szCs w:val="24"/>
        </w:rPr>
        <w:lastRenderedPageBreak/>
        <w:t xml:space="preserve">data. The model only needs </w:t>
      </w:r>
      <w:ins w:id="58" w:author="Michel Loreau" w:date="2021-07-09T14:09:00Z">
        <w:r w:rsidR="00021F9B">
          <w:rPr>
            <w:rFonts w:ascii="Times New Roman" w:hAnsi="Times New Roman" w:cs="Times New Roman"/>
            <w:sz w:val="24"/>
            <w:szCs w:val="24"/>
          </w:rPr>
          <w:t xml:space="preserve">data on </w:t>
        </w:r>
      </w:ins>
      <w:r w:rsidRPr="00E11DD7">
        <w:rPr>
          <w:rFonts w:ascii="Times New Roman" w:hAnsi="Times New Roman" w:cs="Times New Roman"/>
          <w:sz w:val="24"/>
          <w:szCs w:val="24"/>
        </w:rPr>
        <w:t>body size</w:t>
      </w:r>
      <w:del w:id="59" w:author="Michel Loreau" w:date="2021-07-09T14:09:00Z">
        <w:r w:rsidRPr="00E11DD7" w:rsidDel="00021F9B">
          <w:rPr>
            <w:rFonts w:ascii="Times New Roman" w:hAnsi="Times New Roman" w:cs="Times New Roman"/>
            <w:sz w:val="24"/>
            <w:szCs w:val="24"/>
          </w:rPr>
          <w:delText>s</w:delText>
        </w:r>
      </w:del>
      <w:r w:rsidRPr="00E11DD7">
        <w:rPr>
          <w:rFonts w:ascii="Times New Roman" w:hAnsi="Times New Roman" w:cs="Times New Roman"/>
          <w:sz w:val="24"/>
          <w:szCs w:val="24"/>
        </w:rPr>
        <w:t xml:space="preserve"> and physical properties of the medium, which can be easily measured. </w:t>
      </w:r>
    </w:p>
    <w:p w14:paraId="5E404139" w14:textId="2DD453C0"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t xml:space="preserve">Several </w:t>
      </w:r>
      <w:ins w:id="60" w:author="Michel Loreau" w:date="2021-07-09T14:10:00Z">
        <w:r w:rsidR="00A24B93">
          <w:rPr>
            <w:rFonts w:ascii="Times New Roman" w:hAnsi="Times New Roman" w:cs="Times New Roman"/>
            <w:sz w:val="24"/>
            <w:szCs w:val="24"/>
          </w:rPr>
          <w:t xml:space="preserve">avenues </w:t>
        </w:r>
      </w:ins>
      <w:del w:id="61" w:author="Michel Loreau" w:date="2021-07-09T14:10:00Z">
        <w:r w:rsidRPr="00E11DD7" w:rsidDel="00A24B93">
          <w:rPr>
            <w:rFonts w:ascii="Times New Roman" w:hAnsi="Times New Roman" w:cs="Times New Roman"/>
            <w:sz w:val="24"/>
            <w:szCs w:val="24"/>
          </w:rPr>
          <w:delText xml:space="preserve">ways </w:delText>
        </w:r>
      </w:del>
      <w:r w:rsidRPr="00E11DD7">
        <w:rPr>
          <w:rFonts w:ascii="Times New Roman" w:hAnsi="Times New Roman" w:cs="Times New Roman"/>
          <w:sz w:val="24"/>
          <w:szCs w:val="24"/>
        </w:rPr>
        <w:t>for potential improvement are discussed. Further studies may include more physical factors such as temperature</w:t>
      </w:r>
      <w:ins w:id="62" w:author="Michel Loreau" w:date="2021-07-09T14:10:00Z">
        <w:r w:rsidR="00A24B93">
          <w:rPr>
            <w:rFonts w:ascii="Times New Roman" w:hAnsi="Times New Roman" w:cs="Times New Roman"/>
            <w:sz w:val="24"/>
            <w:szCs w:val="24"/>
          </w:rPr>
          <w:t>,</w:t>
        </w:r>
      </w:ins>
      <w:r w:rsidRPr="00E11DD7">
        <w:rPr>
          <w:rFonts w:ascii="Times New Roman" w:hAnsi="Times New Roman" w:cs="Times New Roman"/>
          <w:sz w:val="24"/>
          <w:szCs w:val="24"/>
        </w:rPr>
        <w:t xml:space="preserve"> </w:t>
      </w:r>
      <w:del w:id="63" w:author="Michel Loreau" w:date="2021-07-09T14:10:00Z">
        <w:r w:rsidRPr="00E11DD7" w:rsidDel="00A24B93">
          <w:rPr>
            <w:rFonts w:ascii="Times New Roman" w:hAnsi="Times New Roman" w:cs="Times New Roman"/>
            <w:sz w:val="24"/>
            <w:szCs w:val="24"/>
          </w:rPr>
          <w:delText xml:space="preserve">that </w:delText>
        </w:r>
      </w:del>
      <w:ins w:id="64" w:author="Michel Loreau" w:date="2021-07-09T14:10:00Z">
        <w:r w:rsidR="00A24B93">
          <w:rPr>
            <w:rFonts w:ascii="Times New Roman" w:hAnsi="Times New Roman" w:cs="Times New Roman"/>
            <w:sz w:val="24"/>
            <w:szCs w:val="24"/>
          </w:rPr>
          <w:t xml:space="preserve">which </w:t>
        </w:r>
      </w:ins>
      <w:r w:rsidRPr="00E11DD7">
        <w:rPr>
          <w:rFonts w:ascii="Times New Roman" w:hAnsi="Times New Roman" w:cs="Times New Roman"/>
          <w:sz w:val="24"/>
          <w:szCs w:val="24"/>
        </w:rPr>
        <w:t xml:space="preserve">affects physical properties and/or organism metabolism, </w:t>
      </w:r>
      <w:del w:id="65" w:author="Michel Loreau" w:date="2021-07-09T14:11:00Z">
        <w:r w:rsidRPr="00E11DD7" w:rsidDel="00A24B93">
          <w:rPr>
            <w:rFonts w:ascii="Times New Roman" w:hAnsi="Times New Roman" w:cs="Times New Roman"/>
            <w:sz w:val="24"/>
            <w:szCs w:val="24"/>
          </w:rPr>
          <w:delText xml:space="preserve">or </w:delText>
        </w:r>
      </w:del>
      <w:ins w:id="66" w:author="Michel Loreau" w:date="2021-07-09T14:11:00Z">
        <w:r w:rsidR="00A24B93">
          <w:rPr>
            <w:rFonts w:ascii="Times New Roman" w:hAnsi="Times New Roman" w:cs="Times New Roman"/>
            <w:sz w:val="24"/>
            <w:szCs w:val="24"/>
          </w:rPr>
          <w:t>and</w:t>
        </w:r>
        <w:r w:rsidR="00A24B93"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light</w:t>
      </w:r>
      <w:ins w:id="67" w:author="Michel Loreau" w:date="2021-07-09T14:11:00Z">
        <w:r w:rsidR="00A24B93">
          <w:rPr>
            <w:rFonts w:ascii="Times New Roman" w:hAnsi="Times New Roman" w:cs="Times New Roman"/>
            <w:sz w:val="24"/>
            <w:szCs w:val="24"/>
          </w:rPr>
          <w:t>, which</w:t>
        </w:r>
      </w:ins>
      <w:r w:rsidRPr="00E11DD7">
        <w:rPr>
          <w:rFonts w:ascii="Times New Roman" w:hAnsi="Times New Roman" w:cs="Times New Roman"/>
          <w:sz w:val="24"/>
          <w:szCs w:val="24"/>
        </w:rPr>
        <w:t xml:space="preserve"> </w:t>
      </w:r>
      <w:del w:id="68" w:author="Michel Loreau" w:date="2021-07-09T14:11:00Z">
        <w:r w:rsidRPr="00E11DD7" w:rsidDel="00A24B93">
          <w:rPr>
            <w:rFonts w:ascii="Times New Roman" w:hAnsi="Times New Roman" w:cs="Times New Roman"/>
            <w:sz w:val="24"/>
            <w:szCs w:val="24"/>
          </w:rPr>
          <w:delText xml:space="preserve">that </w:delText>
        </w:r>
      </w:del>
      <w:r w:rsidRPr="00E11DD7">
        <w:rPr>
          <w:rFonts w:ascii="Times New Roman" w:hAnsi="Times New Roman" w:cs="Times New Roman"/>
          <w:sz w:val="24"/>
          <w:szCs w:val="24"/>
        </w:rPr>
        <w:t xml:space="preserve">may be of importance </w:t>
      </w:r>
      <w:del w:id="69" w:author="Michel Loreau" w:date="2021-07-09T14:11:00Z">
        <w:r w:rsidRPr="00E11DD7" w:rsidDel="00A24B93">
          <w:rPr>
            <w:rFonts w:ascii="Times New Roman" w:hAnsi="Times New Roman" w:cs="Times New Roman"/>
            <w:sz w:val="24"/>
            <w:szCs w:val="24"/>
          </w:rPr>
          <w:delText xml:space="preserve">for </w:delText>
        </w:r>
      </w:del>
      <w:ins w:id="70" w:author="Michel Loreau" w:date="2021-07-09T14:11:00Z">
        <w:r w:rsidR="00A24B93">
          <w:rPr>
            <w:rFonts w:ascii="Times New Roman" w:hAnsi="Times New Roman" w:cs="Times New Roman"/>
            <w:sz w:val="24"/>
            <w:szCs w:val="24"/>
          </w:rPr>
          <w:t>to</w:t>
        </w:r>
        <w:r w:rsidR="00A24B93"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visual predators. </w:t>
      </w:r>
      <w:del w:id="71" w:author="Michel Loreau" w:date="2021-07-09T14:11:00Z">
        <w:r w:rsidRPr="00E11DD7" w:rsidDel="00A24B93">
          <w:rPr>
            <w:rFonts w:ascii="Times New Roman" w:hAnsi="Times New Roman" w:cs="Times New Roman"/>
            <w:sz w:val="24"/>
            <w:szCs w:val="24"/>
          </w:rPr>
          <w:delText xml:space="preserve">This </w:delText>
        </w:r>
      </w:del>
      <w:ins w:id="72" w:author="Michel Loreau" w:date="2021-07-09T14:11:00Z">
        <w:r w:rsidR="00A24B93">
          <w:rPr>
            <w:rFonts w:ascii="Times New Roman" w:hAnsi="Times New Roman" w:cs="Times New Roman"/>
            <w:sz w:val="24"/>
            <w:szCs w:val="24"/>
          </w:rPr>
          <w:t>Our</w:t>
        </w:r>
        <w:r w:rsidR="00A24B93"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approach also provides easy ways to validate o</w:t>
      </w:r>
      <w:ins w:id="73" w:author="Michel Loreau" w:date="2021-07-09T14:11:00Z">
        <w:r w:rsidR="00A24B93">
          <w:rPr>
            <w:rFonts w:ascii="Times New Roman" w:hAnsi="Times New Roman" w:cs="Times New Roman"/>
            <w:sz w:val="24"/>
            <w:szCs w:val="24"/>
          </w:rPr>
          <w:t>r</w:t>
        </w:r>
      </w:ins>
      <w:del w:id="74" w:author="Michel Loreau" w:date="2021-07-09T14:11:00Z">
        <w:r w:rsidRPr="00E11DD7" w:rsidDel="00A24B93">
          <w:rPr>
            <w:rFonts w:ascii="Times New Roman" w:hAnsi="Times New Roman" w:cs="Times New Roman"/>
            <w:sz w:val="24"/>
            <w:szCs w:val="24"/>
          </w:rPr>
          <w:delText>f</w:delText>
        </w:r>
      </w:del>
      <w:r w:rsidRPr="00E11DD7">
        <w:rPr>
          <w:rFonts w:ascii="Times New Roman" w:hAnsi="Times New Roman" w:cs="Times New Roman"/>
          <w:sz w:val="24"/>
          <w:szCs w:val="24"/>
        </w:rPr>
        <w:t xml:space="preserve"> falsify hypothes</w:t>
      </w:r>
      <w:ins w:id="75" w:author="Michel Loreau" w:date="2021-07-09T14:11:00Z">
        <w:r w:rsidR="00A24B93">
          <w:rPr>
            <w:rFonts w:ascii="Times New Roman" w:hAnsi="Times New Roman" w:cs="Times New Roman"/>
            <w:sz w:val="24"/>
            <w:szCs w:val="24"/>
          </w:rPr>
          <w:t>e</w:t>
        </w:r>
      </w:ins>
      <w:del w:id="76" w:author="Michel Loreau" w:date="2021-07-09T14:11:00Z">
        <w:r w:rsidRPr="00E11DD7" w:rsidDel="00A24B93">
          <w:rPr>
            <w:rFonts w:ascii="Times New Roman" w:hAnsi="Times New Roman" w:cs="Times New Roman"/>
            <w:sz w:val="24"/>
            <w:szCs w:val="24"/>
          </w:rPr>
          <w:delText>i</w:delText>
        </w:r>
      </w:del>
      <w:r w:rsidRPr="00E11DD7">
        <w:rPr>
          <w:rFonts w:ascii="Times New Roman" w:hAnsi="Times New Roman" w:cs="Times New Roman"/>
          <w:sz w:val="24"/>
          <w:szCs w:val="24"/>
        </w:rPr>
        <w:t>s</w:t>
      </w:r>
      <w:ins w:id="77" w:author="Gregor Fussmann, Prof." w:date="2021-07-12T06:23:00Z">
        <w:r w:rsidR="00234663">
          <w:rPr>
            <w:rFonts w:ascii="Times New Roman" w:hAnsi="Times New Roman" w:cs="Times New Roman"/>
            <w:sz w:val="24"/>
            <w:szCs w:val="24"/>
          </w:rPr>
          <w:t xml:space="preserve"> bec</w:t>
        </w:r>
      </w:ins>
      <w:ins w:id="78" w:author="Gregor Fussmann, Prof." w:date="2021-07-12T06:24:00Z">
        <w:r w:rsidR="00234663">
          <w:rPr>
            <w:rFonts w:ascii="Times New Roman" w:hAnsi="Times New Roman" w:cs="Times New Roman"/>
            <w:sz w:val="24"/>
            <w:szCs w:val="24"/>
          </w:rPr>
          <w:t>ause</w:t>
        </w:r>
      </w:ins>
      <w:del w:id="79" w:author="Gregor Fussmann, Prof." w:date="2021-07-12T06:24:00Z">
        <w:r w:rsidRPr="00E11DD7" w:rsidDel="00234663">
          <w:rPr>
            <w:rFonts w:ascii="Times New Roman" w:hAnsi="Times New Roman" w:cs="Times New Roman"/>
            <w:sz w:val="24"/>
            <w:szCs w:val="24"/>
          </w:rPr>
          <w:delText>. Hence,</w:delText>
        </w:r>
      </w:del>
      <w:r w:rsidRPr="00E11DD7">
        <w:rPr>
          <w:rFonts w:ascii="Times New Roman" w:hAnsi="Times New Roman" w:cs="Times New Roman"/>
          <w:sz w:val="24"/>
          <w:szCs w:val="24"/>
        </w:rPr>
        <w:t xml:space="preserve"> discrepancies between predictions and real data point immediately t</w:t>
      </w:r>
      <w:ins w:id="80" w:author="Michel Loreau" w:date="2021-07-09T14:12:00Z">
        <w:r w:rsidR="00A24B93">
          <w:rPr>
            <w:rFonts w:ascii="Times New Roman" w:hAnsi="Times New Roman" w:cs="Times New Roman"/>
            <w:sz w:val="24"/>
            <w:szCs w:val="24"/>
          </w:rPr>
          <w:t>o either</w:t>
        </w:r>
      </w:ins>
      <w:del w:id="81" w:author="Michel Loreau" w:date="2021-07-09T14:12:00Z">
        <w:r w:rsidRPr="00E11DD7" w:rsidDel="00A24B93">
          <w:rPr>
            <w:rFonts w:ascii="Times New Roman" w:hAnsi="Times New Roman" w:cs="Times New Roman"/>
            <w:sz w:val="24"/>
            <w:szCs w:val="24"/>
          </w:rPr>
          <w:delText>owards</w:delText>
        </w:r>
      </w:del>
      <w:r w:rsidRPr="00E11DD7">
        <w:rPr>
          <w:rFonts w:ascii="Times New Roman" w:hAnsi="Times New Roman" w:cs="Times New Roman"/>
          <w:sz w:val="24"/>
          <w:szCs w:val="24"/>
        </w:rPr>
        <w:t xml:space="preserve"> </w:t>
      </w:r>
      <w:del w:id="82" w:author="Michel Loreau" w:date="2021-07-09T14:12:00Z">
        <w:r w:rsidRPr="00E11DD7" w:rsidDel="00A24B93">
          <w:rPr>
            <w:rFonts w:ascii="Times New Roman" w:hAnsi="Times New Roman" w:cs="Times New Roman"/>
            <w:sz w:val="24"/>
            <w:szCs w:val="24"/>
          </w:rPr>
          <w:delText xml:space="preserve">an </w:delText>
        </w:r>
      </w:del>
      <w:r w:rsidRPr="00E11DD7">
        <w:rPr>
          <w:rFonts w:ascii="Times New Roman" w:hAnsi="Times New Roman" w:cs="Times New Roman"/>
          <w:sz w:val="24"/>
          <w:szCs w:val="24"/>
        </w:rPr>
        <w:t>error</w:t>
      </w:r>
      <w:ins w:id="83" w:author="Michel Loreau" w:date="2021-07-09T14:12:00Z">
        <w:r w:rsidR="00A24B93">
          <w:rPr>
            <w:rFonts w:ascii="Times New Roman" w:hAnsi="Times New Roman" w:cs="Times New Roman"/>
            <w:sz w:val="24"/>
            <w:szCs w:val="24"/>
          </w:rPr>
          <w:t>s</w:t>
        </w:r>
      </w:ins>
      <w:r w:rsidRPr="00E11DD7">
        <w:rPr>
          <w:rFonts w:ascii="Times New Roman" w:hAnsi="Times New Roman" w:cs="Times New Roman"/>
          <w:sz w:val="24"/>
          <w:szCs w:val="24"/>
        </w:rPr>
        <w:t xml:space="preserve"> in the model</w:t>
      </w:r>
      <w:del w:id="84" w:author="Michel Loreau" w:date="2021-07-09T14:12:00Z">
        <w:r w:rsidRPr="00E11DD7" w:rsidDel="00A24B93">
          <w:rPr>
            <w:rFonts w:ascii="Times New Roman" w:hAnsi="Times New Roman" w:cs="Times New Roman"/>
            <w:sz w:val="24"/>
            <w:szCs w:val="24"/>
          </w:rPr>
          <w:delText>ling,</w:delText>
        </w:r>
      </w:del>
      <w:r w:rsidRPr="00E11DD7">
        <w:rPr>
          <w:rFonts w:ascii="Times New Roman" w:hAnsi="Times New Roman" w:cs="Times New Roman"/>
          <w:sz w:val="24"/>
          <w:szCs w:val="24"/>
        </w:rPr>
        <w:t xml:space="preserve"> or </w:t>
      </w:r>
      <w:del w:id="85" w:author="Michel Loreau" w:date="2021-07-09T14:12:00Z">
        <w:r w:rsidRPr="00E11DD7" w:rsidDel="00A24B93">
          <w:rPr>
            <w:rFonts w:ascii="Times New Roman" w:hAnsi="Times New Roman" w:cs="Times New Roman"/>
            <w:sz w:val="24"/>
            <w:szCs w:val="24"/>
          </w:rPr>
          <w:delText xml:space="preserve">means that important </w:delText>
        </w:r>
      </w:del>
      <w:ins w:id="86" w:author="Michel Loreau" w:date="2021-07-09T14:12:00Z">
        <w:r w:rsidR="00A24B93">
          <w:rPr>
            <w:rFonts w:ascii="Times New Roman" w:hAnsi="Times New Roman" w:cs="Times New Roman"/>
            <w:sz w:val="24"/>
            <w:szCs w:val="24"/>
          </w:rPr>
          <w:t xml:space="preserve">missing </w:t>
        </w:r>
      </w:ins>
      <w:r w:rsidRPr="00E11DD7">
        <w:rPr>
          <w:rFonts w:ascii="Times New Roman" w:hAnsi="Times New Roman" w:cs="Times New Roman"/>
          <w:sz w:val="24"/>
          <w:szCs w:val="24"/>
        </w:rPr>
        <w:t>mechanisms</w:t>
      </w:r>
      <w:del w:id="87" w:author="Michel Loreau" w:date="2021-07-09T14:13:00Z">
        <w:r w:rsidRPr="00E11DD7" w:rsidDel="00A24B93">
          <w:rPr>
            <w:rFonts w:ascii="Times New Roman" w:hAnsi="Times New Roman" w:cs="Times New Roman"/>
            <w:sz w:val="24"/>
            <w:szCs w:val="24"/>
          </w:rPr>
          <w:delText xml:space="preserve"> are missing</w:delText>
        </w:r>
      </w:del>
      <w:r w:rsidRPr="00E11DD7">
        <w:rPr>
          <w:rFonts w:ascii="Times New Roman" w:hAnsi="Times New Roman" w:cs="Times New Roman"/>
          <w:sz w:val="24"/>
          <w:szCs w:val="24"/>
        </w:rPr>
        <w:t>.</w:t>
      </w:r>
      <w:r>
        <w:rPr>
          <w:rFonts w:ascii="Times New Roman" w:hAnsi="Times New Roman" w:cs="Times New Roman"/>
          <w:sz w:val="24"/>
          <w:szCs w:val="24"/>
        </w:rPr>
        <w:t xml:space="preserve"> </w:t>
      </w:r>
      <w:del w:id="88" w:author="Michel Loreau" w:date="2021-07-09T14:13:00Z">
        <w:r w:rsidRPr="00E11DD7" w:rsidDel="00A24B93">
          <w:rPr>
            <w:rFonts w:ascii="Times New Roman" w:hAnsi="Times New Roman" w:cs="Times New Roman"/>
            <w:sz w:val="24"/>
            <w:szCs w:val="24"/>
          </w:rPr>
          <w:delText>Using this approach, functional response becomes an emerging property of the system. It opens a promising avenue for new approaches that would merge the biological part and the physical part of the medium.</w:delText>
        </w:r>
      </w:del>
      <w:r w:rsidRPr="00E11DD7">
        <w:rPr>
          <w:rFonts w:ascii="Times New Roman" w:hAnsi="Times New Roman" w:cs="Times New Roman"/>
          <w:sz w:val="24"/>
          <w:szCs w:val="24"/>
        </w:rPr>
        <w:t xml:space="preserve"> The strength of this kind of approach is</w:t>
      </w:r>
      <w:ins w:id="89" w:author="Gregor Fussmann, Prof." w:date="2021-07-12T06:25:00Z">
        <w:r w:rsidR="00234663">
          <w:rPr>
            <w:rFonts w:ascii="Times New Roman" w:hAnsi="Times New Roman" w:cs="Times New Roman"/>
            <w:sz w:val="24"/>
            <w:szCs w:val="24"/>
          </w:rPr>
          <w:t xml:space="preserve"> the ability</w:t>
        </w:r>
      </w:ins>
      <w:r w:rsidRPr="00E11DD7">
        <w:rPr>
          <w:rFonts w:ascii="Times New Roman" w:hAnsi="Times New Roman" w:cs="Times New Roman"/>
          <w:sz w:val="24"/>
          <w:szCs w:val="24"/>
        </w:rPr>
        <w:t xml:space="preserve"> to derive patterns at the community level from measures done at the individual or species </w:t>
      </w:r>
      <w:commentRangeStart w:id="90"/>
      <w:r w:rsidRPr="00E11DD7">
        <w:rPr>
          <w:rFonts w:ascii="Times New Roman" w:hAnsi="Times New Roman" w:cs="Times New Roman"/>
          <w:sz w:val="24"/>
          <w:szCs w:val="24"/>
        </w:rPr>
        <w:t>level</w:t>
      </w:r>
      <w:commentRangeEnd w:id="90"/>
      <w:r w:rsidR="00CC6A3C">
        <w:rPr>
          <w:rStyle w:val="CommentReference"/>
        </w:rPr>
        <w:commentReference w:id="90"/>
      </w:r>
      <w:r w:rsidRPr="00E11DD7">
        <w:rPr>
          <w:rFonts w:ascii="Times New Roman" w:hAnsi="Times New Roman" w:cs="Times New Roman"/>
          <w:sz w:val="24"/>
          <w:szCs w:val="24"/>
        </w:rPr>
        <w:t xml:space="preserve">. </w:t>
      </w:r>
    </w:p>
    <w:p w14:paraId="22F8A585" w14:textId="77777777" w:rsidR="006E5ADE" w:rsidRDefault="006E5ADE" w:rsidP="006E5ADE">
      <w:pPr>
        <w:rPr>
          <w:rFonts w:ascii="Times New Roman" w:hAnsi="Times New Roman" w:cs="Times New Roman"/>
          <w:b/>
          <w:bCs/>
        </w:rPr>
      </w:pPr>
    </w:p>
    <w:p w14:paraId="78098943" w14:textId="7DCFABA4" w:rsidR="00A641ED" w:rsidRPr="00220142" w:rsidRDefault="00A641ED" w:rsidP="00623A61">
      <w:pPr>
        <w:pStyle w:val="Heading1"/>
        <w:spacing w:line="480" w:lineRule="auto"/>
        <w:rPr>
          <w:rFonts w:ascii="Times New Roman" w:hAnsi="Times New Roman" w:cs="Times New Roman"/>
          <w:b/>
          <w:bCs/>
          <w:color w:val="auto"/>
        </w:rPr>
      </w:pPr>
      <w:r w:rsidRPr="00220142">
        <w:rPr>
          <w:rFonts w:ascii="Times New Roman" w:hAnsi="Times New Roman" w:cs="Times New Roman"/>
          <w:b/>
          <w:bCs/>
          <w:color w:val="auto"/>
        </w:rPr>
        <w:t>Introduction</w:t>
      </w:r>
    </w:p>
    <w:p w14:paraId="7BE44BE3" w14:textId="03E58FA4" w:rsidR="00A51021" w:rsidRPr="00220142" w:rsidDel="00C973B4" w:rsidRDefault="00C11110" w:rsidP="00623A61">
      <w:pPr>
        <w:spacing w:line="480" w:lineRule="auto"/>
        <w:rPr>
          <w:del w:id="91" w:author="Michel Loreau" w:date="2021-07-09T14:14:00Z"/>
          <w:rFonts w:ascii="Times New Roman" w:hAnsi="Times New Roman" w:cs="Times New Roman"/>
          <w:sz w:val="24"/>
          <w:szCs w:val="24"/>
        </w:rPr>
      </w:pPr>
      <w:r w:rsidRPr="00220142">
        <w:rPr>
          <w:rFonts w:ascii="Times New Roman" w:hAnsi="Times New Roman" w:cs="Times New Roman"/>
          <w:sz w:val="24"/>
          <w:szCs w:val="24"/>
        </w:rPr>
        <w:t xml:space="preserve">The study of </w:t>
      </w:r>
      <w:del w:id="92" w:author="Michel Loreau" w:date="2021-07-09T14:14:00Z">
        <w:r w:rsidRPr="00220142" w:rsidDel="00C973B4">
          <w:rPr>
            <w:rFonts w:ascii="Times New Roman" w:hAnsi="Times New Roman" w:cs="Times New Roman"/>
            <w:sz w:val="24"/>
            <w:szCs w:val="24"/>
          </w:rPr>
          <w:delText xml:space="preserve">the </w:delText>
        </w:r>
      </w:del>
      <w:ins w:id="93" w:author="Michel Loreau" w:date="2021-07-09T14:14:00Z">
        <w:r w:rsidR="00C973B4">
          <w:rPr>
            <w:rFonts w:ascii="Times New Roman" w:hAnsi="Times New Roman" w:cs="Times New Roman"/>
            <w:sz w:val="24"/>
            <w:szCs w:val="24"/>
          </w:rPr>
          <w:t>prey</w:t>
        </w:r>
        <w:r w:rsidR="00C973B4" w:rsidRPr="00220142">
          <w:rPr>
            <w:rFonts w:ascii="Times New Roman" w:hAnsi="Times New Roman" w:cs="Times New Roman"/>
            <w:sz w:val="24"/>
            <w:szCs w:val="24"/>
          </w:rPr>
          <w:t xml:space="preserve"> </w:t>
        </w:r>
      </w:ins>
      <w:r w:rsidR="00097612" w:rsidRPr="00220142">
        <w:rPr>
          <w:rFonts w:ascii="Times New Roman" w:hAnsi="Times New Roman" w:cs="Times New Roman"/>
          <w:sz w:val="24"/>
          <w:szCs w:val="24"/>
        </w:rPr>
        <w:t xml:space="preserve">consumption </w:t>
      </w:r>
      <w:del w:id="94" w:author="Michel Loreau" w:date="2021-07-09T14:14:00Z">
        <w:r w:rsidR="00097612" w:rsidRPr="00220142" w:rsidDel="00C973B4">
          <w:rPr>
            <w:rFonts w:ascii="Times New Roman" w:hAnsi="Times New Roman" w:cs="Times New Roman"/>
            <w:sz w:val="24"/>
            <w:szCs w:val="24"/>
          </w:rPr>
          <w:delText xml:space="preserve">rate of </w:delText>
        </w:r>
        <w:r w:rsidRPr="00220142" w:rsidDel="00C973B4">
          <w:rPr>
            <w:rFonts w:ascii="Times New Roman" w:hAnsi="Times New Roman" w:cs="Times New Roman"/>
            <w:sz w:val="24"/>
            <w:szCs w:val="24"/>
          </w:rPr>
          <w:delText xml:space="preserve">prey </w:delText>
        </w:r>
      </w:del>
      <w:r w:rsidR="00F204F2" w:rsidRPr="00220142">
        <w:rPr>
          <w:rFonts w:ascii="Times New Roman" w:hAnsi="Times New Roman" w:cs="Times New Roman"/>
          <w:sz w:val="24"/>
          <w:szCs w:val="24"/>
        </w:rPr>
        <w:t xml:space="preserve">by a </w:t>
      </w:r>
      <w:del w:id="95" w:author="Michel Loreau" w:date="2021-07-09T14:14:00Z">
        <w:r w:rsidR="00F204F2" w:rsidRPr="00220142" w:rsidDel="00C973B4">
          <w:rPr>
            <w:rFonts w:ascii="Times New Roman" w:hAnsi="Times New Roman" w:cs="Times New Roman"/>
            <w:sz w:val="24"/>
            <w:szCs w:val="24"/>
          </w:rPr>
          <w:delText>given</w:delText>
        </w:r>
        <w:r w:rsidRPr="00220142" w:rsidDel="00C973B4">
          <w:rPr>
            <w:rFonts w:ascii="Times New Roman" w:hAnsi="Times New Roman" w:cs="Times New Roman"/>
            <w:sz w:val="24"/>
            <w:szCs w:val="24"/>
          </w:rPr>
          <w:delText xml:space="preserve"> </w:delText>
        </w:r>
      </w:del>
      <w:r w:rsidRPr="00220142">
        <w:rPr>
          <w:rFonts w:ascii="Times New Roman" w:hAnsi="Times New Roman" w:cs="Times New Roman"/>
          <w:sz w:val="24"/>
          <w:szCs w:val="24"/>
        </w:rPr>
        <w:t xml:space="preserve">predator </w:t>
      </w:r>
      <w:r w:rsidR="00947D88">
        <w:rPr>
          <w:rFonts w:ascii="Times New Roman" w:hAnsi="Times New Roman" w:cs="Times New Roman"/>
          <w:sz w:val="24"/>
          <w:szCs w:val="24"/>
        </w:rPr>
        <w:t xml:space="preserve">(i.e., the functional response) </w:t>
      </w:r>
      <w:r w:rsidRPr="00220142">
        <w:rPr>
          <w:rFonts w:ascii="Times New Roman" w:hAnsi="Times New Roman" w:cs="Times New Roman"/>
          <w:sz w:val="24"/>
          <w:szCs w:val="24"/>
        </w:rPr>
        <w:t xml:space="preserve">began several decades ago </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C43B55" w:rsidRPr="00220142">
        <w:rPr>
          <w:rFonts w:ascii="Times New Roman" w:hAnsi="Times New Roman" w:cs="Times New Roman"/>
          <w:noProof/>
          <w:sz w:val="24"/>
          <w:szCs w:val="24"/>
        </w:rPr>
        <w:t>(Gause, 1934</w:t>
      </w:r>
      <w:r w:rsidR="00C43B55" w:rsidRPr="00220142">
        <w:rPr>
          <w:rFonts w:ascii="Times New Roman" w:hAnsi="Times New Roman" w:cs="Times New Roman"/>
          <w:sz w:val="24"/>
          <w:szCs w:val="24"/>
        </w:rPr>
        <w:fldChar w:fldCharType="end"/>
      </w:r>
      <w:r w:rsidR="006E691E" w:rsidRPr="00220142">
        <w:rPr>
          <w:rFonts w:ascii="Times New Roman" w:hAnsi="Times New Roman" w:cs="Times New Roman"/>
          <w:sz w:val="24"/>
          <w:szCs w:val="24"/>
        </w:rPr>
        <w:t>;</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6E691E" w:rsidRPr="00220142">
        <w:rPr>
          <w:rFonts w:ascii="Times New Roman" w:hAnsi="Times New Roman" w:cs="Times New Roman"/>
          <w:noProof/>
          <w:sz w:val="24"/>
          <w:szCs w:val="24"/>
        </w:rPr>
        <w:t xml:space="preserve"> </w:t>
      </w:r>
      <w:r w:rsidR="00C43B55" w:rsidRPr="00220142">
        <w:rPr>
          <w:rFonts w:ascii="Times New Roman" w:hAnsi="Times New Roman" w:cs="Times New Roman"/>
          <w:noProof/>
          <w:sz w:val="24"/>
          <w:szCs w:val="24"/>
        </w:rPr>
        <w:t>Gause et al., 1936)</w:t>
      </w:r>
      <w:r w:rsidR="00C43B55" w:rsidRPr="00220142">
        <w:rPr>
          <w:rFonts w:ascii="Times New Roman" w:hAnsi="Times New Roman" w:cs="Times New Roman"/>
          <w:sz w:val="24"/>
          <w:szCs w:val="24"/>
        </w:rPr>
        <w:fldChar w:fldCharType="end"/>
      </w:r>
      <w:ins w:id="96" w:author="Gregor Fussmann, Prof." w:date="2021-07-12T06:28:00Z">
        <w:r w:rsidR="00CC6A3C">
          <w:rPr>
            <w:rFonts w:ascii="Times New Roman" w:hAnsi="Times New Roman" w:cs="Times New Roman"/>
            <w:sz w:val="24"/>
            <w:szCs w:val="24"/>
          </w:rPr>
          <w:t xml:space="preserve"> and was accompanied by </w:t>
        </w:r>
      </w:ins>
      <w:ins w:id="97" w:author="Gregor Fussmann, Prof." w:date="2021-07-12T06:29:00Z">
        <w:r w:rsidR="00CC6A3C">
          <w:rPr>
            <w:rFonts w:ascii="Times New Roman" w:hAnsi="Times New Roman" w:cs="Times New Roman"/>
            <w:sz w:val="24"/>
            <w:szCs w:val="24"/>
          </w:rPr>
          <w:t xml:space="preserve">the development of </w:t>
        </w:r>
      </w:ins>
      <w:del w:id="98" w:author="Gregor Fussmann, Prof." w:date="2021-07-12T06:29:00Z">
        <w:r w:rsidRPr="00220142" w:rsidDel="00CC6A3C">
          <w:rPr>
            <w:rFonts w:ascii="Times New Roman" w:hAnsi="Times New Roman" w:cs="Times New Roman"/>
            <w:sz w:val="24"/>
            <w:szCs w:val="24"/>
          </w:rPr>
          <w:delText xml:space="preserve">. </w:delText>
        </w:r>
        <w:r w:rsidR="00947D88" w:rsidDel="00CC6A3C">
          <w:rPr>
            <w:rFonts w:ascii="Times New Roman" w:hAnsi="Times New Roman" w:cs="Times New Roman"/>
            <w:sz w:val="24"/>
            <w:szCs w:val="24"/>
          </w:rPr>
          <w:delText xml:space="preserve">Quickly, the need </w:delText>
        </w:r>
        <w:r w:rsidR="00907FE5" w:rsidDel="00CC6A3C">
          <w:rPr>
            <w:rFonts w:ascii="Times New Roman" w:hAnsi="Times New Roman" w:cs="Times New Roman"/>
            <w:sz w:val="24"/>
            <w:szCs w:val="24"/>
          </w:rPr>
          <w:delText xml:space="preserve">for </w:delText>
        </w:r>
      </w:del>
      <w:r w:rsidR="00947D88">
        <w:rPr>
          <w:rFonts w:ascii="Times New Roman" w:hAnsi="Times New Roman" w:cs="Times New Roman"/>
          <w:sz w:val="24"/>
          <w:szCs w:val="24"/>
        </w:rPr>
        <w:t xml:space="preserve">a theoretical framework </w:t>
      </w:r>
      <w:ins w:id="99" w:author="Gregor Fussmann, Prof." w:date="2021-07-12T06:30:00Z">
        <w:r w:rsidR="00CC6A3C">
          <w:rPr>
            <w:rFonts w:ascii="Times New Roman" w:hAnsi="Times New Roman" w:cs="Times New Roman"/>
            <w:sz w:val="24"/>
            <w:szCs w:val="24"/>
          </w:rPr>
          <w:t>based on</w:t>
        </w:r>
      </w:ins>
      <w:del w:id="100" w:author="Gregor Fussmann, Prof." w:date="2021-07-12T06:30:00Z">
        <w:r w:rsidR="00105C56" w:rsidDel="00CC6A3C">
          <w:rPr>
            <w:rFonts w:ascii="Times New Roman" w:hAnsi="Times New Roman" w:cs="Times New Roman"/>
            <w:sz w:val="24"/>
            <w:szCs w:val="24"/>
          </w:rPr>
          <w:delText>emerged</w:delText>
        </w:r>
        <w:r w:rsidR="00947D88" w:rsidDel="00CC6A3C">
          <w:rPr>
            <w:rFonts w:ascii="Times New Roman" w:hAnsi="Times New Roman" w:cs="Times New Roman"/>
            <w:sz w:val="24"/>
            <w:szCs w:val="24"/>
          </w:rPr>
          <w:delText>, and s</w:delText>
        </w:r>
        <w:r w:rsidRPr="00220142" w:rsidDel="00CC6A3C">
          <w:rPr>
            <w:rFonts w:ascii="Times New Roman" w:hAnsi="Times New Roman" w:cs="Times New Roman"/>
            <w:sz w:val="24"/>
            <w:szCs w:val="24"/>
          </w:rPr>
          <w:delText>everal</w:delText>
        </w:r>
      </w:del>
      <w:r w:rsidRPr="00220142">
        <w:rPr>
          <w:rFonts w:ascii="Times New Roman" w:hAnsi="Times New Roman" w:cs="Times New Roman"/>
          <w:sz w:val="24"/>
          <w:szCs w:val="24"/>
        </w:rPr>
        <w:t xml:space="preserve"> mechanistic </w:t>
      </w:r>
      <w:ins w:id="101" w:author="Gregor Fussmann, Prof." w:date="2021-07-12T06:30:00Z">
        <w:r w:rsidR="00CC6A3C">
          <w:rPr>
            <w:rFonts w:ascii="Times New Roman" w:hAnsi="Times New Roman" w:cs="Times New Roman"/>
            <w:sz w:val="24"/>
            <w:szCs w:val="24"/>
          </w:rPr>
          <w:t>principles</w:t>
        </w:r>
      </w:ins>
      <w:del w:id="102" w:author="Gregor Fussmann, Prof." w:date="2021-07-12T06:30:00Z">
        <w:r w:rsidRPr="00220142" w:rsidDel="00CC6A3C">
          <w:rPr>
            <w:rFonts w:ascii="Times New Roman" w:hAnsi="Times New Roman" w:cs="Times New Roman"/>
            <w:sz w:val="24"/>
            <w:szCs w:val="24"/>
          </w:rPr>
          <w:delText xml:space="preserve">approaches </w:delText>
        </w:r>
        <w:r w:rsidR="00EA1C14" w:rsidDel="00CC6A3C">
          <w:rPr>
            <w:rFonts w:ascii="Times New Roman" w:hAnsi="Times New Roman" w:cs="Times New Roman"/>
            <w:sz w:val="24"/>
            <w:szCs w:val="24"/>
          </w:rPr>
          <w:delText xml:space="preserve">were </w:delText>
        </w:r>
        <w:commentRangeStart w:id="103"/>
        <w:r w:rsidRPr="00220142" w:rsidDel="00CC6A3C">
          <w:rPr>
            <w:rFonts w:ascii="Times New Roman" w:hAnsi="Times New Roman" w:cs="Times New Roman"/>
            <w:sz w:val="24"/>
            <w:szCs w:val="24"/>
          </w:rPr>
          <w:delText>proposed</w:delText>
        </w:r>
      </w:del>
      <w:commentRangeEnd w:id="103"/>
      <w:r w:rsidR="00CC6A3C">
        <w:rPr>
          <w:rStyle w:val="CommentReference"/>
        </w:rPr>
        <w:commentReference w:id="103"/>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(Lotka, 1923</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F93A16">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Volterra, 1926</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Beverton and Holt, 1957</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Watt, 1959)</w:t>
      </w:r>
      <w:r w:rsidR="00EA1C14">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p>
    <w:p w14:paraId="1210B7C4" w14:textId="1638398D" w:rsidR="00DD1E3C" w:rsidRPr="00220142" w:rsidRDefault="00DA4829">
      <w:pPr>
        <w:spacing w:line="480" w:lineRule="auto"/>
        <w:rPr>
          <w:rFonts w:ascii="Times New Roman" w:hAnsi="Times New Roman" w:cs="Times New Roman"/>
          <w:sz w:val="24"/>
          <w:szCs w:val="24"/>
        </w:rPr>
        <w:pPrChange w:id="104" w:author="Michel Loreau" w:date="2021-07-09T14:14:00Z">
          <w:pPr>
            <w:spacing w:line="480" w:lineRule="auto"/>
            <w:ind w:firstLine="720"/>
          </w:pPr>
        </w:pPrChange>
      </w:pPr>
      <w:r w:rsidRPr="00220142">
        <w:rPr>
          <w:rFonts w:ascii="Times New Roman" w:hAnsi="Times New Roman" w:cs="Times New Roman"/>
          <w:sz w:val="24"/>
          <w:szCs w:val="24"/>
        </w:rPr>
        <w:t xml:space="preserve">The model proposed by </w:t>
      </w:r>
      <w:r w:rsidR="001E7AEA"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(1961;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w:t>
      </w:r>
      <w:r w:rsidR="00901896" w:rsidRPr="00220142">
        <w:rPr>
          <w:rFonts w:ascii="Times New Roman" w:hAnsi="Times New Roman" w:cs="Times New Roman"/>
          <w:sz w:val="24"/>
          <w:szCs w:val="24"/>
        </w:rPr>
        <w:t>one of</w:t>
      </w:r>
      <w:r w:rsidRPr="00220142">
        <w:rPr>
          <w:rFonts w:ascii="Times New Roman" w:hAnsi="Times New Roman" w:cs="Times New Roman"/>
          <w:sz w:val="24"/>
          <w:szCs w:val="24"/>
        </w:rPr>
        <w:t xml:space="preserve"> the best known.</w:t>
      </w:r>
      <w:r w:rsidR="00C11110" w:rsidRPr="00220142">
        <w:rPr>
          <w:rFonts w:ascii="Times New Roman" w:hAnsi="Times New Roman" w:cs="Times New Roman"/>
          <w:sz w:val="24"/>
          <w:szCs w:val="24"/>
        </w:rPr>
        <w:t xml:space="preserve"> </w:t>
      </w:r>
      <w:r w:rsidR="00E70BC9" w:rsidRPr="00220142">
        <w:rPr>
          <w:rFonts w:ascii="Times New Roman" w:hAnsi="Times New Roman" w:cs="Times New Roman"/>
          <w:sz w:val="24"/>
          <w:szCs w:val="24"/>
        </w:rPr>
        <w:t>This mechanistic model defines parameters such as attack rate (the rate at which a predator encounter</w:t>
      </w:r>
      <w:ins w:id="105" w:author="Michel Loreau" w:date="2021-07-09T14:15:00Z">
        <w:r w:rsidR="00C973B4">
          <w:rPr>
            <w:rFonts w:ascii="Times New Roman" w:hAnsi="Times New Roman" w:cs="Times New Roman"/>
            <w:sz w:val="24"/>
            <w:szCs w:val="24"/>
          </w:rPr>
          <w:t>s</w:t>
        </w:r>
      </w:ins>
      <w:r w:rsidR="00E70BC9" w:rsidRPr="00220142">
        <w:rPr>
          <w:rFonts w:ascii="Times New Roman" w:hAnsi="Times New Roman" w:cs="Times New Roman"/>
          <w:sz w:val="24"/>
          <w:szCs w:val="24"/>
        </w:rPr>
        <w:t xml:space="preserve"> and capture</w:t>
      </w:r>
      <w:ins w:id="106" w:author="Michel Loreau" w:date="2021-07-09T14:15:00Z">
        <w:r w:rsidR="00C973B4">
          <w:rPr>
            <w:rFonts w:ascii="Times New Roman" w:hAnsi="Times New Roman" w:cs="Times New Roman"/>
            <w:sz w:val="24"/>
            <w:szCs w:val="24"/>
          </w:rPr>
          <w:t>s</w:t>
        </w:r>
      </w:ins>
      <w:r w:rsidR="00E70BC9" w:rsidRPr="00220142">
        <w:rPr>
          <w:rFonts w:ascii="Times New Roman" w:hAnsi="Times New Roman" w:cs="Times New Roman"/>
          <w:sz w:val="24"/>
          <w:szCs w:val="24"/>
        </w:rPr>
        <w:t xml:space="preserve"> prey) and handling time (the time </w:t>
      </w:r>
      <w:r w:rsidR="00DE427B" w:rsidRPr="00220142">
        <w:rPr>
          <w:rFonts w:ascii="Times New Roman" w:hAnsi="Times New Roman" w:cs="Times New Roman"/>
          <w:sz w:val="24"/>
          <w:szCs w:val="24"/>
        </w:rPr>
        <w:t xml:space="preserve">needed by </w:t>
      </w:r>
      <w:r w:rsidR="00E70BC9" w:rsidRPr="00220142">
        <w:rPr>
          <w:rFonts w:ascii="Times New Roman" w:hAnsi="Times New Roman" w:cs="Times New Roman"/>
          <w:sz w:val="24"/>
          <w:szCs w:val="24"/>
        </w:rPr>
        <w:t xml:space="preserve">the predator </w:t>
      </w:r>
      <w:r w:rsidR="00DE427B" w:rsidRPr="00220142">
        <w:rPr>
          <w:rFonts w:ascii="Times New Roman" w:hAnsi="Times New Roman" w:cs="Times New Roman"/>
          <w:sz w:val="24"/>
          <w:szCs w:val="24"/>
        </w:rPr>
        <w:t xml:space="preserve">to subdue, ingest and digest </w:t>
      </w:r>
      <w:r w:rsidR="00F27ECF" w:rsidRPr="00220142">
        <w:rPr>
          <w:rFonts w:ascii="Times New Roman" w:hAnsi="Times New Roman" w:cs="Times New Roman"/>
          <w:sz w:val="24"/>
          <w:szCs w:val="24"/>
        </w:rPr>
        <w:t>the captured</w:t>
      </w:r>
      <w:r w:rsidR="00E70BC9" w:rsidRPr="00220142">
        <w:rPr>
          <w:rFonts w:ascii="Times New Roman" w:hAnsi="Times New Roman" w:cs="Times New Roman"/>
          <w:sz w:val="24"/>
          <w:szCs w:val="24"/>
        </w:rPr>
        <w:t xml:space="preserve"> </w:t>
      </w:r>
      <w:r w:rsidR="00E70BC9" w:rsidRPr="00220142">
        <w:rPr>
          <w:rFonts w:ascii="Times New Roman" w:hAnsi="Times New Roman" w:cs="Times New Roman"/>
          <w:sz w:val="24"/>
          <w:szCs w:val="24"/>
        </w:rPr>
        <w:lastRenderedPageBreak/>
        <w:t>prey</w:t>
      </w:r>
      <w:r w:rsidR="00DE427B" w:rsidRPr="00220142">
        <w:rPr>
          <w:rFonts w:ascii="Times New Roman" w:hAnsi="Times New Roman" w:cs="Times New Roman"/>
          <w:sz w:val="24"/>
          <w:szCs w:val="24"/>
        </w:rPr>
        <w:t>,</w:t>
      </w:r>
      <w:r w:rsidR="00E70BC9" w:rsidRPr="00220142">
        <w:rPr>
          <w:rFonts w:ascii="Times New Roman" w:hAnsi="Times New Roman" w:cs="Times New Roman"/>
          <w:sz w:val="24"/>
          <w:szCs w:val="24"/>
        </w:rPr>
        <w:t xml:space="preserve"> and </w:t>
      </w:r>
      <w:r w:rsidR="00DE427B" w:rsidRPr="00220142">
        <w:rPr>
          <w:rFonts w:ascii="Times New Roman" w:hAnsi="Times New Roman" w:cs="Times New Roman"/>
          <w:sz w:val="24"/>
          <w:szCs w:val="24"/>
        </w:rPr>
        <w:t xml:space="preserve">during which the predator </w:t>
      </w:r>
      <w:r w:rsidR="00F27ECF" w:rsidRPr="00220142">
        <w:rPr>
          <w:rFonts w:ascii="Times New Roman" w:hAnsi="Times New Roman" w:cs="Times New Roman"/>
          <w:sz w:val="24"/>
          <w:szCs w:val="24"/>
        </w:rPr>
        <w:t>cannot</w:t>
      </w:r>
      <w:r w:rsidR="00E70BC9" w:rsidRPr="00220142">
        <w:rPr>
          <w:rFonts w:ascii="Times New Roman" w:hAnsi="Times New Roman" w:cs="Times New Roman"/>
          <w:sz w:val="24"/>
          <w:szCs w:val="24"/>
        </w:rPr>
        <w:t xml:space="preserve"> attack another prey). These parameters can be measured</w:t>
      </w:r>
      <w:r w:rsidR="00C223B1">
        <w:rPr>
          <w:rFonts w:ascii="Times New Roman" w:hAnsi="Times New Roman" w:cs="Times New Roman"/>
          <w:sz w:val="24"/>
          <w:szCs w:val="24"/>
        </w:rPr>
        <w:t xml:space="preserve"> concomitantly</w:t>
      </w:r>
      <w:r w:rsidR="00E70BC9" w:rsidRPr="00220142">
        <w:rPr>
          <w:rFonts w:ascii="Times New Roman" w:hAnsi="Times New Roman" w:cs="Times New Roman"/>
          <w:sz w:val="24"/>
          <w:szCs w:val="24"/>
        </w:rPr>
        <w:t xml:space="preserve">, and they give information about factors that constrain predation on a given prey, which is </w:t>
      </w:r>
      <w:del w:id="107" w:author="Michel Loreau" w:date="2021-07-09T14:15:00Z">
        <w:r w:rsidR="00E70BC9" w:rsidRPr="00220142" w:rsidDel="00C973B4">
          <w:rPr>
            <w:rFonts w:ascii="Times New Roman" w:hAnsi="Times New Roman" w:cs="Times New Roman"/>
            <w:sz w:val="24"/>
            <w:szCs w:val="24"/>
          </w:rPr>
          <w:delText xml:space="preserve">the </w:delText>
        </w:r>
      </w:del>
      <w:ins w:id="108" w:author="Michel Loreau" w:date="2021-07-09T14:15:00Z">
        <w:r w:rsidR="00C973B4">
          <w:rPr>
            <w:rFonts w:ascii="Times New Roman" w:hAnsi="Times New Roman" w:cs="Times New Roman"/>
            <w:sz w:val="24"/>
            <w:szCs w:val="24"/>
          </w:rPr>
          <w:t>a</w:t>
        </w:r>
        <w:r w:rsidR="00C973B4" w:rsidRPr="00220142">
          <w:rPr>
            <w:rFonts w:ascii="Times New Roman" w:hAnsi="Times New Roman" w:cs="Times New Roman"/>
            <w:sz w:val="24"/>
            <w:szCs w:val="24"/>
          </w:rPr>
          <w:t xml:space="preserve"> </w:t>
        </w:r>
      </w:ins>
      <w:r w:rsidR="00E70BC9" w:rsidRPr="00220142">
        <w:rPr>
          <w:rFonts w:ascii="Times New Roman" w:hAnsi="Times New Roman" w:cs="Times New Roman"/>
          <w:sz w:val="24"/>
          <w:szCs w:val="24"/>
        </w:rPr>
        <w:t>strength of this mechanistic approach.</w:t>
      </w:r>
    </w:p>
    <w:p w14:paraId="35F95E7D" w14:textId="29DE1DDE" w:rsidR="001F1514" w:rsidRPr="00C223B1" w:rsidRDefault="00E70BC9" w:rsidP="00DA4829">
      <w:pPr>
        <w:spacing w:line="480" w:lineRule="auto"/>
        <w:rPr>
          <w:rFonts w:ascii="Times New Roman" w:hAnsi="Times New Roman" w:cs="Times New Roman"/>
          <w:sz w:val="24"/>
          <w:szCs w:val="24"/>
        </w:rPr>
      </w:pPr>
      <w:r w:rsidRPr="00220142">
        <w:rPr>
          <w:rFonts w:ascii="Times New Roman" w:hAnsi="Times New Roman" w:cs="Times New Roman"/>
          <w:sz w:val="24"/>
          <w:szCs w:val="24"/>
        </w:rPr>
        <w:tab/>
      </w:r>
      <w:commentRangeStart w:id="109"/>
      <w:commentRangeStart w:id="110"/>
      <w:del w:id="111" w:author="Portalier Sebastien" w:date="2021-06-25T15:18:00Z">
        <w:r w:rsidRPr="00C223B1" w:rsidDel="008C46F3">
          <w:rPr>
            <w:rFonts w:ascii="Times New Roman" w:hAnsi="Times New Roman" w:cs="Times New Roman"/>
            <w:sz w:val="24"/>
            <w:szCs w:val="24"/>
          </w:rPr>
          <w:delText>However, since Holling proposed th</w:delText>
        </w:r>
        <w:r w:rsidR="009966AF" w:rsidRPr="00C223B1" w:rsidDel="008C46F3">
          <w:rPr>
            <w:rFonts w:ascii="Times New Roman" w:hAnsi="Times New Roman" w:cs="Times New Roman"/>
            <w:sz w:val="24"/>
            <w:szCs w:val="24"/>
          </w:rPr>
          <w:delText>e type-I, II and III</w:delText>
        </w:r>
        <w:r w:rsidRPr="00C223B1" w:rsidDel="008C46F3">
          <w:rPr>
            <w:rFonts w:ascii="Times New Roman" w:hAnsi="Times New Roman" w:cs="Times New Roman"/>
            <w:sz w:val="24"/>
            <w:szCs w:val="24"/>
          </w:rPr>
          <w:delText xml:space="preserve"> model</w:delText>
        </w:r>
        <w:r w:rsidR="009966AF" w:rsidRPr="00C223B1" w:rsidDel="008C46F3">
          <w:rPr>
            <w:rFonts w:ascii="Times New Roman" w:hAnsi="Times New Roman" w:cs="Times New Roman"/>
            <w:sz w:val="24"/>
            <w:szCs w:val="24"/>
          </w:rPr>
          <w:delText>s</w:delText>
        </w:r>
        <w:r w:rsidRPr="00C223B1" w:rsidDel="008C46F3">
          <w:rPr>
            <w:rFonts w:ascii="Times New Roman" w:hAnsi="Times New Roman" w:cs="Times New Roman"/>
            <w:sz w:val="24"/>
            <w:szCs w:val="24"/>
          </w:rPr>
          <w:delText xml:space="preserve"> of functional response</w:delText>
        </w:r>
        <w:r w:rsidR="009966AF" w:rsidRPr="00C223B1" w:rsidDel="008C46F3">
          <w:rPr>
            <w:rFonts w:ascii="Times New Roman" w:hAnsi="Times New Roman" w:cs="Times New Roman"/>
            <w:sz w:val="24"/>
            <w:szCs w:val="24"/>
          </w:rPr>
          <w:delText>s</w:delText>
        </w:r>
        <w:r w:rsidRPr="00C223B1" w:rsidDel="008C46F3">
          <w:rPr>
            <w:rFonts w:ascii="Times New Roman" w:hAnsi="Times New Roman" w:cs="Times New Roman"/>
            <w:sz w:val="24"/>
            <w:szCs w:val="24"/>
          </w:rPr>
          <w:delText xml:space="preserve">, </w:delText>
        </w:r>
        <w:r w:rsidR="001C7F1A" w:rsidRPr="00C223B1" w:rsidDel="008C46F3">
          <w:rPr>
            <w:rFonts w:ascii="Times New Roman" w:hAnsi="Times New Roman" w:cs="Times New Roman"/>
            <w:sz w:val="24"/>
            <w:szCs w:val="24"/>
          </w:rPr>
          <w:delText xml:space="preserve">the subsequent uses of these mechanistically-derived functions </w:delText>
        </w:r>
        <w:r w:rsidR="009966AF" w:rsidRPr="00C223B1" w:rsidDel="008C46F3">
          <w:rPr>
            <w:rFonts w:ascii="Times New Roman" w:hAnsi="Times New Roman" w:cs="Times New Roman"/>
            <w:sz w:val="24"/>
            <w:szCs w:val="24"/>
          </w:rPr>
          <w:delText>have been</w:delText>
        </w:r>
        <w:r w:rsidR="001C7F1A" w:rsidRPr="00C223B1" w:rsidDel="008C46F3">
          <w:rPr>
            <w:rFonts w:ascii="Times New Roman" w:hAnsi="Times New Roman" w:cs="Times New Roman"/>
            <w:sz w:val="24"/>
            <w:szCs w:val="24"/>
          </w:rPr>
          <w:delText xml:space="preserve">, in practice, mostly phenomenological and, to a large degree unsatisfactory. </w:delText>
        </w:r>
        <w:r w:rsidR="009966AF" w:rsidRPr="00C223B1" w:rsidDel="008C46F3">
          <w:rPr>
            <w:rFonts w:ascii="Times New Roman" w:hAnsi="Times New Roman" w:cs="Times New Roman"/>
            <w:sz w:val="24"/>
            <w:szCs w:val="24"/>
          </w:rPr>
          <w:delText>Hence</w:delText>
        </w:r>
        <w:commentRangeEnd w:id="109"/>
        <w:r w:rsidR="00E550C0" w:rsidDel="008C46F3">
          <w:rPr>
            <w:rStyle w:val="CommentReference"/>
          </w:rPr>
          <w:commentReference w:id="109"/>
        </w:r>
      </w:del>
      <w:commentRangeEnd w:id="110"/>
      <w:r w:rsidR="004507D5">
        <w:rPr>
          <w:rStyle w:val="CommentReference"/>
        </w:rPr>
        <w:commentReference w:id="110"/>
      </w:r>
      <w:del w:id="112" w:author="Portalier Sebastien" w:date="2021-06-25T15:18:00Z">
        <w:r w:rsidR="009966AF" w:rsidRPr="00C223B1" w:rsidDel="008C46F3">
          <w:rPr>
            <w:rFonts w:ascii="Times New Roman" w:hAnsi="Times New Roman" w:cs="Times New Roman"/>
            <w:sz w:val="24"/>
            <w:szCs w:val="24"/>
          </w:rPr>
          <w:delText>, many studies investigating functional response use a type-II or a type-III model</w:delText>
        </w:r>
        <w:r w:rsidR="005B40BF" w:rsidRPr="00C223B1" w:rsidDel="008C46F3">
          <w:rPr>
            <w:rFonts w:ascii="Times New Roman" w:hAnsi="Times New Roman" w:cs="Times New Roman"/>
            <w:sz w:val="24"/>
            <w:szCs w:val="24"/>
          </w:rPr>
          <w:delText>,</w:delText>
        </w:r>
        <w:r w:rsidR="009966AF" w:rsidRPr="00C223B1" w:rsidDel="008C46F3">
          <w:rPr>
            <w:rFonts w:ascii="Times New Roman" w:hAnsi="Times New Roman" w:cs="Times New Roman"/>
            <w:sz w:val="24"/>
            <w:szCs w:val="24"/>
          </w:rPr>
          <w:delText xml:space="preserve"> </w:delText>
        </w:r>
        <w:r w:rsidR="000B00EB" w:rsidRPr="00C223B1" w:rsidDel="008C46F3">
          <w:rPr>
            <w:rFonts w:ascii="Times New Roman" w:hAnsi="Times New Roman" w:cs="Times New Roman"/>
            <w:sz w:val="24"/>
            <w:szCs w:val="24"/>
          </w:rPr>
          <w:delText>or any subsequent</w:delText>
        </w:r>
        <w:r w:rsidR="00E47DB9" w:rsidRPr="00C223B1" w:rsidDel="008C46F3">
          <w:rPr>
            <w:rFonts w:ascii="Times New Roman" w:hAnsi="Times New Roman" w:cs="Times New Roman"/>
            <w:sz w:val="24"/>
            <w:szCs w:val="24"/>
          </w:rPr>
          <w:delText>ly</w:delText>
        </w:r>
        <w:r w:rsidR="000B00EB" w:rsidRPr="00C223B1" w:rsidDel="008C46F3">
          <w:rPr>
            <w:rFonts w:ascii="Times New Roman" w:hAnsi="Times New Roman" w:cs="Times New Roman"/>
            <w:sz w:val="24"/>
            <w:szCs w:val="24"/>
          </w:rPr>
          <w:delText xml:space="preserve"> derived model</w:delText>
        </w:r>
        <w:r w:rsidR="005B40BF" w:rsidRPr="00C223B1" w:rsidDel="008C46F3">
          <w:rPr>
            <w:rFonts w:ascii="Times New Roman" w:hAnsi="Times New Roman" w:cs="Times New Roman"/>
            <w:sz w:val="24"/>
            <w:szCs w:val="24"/>
          </w:rPr>
          <w:delText xml:space="preserve"> (e.g., </w:delText>
        </w:r>
        <w:r w:rsidR="005B40BF" w:rsidRPr="00C223B1" w:rsidDel="008C46F3">
          <w:rPr>
            <w:rFonts w:ascii="Times New Roman" w:hAnsi="Times New Roman" w:cs="Times New Roman"/>
            <w:sz w:val="24"/>
            <w:szCs w:val="24"/>
          </w:rPr>
          <w:fldChar w:fldCharType="begin" w:fldLock="1"/>
        </w:r>
        <w:r w:rsidR="005B40BF" w:rsidRPr="00C223B1" w:rsidDel="008C46F3">
          <w:rPr>
            <w:rFonts w:ascii="Times New Roman" w:hAnsi="Times New Roman" w:cs="Times New Roman"/>
            <w:sz w:val="24"/>
            <w:szCs w:val="24"/>
          </w:rPr>
          <w:del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delInstrText>
        </w:r>
        <w:r w:rsidR="005B40BF" w:rsidRPr="00C223B1" w:rsidDel="008C46F3">
          <w:rPr>
            <w:rFonts w:ascii="Times New Roman" w:hAnsi="Times New Roman" w:cs="Times New Roman"/>
            <w:sz w:val="24"/>
            <w:szCs w:val="24"/>
          </w:rPr>
          <w:fldChar w:fldCharType="separate"/>
        </w:r>
        <w:r w:rsidR="005B40BF" w:rsidRPr="00C223B1" w:rsidDel="008C46F3">
          <w:rPr>
            <w:rFonts w:ascii="Times New Roman" w:hAnsi="Times New Roman" w:cs="Times New Roman"/>
            <w:noProof/>
            <w:sz w:val="24"/>
            <w:szCs w:val="24"/>
          </w:rPr>
          <w:delText>Rogers (1972)</w:delText>
        </w:r>
        <w:r w:rsidR="005B40BF" w:rsidRPr="00C223B1" w:rsidDel="008C46F3">
          <w:rPr>
            <w:rFonts w:ascii="Times New Roman" w:hAnsi="Times New Roman" w:cs="Times New Roman"/>
            <w:sz w:val="24"/>
            <w:szCs w:val="24"/>
          </w:rPr>
          <w:fldChar w:fldCharType="end"/>
        </w:r>
        <w:r w:rsidR="005B40BF" w:rsidRPr="00C223B1" w:rsidDel="008C46F3">
          <w:rPr>
            <w:rFonts w:ascii="Times New Roman" w:hAnsi="Times New Roman" w:cs="Times New Roman"/>
            <w:sz w:val="24"/>
            <w:szCs w:val="24"/>
          </w:rPr>
          <w:delText>)</w:delText>
        </w:r>
        <w:r w:rsidR="000B00EB" w:rsidRPr="00C223B1" w:rsidDel="008C46F3">
          <w:rPr>
            <w:rFonts w:ascii="Times New Roman" w:hAnsi="Times New Roman" w:cs="Times New Roman"/>
            <w:sz w:val="24"/>
            <w:szCs w:val="24"/>
          </w:rPr>
          <w:delText xml:space="preserve"> </w:delText>
        </w:r>
        <w:commentRangeStart w:id="113"/>
        <w:commentRangeStart w:id="114"/>
        <w:r w:rsidR="009966AF" w:rsidRPr="00C223B1" w:rsidDel="008C46F3">
          <w:rPr>
            <w:rFonts w:ascii="Times New Roman" w:hAnsi="Times New Roman" w:cs="Times New Roman"/>
            <w:sz w:val="24"/>
            <w:szCs w:val="24"/>
          </w:rPr>
          <w:delText xml:space="preserve">as an </w:delText>
        </w:r>
        <w:r w:rsidR="009966AF" w:rsidRPr="00C223B1" w:rsidDel="008C46F3">
          <w:rPr>
            <w:rFonts w:ascii="Times New Roman" w:hAnsi="Times New Roman" w:cs="Times New Roman"/>
            <w:i/>
            <w:iCs/>
            <w:sz w:val="24"/>
            <w:szCs w:val="24"/>
          </w:rPr>
          <w:delText>a priori</w:delText>
        </w:r>
        <w:r w:rsidR="009966AF" w:rsidRPr="00C223B1" w:rsidDel="008C46F3">
          <w:rPr>
            <w:rFonts w:ascii="Times New Roman" w:hAnsi="Times New Roman" w:cs="Times New Roman"/>
            <w:sz w:val="24"/>
            <w:szCs w:val="24"/>
          </w:rPr>
          <w:delText xml:space="preserve"> framework</w:delText>
        </w:r>
        <w:r w:rsidR="00F90709" w:rsidRPr="00C223B1" w:rsidDel="008C46F3">
          <w:rPr>
            <w:rFonts w:ascii="Times New Roman" w:hAnsi="Times New Roman" w:cs="Times New Roman"/>
            <w:sz w:val="24"/>
            <w:szCs w:val="24"/>
          </w:rPr>
          <w:delText xml:space="preserve"> from which</w:delText>
        </w:r>
        <w:r w:rsidR="009966AF" w:rsidRPr="00C223B1" w:rsidDel="008C46F3">
          <w:rPr>
            <w:rFonts w:ascii="Times New Roman" w:hAnsi="Times New Roman" w:cs="Times New Roman"/>
            <w:sz w:val="24"/>
            <w:szCs w:val="24"/>
          </w:rPr>
          <w:delText xml:space="preserve"> authors </w:delText>
        </w:r>
      </w:del>
      <w:proofErr w:type="spellStart"/>
      <w:ins w:id="115" w:author="Portalier Sebastien" w:date="2021-06-25T15:18:00Z">
        <w:r w:rsidR="008C46F3">
          <w:rPr>
            <w:rFonts w:ascii="Times New Roman" w:hAnsi="Times New Roman" w:cs="Times New Roman"/>
            <w:sz w:val="24"/>
            <w:szCs w:val="24"/>
          </w:rPr>
          <w:t>Holling’s</w:t>
        </w:r>
        <w:proofErr w:type="spellEnd"/>
        <w:r w:rsidR="008C46F3">
          <w:rPr>
            <w:rFonts w:ascii="Times New Roman" w:hAnsi="Times New Roman" w:cs="Times New Roman"/>
            <w:sz w:val="24"/>
            <w:szCs w:val="24"/>
          </w:rPr>
          <w:t xml:space="preserve"> type-I, II and III models and </w:t>
        </w:r>
        <w:r w:rsidR="008C46F3" w:rsidRPr="00C223B1">
          <w:rPr>
            <w:rFonts w:ascii="Times New Roman" w:hAnsi="Times New Roman" w:cs="Times New Roman"/>
            <w:sz w:val="24"/>
            <w:szCs w:val="24"/>
          </w:rPr>
          <w:t>subsequently derived model</w:t>
        </w:r>
        <w:r w:rsidR="008C46F3">
          <w:rPr>
            <w:rFonts w:ascii="Times New Roman" w:hAnsi="Times New Roman" w:cs="Times New Roman"/>
            <w:sz w:val="24"/>
            <w:szCs w:val="24"/>
          </w:rPr>
          <w:t>s</w:t>
        </w:r>
        <w:r w:rsidR="008C46F3" w:rsidRPr="00C223B1">
          <w:rPr>
            <w:rFonts w:ascii="Times New Roman" w:hAnsi="Times New Roman" w:cs="Times New Roman"/>
            <w:sz w:val="24"/>
            <w:szCs w:val="24"/>
          </w:rPr>
          <w:t xml:space="preserve"> (e.g., </w:t>
        </w:r>
        <w:r w:rsidR="008C46F3" w:rsidRPr="00C223B1">
          <w:rPr>
            <w:rFonts w:ascii="Times New Roman" w:hAnsi="Times New Roman" w:cs="Times New Roman"/>
            <w:sz w:val="24"/>
            <w:szCs w:val="24"/>
          </w:rPr>
          <w:fldChar w:fldCharType="begin" w:fldLock="1"/>
        </w:r>
        <w:r w:rsidR="008C46F3" w:rsidRPr="00C223B1">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8C46F3" w:rsidRPr="00C223B1">
          <w:rPr>
            <w:rFonts w:ascii="Times New Roman" w:hAnsi="Times New Roman" w:cs="Times New Roman"/>
            <w:sz w:val="24"/>
            <w:szCs w:val="24"/>
          </w:rPr>
          <w:fldChar w:fldCharType="separate"/>
        </w:r>
        <w:r w:rsidR="008C46F3" w:rsidRPr="00C223B1">
          <w:rPr>
            <w:rFonts w:ascii="Times New Roman" w:hAnsi="Times New Roman" w:cs="Times New Roman"/>
            <w:noProof/>
            <w:sz w:val="24"/>
            <w:szCs w:val="24"/>
          </w:rPr>
          <w:t>Rogers (1972)</w:t>
        </w:r>
        <w:r w:rsidR="008C46F3" w:rsidRPr="00C223B1">
          <w:rPr>
            <w:rFonts w:ascii="Times New Roman" w:hAnsi="Times New Roman" w:cs="Times New Roman"/>
            <w:sz w:val="24"/>
            <w:szCs w:val="24"/>
          </w:rPr>
          <w:fldChar w:fldCharType="end"/>
        </w:r>
        <w:r w:rsidR="008C46F3" w:rsidRPr="00C223B1">
          <w:rPr>
            <w:rFonts w:ascii="Times New Roman" w:hAnsi="Times New Roman" w:cs="Times New Roman"/>
            <w:sz w:val="24"/>
            <w:szCs w:val="24"/>
          </w:rPr>
          <w:t xml:space="preserve">) </w:t>
        </w:r>
        <w:r w:rsidR="008C46F3">
          <w:rPr>
            <w:rFonts w:ascii="Times New Roman" w:hAnsi="Times New Roman" w:cs="Times New Roman"/>
            <w:sz w:val="24"/>
            <w:szCs w:val="24"/>
          </w:rPr>
          <w:t xml:space="preserve">are still widely used as a framework to </w:t>
        </w:r>
      </w:ins>
      <w:r w:rsidR="009966AF" w:rsidRPr="00C223B1">
        <w:rPr>
          <w:rFonts w:ascii="Times New Roman" w:hAnsi="Times New Roman" w:cs="Times New Roman"/>
          <w:sz w:val="24"/>
          <w:szCs w:val="24"/>
        </w:rPr>
        <w:t xml:space="preserve">derive the values of attack rate and handling time from </w:t>
      </w:r>
      <w:del w:id="116" w:author="Michel Loreau" w:date="2021-07-09T14:15:00Z">
        <w:r w:rsidR="009966AF" w:rsidRPr="00C223B1" w:rsidDel="00C973B4">
          <w:rPr>
            <w:rFonts w:ascii="Times New Roman" w:hAnsi="Times New Roman" w:cs="Times New Roman"/>
            <w:sz w:val="24"/>
            <w:szCs w:val="24"/>
          </w:rPr>
          <w:delText xml:space="preserve">the </w:delText>
        </w:r>
      </w:del>
      <w:ins w:id="117" w:author="Michel Loreau" w:date="2021-07-09T14:15:00Z">
        <w:r w:rsidR="00C973B4">
          <w:rPr>
            <w:rFonts w:ascii="Times New Roman" w:hAnsi="Times New Roman" w:cs="Times New Roman"/>
            <w:sz w:val="24"/>
            <w:szCs w:val="24"/>
          </w:rPr>
          <w:t>empirical</w:t>
        </w:r>
        <w:r w:rsidR="00C973B4" w:rsidRPr="00C223B1">
          <w:rPr>
            <w:rFonts w:ascii="Times New Roman" w:hAnsi="Times New Roman" w:cs="Times New Roman"/>
            <w:sz w:val="24"/>
            <w:szCs w:val="24"/>
          </w:rPr>
          <w:t xml:space="preserve"> </w:t>
        </w:r>
      </w:ins>
      <w:r w:rsidR="009966AF" w:rsidRPr="00C223B1">
        <w:rPr>
          <w:rFonts w:ascii="Times New Roman" w:hAnsi="Times New Roman" w:cs="Times New Roman"/>
          <w:sz w:val="24"/>
          <w:szCs w:val="24"/>
        </w:rPr>
        <w:t>data</w:t>
      </w:r>
      <w:r w:rsidR="00F90709" w:rsidRPr="00C223B1">
        <w:rPr>
          <w:rFonts w:ascii="Times New Roman" w:hAnsi="Times New Roman" w:cs="Times New Roman"/>
          <w:sz w:val="24"/>
          <w:szCs w:val="24"/>
        </w:rPr>
        <w:t xml:space="preserve"> (e.g., </w:t>
      </w:r>
      <w:r w:rsidR="005B40BF" w:rsidRPr="00C223B1">
        <w:rPr>
          <w:rFonts w:ascii="Times New Roman" w:hAnsi="Times New Roman" w:cs="Times New Roman"/>
          <w:sz w:val="24"/>
          <w:szCs w:val="24"/>
        </w:rPr>
        <w:fldChar w:fldCharType="begin" w:fldLock="1"/>
      </w:r>
      <w:r w:rsidR="00F90709" w:rsidRPr="00C223B1">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w:instrText>
      </w:r>
      <w:r w:rsidR="00F90709" w:rsidRPr="00907FE5">
        <w:rPr>
          <w:rFonts w:ascii="Times New Roman" w:hAnsi="Times New Roman" w:cs="Times New Roman"/>
          <w:sz w:val="24"/>
          <w:szCs w:val="24"/>
          <w:lang w:val="sv-SE"/>
        </w:rPr>
        <w:instrText xml:space="preserve">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907FE5">
        <w:rPr>
          <w:rFonts w:ascii="Times New Roman" w:hAnsi="Times New Roman" w:cs="Times New Roman"/>
          <w:noProof/>
          <w:sz w:val="24"/>
          <w:szCs w:val="24"/>
          <w:lang w:val="sv-SE"/>
        </w:rPr>
        <w:t>Andresen and van der Meer, 2010</w:t>
      </w:r>
      <w:r w:rsidR="005B40BF" w:rsidRPr="00C223B1">
        <w:rPr>
          <w:rFonts w:ascii="Times New Roman" w:hAnsi="Times New Roman" w:cs="Times New Roman"/>
          <w:sz w:val="24"/>
          <w:szCs w:val="24"/>
        </w:rPr>
        <w:fldChar w:fldCharType="end"/>
      </w:r>
      <w:r w:rsidR="002E6F19" w:rsidRPr="00907FE5">
        <w:rPr>
          <w:rFonts w:ascii="Times New Roman" w:hAnsi="Times New Roman" w:cs="Times New Roman"/>
          <w:sz w:val="24"/>
          <w:szCs w:val="24"/>
          <w:lang w:val="sv-SE"/>
        </w:rPr>
        <w:t xml:space="preserve">; </w:t>
      </w:r>
      <w:r w:rsidR="005B40BF" w:rsidRPr="00C223B1">
        <w:rPr>
          <w:rFonts w:ascii="Times New Roman" w:hAnsi="Times New Roman" w:cs="Times New Roman"/>
          <w:sz w:val="24"/>
          <w:szCs w:val="24"/>
        </w:rPr>
        <w:fldChar w:fldCharType="begin" w:fldLock="1"/>
      </w:r>
      <w:r w:rsidR="002E6F19" w:rsidRPr="00907FE5">
        <w:rPr>
          <w:rFonts w:ascii="Times New Roman" w:hAnsi="Times New Roman" w:cs="Times New Roman"/>
          <w:sz w:val="24"/>
          <w:szCs w:val="24"/>
          <w:lang w:val="sv-SE"/>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907FE5">
        <w:rPr>
          <w:rFonts w:ascii="Times New Roman" w:hAnsi="Times New Roman" w:cs="Times New Roman"/>
          <w:noProof/>
          <w:sz w:val="24"/>
          <w:szCs w:val="24"/>
          <w:lang w:val="sv-SE"/>
        </w:rPr>
        <w:t>Farhadi et al., 2010</w:t>
      </w:r>
      <w:r w:rsidR="005B40BF" w:rsidRPr="00C223B1">
        <w:rPr>
          <w:rFonts w:ascii="Times New Roman" w:hAnsi="Times New Roman" w:cs="Times New Roman"/>
          <w:sz w:val="24"/>
          <w:szCs w:val="24"/>
        </w:rPr>
        <w:fldChar w:fldCharType="end"/>
      </w:r>
      <w:r w:rsidR="002E6F19" w:rsidRPr="00907FE5">
        <w:rPr>
          <w:rFonts w:ascii="Times New Roman" w:hAnsi="Times New Roman" w:cs="Times New Roman"/>
          <w:sz w:val="24"/>
          <w:szCs w:val="24"/>
          <w:lang w:val="sv-SE"/>
        </w:rPr>
        <w:t xml:space="preserve">; </w:t>
      </w:r>
      <w:r w:rsidR="002E6F19" w:rsidRPr="00C223B1">
        <w:rPr>
          <w:rFonts w:ascii="Times New Roman" w:hAnsi="Times New Roman" w:cs="Times New Roman"/>
          <w:sz w:val="24"/>
          <w:szCs w:val="24"/>
        </w:rPr>
        <w:fldChar w:fldCharType="begin" w:fldLock="1"/>
      </w:r>
      <w:r w:rsidR="005E065D" w:rsidRPr="00907FE5">
        <w:rPr>
          <w:rFonts w:ascii="Times New Roman" w:hAnsi="Times New Roman" w:cs="Times New Roman"/>
          <w:sz w:val="24"/>
          <w:szCs w:val="24"/>
          <w:lang w:val="sv-SE"/>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C223B1">
        <w:rPr>
          <w:rFonts w:ascii="Times New Roman" w:hAnsi="Times New Roman" w:cs="Times New Roman"/>
          <w:sz w:val="24"/>
          <w:szCs w:val="24"/>
        </w:rPr>
        <w:fldChar w:fldCharType="separate"/>
      </w:r>
      <w:r w:rsidR="002E6F19" w:rsidRPr="00907FE5">
        <w:rPr>
          <w:rFonts w:ascii="Times New Roman" w:hAnsi="Times New Roman" w:cs="Times New Roman"/>
          <w:noProof/>
          <w:sz w:val="24"/>
          <w:szCs w:val="24"/>
          <w:lang w:val="sv-SE"/>
        </w:rPr>
        <w:t>Papanikolaou et al., 2011)</w:t>
      </w:r>
      <w:r w:rsidR="002E6F19" w:rsidRPr="00C223B1">
        <w:rPr>
          <w:rFonts w:ascii="Times New Roman" w:hAnsi="Times New Roman" w:cs="Times New Roman"/>
          <w:sz w:val="24"/>
          <w:szCs w:val="24"/>
        </w:rPr>
        <w:fldChar w:fldCharType="end"/>
      </w:r>
      <w:r w:rsidR="00F90709" w:rsidRPr="00907FE5">
        <w:rPr>
          <w:rFonts w:ascii="Times New Roman" w:hAnsi="Times New Roman" w:cs="Times New Roman"/>
          <w:sz w:val="24"/>
          <w:szCs w:val="24"/>
          <w:lang w:val="sv-SE"/>
        </w:rPr>
        <w:t>)</w:t>
      </w:r>
      <w:r w:rsidR="009966AF" w:rsidRPr="00907FE5">
        <w:rPr>
          <w:rFonts w:ascii="Times New Roman" w:hAnsi="Times New Roman" w:cs="Times New Roman"/>
          <w:sz w:val="24"/>
          <w:szCs w:val="24"/>
          <w:lang w:val="sv-SE"/>
        </w:rPr>
        <w:t xml:space="preserve">. </w:t>
      </w:r>
      <w:del w:id="118" w:author="Portalier Sebastien" w:date="2021-06-25T15:18:00Z">
        <w:r w:rsidR="00C223B1" w:rsidRPr="00C223B1" w:rsidDel="008C46F3">
          <w:rPr>
            <w:rFonts w:ascii="Times New Roman" w:hAnsi="Times New Roman" w:cs="Times New Roman"/>
            <w:sz w:val="24"/>
            <w:szCs w:val="24"/>
          </w:rPr>
          <w:delText xml:space="preserve">They usually do not provide any mechanistic model to derive how the factors considered could affect the functional response. </w:delText>
        </w:r>
      </w:del>
      <w:r w:rsidR="001F1514" w:rsidRPr="00C223B1">
        <w:rPr>
          <w:rFonts w:ascii="Times New Roman" w:hAnsi="Times New Roman" w:cs="Times New Roman"/>
          <w:sz w:val="24"/>
          <w:szCs w:val="24"/>
        </w:rPr>
        <w:t xml:space="preserve">These approaches </w:t>
      </w:r>
      <w:r w:rsidR="001B32D3" w:rsidRPr="00C223B1">
        <w:rPr>
          <w:rFonts w:ascii="Times New Roman" w:hAnsi="Times New Roman" w:cs="Times New Roman"/>
          <w:sz w:val="24"/>
          <w:szCs w:val="24"/>
        </w:rPr>
        <w:t xml:space="preserve">give valuable information on the studied systems, and they </w:t>
      </w:r>
      <w:r w:rsidR="001F1514" w:rsidRPr="00C223B1">
        <w:rPr>
          <w:rFonts w:ascii="Times New Roman" w:hAnsi="Times New Roman" w:cs="Times New Roman"/>
          <w:sz w:val="24"/>
          <w:szCs w:val="24"/>
        </w:rPr>
        <w:t xml:space="preserve">allow </w:t>
      </w:r>
      <w:del w:id="119" w:author="Michel Loreau" w:date="2021-07-09T14:16:00Z">
        <w:r w:rsidR="001F1514" w:rsidRPr="00C223B1" w:rsidDel="00C973B4">
          <w:rPr>
            <w:rFonts w:ascii="Times New Roman" w:hAnsi="Times New Roman" w:cs="Times New Roman"/>
            <w:sz w:val="24"/>
            <w:szCs w:val="24"/>
          </w:rPr>
          <w:delText xml:space="preserve">for </w:delText>
        </w:r>
      </w:del>
      <w:r w:rsidR="001F1514" w:rsidRPr="00C223B1">
        <w:rPr>
          <w:rFonts w:ascii="Times New Roman" w:hAnsi="Times New Roman" w:cs="Times New Roman"/>
          <w:sz w:val="24"/>
          <w:szCs w:val="24"/>
        </w:rPr>
        <w:t>hypothesis testing</w:t>
      </w:r>
      <w:ins w:id="120" w:author="Michel Loreau" w:date="2021-07-09T14:16:00Z">
        <w:r w:rsidR="00C973B4">
          <w:rPr>
            <w:rFonts w:ascii="Times New Roman" w:hAnsi="Times New Roman" w:cs="Times New Roman"/>
            <w:sz w:val="24"/>
            <w:szCs w:val="24"/>
          </w:rPr>
          <w:t xml:space="preserve">, such as </w:t>
        </w:r>
      </w:ins>
      <w:del w:id="121" w:author="Michel Loreau" w:date="2021-07-09T14:16:00Z">
        <w:r w:rsidR="001B32D3" w:rsidRPr="00C223B1" w:rsidDel="00C973B4">
          <w:rPr>
            <w:rFonts w:ascii="Times New Roman" w:hAnsi="Times New Roman" w:cs="Times New Roman"/>
            <w:sz w:val="24"/>
            <w:szCs w:val="24"/>
          </w:rPr>
          <w:delText>:</w:delText>
        </w:r>
        <w:r w:rsidR="001F1514" w:rsidRPr="00C223B1" w:rsidDel="00C973B4">
          <w:rPr>
            <w:rFonts w:ascii="Times New Roman" w:hAnsi="Times New Roman" w:cs="Times New Roman"/>
            <w:sz w:val="24"/>
            <w:szCs w:val="24"/>
          </w:rPr>
          <w:delText xml:space="preserve"> </w:delText>
        </w:r>
        <w:r w:rsidR="001B32D3" w:rsidRPr="00C223B1" w:rsidDel="00C973B4">
          <w:rPr>
            <w:rFonts w:ascii="Times New Roman" w:hAnsi="Times New Roman" w:cs="Times New Roman"/>
            <w:sz w:val="24"/>
            <w:szCs w:val="24"/>
          </w:rPr>
          <w:delText>f</w:delText>
        </w:r>
        <w:r w:rsidR="001F1514" w:rsidRPr="00C223B1" w:rsidDel="00C973B4">
          <w:rPr>
            <w:rFonts w:ascii="Times New Roman" w:hAnsi="Times New Roman" w:cs="Times New Roman"/>
            <w:sz w:val="24"/>
            <w:szCs w:val="24"/>
          </w:rPr>
          <w:delText xml:space="preserve">or example, </w:delText>
        </w:r>
      </w:del>
      <w:r w:rsidR="001F1514" w:rsidRPr="00C223B1">
        <w:rPr>
          <w:rFonts w:ascii="Times New Roman" w:hAnsi="Times New Roman" w:cs="Times New Roman"/>
          <w:sz w:val="24"/>
          <w:szCs w:val="24"/>
        </w:rPr>
        <w:t xml:space="preserve">the effects of temperature </w:t>
      </w:r>
      <w:r w:rsidR="0092000B" w:rsidRPr="00C223B1">
        <w:rPr>
          <w:rFonts w:ascii="Times New Roman" w:hAnsi="Times New Roman" w:cs="Times New Roman"/>
          <w:sz w:val="24"/>
          <w:szCs w:val="24"/>
        </w:rPr>
        <w:fldChar w:fldCharType="begin" w:fldLock="1"/>
      </w:r>
      <w:r w:rsidR="000E719A" w:rsidRPr="00C223B1">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C223B1">
        <w:rPr>
          <w:rFonts w:ascii="Times New Roman" w:hAnsi="Times New Roman" w:cs="Times New Roman"/>
          <w:sz w:val="24"/>
          <w:szCs w:val="24"/>
        </w:rPr>
        <w:fldChar w:fldCharType="separate"/>
      </w:r>
      <w:r w:rsidR="0092000B" w:rsidRPr="00C223B1">
        <w:rPr>
          <w:rFonts w:ascii="Times New Roman" w:hAnsi="Times New Roman" w:cs="Times New Roman"/>
          <w:noProof/>
          <w:sz w:val="24"/>
          <w:szCs w:val="24"/>
        </w:rPr>
        <w:t>(Archer et al., 2019)</w:t>
      </w:r>
      <w:r w:rsidR="0092000B" w:rsidRPr="00C223B1">
        <w:rPr>
          <w:rFonts w:ascii="Times New Roman" w:hAnsi="Times New Roman" w:cs="Times New Roman"/>
          <w:sz w:val="24"/>
          <w:szCs w:val="24"/>
        </w:rPr>
        <w:fldChar w:fldCharType="end"/>
      </w:r>
      <w:r w:rsidR="0092000B" w:rsidRPr="00C223B1">
        <w:rPr>
          <w:rFonts w:ascii="Times New Roman" w:hAnsi="Times New Roman" w:cs="Times New Roman"/>
          <w:sz w:val="24"/>
          <w:szCs w:val="24"/>
        </w:rPr>
        <w:t xml:space="preserve"> </w:t>
      </w:r>
      <w:del w:id="122" w:author="Michel Loreau" w:date="2021-07-09T14:16:00Z">
        <w:r w:rsidR="001F1514" w:rsidRPr="00C223B1" w:rsidDel="00C973B4">
          <w:rPr>
            <w:rFonts w:ascii="Times New Roman" w:hAnsi="Times New Roman" w:cs="Times New Roman"/>
            <w:sz w:val="24"/>
            <w:szCs w:val="24"/>
          </w:rPr>
          <w:delText xml:space="preserve">or </w:delText>
        </w:r>
      </w:del>
      <w:ins w:id="123" w:author="Michel Loreau" w:date="2021-07-09T14:16:00Z">
        <w:r w:rsidR="00C973B4">
          <w:rPr>
            <w:rFonts w:ascii="Times New Roman" w:hAnsi="Times New Roman" w:cs="Times New Roman"/>
            <w:sz w:val="24"/>
            <w:szCs w:val="24"/>
          </w:rPr>
          <w:t>and</w:t>
        </w:r>
        <w:r w:rsidR="00C973B4" w:rsidRPr="00C223B1">
          <w:rPr>
            <w:rFonts w:ascii="Times New Roman" w:hAnsi="Times New Roman" w:cs="Times New Roman"/>
            <w:sz w:val="24"/>
            <w:szCs w:val="24"/>
          </w:rPr>
          <w:t xml:space="preserve"> </w:t>
        </w:r>
      </w:ins>
      <w:r w:rsidR="001F1514" w:rsidRPr="00C223B1">
        <w:rPr>
          <w:rFonts w:ascii="Times New Roman" w:hAnsi="Times New Roman" w:cs="Times New Roman"/>
          <w:sz w:val="24"/>
          <w:szCs w:val="24"/>
        </w:rPr>
        <w:t xml:space="preserve">predator satiation </w:t>
      </w:r>
      <w:r w:rsidR="00F93A16" w:rsidRPr="00C223B1">
        <w:rPr>
          <w:rFonts w:ascii="Times New Roman" w:hAnsi="Times New Roman" w:cs="Times New Roman"/>
          <w:sz w:val="24"/>
          <w:szCs w:val="24"/>
        </w:rPr>
        <w:fldChar w:fldCharType="begin" w:fldLock="1"/>
      </w:r>
      <w:r w:rsidR="0092000B" w:rsidRPr="00C223B1">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C223B1">
        <w:rPr>
          <w:rFonts w:ascii="Times New Roman" w:hAnsi="Times New Roman" w:cs="Times New Roman"/>
          <w:sz w:val="24"/>
          <w:szCs w:val="24"/>
        </w:rPr>
        <w:fldChar w:fldCharType="separate"/>
      </w:r>
      <w:r w:rsidR="00F93A16" w:rsidRPr="00C223B1">
        <w:rPr>
          <w:rFonts w:ascii="Times New Roman" w:hAnsi="Times New Roman" w:cs="Times New Roman"/>
          <w:noProof/>
          <w:sz w:val="24"/>
          <w:szCs w:val="24"/>
        </w:rPr>
        <w:t>(Li et al., 2018)</w:t>
      </w:r>
      <w:r w:rsidR="00F93A16" w:rsidRPr="00C223B1">
        <w:rPr>
          <w:rFonts w:ascii="Times New Roman" w:hAnsi="Times New Roman" w:cs="Times New Roman"/>
          <w:sz w:val="24"/>
          <w:szCs w:val="24"/>
        </w:rPr>
        <w:fldChar w:fldCharType="end"/>
      </w:r>
      <w:r w:rsidR="00F93A16"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on </w:t>
      </w:r>
      <w:ins w:id="124" w:author="Michel Loreau" w:date="2021-07-09T14:16:00Z">
        <w:r w:rsidR="00C973B4">
          <w:rPr>
            <w:rFonts w:ascii="Times New Roman" w:hAnsi="Times New Roman" w:cs="Times New Roman"/>
            <w:sz w:val="24"/>
            <w:szCs w:val="24"/>
          </w:rPr>
          <w:t xml:space="preserve">the </w:t>
        </w:r>
      </w:ins>
      <w:r w:rsidR="001F1514" w:rsidRPr="00C223B1">
        <w:rPr>
          <w:rFonts w:ascii="Times New Roman" w:hAnsi="Times New Roman" w:cs="Times New Roman"/>
          <w:sz w:val="24"/>
          <w:szCs w:val="24"/>
        </w:rPr>
        <w:t xml:space="preserve">functional response. However, </w:t>
      </w:r>
      <w:del w:id="125" w:author="Portalier Sebastien" w:date="2021-06-25T15:19:00Z">
        <w:r w:rsidR="001F1514" w:rsidRPr="00C223B1" w:rsidDel="00A12D7E">
          <w:rPr>
            <w:rFonts w:ascii="Times New Roman" w:hAnsi="Times New Roman" w:cs="Times New Roman"/>
            <w:sz w:val="24"/>
            <w:szCs w:val="24"/>
          </w:rPr>
          <w:delText xml:space="preserve">they do not provide a real explanation </w:delText>
        </w:r>
        <w:r w:rsidR="001B32D3" w:rsidRPr="00C223B1" w:rsidDel="00A12D7E">
          <w:rPr>
            <w:rFonts w:ascii="Times New Roman" w:hAnsi="Times New Roman" w:cs="Times New Roman"/>
            <w:sz w:val="24"/>
            <w:szCs w:val="24"/>
          </w:rPr>
          <w:delText xml:space="preserve">on the mechanisms </w:delText>
        </w:r>
        <w:r w:rsidR="00907FE5" w:rsidDel="00A12D7E">
          <w:rPr>
            <w:rFonts w:ascii="Times New Roman" w:hAnsi="Times New Roman" w:cs="Times New Roman"/>
            <w:sz w:val="24"/>
            <w:szCs w:val="24"/>
          </w:rPr>
          <w:delText xml:space="preserve">by which the factors considered </w:delText>
        </w:r>
        <w:r w:rsidR="001B32D3" w:rsidRPr="00C223B1" w:rsidDel="00A12D7E">
          <w:rPr>
            <w:rFonts w:ascii="Times New Roman" w:hAnsi="Times New Roman" w:cs="Times New Roman"/>
            <w:sz w:val="24"/>
            <w:szCs w:val="24"/>
          </w:rPr>
          <w:delText>constrain attack rate, handling time, and therefore the functional response.</w:delText>
        </w:r>
        <w:r w:rsidR="00571934" w:rsidRPr="00C223B1" w:rsidDel="00A12D7E">
          <w:rPr>
            <w:rFonts w:ascii="Times New Roman" w:hAnsi="Times New Roman" w:cs="Times New Roman"/>
            <w:sz w:val="24"/>
            <w:szCs w:val="24"/>
          </w:rPr>
          <w:delText xml:space="preserve"> Moreover, </w:delText>
        </w:r>
      </w:del>
      <w:r w:rsidR="00571934" w:rsidRPr="00C223B1">
        <w:rPr>
          <w:rFonts w:ascii="Times New Roman" w:hAnsi="Times New Roman" w:cs="Times New Roman"/>
          <w:sz w:val="24"/>
          <w:szCs w:val="24"/>
        </w:rPr>
        <w:t xml:space="preserve">these studies </w:t>
      </w:r>
      <w:del w:id="126" w:author="Michel Loreau" w:date="2021-07-09T14:16:00Z">
        <w:r w:rsidR="00571934" w:rsidRPr="00C223B1" w:rsidDel="00C973B4">
          <w:rPr>
            <w:rFonts w:ascii="Times New Roman" w:hAnsi="Times New Roman" w:cs="Times New Roman"/>
            <w:sz w:val="24"/>
            <w:szCs w:val="24"/>
          </w:rPr>
          <w:delText xml:space="preserve">are </w:delText>
        </w:r>
      </w:del>
      <w:ins w:id="127" w:author="Michel Loreau" w:date="2021-07-09T14:16:00Z">
        <w:r w:rsidR="00C973B4">
          <w:rPr>
            <w:rFonts w:ascii="Times New Roman" w:hAnsi="Times New Roman" w:cs="Times New Roman"/>
            <w:sz w:val="24"/>
            <w:szCs w:val="24"/>
          </w:rPr>
          <w:t>have been</w:t>
        </w:r>
        <w:r w:rsidR="00C973B4" w:rsidRPr="00C223B1">
          <w:rPr>
            <w:rFonts w:ascii="Times New Roman" w:hAnsi="Times New Roman" w:cs="Times New Roman"/>
            <w:sz w:val="24"/>
            <w:szCs w:val="24"/>
          </w:rPr>
          <w:t xml:space="preserve"> </w:t>
        </w:r>
      </w:ins>
      <w:r w:rsidR="00571934" w:rsidRPr="00C223B1">
        <w:rPr>
          <w:rFonts w:ascii="Times New Roman" w:hAnsi="Times New Roman" w:cs="Times New Roman"/>
          <w:sz w:val="24"/>
          <w:szCs w:val="24"/>
        </w:rPr>
        <w:t xml:space="preserve">mostly carried out in </w:t>
      </w:r>
      <w:ins w:id="128" w:author="Michel Loreau" w:date="2021-07-09T14:16:00Z">
        <w:r w:rsidR="00C973B4">
          <w:rPr>
            <w:rFonts w:ascii="Times New Roman" w:hAnsi="Times New Roman" w:cs="Times New Roman"/>
            <w:sz w:val="24"/>
            <w:szCs w:val="24"/>
          </w:rPr>
          <w:t xml:space="preserve">the </w:t>
        </w:r>
      </w:ins>
      <w:r w:rsidR="00571934" w:rsidRPr="00C223B1">
        <w:rPr>
          <w:rFonts w:ascii="Times New Roman" w:hAnsi="Times New Roman" w:cs="Times New Roman"/>
          <w:sz w:val="24"/>
          <w:szCs w:val="24"/>
        </w:rPr>
        <w:t xml:space="preserve">laboratory, where many external factors do not </w:t>
      </w:r>
      <w:del w:id="129" w:author="Michel Loreau" w:date="2021-07-09T14:17:00Z">
        <w:r w:rsidR="00571934" w:rsidRPr="00C223B1" w:rsidDel="00C973B4">
          <w:rPr>
            <w:rFonts w:ascii="Times New Roman" w:hAnsi="Times New Roman" w:cs="Times New Roman"/>
            <w:sz w:val="24"/>
            <w:szCs w:val="24"/>
          </w:rPr>
          <w:delText xml:space="preserve">apply </w:delText>
        </w:r>
      </w:del>
      <w:ins w:id="130" w:author="Michel Loreau" w:date="2021-07-09T14:17:00Z">
        <w:r w:rsidR="00C973B4">
          <w:rPr>
            <w:rFonts w:ascii="Times New Roman" w:hAnsi="Times New Roman" w:cs="Times New Roman"/>
            <w:sz w:val="24"/>
            <w:szCs w:val="24"/>
          </w:rPr>
          <w:t>play a role</w:t>
        </w:r>
        <w:r w:rsidR="00C973B4" w:rsidRPr="00C223B1">
          <w:rPr>
            <w:rFonts w:ascii="Times New Roman" w:hAnsi="Times New Roman" w:cs="Times New Roman"/>
            <w:sz w:val="24"/>
            <w:szCs w:val="24"/>
          </w:rPr>
          <w:t xml:space="preserve"> </w:t>
        </w:r>
      </w:ins>
      <w:r w:rsidR="00571934" w:rsidRPr="00C223B1">
        <w:rPr>
          <w:rFonts w:ascii="Times New Roman" w:hAnsi="Times New Roman" w:cs="Times New Roman"/>
          <w:sz w:val="24"/>
          <w:szCs w:val="24"/>
        </w:rPr>
        <w:fldChar w:fldCharType="begin" w:fldLock="1"/>
      </w:r>
      <w:r w:rsidR="00C96984" w:rsidRPr="00C223B1">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C223B1">
        <w:rPr>
          <w:rFonts w:ascii="Times New Roman" w:hAnsi="Times New Roman" w:cs="Times New Roman"/>
          <w:sz w:val="24"/>
          <w:szCs w:val="24"/>
        </w:rPr>
        <w:fldChar w:fldCharType="separate"/>
      </w:r>
      <w:r w:rsidR="00571934" w:rsidRPr="00C223B1">
        <w:rPr>
          <w:rFonts w:ascii="Times New Roman" w:hAnsi="Times New Roman" w:cs="Times New Roman"/>
          <w:noProof/>
          <w:sz w:val="24"/>
          <w:szCs w:val="24"/>
        </w:rPr>
        <w:t>(Abrams, 1982)</w:t>
      </w:r>
      <w:r w:rsidR="00571934" w:rsidRPr="00C223B1">
        <w:rPr>
          <w:rFonts w:ascii="Times New Roman" w:hAnsi="Times New Roman" w:cs="Times New Roman"/>
          <w:sz w:val="24"/>
          <w:szCs w:val="24"/>
        </w:rPr>
        <w:fldChar w:fldCharType="end"/>
      </w:r>
      <w:r w:rsidR="00571934" w:rsidRPr="00C223B1">
        <w:rPr>
          <w:rFonts w:ascii="Times New Roman" w:hAnsi="Times New Roman" w:cs="Times New Roman"/>
          <w:sz w:val="24"/>
          <w:szCs w:val="24"/>
        </w:rPr>
        <w:t>.</w:t>
      </w:r>
      <w:commentRangeEnd w:id="113"/>
      <w:r w:rsidR="00F63EEF" w:rsidRPr="00C223B1">
        <w:rPr>
          <w:rStyle w:val="CommentReference"/>
        </w:rPr>
        <w:commentReference w:id="113"/>
      </w:r>
      <w:commentRangeEnd w:id="114"/>
      <w:r w:rsidR="00907FE5">
        <w:rPr>
          <w:rFonts w:ascii="Times New Roman" w:hAnsi="Times New Roman" w:cs="Times New Roman"/>
          <w:sz w:val="24"/>
          <w:szCs w:val="24"/>
        </w:rPr>
        <w:t xml:space="preserve"> </w:t>
      </w:r>
      <w:commentRangeStart w:id="131"/>
      <w:r w:rsidR="00907FE5">
        <w:rPr>
          <w:rFonts w:ascii="Times New Roman" w:hAnsi="Times New Roman" w:cs="Times New Roman"/>
          <w:sz w:val="24"/>
          <w:szCs w:val="24"/>
        </w:rPr>
        <w:t>Hence, the results are hard to generalise and transpose to natural situations.</w:t>
      </w:r>
      <w:r w:rsidR="00AF3A09">
        <w:rPr>
          <w:rStyle w:val="CommentReference"/>
        </w:rPr>
        <w:commentReference w:id="114"/>
      </w:r>
      <w:commentRangeEnd w:id="131"/>
      <w:r w:rsidR="006860F0">
        <w:rPr>
          <w:rStyle w:val="CommentReference"/>
        </w:rPr>
        <w:commentReference w:id="131"/>
      </w:r>
      <w:ins w:id="132" w:author="Portalier Sebastien" w:date="2021-06-25T15:20:00Z">
        <w:r w:rsidR="00A12D7E">
          <w:rPr>
            <w:rFonts w:ascii="Times New Roman" w:hAnsi="Times New Roman" w:cs="Times New Roman"/>
            <w:sz w:val="24"/>
            <w:szCs w:val="24"/>
          </w:rPr>
          <w:t xml:space="preserve"> Nonetheless, </w:t>
        </w:r>
      </w:ins>
      <w:proofErr w:type="spellStart"/>
      <w:ins w:id="133" w:author="Portalier Sebastien" w:date="2021-06-25T15:21:00Z">
        <w:r w:rsidR="00A12D7E">
          <w:rPr>
            <w:rFonts w:ascii="Times New Roman" w:hAnsi="Times New Roman" w:cs="Times New Roman"/>
            <w:sz w:val="24"/>
            <w:szCs w:val="24"/>
          </w:rPr>
          <w:t>Holling’s</w:t>
        </w:r>
        <w:proofErr w:type="spellEnd"/>
        <w:r w:rsidR="00A12D7E">
          <w:rPr>
            <w:rFonts w:ascii="Times New Roman" w:hAnsi="Times New Roman" w:cs="Times New Roman"/>
            <w:sz w:val="24"/>
            <w:szCs w:val="24"/>
          </w:rPr>
          <w:t xml:space="preserve"> model</w:t>
        </w:r>
      </w:ins>
      <w:ins w:id="134" w:author="Portalier Sebastien" w:date="2021-06-25T15:20:00Z">
        <w:r w:rsidR="00A12D7E">
          <w:rPr>
            <w:rFonts w:ascii="Times New Roman" w:hAnsi="Times New Roman" w:cs="Times New Roman"/>
            <w:sz w:val="24"/>
            <w:szCs w:val="24"/>
          </w:rPr>
          <w:t xml:space="preserve"> </w:t>
        </w:r>
        <w:del w:id="135" w:author="Michel Loreau" w:date="2021-07-09T14:17:00Z">
          <w:r w:rsidR="00A12D7E" w:rsidDel="00C973B4">
            <w:rPr>
              <w:rFonts w:ascii="Times New Roman" w:hAnsi="Times New Roman" w:cs="Times New Roman"/>
              <w:sz w:val="24"/>
              <w:szCs w:val="24"/>
            </w:rPr>
            <w:delText>appear</w:delText>
          </w:r>
        </w:del>
      </w:ins>
      <w:ins w:id="136" w:author="Portalier Sebastien" w:date="2021-06-25T15:21:00Z">
        <w:del w:id="137" w:author="Michel Loreau" w:date="2021-07-09T14:17:00Z">
          <w:r w:rsidR="00A12D7E" w:rsidDel="00C973B4">
            <w:rPr>
              <w:rFonts w:ascii="Times New Roman" w:hAnsi="Times New Roman" w:cs="Times New Roman"/>
              <w:sz w:val="24"/>
              <w:szCs w:val="24"/>
            </w:rPr>
            <w:delText>ed</w:delText>
          </w:r>
        </w:del>
      </w:ins>
      <w:ins w:id="138" w:author="Portalier Sebastien" w:date="2021-06-25T15:20:00Z">
        <w:del w:id="139" w:author="Michel Loreau" w:date="2021-07-09T14:17:00Z">
          <w:r w:rsidR="00A12D7E" w:rsidDel="00C973B4">
            <w:rPr>
              <w:rFonts w:ascii="Times New Roman" w:hAnsi="Times New Roman" w:cs="Times New Roman"/>
              <w:sz w:val="24"/>
              <w:szCs w:val="24"/>
            </w:rPr>
            <w:delText xml:space="preserve"> to be</w:delText>
          </w:r>
        </w:del>
      </w:ins>
      <w:ins w:id="140" w:author="Michel Loreau" w:date="2021-07-09T14:17:00Z">
        <w:r w:rsidR="00C973B4">
          <w:rPr>
            <w:rFonts w:ascii="Times New Roman" w:hAnsi="Times New Roman" w:cs="Times New Roman"/>
            <w:sz w:val="24"/>
            <w:szCs w:val="24"/>
          </w:rPr>
          <w:t>has been</w:t>
        </w:r>
      </w:ins>
      <w:ins w:id="141" w:author="Portalier Sebastien" w:date="2021-06-25T15:20:00Z">
        <w:r w:rsidR="00A12D7E">
          <w:rPr>
            <w:rFonts w:ascii="Times New Roman" w:hAnsi="Times New Roman" w:cs="Times New Roman"/>
            <w:sz w:val="24"/>
            <w:szCs w:val="24"/>
          </w:rPr>
          <w:t xml:space="preserve"> a very successfu</w:t>
        </w:r>
      </w:ins>
      <w:ins w:id="142" w:author="Portalier Sebastien" w:date="2021-06-25T15:21:00Z">
        <w:r w:rsidR="00A12D7E">
          <w:rPr>
            <w:rFonts w:ascii="Times New Roman" w:hAnsi="Times New Roman" w:cs="Times New Roman"/>
            <w:sz w:val="24"/>
            <w:szCs w:val="24"/>
          </w:rPr>
          <w:t>l approach</w:t>
        </w:r>
      </w:ins>
      <w:ins w:id="143" w:author="Portalier Sebastien" w:date="2021-06-25T15:22:00Z">
        <w:r w:rsidR="00A12D7E">
          <w:rPr>
            <w:rFonts w:ascii="Times New Roman" w:hAnsi="Times New Roman" w:cs="Times New Roman"/>
            <w:sz w:val="24"/>
            <w:szCs w:val="24"/>
          </w:rPr>
          <w:t xml:space="preserve"> that </w:t>
        </w:r>
        <w:del w:id="144" w:author="Michel Loreau" w:date="2021-07-09T14:17:00Z">
          <w:r w:rsidR="00A12D7E" w:rsidDel="00C973B4">
            <w:rPr>
              <w:rFonts w:ascii="Times New Roman" w:hAnsi="Times New Roman" w:cs="Times New Roman"/>
              <w:sz w:val="24"/>
              <w:szCs w:val="24"/>
            </w:rPr>
            <w:delText>can</w:delText>
          </w:r>
        </w:del>
      </w:ins>
      <w:ins w:id="145" w:author="Michel Loreau" w:date="2021-07-09T14:17:00Z">
        <w:r w:rsidR="00C973B4">
          <w:rPr>
            <w:rFonts w:ascii="Times New Roman" w:hAnsi="Times New Roman" w:cs="Times New Roman"/>
            <w:sz w:val="24"/>
            <w:szCs w:val="24"/>
          </w:rPr>
          <w:t>could</w:t>
        </w:r>
      </w:ins>
      <w:ins w:id="146" w:author="Portalier Sebastien" w:date="2021-06-25T15:22:00Z">
        <w:r w:rsidR="00A12D7E">
          <w:rPr>
            <w:rFonts w:ascii="Times New Roman" w:hAnsi="Times New Roman" w:cs="Times New Roman"/>
            <w:sz w:val="24"/>
            <w:szCs w:val="24"/>
          </w:rPr>
          <w:t xml:space="preserve"> be </w:t>
        </w:r>
      </w:ins>
      <w:ins w:id="147" w:author="Michel Loreau" w:date="2021-07-09T14:17:00Z">
        <w:r w:rsidR="00C973B4">
          <w:rPr>
            <w:rFonts w:ascii="Times New Roman" w:hAnsi="Times New Roman" w:cs="Times New Roman"/>
            <w:sz w:val="24"/>
            <w:szCs w:val="24"/>
          </w:rPr>
          <w:t xml:space="preserve">further developed </w:t>
        </w:r>
      </w:ins>
      <w:ins w:id="148" w:author="Portalier Sebastien" w:date="2021-06-25T15:22:00Z">
        <w:del w:id="149" w:author="Michel Loreau" w:date="2021-07-09T14:17:00Z">
          <w:r w:rsidR="00A12D7E" w:rsidDel="00C973B4">
            <w:rPr>
              <w:rFonts w:ascii="Times New Roman" w:hAnsi="Times New Roman" w:cs="Times New Roman"/>
              <w:sz w:val="24"/>
              <w:szCs w:val="24"/>
            </w:rPr>
            <w:delText xml:space="preserve">pushed forwards </w:delText>
          </w:r>
        </w:del>
        <w:r w:rsidR="00A12D7E">
          <w:rPr>
            <w:rFonts w:ascii="Times New Roman" w:hAnsi="Times New Roman" w:cs="Times New Roman"/>
            <w:sz w:val="24"/>
            <w:szCs w:val="24"/>
          </w:rPr>
          <w:t xml:space="preserve">in order to </w:t>
        </w:r>
      </w:ins>
      <w:ins w:id="150" w:author="Portalier Sebastien" w:date="2021-06-25T15:23:00Z">
        <w:r w:rsidR="00A12D7E">
          <w:rPr>
            <w:rFonts w:ascii="Times New Roman" w:hAnsi="Times New Roman" w:cs="Times New Roman"/>
            <w:sz w:val="24"/>
            <w:szCs w:val="24"/>
          </w:rPr>
          <w:t>investigate its mechanistic basis.</w:t>
        </w:r>
      </w:ins>
    </w:p>
    <w:p w14:paraId="3DFDB48B" w14:textId="6B9E2E06" w:rsidR="00230464" w:rsidRPr="00220142" w:rsidRDefault="000A6B38" w:rsidP="00230464">
      <w:pPr>
        <w:spacing w:line="480" w:lineRule="auto"/>
        <w:ind w:firstLine="360"/>
        <w:rPr>
          <w:rFonts w:ascii="Times New Roman" w:hAnsi="Times New Roman" w:cs="Times New Roman"/>
          <w:sz w:val="24"/>
          <w:szCs w:val="24"/>
        </w:rPr>
      </w:pPr>
      <w:del w:id="151" w:author="Michel Loreau" w:date="2021-07-09T14:18:00Z">
        <w:r w:rsidDel="00C973B4">
          <w:rPr>
            <w:rFonts w:ascii="Times New Roman" w:hAnsi="Times New Roman" w:cs="Times New Roman"/>
            <w:sz w:val="24"/>
            <w:szCs w:val="24"/>
          </w:rPr>
          <w:delText xml:space="preserve">Coming back to the mechanistic roots of the functional response approach, </w:delText>
        </w:r>
      </w:del>
      <w:ins w:id="152" w:author="Michel Loreau" w:date="2021-07-09T14:18:00Z">
        <w:r w:rsidR="00C973B4">
          <w:rPr>
            <w:rFonts w:ascii="Times New Roman" w:hAnsi="Times New Roman" w:cs="Times New Roman"/>
            <w:sz w:val="24"/>
            <w:szCs w:val="24"/>
          </w:rPr>
          <w:t>S</w:t>
        </w:r>
      </w:ins>
      <w:del w:id="153" w:author="Michel Loreau" w:date="2021-07-09T14:18:00Z">
        <w:r w:rsidDel="00C973B4">
          <w:rPr>
            <w:rFonts w:ascii="Times New Roman" w:hAnsi="Times New Roman" w:cs="Times New Roman"/>
            <w:sz w:val="24"/>
            <w:szCs w:val="24"/>
          </w:rPr>
          <w:delText>s</w:delText>
        </w:r>
      </w:del>
      <w:r w:rsidR="008006F7" w:rsidRPr="00220142">
        <w:rPr>
          <w:rFonts w:ascii="Times New Roman" w:hAnsi="Times New Roman" w:cs="Times New Roman"/>
          <w:sz w:val="24"/>
          <w:szCs w:val="24"/>
        </w:rPr>
        <w:t xml:space="preserve">everal </w:t>
      </w:r>
      <w:r>
        <w:rPr>
          <w:rFonts w:ascii="Times New Roman" w:hAnsi="Times New Roman" w:cs="Times New Roman"/>
          <w:sz w:val="24"/>
          <w:szCs w:val="24"/>
        </w:rPr>
        <w:t xml:space="preserve">studies </w:t>
      </w:r>
      <w:ins w:id="154" w:author="Michel Loreau" w:date="2021-07-09T14:18:00Z">
        <w:r w:rsidR="00C973B4">
          <w:rPr>
            <w:rFonts w:ascii="Times New Roman" w:hAnsi="Times New Roman" w:cs="Times New Roman"/>
            <w:sz w:val="24"/>
            <w:szCs w:val="24"/>
          </w:rPr>
          <w:t xml:space="preserve">have </w:t>
        </w:r>
      </w:ins>
      <w:r>
        <w:rPr>
          <w:rFonts w:ascii="Times New Roman" w:hAnsi="Times New Roman" w:cs="Times New Roman"/>
          <w:sz w:val="24"/>
          <w:szCs w:val="24"/>
        </w:rPr>
        <w:t xml:space="preserve">investigated the role played by </w:t>
      </w:r>
      <w:ins w:id="155" w:author="Michel Loreau" w:date="2021-07-09T14:18:00Z">
        <w:r w:rsidR="00C973B4">
          <w:rPr>
            <w:rFonts w:ascii="Times New Roman" w:hAnsi="Times New Roman" w:cs="Times New Roman"/>
            <w:sz w:val="24"/>
            <w:szCs w:val="24"/>
          </w:rPr>
          <w:t xml:space="preserve">specific </w:t>
        </w:r>
      </w:ins>
      <w:r>
        <w:rPr>
          <w:rFonts w:ascii="Times New Roman" w:hAnsi="Times New Roman" w:cs="Times New Roman"/>
          <w:sz w:val="24"/>
          <w:szCs w:val="24"/>
        </w:rPr>
        <w:t xml:space="preserve">factors </w:t>
      </w:r>
      <w:r w:rsidR="008006F7" w:rsidRPr="00220142">
        <w:rPr>
          <w:rFonts w:ascii="Times New Roman" w:hAnsi="Times New Roman" w:cs="Times New Roman"/>
          <w:sz w:val="24"/>
          <w:szCs w:val="24"/>
        </w:rPr>
        <w:t xml:space="preserve">known to affect </w:t>
      </w:r>
      <w:r>
        <w:rPr>
          <w:rFonts w:ascii="Times New Roman" w:hAnsi="Times New Roman" w:cs="Times New Roman"/>
          <w:sz w:val="24"/>
          <w:szCs w:val="24"/>
        </w:rPr>
        <w:t xml:space="preserve">the </w:t>
      </w:r>
      <w:r w:rsidR="008006F7" w:rsidRPr="00220142">
        <w:rPr>
          <w:rFonts w:ascii="Times New Roman" w:hAnsi="Times New Roman" w:cs="Times New Roman"/>
          <w:sz w:val="24"/>
          <w:szCs w:val="24"/>
        </w:rPr>
        <w:t xml:space="preserve">functional response. </w:t>
      </w:r>
      <w:r w:rsidR="00230464" w:rsidRPr="00220142">
        <w:rPr>
          <w:rFonts w:ascii="Times New Roman" w:hAnsi="Times New Roman" w:cs="Times New Roman"/>
          <w:sz w:val="24"/>
          <w:szCs w:val="24"/>
        </w:rPr>
        <w:lastRenderedPageBreak/>
        <w:t xml:space="preserve">These models </w:t>
      </w:r>
      <w:ins w:id="156" w:author="Michel Loreau" w:date="2021-07-09T14:18:00Z">
        <w:r w:rsidR="00C973B4">
          <w:rPr>
            <w:rFonts w:ascii="Times New Roman" w:hAnsi="Times New Roman" w:cs="Times New Roman"/>
            <w:sz w:val="24"/>
            <w:szCs w:val="24"/>
          </w:rPr>
          <w:t xml:space="preserve">have </w:t>
        </w:r>
      </w:ins>
      <w:r w:rsidR="00230464" w:rsidRPr="00220142">
        <w:rPr>
          <w:rFonts w:ascii="Times New Roman" w:hAnsi="Times New Roman" w:cs="Times New Roman"/>
          <w:sz w:val="24"/>
          <w:szCs w:val="24"/>
        </w:rPr>
        <w:t xml:space="preserve">emphasized different features of predator-prey relationships, such as feeding saturation </w:t>
      </w:r>
      <w:r w:rsidR="0017585A">
        <w:rPr>
          <w:rFonts w:ascii="Times New Roman" w:hAnsi="Times New Roman" w:cs="Times New Roman"/>
          <w:sz w:val="24"/>
          <w:szCs w:val="24"/>
        </w:rPr>
        <w:fldChar w:fldCharType="begin" w:fldLock="1"/>
      </w:r>
      <w:r w:rsidR="0017585A">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Pr>
          <w:rFonts w:ascii="Times New Roman" w:hAnsi="Times New Roman" w:cs="Times New Roman"/>
          <w:sz w:val="24"/>
          <w:szCs w:val="24"/>
        </w:rPr>
        <w:fldChar w:fldCharType="separate"/>
      </w:r>
      <w:r w:rsidR="0017585A" w:rsidRPr="0017585A">
        <w:rPr>
          <w:rFonts w:ascii="Times New Roman" w:hAnsi="Times New Roman" w:cs="Times New Roman"/>
          <w:noProof/>
          <w:sz w:val="24"/>
          <w:szCs w:val="24"/>
        </w:rPr>
        <w:t>(DeAngelis et al., 1975)</w:t>
      </w:r>
      <w:r w:rsidR="0017585A">
        <w:rPr>
          <w:rFonts w:ascii="Times New Roman" w:hAnsi="Times New Roman" w:cs="Times New Roman"/>
          <w:sz w:val="24"/>
          <w:szCs w:val="24"/>
        </w:rPr>
        <w:fldChar w:fldCharType="end"/>
      </w:r>
      <w:r w:rsidR="00230464" w:rsidRPr="00220142">
        <w:rPr>
          <w:rFonts w:ascii="Times New Roman" w:hAnsi="Times New Roman" w:cs="Times New Roman"/>
          <w:sz w:val="24"/>
          <w:szCs w:val="24"/>
        </w:rPr>
        <w:t>⁠</w:t>
      </w:r>
      <w:ins w:id="157" w:author="Michel Loreau" w:date="2021-07-09T14:19:00Z">
        <w:r w:rsidR="00C973B4">
          <w:rPr>
            <w:rFonts w:ascii="Times New Roman" w:hAnsi="Times New Roman" w:cs="Times New Roman"/>
            <w:sz w:val="24"/>
            <w:szCs w:val="24"/>
          </w:rPr>
          <w:t xml:space="preserve"> and</w:t>
        </w:r>
      </w:ins>
      <w:del w:id="158" w:author="Michel Loreau" w:date="2021-07-09T14:18:00Z">
        <w:r w:rsidR="00230464" w:rsidRPr="00220142" w:rsidDel="00C973B4">
          <w:rPr>
            <w:rFonts w:ascii="Times New Roman" w:hAnsi="Times New Roman" w:cs="Times New Roman"/>
            <w:sz w:val="24"/>
            <w:szCs w:val="24"/>
          </w:rPr>
          <w:delText>, or</w:delText>
        </w:r>
      </w:del>
      <w:r w:rsidR="00230464" w:rsidRPr="00220142">
        <w:rPr>
          <w:rFonts w:ascii="Times New Roman" w:hAnsi="Times New Roman" w:cs="Times New Roman"/>
          <w:sz w:val="24"/>
          <w:szCs w:val="24"/>
        </w:rPr>
        <w:t xml:space="preserve"> interaction</w:t>
      </w:r>
      <w:ins w:id="159" w:author="Michel Loreau" w:date="2021-07-09T14:19:00Z">
        <w:r w:rsidR="00C973B4">
          <w:rPr>
            <w:rFonts w:ascii="Times New Roman" w:hAnsi="Times New Roman" w:cs="Times New Roman"/>
            <w:sz w:val="24"/>
            <w:szCs w:val="24"/>
          </w:rPr>
          <w:t>s</w:t>
        </w:r>
      </w:ins>
      <w:r w:rsidR="00230464" w:rsidRPr="00220142">
        <w:rPr>
          <w:rFonts w:ascii="Times New Roman" w:hAnsi="Times New Roman" w:cs="Times New Roman"/>
          <w:sz w:val="24"/>
          <w:szCs w:val="24"/>
        </w:rPr>
        <w:t xml:space="preserve"> between </w:t>
      </w:r>
      <w:commentRangeStart w:id="160"/>
      <w:r w:rsidR="00230464" w:rsidRPr="00220142">
        <w:rPr>
          <w:rFonts w:ascii="Times New Roman" w:hAnsi="Times New Roman" w:cs="Times New Roman"/>
          <w:sz w:val="24"/>
          <w:szCs w:val="24"/>
        </w:rPr>
        <w:t>predators</w:t>
      </w:r>
      <w:commentRangeEnd w:id="160"/>
      <w:r w:rsidR="004507D5">
        <w:rPr>
          <w:rStyle w:val="CommentReference"/>
        </w:rPr>
        <w:commentReference w:id="160"/>
      </w:r>
      <w:r w:rsidR="00230464" w:rsidRPr="00220142">
        <w:rPr>
          <w:rFonts w:ascii="Times New Roman" w:hAnsi="Times New Roman" w:cs="Times New Roman"/>
          <w:sz w:val="24"/>
          <w:szCs w:val="24"/>
        </w:rPr>
        <w:t xml:space="preserve"> </w:t>
      </w:r>
      <w:r w:rsidR="002442A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instrText>
      </w:r>
      <w:r w:rsidR="002442A3">
        <w:rPr>
          <w:rFonts w:ascii="Times New Roman" w:hAnsi="Times New Roman" w:cs="Times New Roman"/>
          <w:sz w:val="24"/>
          <w:szCs w:val="24"/>
        </w:rPr>
        <w:fldChar w:fldCharType="separate"/>
      </w:r>
      <w:r w:rsidR="002442A3" w:rsidRPr="002442A3">
        <w:rPr>
          <w:rFonts w:ascii="Times New Roman" w:hAnsi="Times New Roman" w:cs="Times New Roman"/>
          <w:noProof/>
          <w:sz w:val="24"/>
          <w:szCs w:val="24"/>
        </w:rPr>
        <w:t>(Wasserman et al., 2016)</w:t>
      </w:r>
      <w:r w:rsidR="002442A3">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del w:id="161" w:author="Michel Loreau" w:date="2021-07-09T14:19:00Z">
        <w:r w:rsidR="008006F7" w:rsidRPr="00220142" w:rsidDel="00C973B4">
          <w:rPr>
            <w:rFonts w:ascii="Times New Roman" w:hAnsi="Times New Roman" w:cs="Times New Roman"/>
            <w:sz w:val="24"/>
            <w:szCs w:val="24"/>
          </w:rPr>
          <w:delText>Among them</w:delText>
        </w:r>
      </w:del>
      <w:ins w:id="162" w:author="Michel Loreau" w:date="2021-07-09T14:19:00Z">
        <w:r w:rsidR="00C973B4">
          <w:rPr>
            <w:rFonts w:ascii="Times New Roman" w:hAnsi="Times New Roman" w:cs="Times New Roman"/>
            <w:sz w:val="24"/>
            <w:szCs w:val="24"/>
          </w:rPr>
          <w:t>In particular</w:t>
        </w:r>
      </w:ins>
      <w:r w:rsidR="008006F7" w:rsidRPr="00220142">
        <w:rPr>
          <w:rFonts w:ascii="Times New Roman" w:hAnsi="Times New Roman" w:cs="Times New Roman"/>
          <w:sz w:val="24"/>
          <w:szCs w:val="24"/>
        </w:rPr>
        <w:t>, the body size</w:t>
      </w:r>
      <w:del w:id="163" w:author="Michel Loreau" w:date="2021-07-09T14:20:00Z">
        <w:r w:rsidR="008006F7" w:rsidRPr="00220142" w:rsidDel="00C973B4">
          <w:rPr>
            <w:rFonts w:ascii="Times New Roman" w:hAnsi="Times New Roman" w:cs="Times New Roman"/>
            <w:sz w:val="24"/>
            <w:szCs w:val="24"/>
          </w:rPr>
          <w:delText>s</w:delText>
        </w:r>
      </w:del>
      <w:r w:rsidR="008006F7" w:rsidRPr="00220142">
        <w:rPr>
          <w:rFonts w:ascii="Times New Roman" w:hAnsi="Times New Roman" w:cs="Times New Roman"/>
          <w:sz w:val="24"/>
          <w:szCs w:val="24"/>
        </w:rPr>
        <w:t xml:space="preserve"> of </w:t>
      </w:r>
      <w:ins w:id="164" w:author="Michel Loreau" w:date="2021-07-09T14:20:00Z">
        <w:r w:rsidR="00C973B4">
          <w:rPr>
            <w:rFonts w:ascii="Times New Roman" w:hAnsi="Times New Roman" w:cs="Times New Roman"/>
            <w:sz w:val="24"/>
            <w:szCs w:val="24"/>
          </w:rPr>
          <w:t xml:space="preserve">both </w:t>
        </w:r>
      </w:ins>
      <w:r w:rsidR="008006F7" w:rsidRPr="00220142">
        <w:rPr>
          <w:rFonts w:ascii="Times New Roman" w:hAnsi="Times New Roman" w:cs="Times New Roman"/>
          <w:sz w:val="24"/>
          <w:szCs w:val="24"/>
        </w:rPr>
        <w:t xml:space="preserve">predator and prey </w:t>
      </w:r>
      <w:ins w:id="165" w:author="Gregor Fussmann, Prof." w:date="2021-07-12T06:36:00Z">
        <w:r w:rsidR="004507D5">
          <w:rPr>
            <w:rFonts w:ascii="Times New Roman" w:hAnsi="Times New Roman" w:cs="Times New Roman"/>
            <w:sz w:val="24"/>
            <w:szCs w:val="24"/>
          </w:rPr>
          <w:t>are</w:t>
        </w:r>
      </w:ins>
      <w:del w:id="166" w:author="Gregor Fussmann, Prof." w:date="2021-07-12T06:36:00Z">
        <w:r w:rsidR="00105C56" w:rsidDel="004507D5">
          <w:rPr>
            <w:rFonts w:ascii="Times New Roman" w:hAnsi="Times New Roman" w:cs="Times New Roman"/>
            <w:sz w:val="24"/>
            <w:szCs w:val="24"/>
          </w:rPr>
          <w:delText>is</w:delText>
        </w:r>
      </w:del>
      <w:r w:rsidR="00105C56">
        <w:rPr>
          <w:rFonts w:ascii="Times New Roman" w:hAnsi="Times New Roman" w:cs="Times New Roman"/>
          <w:sz w:val="24"/>
          <w:szCs w:val="24"/>
        </w:rPr>
        <w:t xml:space="preserve"> known to </w:t>
      </w:r>
      <w:r w:rsidR="008006F7" w:rsidRPr="00220142">
        <w:rPr>
          <w:rFonts w:ascii="Times New Roman" w:hAnsi="Times New Roman" w:cs="Times New Roman"/>
          <w:sz w:val="24"/>
          <w:szCs w:val="24"/>
        </w:rPr>
        <w:t xml:space="preserve">strongly affect the functional response </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(Aljetlawi et al., 2004</w:t>
      </w:r>
      <w:r w:rsidR="008006F7"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 xml:space="preserve"> </w:t>
      </w:r>
      <w:r w:rsidR="008006F7" w:rsidRPr="00220142">
        <w:rPr>
          <w:rFonts w:ascii="Times New Roman" w:hAnsi="Times New Roman" w:cs="Times New Roman"/>
          <w:noProof/>
          <w:sz w:val="24"/>
          <w:szCs w:val="24"/>
        </w:rPr>
        <w:t>Vucic-Pestic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 xml:space="preserve">⁠. </w:t>
      </w:r>
      <w:del w:id="167" w:author="Michel Loreau" w:date="2021-07-09T14:20:00Z">
        <w:r w:rsidR="008006F7" w:rsidRPr="00220142" w:rsidDel="00C973B4">
          <w:rPr>
            <w:rFonts w:ascii="Times New Roman" w:hAnsi="Times New Roman" w:cs="Times New Roman"/>
            <w:sz w:val="24"/>
            <w:szCs w:val="24"/>
          </w:rPr>
          <w:delText xml:space="preserve">It appears that </w:delText>
        </w:r>
      </w:del>
      <w:ins w:id="168" w:author="Michel Loreau" w:date="2021-07-09T14:20:00Z">
        <w:r w:rsidR="00C973B4">
          <w:rPr>
            <w:rFonts w:ascii="Times New Roman" w:hAnsi="Times New Roman" w:cs="Times New Roman"/>
            <w:sz w:val="24"/>
            <w:szCs w:val="24"/>
          </w:rPr>
          <w:t>B</w:t>
        </w:r>
      </w:ins>
      <w:del w:id="169" w:author="Michel Loreau" w:date="2021-07-09T14:20:00Z">
        <w:r w:rsidR="008006F7" w:rsidRPr="00220142" w:rsidDel="00C973B4">
          <w:rPr>
            <w:rFonts w:ascii="Times New Roman" w:hAnsi="Times New Roman" w:cs="Times New Roman"/>
            <w:sz w:val="24"/>
            <w:szCs w:val="24"/>
          </w:rPr>
          <w:delText>b</w:delText>
        </w:r>
      </w:del>
      <w:r w:rsidR="008006F7" w:rsidRPr="00220142">
        <w:rPr>
          <w:rFonts w:ascii="Times New Roman" w:hAnsi="Times New Roman" w:cs="Times New Roman"/>
          <w:sz w:val="24"/>
          <w:szCs w:val="24"/>
        </w:rPr>
        <w:t xml:space="preserve">ody size </w:t>
      </w:r>
      <w:r w:rsidR="00A51021" w:rsidRPr="00220142">
        <w:rPr>
          <w:rFonts w:ascii="Times New Roman" w:hAnsi="Times New Roman" w:cs="Times New Roman"/>
          <w:sz w:val="24"/>
          <w:szCs w:val="24"/>
        </w:rPr>
        <w:t>is</w:t>
      </w:r>
      <w:r w:rsidR="008006F7" w:rsidRPr="00220142">
        <w:rPr>
          <w:rFonts w:ascii="Times New Roman" w:hAnsi="Times New Roman" w:cs="Times New Roman"/>
          <w:sz w:val="24"/>
          <w:szCs w:val="24"/>
        </w:rPr>
        <w:t xml:space="preserve"> a good predictor of trophic position </w:t>
      </w:r>
      <w:r w:rsidR="008006F7" w:rsidRPr="00220142">
        <w:rPr>
          <w:rFonts w:ascii="Times New Roman" w:hAnsi="Times New Roman" w:cs="Times New Roman"/>
          <w:sz w:val="24"/>
          <w:szCs w:val="24"/>
        </w:rPr>
        <w:fldChar w:fldCharType="begin" w:fldLock="1"/>
      </w:r>
      <w:r w:rsidR="008006F7" w:rsidRPr="00220142">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(Williams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w:t>
      </w:r>
      <w:r>
        <w:rPr>
          <w:rFonts w:ascii="Times New Roman" w:hAnsi="Times New Roman" w:cs="Times New Roman"/>
          <w:sz w:val="24"/>
          <w:szCs w:val="24"/>
        </w:rPr>
        <w:t xml:space="preserve"> and affect</w:t>
      </w:r>
      <w:r w:rsidR="00792D27">
        <w:rPr>
          <w:rFonts w:ascii="Times New Roman" w:hAnsi="Times New Roman" w:cs="Times New Roman"/>
          <w:sz w:val="24"/>
          <w:szCs w:val="24"/>
        </w:rPr>
        <w:t>s</w:t>
      </w:r>
      <w:r>
        <w:rPr>
          <w:rFonts w:ascii="Times New Roman" w:hAnsi="Times New Roman" w:cs="Times New Roman"/>
          <w:sz w:val="24"/>
          <w:szCs w:val="24"/>
        </w:rPr>
        <w:t xml:space="preserve"> the overall dynamics of the interaction </w:t>
      </w:r>
      <w:r>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Pr>
          <w:rFonts w:ascii="Times New Roman" w:hAnsi="Times New Roman" w:cs="Times New Roman"/>
          <w:sz w:val="24"/>
          <w:szCs w:val="24"/>
        </w:rPr>
        <w:fldChar w:fldCharType="separate"/>
      </w:r>
      <w:r w:rsidRPr="000A6B38">
        <w:rPr>
          <w:rFonts w:ascii="Times New Roman" w:hAnsi="Times New Roman" w:cs="Times New Roman"/>
          <w:noProof/>
          <w:sz w:val="24"/>
          <w:szCs w:val="24"/>
        </w:rPr>
        <w:t>(Yodzis and Innes, 1992)</w:t>
      </w:r>
      <w:r>
        <w:rPr>
          <w:rFonts w:ascii="Times New Roman" w:hAnsi="Times New Roman" w:cs="Times New Roman"/>
          <w:sz w:val="24"/>
          <w:szCs w:val="24"/>
        </w:rPr>
        <w:fldChar w:fldCharType="end"/>
      </w:r>
      <w:r w:rsidR="0017585A">
        <w:rPr>
          <w:rFonts w:ascii="Times New Roman" w:hAnsi="Times New Roman" w:cs="Times New Roman"/>
          <w:sz w:val="24"/>
          <w:szCs w:val="24"/>
        </w:rPr>
        <w:t>.</w:t>
      </w:r>
    </w:p>
    <w:p w14:paraId="20ADE6D8" w14:textId="6539C8DA" w:rsidR="000E719A" w:rsidRDefault="004227E9" w:rsidP="004227E9">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However, </w:t>
      </w:r>
      <w:r w:rsidR="000E719A">
        <w:rPr>
          <w:rFonts w:ascii="Times New Roman" w:hAnsi="Times New Roman" w:cs="Times New Roman"/>
          <w:sz w:val="24"/>
          <w:szCs w:val="24"/>
        </w:rPr>
        <w:t>the surrounding physical medium remain</w:t>
      </w:r>
      <w:r w:rsidR="00D77E68">
        <w:rPr>
          <w:rFonts w:ascii="Times New Roman" w:hAnsi="Times New Roman" w:cs="Times New Roman"/>
          <w:sz w:val="24"/>
          <w:szCs w:val="24"/>
        </w:rPr>
        <w:t>s</w:t>
      </w:r>
      <w:r w:rsidR="000E719A">
        <w:rPr>
          <w:rFonts w:ascii="Times New Roman" w:hAnsi="Times New Roman" w:cs="Times New Roman"/>
          <w:sz w:val="24"/>
          <w:szCs w:val="24"/>
        </w:rPr>
        <w:t xml:space="preserve"> absent or</w:t>
      </w:r>
      <w:ins w:id="170" w:author="Gregor Fussmann, Prof." w:date="2021-07-12T06:40:00Z">
        <w:r w:rsidR="004507D5">
          <w:rPr>
            <w:rFonts w:ascii="Times New Roman" w:hAnsi="Times New Roman" w:cs="Times New Roman"/>
            <w:sz w:val="24"/>
            <w:szCs w:val="24"/>
          </w:rPr>
          <w:t>,</w:t>
        </w:r>
      </w:ins>
      <w:r w:rsidR="000E719A">
        <w:rPr>
          <w:rFonts w:ascii="Times New Roman" w:hAnsi="Times New Roman" w:cs="Times New Roman"/>
          <w:sz w:val="24"/>
          <w:szCs w:val="24"/>
        </w:rPr>
        <w:t xml:space="preserve"> at least</w:t>
      </w:r>
      <w:ins w:id="171" w:author="Gregor Fussmann, Prof." w:date="2021-07-12T06:41:00Z">
        <w:r w:rsidR="004507D5">
          <w:rPr>
            <w:rFonts w:ascii="Times New Roman" w:hAnsi="Times New Roman" w:cs="Times New Roman"/>
            <w:sz w:val="24"/>
            <w:szCs w:val="24"/>
          </w:rPr>
          <w:t>, only</w:t>
        </w:r>
      </w:ins>
      <w:r w:rsidR="000E719A">
        <w:rPr>
          <w:rFonts w:ascii="Times New Roman" w:hAnsi="Times New Roman" w:cs="Times New Roman"/>
          <w:sz w:val="24"/>
          <w:szCs w:val="24"/>
        </w:rPr>
        <w:t xml:space="preserve"> implicit in most models, despite its ubiquity in real ecosystems. Although</w:t>
      </w:r>
      <w:ins w:id="172" w:author="Gregor Fussmann, Prof." w:date="2021-07-12T06:41:00Z">
        <w:r w:rsidR="004507D5">
          <w:rPr>
            <w:rFonts w:ascii="Times New Roman" w:hAnsi="Times New Roman" w:cs="Times New Roman"/>
            <w:sz w:val="24"/>
            <w:szCs w:val="24"/>
          </w:rPr>
          <w:t>,</w:t>
        </w:r>
      </w:ins>
      <w:r w:rsidR="000E719A">
        <w:rPr>
          <w:rFonts w:ascii="Times New Roman" w:hAnsi="Times New Roman" w:cs="Times New Roman"/>
          <w:sz w:val="24"/>
          <w:szCs w:val="24"/>
        </w:rPr>
        <w:t xml:space="preserve"> in his pioneer work</w:t>
      </w:r>
      <w:ins w:id="173" w:author="Gregor Fussmann, Prof." w:date="2021-07-12T06:41:00Z">
        <w:r w:rsidR="004507D5">
          <w:rPr>
            <w:rFonts w:ascii="Times New Roman" w:hAnsi="Times New Roman" w:cs="Times New Roman"/>
            <w:sz w:val="24"/>
            <w:szCs w:val="24"/>
          </w:rPr>
          <w:t>,</w:t>
        </w:r>
      </w:ins>
      <w:r w:rsidR="000E719A">
        <w:rPr>
          <w:rFonts w:ascii="Times New Roman" w:hAnsi="Times New Roman" w:cs="Times New Roman"/>
          <w:sz w:val="24"/>
          <w:szCs w:val="24"/>
        </w:rPr>
        <w:t xml:space="preserve"> </w:t>
      </w:r>
      <w:r w:rsidR="000E719A">
        <w:rPr>
          <w:rFonts w:ascii="Times New Roman" w:hAnsi="Times New Roman" w:cs="Times New Roman"/>
          <w:sz w:val="24"/>
          <w:szCs w:val="24"/>
        </w:rPr>
        <w:fldChar w:fldCharType="begin" w:fldLock="1"/>
      </w:r>
      <w:r w:rsidR="001A3771">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Pr>
          <w:rFonts w:ascii="Times New Roman" w:hAnsi="Times New Roman" w:cs="Times New Roman"/>
          <w:sz w:val="24"/>
          <w:szCs w:val="24"/>
        </w:rPr>
        <w:fldChar w:fldCharType="separate"/>
      </w:r>
      <w:r w:rsidR="000E719A" w:rsidRPr="000E719A">
        <w:rPr>
          <w:rFonts w:ascii="Times New Roman" w:hAnsi="Times New Roman" w:cs="Times New Roman"/>
          <w:noProof/>
          <w:sz w:val="24"/>
          <w:szCs w:val="24"/>
        </w:rPr>
        <w:t xml:space="preserve">Tansley </w:t>
      </w:r>
      <w:r w:rsidR="000E719A">
        <w:rPr>
          <w:rFonts w:ascii="Times New Roman" w:hAnsi="Times New Roman" w:cs="Times New Roman"/>
          <w:noProof/>
          <w:sz w:val="24"/>
          <w:szCs w:val="24"/>
        </w:rPr>
        <w:t>(</w:t>
      </w:r>
      <w:r w:rsidR="000E719A" w:rsidRPr="000E719A">
        <w:rPr>
          <w:rFonts w:ascii="Times New Roman" w:hAnsi="Times New Roman" w:cs="Times New Roman"/>
          <w:noProof/>
          <w:sz w:val="24"/>
          <w:szCs w:val="24"/>
        </w:rPr>
        <w:t>1935)</w:t>
      </w:r>
      <w:r w:rsidR="000E719A">
        <w:rPr>
          <w:rFonts w:ascii="Times New Roman" w:hAnsi="Times New Roman" w:cs="Times New Roman"/>
          <w:sz w:val="24"/>
          <w:szCs w:val="24"/>
        </w:rPr>
        <w:fldChar w:fldCharType="end"/>
      </w:r>
      <w:r w:rsidR="000E719A">
        <w:rPr>
          <w:rFonts w:ascii="Times New Roman" w:hAnsi="Times New Roman" w:cs="Times New Roman"/>
          <w:sz w:val="24"/>
          <w:szCs w:val="24"/>
        </w:rPr>
        <w:t xml:space="preserve"> stated that organisms should not be separated from their “special environment, with which they form one physical system”, </w:t>
      </w:r>
      <w:r w:rsidRPr="00220142">
        <w:rPr>
          <w:rFonts w:ascii="Times New Roman" w:hAnsi="Times New Roman" w:cs="Times New Roman"/>
          <w:sz w:val="24"/>
          <w:szCs w:val="24"/>
        </w:rPr>
        <w:t>the role played by the physical medium in constraining the functional response remains largely unexplored.</w:t>
      </w:r>
      <w:r w:rsidR="001A3771">
        <w:rPr>
          <w:rFonts w:ascii="Times New Roman" w:hAnsi="Times New Roman" w:cs="Times New Roman"/>
          <w:sz w:val="24"/>
          <w:szCs w:val="24"/>
        </w:rPr>
        <w:t xml:space="preserve"> Including physical features into predator-prey models </w:t>
      </w:r>
      <w:del w:id="174" w:author="Michel Loreau" w:date="2021-07-09T14:21:00Z">
        <w:r w:rsidR="001A3771" w:rsidDel="00C973B4">
          <w:rPr>
            <w:rFonts w:ascii="Times New Roman" w:hAnsi="Times New Roman" w:cs="Times New Roman"/>
            <w:sz w:val="24"/>
            <w:szCs w:val="24"/>
          </w:rPr>
          <w:delText xml:space="preserve">would </w:delText>
        </w:r>
      </w:del>
      <w:ins w:id="175" w:author="Michel Loreau" w:date="2021-07-09T14:21:00Z">
        <w:r w:rsidR="00C973B4">
          <w:rPr>
            <w:rFonts w:ascii="Times New Roman" w:hAnsi="Times New Roman" w:cs="Times New Roman"/>
            <w:sz w:val="24"/>
            <w:szCs w:val="24"/>
          </w:rPr>
          <w:t xml:space="preserve">is likely to </w:t>
        </w:r>
      </w:ins>
      <w:r w:rsidR="001A3771">
        <w:rPr>
          <w:rFonts w:ascii="Times New Roman" w:hAnsi="Times New Roman" w:cs="Times New Roman"/>
          <w:sz w:val="24"/>
          <w:szCs w:val="24"/>
        </w:rPr>
        <w:t>lead to novel insights about species interactions.</w:t>
      </w:r>
    </w:p>
    <w:p w14:paraId="22AA3CE5" w14:textId="7D2E2548" w:rsidR="00A641ED" w:rsidRPr="00220142" w:rsidRDefault="00A641ED" w:rsidP="00095F55">
      <w:pPr>
        <w:pStyle w:val="Heading1"/>
        <w:spacing w:line="480" w:lineRule="auto"/>
        <w:rPr>
          <w:rFonts w:ascii="Times New Roman" w:hAnsi="Times New Roman" w:cs="Times New Roman"/>
          <w:b/>
          <w:bCs/>
          <w:color w:val="auto"/>
        </w:rPr>
      </w:pPr>
      <w:commentRangeStart w:id="176"/>
      <w:r w:rsidRPr="00220142">
        <w:rPr>
          <w:rFonts w:ascii="Times New Roman" w:hAnsi="Times New Roman" w:cs="Times New Roman"/>
          <w:b/>
          <w:bCs/>
          <w:color w:val="auto"/>
        </w:rPr>
        <w:t>Physical features of the medium and size-related constraints</w:t>
      </w:r>
      <w:commentRangeEnd w:id="176"/>
      <w:r w:rsidR="00DB046C">
        <w:rPr>
          <w:rStyle w:val="CommentReference"/>
          <w:rFonts w:asciiTheme="minorHAnsi" w:eastAsiaTheme="minorHAnsi" w:hAnsiTheme="minorHAnsi" w:cstheme="minorBidi"/>
          <w:color w:val="auto"/>
        </w:rPr>
        <w:commentReference w:id="176"/>
      </w:r>
    </w:p>
    <w:p w14:paraId="5A276CB8" w14:textId="49A26051" w:rsidR="003948BD" w:rsidRDefault="003948BD" w:rsidP="003948BD">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Previous studies that </w:t>
      </w:r>
      <w:ins w:id="177" w:author="Michel Loreau" w:date="2021-07-09T14:21:00Z">
        <w:r w:rsidR="00604A57">
          <w:rPr>
            <w:rFonts w:ascii="Times New Roman" w:hAnsi="Times New Roman" w:cs="Times New Roman"/>
            <w:sz w:val="24"/>
            <w:szCs w:val="24"/>
          </w:rPr>
          <w:t xml:space="preserve">have </w:t>
        </w:r>
      </w:ins>
      <w:r w:rsidRPr="00220142">
        <w:rPr>
          <w:rFonts w:ascii="Times New Roman" w:hAnsi="Times New Roman" w:cs="Times New Roman"/>
          <w:sz w:val="24"/>
          <w:szCs w:val="24"/>
        </w:rPr>
        <w:t xml:space="preserve">considered the surrounding medium </w:t>
      </w:r>
      <w:ins w:id="178" w:author="Michel Loreau" w:date="2021-07-09T14:21:00Z">
        <w:r w:rsidR="00604A57">
          <w:rPr>
            <w:rFonts w:ascii="Times New Roman" w:hAnsi="Times New Roman" w:cs="Times New Roman"/>
            <w:sz w:val="24"/>
            <w:szCs w:val="24"/>
          </w:rPr>
          <w:t xml:space="preserve">have </w:t>
        </w:r>
      </w:ins>
      <w:r w:rsidRPr="00220142">
        <w:rPr>
          <w:rFonts w:ascii="Times New Roman" w:hAnsi="Times New Roman" w:cs="Times New Roman"/>
          <w:sz w:val="24"/>
          <w:szCs w:val="24"/>
        </w:rPr>
        <w:t xml:space="preserve">usually focused on specific aspects of predation or on specific taxa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(Domenici et al., 2011)</w:t>
      </w:r>
      <w:r>
        <w:rPr>
          <w:rFonts w:ascii="Times New Roman" w:hAnsi="Times New Roman" w:cs="Times New Roman"/>
          <w:sz w:val="24"/>
          <w:szCs w:val="24"/>
        </w:rPr>
        <w:fldChar w:fldCharType="end"/>
      </w:r>
      <w:r w:rsidRPr="00220142">
        <w:rPr>
          <w:rFonts w:ascii="Times New Roman" w:hAnsi="Times New Roman" w:cs="Times New Roman"/>
          <w:sz w:val="24"/>
          <w:szCs w:val="24"/>
        </w:rPr>
        <w:t xml:space="preserve">⁠, or </w:t>
      </w:r>
      <w:ins w:id="179" w:author="Michel Loreau" w:date="2021-07-09T14:21:00Z">
        <w:r w:rsidR="00604A57">
          <w:rPr>
            <w:rFonts w:ascii="Times New Roman" w:hAnsi="Times New Roman" w:cs="Times New Roman"/>
            <w:sz w:val="24"/>
            <w:szCs w:val="24"/>
          </w:rPr>
          <w:t xml:space="preserve">have </w:t>
        </w:r>
      </w:ins>
      <w:r w:rsidRPr="00220142">
        <w:rPr>
          <w:rFonts w:ascii="Times New Roman" w:hAnsi="Times New Roman" w:cs="Times New Roman"/>
          <w:sz w:val="24"/>
          <w:szCs w:val="24"/>
        </w:rPr>
        <w:t xml:space="preserve">investigated </w:t>
      </w:r>
      <w:r w:rsidR="00301064">
        <w:rPr>
          <w:rFonts w:ascii="Times New Roman" w:hAnsi="Times New Roman" w:cs="Times New Roman"/>
          <w:sz w:val="24"/>
          <w:szCs w:val="24"/>
        </w:rPr>
        <w:t xml:space="preserve">one </w:t>
      </w:r>
      <w:r w:rsidRPr="00220142">
        <w:rPr>
          <w:rFonts w:ascii="Times New Roman" w:hAnsi="Times New Roman" w:cs="Times New Roman"/>
          <w:sz w:val="24"/>
          <w:szCs w:val="24"/>
        </w:rPr>
        <w:t>specific aspect of the medium such as dimensionality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(Pawar et al., 2012)</w:t>
      </w:r>
      <w:r>
        <w:rPr>
          <w:rFonts w:ascii="Times New Roman" w:hAnsi="Times New Roman" w:cs="Times New Roman"/>
          <w:sz w:val="24"/>
          <w:szCs w:val="24"/>
        </w:rPr>
        <w:fldChar w:fldCharType="end"/>
      </w:r>
      <w:r w:rsidRPr="00220142">
        <w:rPr>
          <w:rFonts w:ascii="Times New Roman" w:hAnsi="Times New Roman" w:cs="Times New Roman"/>
          <w:sz w:val="24"/>
          <w:szCs w:val="24"/>
        </w:rPr>
        <w:t>⁠ or complexity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Pr>
          <w:rFonts w:ascii="Times New Roman" w:hAnsi="Times New Roman" w:cs="Times New Roman"/>
          <w:sz w:val="24"/>
          <w:szCs w:val="24"/>
        </w:rPr>
        <w:fldChar w:fldCharType="separate"/>
      </w:r>
      <w:r w:rsidRPr="009A47F4">
        <w:rPr>
          <w:rFonts w:ascii="Times New Roman" w:hAnsi="Times New Roman" w:cs="Times New Roman"/>
          <w:noProof/>
          <w:sz w:val="24"/>
          <w:szCs w:val="24"/>
        </w:rPr>
        <w:t>(Barrios-O’Neill et al., 2016)</w:t>
      </w:r>
      <w:r>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del w:id="180" w:author="Michel Loreau" w:date="2021-07-09T14:22:00Z">
        <w:r w:rsidRPr="00220142" w:rsidDel="00604A57">
          <w:rPr>
            <w:rFonts w:ascii="Times New Roman" w:hAnsi="Times New Roman" w:cs="Times New Roman"/>
            <w:sz w:val="24"/>
            <w:szCs w:val="24"/>
          </w:rPr>
          <w:delText>However,</w:delText>
        </w:r>
      </w:del>
      <w:ins w:id="181" w:author="Michel Loreau" w:date="2021-07-09T14:22:00Z">
        <w:r w:rsidR="00604A57">
          <w:rPr>
            <w:rFonts w:ascii="Times New Roman" w:hAnsi="Times New Roman" w:cs="Times New Roman"/>
            <w:sz w:val="24"/>
            <w:szCs w:val="24"/>
          </w:rPr>
          <w:t>But</w:t>
        </w:r>
      </w:ins>
      <w:r w:rsidRPr="00220142">
        <w:rPr>
          <w:rFonts w:ascii="Times New Roman" w:hAnsi="Times New Roman" w:cs="Times New Roman"/>
          <w:sz w:val="24"/>
          <w:szCs w:val="24"/>
        </w:rPr>
        <w:t xml:space="preserve"> the </w:t>
      </w:r>
      <w:r w:rsidR="00890483">
        <w:rPr>
          <w:rFonts w:ascii="Times New Roman" w:hAnsi="Times New Roman" w:cs="Times New Roman"/>
          <w:sz w:val="24"/>
          <w:szCs w:val="24"/>
        </w:rPr>
        <w:t xml:space="preserve">overall </w:t>
      </w:r>
      <w:r w:rsidRPr="00220142">
        <w:rPr>
          <w:rFonts w:ascii="Times New Roman" w:hAnsi="Times New Roman" w:cs="Times New Roman"/>
          <w:sz w:val="24"/>
          <w:szCs w:val="24"/>
        </w:rPr>
        <w:t>role played by the surrounding medium acting on</w:t>
      </w:r>
      <w:r w:rsidR="00890483">
        <w:rPr>
          <w:rFonts w:ascii="Times New Roman" w:hAnsi="Times New Roman" w:cs="Times New Roman"/>
          <w:sz w:val="24"/>
          <w:szCs w:val="24"/>
        </w:rPr>
        <w:t xml:space="preserve"> the</w:t>
      </w:r>
      <w:r w:rsidRPr="00220142">
        <w:rPr>
          <w:rFonts w:ascii="Times New Roman" w:hAnsi="Times New Roman" w:cs="Times New Roman"/>
          <w:sz w:val="24"/>
          <w:szCs w:val="24"/>
        </w:rPr>
        <w:t xml:space="preserve"> predator-prey relationship, </w:t>
      </w:r>
      <w:ins w:id="182" w:author="Michel Loreau" w:date="2021-07-09T14:22:00Z">
        <w:r w:rsidR="00604A57">
          <w:rPr>
            <w:rFonts w:ascii="Times New Roman" w:hAnsi="Times New Roman" w:cs="Times New Roman"/>
            <w:sz w:val="24"/>
            <w:szCs w:val="24"/>
          </w:rPr>
          <w:t xml:space="preserve">which </w:t>
        </w:r>
      </w:ins>
      <w:r w:rsidRPr="00220142">
        <w:rPr>
          <w:rFonts w:ascii="Times New Roman" w:hAnsi="Times New Roman" w:cs="Times New Roman"/>
          <w:sz w:val="24"/>
          <w:szCs w:val="24"/>
        </w:rPr>
        <w:t>driv</w:t>
      </w:r>
      <w:ins w:id="183" w:author="Michel Loreau" w:date="2021-07-09T14:22:00Z">
        <w:r w:rsidR="00604A57">
          <w:rPr>
            <w:rFonts w:ascii="Times New Roman" w:hAnsi="Times New Roman" w:cs="Times New Roman"/>
            <w:sz w:val="24"/>
            <w:szCs w:val="24"/>
          </w:rPr>
          <w:t>es</w:t>
        </w:r>
      </w:ins>
      <w:del w:id="184" w:author="Michel Loreau" w:date="2021-07-09T14:22:00Z">
        <w:r w:rsidRPr="00220142" w:rsidDel="00604A57">
          <w:rPr>
            <w:rFonts w:ascii="Times New Roman" w:hAnsi="Times New Roman" w:cs="Times New Roman"/>
            <w:sz w:val="24"/>
            <w:szCs w:val="24"/>
          </w:rPr>
          <w:delText>ing</w:delText>
        </w:r>
      </w:del>
      <w:r w:rsidRPr="00220142">
        <w:rPr>
          <w:rFonts w:ascii="Times New Roman" w:hAnsi="Times New Roman" w:cs="Times New Roman"/>
          <w:sz w:val="24"/>
          <w:szCs w:val="24"/>
        </w:rPr>
        <w:t xml:space="preserve"> the functional response, remains to be explored.</w:t>
      </w:r>
      <w:r>
        <w:rPr>
          <w:rFonts w:ascii="Times New Roman" w:hAnsi="Times New Roman" w:cs="Times New Roman"/>
          <w:sz w:val="24"/>
          <w:szCs w:val="24"/>
        </w:rPr>
        <w:t xml:space="preserve"> </w:t>
      </w:r>
    </w:p>
    <w:p w14:paraId="57D5AC5A" w14:textId="5737B516" w:rsidR="00581042" w:rsidRDefault="00A130F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Clearly</w:t>
      </w:r>
      <w:r w:rsidR="003948BD">
        <w:rPr>
          <w:rFonts w:ascii="Times New Roman" w:hAnsi="Times New Roman" w:cs="Times New Roman"/>
          <w:sz w:val="24"/>
          <w:szCs w:val="24"/>
        </w:rPr>
        <w:t>, l</w:t>
      </w:r>
      <w:r w:rsidR="00230464" w:rsidRPr="00220142">
        <w:rPr>
          <w:rFonts w:ascii="Times New Roman" w:hAnsi="Times New Roman" w:cs="Times New Roman"/>
          <w:sz w:val="24"/>
          <w:szCs w:val="24"/>
        </w:rPr>
        <w:t>iving organisms are constrained by the physical properties of the surrounding medium</w:t>
      </w:r>
      <w:r w:rsidR="00502C7E"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1993</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2016</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Vogel, 1996)</w:t>
      </w:r>
      <w:r w:rsidR="00502C7E" w:rsidRPr="00220142">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7A6970" w:rsidRPr="00220142">
        <w:rPr>
          <w:rFonts w:ascii="Times New Roman" w:hAnsi="Times New Roman" w:cs="Times New Roman"/>
          <w:sz w:val="24"/>
          <w:szCs w:val="24"/>
        </w:rPr>
        <w:t>These</w:t>
      </w:r>
      <w:r w:rsidR="00230464" w:rsidRPr="00220142">
        <w:rPr>
          <w:rFonts w:ascii="Times New Roman" w:hAnsi="Times New Roman" w:cs="Times New Roman"/>
          <w:sz w:val="24"/>
          <w:szCs w:val="24"/>
        </w:rPr>
        <w:t xml:space="preserve"> properties </w:t>
      </w:r>
      <w:r w:rsidR="007A6970" w:rsidRPr="00220142">
        <w:rPr>
          <w:rFonts w:ascii="Times New Roman" w:hAnsi="Times New Roman" w:cs="Times New Roman"/>
          <w:sz w:val="24"/>
          <w:szCs w:val="24"/>
        </w:rPr>
        <w:t>affect the way organisms move and</w:t>
      </w:r>
      <w:r w:rsidR="00612549" w:rsidRPr="00220142">
        <w:rPr>
          <w:rFonts w:ascii="Times New Roman" w:hAnsi="Times New Roman" w:cs="Times New Roman"/>
          <w:sz w:val="24"/>
          <w:szCs w:val="24"/>
        </w:rPr>
        <w:t>/or</w:t>
      </w:r>
      <w:r w:rsidR="007A6970" w:rsidRPr="00220142">
        <w:rPr>
          <w:rFonts w:ascii="Times New Roman" w:hAnsi="Times New Roman" w:cs="Times New Roman"/>
          <w:sz w:val="24"/>
          <w:szCs w:val="24"/>
        </w:rPr>
        <w:t xml:space="preserve"> interact with each other</w:t>
      </w:r>
      <w:r w:rsidR="00612549" w:rsidRPr="00220142">
        <w:rPr>
          <w:rFonts w:ascii="Times New Roman" w:hAnsi="Times New Roman" w:cs="Times New Roman"/>
          <w:sz w:val="24"/>
          <w:szCs w:val="24"/>
        </w:rPr>
        <w:t xml:space="preserve"> in different ways. </w:t>
      </w:r>
      <w:r w:rsidR="004D35AE">
        <w:rPr>
          <w:rFonts w:ascii="Times New Roman" w:hAnsi="Times New Roman" w:cs="Times New Roman"/>
          <w:sz w:val="24"/>
          <w:szCs w:val="24"/>
        </w:rPr>
        <w:t xml:space="preserve">For example, in aquatic systems, turbidity is an essential factor </w:t>
      </w:r>
      <w:del w:id="185" w:author="Gregor Fussmann, Prof." w:date="2021-07-12T06:43:00Z">
        <w:r w:rsidR="004D35AE" w:rsidDel="004507D5">
          <w:rPr>
            <w:rFonts w:ascii="Times New Roman" w:hAnsi="Times New Roman" w:cs="Times New Roman"/>
            <w:sz w:val="24"/>
            <w:szCs w:val="24"/>
          </w:rPr>
          <w:delText>that constrains</w:delText>
        </w:r>
      </w:del>
      <w:ins w:id="186" w:author="Gregor Fussmann, Prof." w:date="2021-07-12T06:43:00Z">
        <w:r w:rsidR="004507D5">
          <w:rPr>
            <w:rFonts w:ascii="Times New Roman" w:hAnsi="Times New Roman" w:cs="Times New Roman"/>
            <w:sz w:val="24"/>
            <w:szCs w:val="24"/>
          </w:rPr>
          <w:t>for</w:t>
        </w:r>
      </w:ins>
      <w:r w:rsidR="004D35AE">
        <w:rPr>
          <w:rFonts w:ascii="Times New Roman" w:hAnsi="Times New Roman" w:cs="Times New Roman"/>
          <w:sz w:val="24"/>
          <w:szCs w:val="24"/>
        </w:rPr>
        <w:t xml:space="preserve"> predator or prey that rely on visual cues to detect each </w:t>
      </w:r>
      <w:r w:rsidR="004D35AE">
        <w:rPr>
          <w:rFonts w:ascii="Times New Roman" w:hAnsi="Times New Roman" w:cs="Times New Roman"/>
          <w:sz w:val="24"/>
          <w:szCs w:val="24"/>
        </w:rPr>
        <w:lastRenderedPageBreak/>
        <w:t>other</w:t>
      </w:r>
      <w:del w:id="187" w:author="Michel Loreau" w:date="2021-07-09T14:22:00Z">
        <w:r w:rsidR="004D35AE" w:rsidDel="00604A57">
          <w:rPr>
            <w:rFonts w:ascii="Times New Roman" w:hAnsi="Times New Roman" w:cs="Times New Roman"/>
            <w:sz w:val="24"/>
            <w:szCs w:val="24"/>
          </w:rPr>
          <w:delText>s</w:delText>
        </w:r>
      </w:del>
      <w:r w:rsidR="004D35AE">
        <w:rPr>
          <w:rFonts w:ascii="Times New Roman" w:hAnsi="Times New Roman" w:cs="Times New Roman"/>
          <w:sz w:val="24"/>
          <w:szCs w:val="24"/>
        </w:rPr>
        <w:t xml:space="preserve"> </w:t>
      </w:r>
      <w:r w:rsidR="00E52174">
        <w:rPr>
          <w:rFonts w:ascii="Times New Roman" w:hAnsi="Times New Roman" w:cs="Times New Roman"/>
          <w:sz w:val="24"/>
          <w:szCs w:val="24"/>
        </w:rPr>
        <w:fldChar w:fldCharType="begin" w:fldLock="1"/>
      </w:r>
      <w:r w:rsidR="00A13051">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Pr>
          <w:rFonts w:ascii="Times New Roman" w:hAnsi="Times New Roman" w:cs="Times New Roman"/>
          <w:sz w:val="24"/>
          <w:szCs w:val="24"/>
        </w:rPr>
        <w:fldChar w:fldCharType="separate"/>
      </w:r>
      <w:r w:rsidR="00E52174" w:rsidRPr="00E52174">
        <w:rPr>
          <w:rFonts w:ascii="Times New Roman" w:hAnsi="Times New Roman" w:cs="Times New Roman"/>
          <w:noProof/>
          <w:sz w:val="24"/>
          <w:szCs w:val="24"/>
        </w:rPr>
        <w:t>(Martens et al., 2015)</w:t>
      </w:r>
      <w:r w:rsidR="00E52174">
        <w:rPr>
          <w:rFonts w:ascii="Times New Roman" w:hAnsi="Times New Roman" w:cs="Times New Roman"/>
          <w:sz w:val="24"/>
          <w:szCs w:val="24"/>
        </w:rPr>
        <w:fldChar w:fldCharType="end"/>
      </w:r>
      <w:r w:rsidR="004D35AE">
        <w:rPr>
          <w:rFonts w:ascii="Times New Roman" w:hAnsi="Times New Roman" w:cs="Times New Roman"/>
          <w:sz w:val="24"/>
          <w:szCs w:val="24"/>
        </w:rPr>
        <w:t xml:space="preserve">. Another </w:t>
      </w:r>
      <w:r w:rsidR="00E52174">
        <w:rPr>
          <w:rFonts w:ascii="Times New Roman" w:hAnsi="Times New Roman" w:cs="Times New Roman"/>
          <w:sz w:val="24"/>
          <w:szCs w:val="24"/>
        </w:rPr>
        <w:t>example</w:t>
      </w:r>
      <w:r w:rsidR="004D35AE">
        <w:rPr>
          <w:rFonts w:ascii="Times New Roman" w:hAnsi="Times New Roman" w:cs="Times New Roman"/>
          <w:sz w:val="24"/>
          <w:szCs w:val="24"/>
        </w:rPr>
        <w:t xml:space="preserve"> is turbulence</w:t>
      </w:r>
      <w:ins w:id="188" w:author="Michel Loreau" w:date="2021-07-09T14:22:00Z">
        <w:r w:rsidR="00604A57">
          <w:rPr>
            <w:rFonts w:ascii="Times New Roman" w:hAnsi="Times New Roman" w:cs="Times New Roman"/>
            <w:sz w:val="24"/>
            <w:szCs w:val="24"/>
          </w:rPr>
          <w:t>, which</w:t>
        </w:r>
      </w:ins>
      <w:r w:rsidR="004D35AE">
        <w:rPr>
          <w:rFonts w:ascii="Times New Roman" w:hAnsi="Times New Roman" w:cs="Times New Roman"/>
          <w:sz w:val="24"/>
          <w:szCs w:val="24"/>
        </w:rPr>
        <w:t xml:space="preserve"> </w:t>
      </w:r>
      <w:del w:id="189" w:author="Michel Loreau" w:date="2021-07-09T14:23:00Z">
        <w:r w:rsidR="004D35AE" w:rsidDel="00604A57">
          <w:rPr>
            <w:rFonts w:ascii="Times New Roman" w:hAnsi="Times New Roman" w:cs="Times New Roman"/>
            <w:sz w:val="24"/>
            <w:szCs w:val="24"/>
          </w:rPr>
          <w:delText xml:space="preserve">that </w:delText>
        </w:r>
      </w:del>
      <w:r w:rsidR="004D35AE">
        <w:rPr>
          <w:rFonts w:ascii="Times New Roman" w:hAnsi="Times New Roman" w:cs="Times New Roman"/>
          <w:sz w:val="24"/>
          <w:szCs w:val="24"/>
        </w:rPr>
        <w:t>controls many planktonic organisms</w:t>
      </w:r>
      <w:ins w:id="190" w:author="Gregor Fussmann, Prof." w:date="2021-07-12T06:43:00Z">
        <w:r w:rsidR="004507D5">
          <w:rPr>
            <w:rFonts w:ascii="Times New Roman" w:hAnsi="Times New Roman" w:cs="Times New Roman"/>
            <w:sz w:val="24"/>
            <w:szCs w:val="24"/>
          </w:rPr>
          <w:t>’</w:t>
        </w:r>
      </w:ins>
      <w:r w:rsidR="004D35AE">
        <w:rPr>
          <w:rFonts w:ascii="Times New Roman" w:hAnsi="Times New Roman" w:cs="Times New Roman"/>
          <w:sz w:val="24"/>
          <w:szCs w:val="24"/>
        </w:rPr>
        <w:t xml:space="preserve"> suspension within the water column</w:t>
      </w:r>
      <w:r w:rsidR="00D67FA9">
        <w:rPr>
          <w:rFonts w:ascii="Times New Roman" w:hAnsi="Times New Roman" w:cs="Times New Roman"/>
          <w:sz w:val="24"/>
          <w:szCs w:val="24"/>
        </w:rPr>
        <w:t xml:space="preserve"> </w:t>
      </w:r>
      <w:r w:rsidR="000A1F19">
        <w:rPr>
          <w:rFonts w:ascii="Times New Roman" w:hAnsi="Times New Roman" w:cs="Times New Roman"/>
          <w:sz w:val="24"/>
          <w:szCs w:val="24"/>
        </w:rPr>
        <w:fldChar w:fldCharType="begin" w:fldLock="1"/>
      </w:r>
      <w:r w:rsidR="00E52174">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Pr>
          <w:rFonts w:ascii="Times New Roman" w:hAnsi="Times New Roman" w:cs="Times New Roman"/>
          <w:sz w:val="24"/>
          <w:szCs w:val="24"/>
        </w:rPr>
        <w:fldChar w:fldCharType="separate"/>
      </w:r>
      <w:r w:rsidR="000A1F19" w:rsidRPr="000A1F19">
        <w:rPr>
          <w:rFonts w:ascii="Times New Roman" w:hAnsi="Times New Roman" w:cs="Times New Roman"/>
          <w:noProof/>
          <w:sz w:val="24"/>
          <w:szCs w:val="24"/>
        </w:rPr>
        <w:t>(Rodríguez et al., 2001)</w:t>
      </w:r>
      <w:r w:rsidR="000A1F19">
        <w:rPr>
          <w:rFonts w:ascii="Times New Roman" w:hAnsi="Times New Roman" w:cs="Times New Roman"/>
          <w:sz w:val="24"/>
          <w:szCs w:val="24"/>
        </w:rPr>
        <w:fldChar w:fldCharType="end"/>
      </w:r>
      <w:del w:id="191" w:author="Michel Loreau" w:date="2021-07-09T14:23:00Z">
        <w:r w:rsidR="004D35AE" w:rsidDel="00604A57">
          <w:rPr>
            <w:rFonts w:ascii="Times New Roman" w:hAnsi="Times New Roman" w:cs="Times New Roman"/>
            <w:sz w:val="24"/>
            <w:szCs w:val="24"/>
          </w:rPr>
          <w:delText>,</w:delText>
        </w:r>
      </w:del>
      <w:r w:rsidR="004D35AE">
        <w:rPr>
          <w:rFonts w:ascii="Times New Roman" w:hAnsi="Times New Roman" w:cs="Times New Roman"/>
          <w:sz w:val="24"/>
          <w:szCs w:val="24"/>
        </w:rPr>
        <w:t xml:space="preserve"> and affects contact rate between predators and prey </w:t>
      </w:r>
      <w:r w:rsidR="00D67FA9">
        <w:rPr>
          <w:rFonts w:ascii="Times New Roman" w:hAnsi="Times New Roman" w:cs="Times New Roman"/>
          <w:sz w:val="24"/>
          <w:szCs w:val="24"/>
        </w:rPr>
        <w:fldChar w:fldCharType="begin" w:fldLock="1"/>
      </w:r>
      <w:r w:rsidR="009D0A37">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Pr>
          <w:rFonts w:ascii="Times New Roman" w:hAnsi="Times New Roman" w:cs="Times New Roman"/>
          <w:sz w:val="24"/>
          <w:szCs w:val="24"/>
        </w:rPr>
        <w:fldChar w:fldCharType="separate"/>
      </w:r>
      <w:r w:rsidR="00D67FA9" w:rsidRPr="00D67FA9">
        <w:rPr>
          <w:rFonts w:ascii="Times New Roman" w:hAnsi="Times New Roman" w:cs="Times New Roman"/>
          <w:noProof/>
          <w:sz w:val="24"/>
          <w:szCs w:val="24"/>
        </w:rPr>
        <w:t>(Kiørboe and Saiz, 1995)</w:t>
      </w:r>
      <w:r w:rsidR="00D67FA9">
        <w:rPr>
          <w:rFonts w:ascii="Times New Roman" w:hAnsi="Times New Roman" w:cs="Times New Roman"/>
          <w:sz w:val="24"/>
          <w:szCs w:val="24"/>
        </w:rPr>
        <w:fldChar w:fldCharType="end"/>
      </w:r>
      <w:r w:rsidR="004D35AE">
        <w:rPr>
          <w:rFonts w:ascii="Times New Roman" w:hAnsi="Times New Roman" w:cs="Times New Roman"/>
          <w:sz w:val="24"/>
          <w:szCs w:val="24"/>
        </w:rPr>
        <w:t xml:space="preserve">. </w:t>
      </w:r>
    </w:p>
    <w:p w14:paraId="42964E57" w14:textId="7A692724" w:rsidR="007645C3" w:rsidRDefault="00581042" w:rsidP="005D55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aspect </w:t>
      </w:r>
      <w:del w:id="192" w:author="Michel Loreau" w:date="2021-07-09T14:23:00Z">
        <w:r w:rsidDel="00604A57">
          <w:rPr>
            <w:rFonts w:ascii="Times New Roman" w:hAnsi="Times New Roman" w:cs="Times New Roman"/>
            <w:sz w:val="24"/>
            <w:szCs w:val="24"/>
          </w:rPr>
          <w:delText>is the role played by</w:delText>
        </w:r>
      </w:del>
      <w:ins w:id="193" w:author="Michel Loreau" w:date="2021-07-09T14:23:00Z">
        <w:r w:rsidR="00604A57">
          <w:rPr>
            <w:rFonts w:ascii="Times New Roman" w:hAnsi="Times New Roman" w:cs="Times New Roman"/>
            <w:sz w:val="24"/>
            <w:szCs w:val="24"/>
          </w:rPr>
          <w:t>of</w:t>
        </w:r>
      </w:ins>
      <w:r w:rsidR="00612549" w:rsidRPr="00220142">
        <w:rPr>
          <w:rFonts w:ascii="Times New Roman" w:hAnsi="Times New Roman" w:cs="Times New Roman"/>
          <w:sz w:val="24"/>
          <w:szCs w:val="24"/>
        </w:rPr>
        <w:t xml:space="preserve"> mechanical factors </w:t>
      </w:r>
      <w:r w:rsidR="00230464" w:rsidRPr="00220142">
        <w:rPr>
          <w:rFonts w:ascii="Times New Roman" w:hAnsi="Times New Roman" w:cs="Times New Roman"/>
          <w:sz w:val="24"/>
          <w:szCs w:val="24"/>
        </w:rPr>
        <w:t xml:space="preserve">(i.e., gravity, density and viscosity) </w:t>
      </w:r>
      <w:del w:id="194" w:author="Michel Loreau" w:date="2021-07-09T14:23:00Z">
        <w:r w:rsidR="00684D7C" w:rsidDel="00604A57">
          <w:rPr>
            <w:rFonts w:ascii="Times New Roman" w:hAnsi="Times New Roman" w:cs="Times New Roman"/>
            <w:sz w:val="24"/>
            <w:szCs w:val="24"/>
          </w:rPr>
          <w:delText xml:space="preserve">in </w:delText>
        </w:r>
      </w:del>
      <w:ins w:id="195" w:author="Michel Loreau" w:date="2021-07-09T14:23:00Z">
        <w:r w:rsidR="00604A57">
          <w:rPr>
            <w:rFonts w:ascii="Times New Roman" w:hAnsi="Times New Roman" w:cs="Times New Roman"/>
            <w:sz w:val="24"/>
            <w:szCs w:val="24"/>
          </w:rPr>
          <w:t xml:space="preserve">is that they </w:t>
        </w:r>
      </w:ins>
      <w:r w:rsidR="00612549" w:rsidRPr="00220142">
        <w:rPr>
          <w:rFonts w:ascii="Times New Roman" w:hAnsi="Times New Roman" w:cs="Times New Roman"/>
          <w:sz w:val="24"/>
          <w:szCs w:val="24"/>
        </w:rPr>
        <w:t>constrain</w:t>
      </w:r>
      <w:del w:id="196" w:author="Michel Loreau" w:date="2021-07-09T14:23:00Z">
        <w:r w:rsidR="00684D7C" w:rsidDel="00604A57">
          <w:rPr>
            <w:rFonts w:ascii="Times New Roman" w:hAnsi="Times New Roman" w:cs="Times New Roman"/>
            <w:sz w:val="24"/>
            <w:szCs w:val="24"/>
          </w:rPr>
          <w:delText>ing</w:delText>
        </w:r>
      </w:del>
      <w:r w:rsidR="00612549" w:rsidRPr="00220142">
        <w:rPr>
          <w:rFonts w:ascii="Times New Roman" w:hAnsi="Times New Roman" w:cs="Times New Roman"/>
          <w:sz w:val="24"/>
          <w:szCs w:val="24"/>
        </w:rPr>
        <w:t xml:space="preserve"> motion. </w:t>
      </w:r>
      <w:r w:rsidR="00EB20BB" w:rsidRPr="00220142">
        <w:rPr>
          <w:rFonts w:ascii="Times New Roman" w:hAnsi="Times New Roman" w:cs="Times New Roman"/>
          <w:sz w:val="24"/>
          <w:szCs w:val="24"/>
        </w:rPr>
        <w:t>A</w:t>
      </w:r>
      <w:r w:rsidR="00612549" w:rsidRPr="00220142">
        <w:rPr>
          <w:rFonts w:ascii="Times New Roman" w:hAnsi="Times New Roman" w:cs="Times New Roman"/>
          <w:sz w:val="24"/>
          <w:szCs w:val="24"/>
        </w:rPr>
        <w:t xml:space="preserve">quatic organisms do not experience </w:t>
      </w:r>
      <w:r w:rsidR="00EB20BB" w:rsidRPr="00220142">
        <w:rPr>
          <w:rFonts w:ascii="Times New Roman" w:hAnsi="Times New Roman" w:cs="Times New Roman"/>
          <w:sz w:val="24"/>
          <w:szCs w:val="24"/>
        </w:rPr>
        <w:t xml:space="preserve">the effects of gravity as terrestrial organisms usually do because </w:t>
      </w:r>
      <w:ins w:id="197" w:author="Michel Loreau" w:date="2021-07-09T14:23:00Z">
        <w:r w:rsidR="00604A57">
          <w:rPr>
            <w:rFonts w:ascii="Times New Roman" w:hAnsi="Times New Roman" w:cs="Times New Roman"/>
            <w:sz w:val="24"/>
            <w:szCs w:val="24"/>
          </w:rPr>
          <w:t xml:space="preserve">the </w:t>
        </w:r>
      </w:ins>
      <w:r w:rsidR="00EB20BB" w:rsidRPr="00220142">
        <w:rPr>
          <w:rFonts w:ascii="Times New Roman" w:hAnsi="Times New Roman" w:cs="Times New Roman"/>
          <w:sz w:val="24"/>
          <w:szCs w:val="24"/>
        </w:rPr>
        <w:t xml:space="preserve">medium density is much higher in water than in air, which creates </w:t>
      </w:r>
      <w:r w:rsidR="00AD4E1E">
        <w:rPr>
          <w:rFonts w:ascii="Times New Roman" w:hAnsi="Times New Roman" w:cs="Times New Roman"/>
          <w:sz w:val="24"/>
          <w:szCs w:val="24"/>
        </w:rPr>
        <w:t xml:space="preserve">higher </w:t>
      </w:r>
      <w:r w:rsidR="00EB20BB" w:rsidRPr="00220142">
        <w:rPr>
          <w:rFonts w:ascii="Times New Roman" w:hAnsi="Times New Roman" w:cs="Times New Roman"/>
          <w:sz w:val="24"/>
          <w:szCs w:val="24"/>
        </w:rPr>
        <w:t xml:space="preserve">buoyancy. </w:t>
      </w:r>
      <w:r w:rsidR="005D55CA" w:rsidRPr="0089564E">
        <w:rPr>
          <w:rFonts w:ascii="Times New Roman" w:hAnsi="Times New Roman" w:cs="Times New Roman"/>
          <w:sz w:val="24"/>
          <w:szCs w:val="24"/>
        </w:rPr>
        <w:t xml:space="preserve">Since predation usually implies motion, these factors create mechanical constraints acting </w:t>
      </w:r>
      <w:r w:rsidR="00AD4E1E">
        <w:rPr>
          <w:rFonts w:ascii="Times New Roman" w:hAnsi="Times New Roman" w:cs="Times New Roman"/>
          <w:sz w:val="24"/>
          <w:szCs w:val="24"/>
        </w:rPr>
        <w:t xml:space="preserve">differently </w:t>
      </w:r>
      <w:r w:rsidR="005D55CA" w:rsidRPr="0089564E">
        <w:rPr>
          <w:rFonts w:ascii="Times New Roman" w:hAnsi="Times New Roman" w:cs="Times New Roman"/>
          <w:sz w:val="24"/>
          <w:szCs w:val="24"/>
        </w:rPr>
        <w:t>on predators</w:t>
      </w:r>
      <w:r w:rsidR="00AD4E1E">
        <w:rPr>
          <w:rFonts w:ascii="Times New Roman" w:hAnsi="Times New Roman" w:cs="Times New Roman"/>
          <w:sz w:val="24"/>
          <w:szCs w:val="24"/>
        </w:rPr>
        <w:t xml:space="preserve"> in different physical environments</w:t>
      </w:r>
      <w:r w:rsidR="005D55CA" w:rsidRPr="0089564E">
        <w:rPr>
          <w:rFonts w:ascii="Times New Roman" w:hAnsi="Times New Roman" w:cs="Times New Roman"/>
          <w:sz w:val="24"/>
          <w:szCs w:val="24"/>
        </w:rPr>
        <w:t>. These mechanical factors are ubiquitous</w:t>
      </w:r>
      <w:ins w:id="198" w:author="Gregor Fussmann, Prof." w:date="2021-07-12T06:45:00Z">
        <w:r w:rsidR="000A4035">
          <w:rPr>
            <w:rFonts w:ascii="Times New Roman" w:hAnsi="Times New Roman" w:cs="Times New Roman"/>
            <w:sz w:val="24"/>
            <w:szCs w:val="24"/>
          </w:rPr>
          <w:t>,</w:t>
        </w:r>
      </w:ins>
      <w:del w:id="199" w:author="Gregor Fussmann, Prof." w:date="2021-07-12T06:45:00Z">
        <w:r w:rsidR="005D55CA" w:rsidRPr="0089564E" w:rsidDel="000A4035">
          <w:rPr>
            <w:rFonts w:ascii="Times New Roman" w:hAnsi="Times New Roman" w:cs="Times New Roman"/>
            <w:sz w:val="24"/>
            <w:szCs w:val="24"/>
          </w:rPr>
          <w:delText xml:space="preserve"> and</w:delText>
        </w:r>
      </w:del>
      <w:r w:rsidR="005D55CA" w:rsidRPr="0089564E">
        <w:rPr>
          <w:rFonts w:ascii="Times New Roman" w:hAnsi="Times New Roman" w:cs="Times New Roman"/>
          <w:sz w:val="24"/>
          <w:szCs w:val="24"/>
        </w:rPr>
        <w:t xml:space="preserve"> affect small </w:t>
      </w:r>
      <w:del w:id="200" w:author="Michel Loreau" w:date="2021-07-09T14:24:00Z">
        <w:r w:rsidR="005D55CA" w:rsidRPr="0089564E" w:rsidDel="00604A57">
          <w:rPr>
            <w:rFonts w:ascii="Times New Roman" w:hAnsi="Times New Roman" w:cs="Times New Roman"/>
            <w:sz w:val="24"/>
            <w:szCs w:val="24"/>
          </w:rPr>
          <w:delText xml:space="preserve">predators </w:delText>
        </w:r>
      </w:del>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(Kiørboe and Saiz, 1995)</w:t>
      </w:r>
      <w:r w:rsidR="005D55CA" w:rsidRPr="0089564E">
        <w:rPr>
          <w:rFonts w:ascii="Times New Roman" w:hAnsi="Times New Roman" w:cs="Times New Roman"/>
          <w:sz w:val="24"/>
          <w:szCs w:val="24"/>
        </w:rPr>
        <w:fldChar w:fldCharType="end"/>
      </w:r>
      <w:del w:id="201" w:author="Michel Loreau" w:date="2021-07-09T14:24:00Z">
        <w:r w:rsidR="005D55CA" w:rsidRPr="0089564E" w:rsidDel="00604A57">
          <w:rPr>
            <w:rFonts w:ascii="Times New Roman" w:hAnsi="Times New Roman" w:cs="Times New Roman"/>
            <w:sz w:val="24"/>
            <w:szCs w:val="24"/>
          </w:rPr>
          <w:delText>,</w:delText>
        </w:r>
      </w:del>
      <w:r w:rsidR="005D55CA" w:rsidRPr="0089564E">
        <w:rPr>
          <w:rFonts w:ascii="Times New Roman" w:hAnsi="Times New Roman" w:cs="Times New Roman"/>
          <w:sz w:val="24"/>
          <w:szCs w:val="24"/>
        </w:rPr>
        <w:t xml:space="preserve"> as well as large predators </w:t>
      </w:r>
      <w:r w:rsidR="005D55CA" w:rsidRPr="0089564E">
        <w:rPr>
          <w:rFonts w:ascii="Times New Roman" w:hAnsi="Times New Roman" w:cs="Times New Roman"/>
          <w:sz w:val="24"/>
          <w:szCs w:val="24"/>
        </w:rPr>
        <w:fldChar w:fldCharType="begin" w:fldLock="1"/>
      </w:r>
      <w:r w:rsidR="005D55CA">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r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(Howland, 1974</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Domenici et al., 2007)</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w:t>
      </w:r>
      <w:ins w:id="202" w:author="Gregor Fussmann, Prof." w:date="2021-07-12T06:45:00Z">
        <w:r w:rsidR="000A4035">
          <w:rPr>
            <w:rFonts w:ascii="Times New Roman" w:hAnsi="Times New Roman" w:cs="Times New Roman"/>
            <w:sz w:val="24"/>
            <w:szCs w:val="24"/>
          </w:rPr>
          <w:t xml:space="preserve"> and</w:t>
        </w:r>
      </w:ins>
      <w:del w:id="203" w:author="Gregor Fussmann, Prof." w:date="2021-07-12T06:45:00Z">
        <w:r w:rsidR="005D55CA" w:rsidDel="000A4035">
          <w:rPr>
            <w:rFonts w:ascii="Times New Roman" w:hAnsi="Times New Roman" w:cs="Times New Roman"/>
            <w:sz w:val="24"/>
            <w:szCs w:val="24"/>
          </w:rPr>
          <w:delText>. Actually, t</w:delText>
        </w:r>
        <w:r w:rsidR="00EB20BB" w:rsidRPr="00220142" w:rsidDel="000A4035">
          <w:rPr>
            <w:rFonts w:ascii="Times New Roman" w:hAnsi="Times New Roman" w:cs="Times New Roman"/>
            <w:sz w:val="24"/>
            <w:szCs w:val="24"/>
          </w:rPr>
          <w:delText xml:space="preserve">hese effects </w:delText>
        </w:r>
      </w:del>
      <w:ins w:id="204" w:author="Gregor Fussmann, Prof." w:date="2021-07-12T06:45:00Z">
        <w:r w:rsidR="000A4035">
          <w:rPr>
            <w:rFonts w:ascii="Times New Roman" w:hAnsi="Times New Roman" w:cs="Times New Roman"/>
            <w:sz w:val="24"/>
            <w:szCs w:val="24"/>
          </w:rPr>
          <w:t xml:space="preserve"> </w:t>
        </w:r>
      </w:ins>
      <w:r w:rsidR="00EB20BB" w:rsidRPr="00220142">
        <w:rPr>
          <w:rFonts w:ascii="Times New Roman" w:hAnsi="Times New Roman" w:cs="Times New Roman"/>
          <w:sz w:val="24"/>
          <w:szCs w:val="24"/>
        </w:rPr>
        <w:t>are usually size-dependent</w:t>
      </w:r>
      <w:ins w:id="205" w:author="Michel Loreau" w:date="2021-07-09T14:24:00Z">
        <w:r w:rsidR="00604A57">
          <w:rPr>
            <w:rFonts w:ascii="Times New Roman" w:hAnsi="Times New Roman" w:cs="Times New Roman"/>
            <w:sz w:val="24"/>
            <w:szCs w:val="24"/>
          </w:rPr>
          <w:t>.</w:t>
        </w:r>
      </w:ins>
      <w:del w:id="206" w:author="Michel Loreau" w:date="2021-07-09T14:24:00Z">
        <w:r w:rsidR="00EB20BB" w:rsidRPr="00220142" w:rsidDel="00604A57">
          <w:rPr>
            <w:rFonts w:ascii="Times New Roman" w:hAnsi="Times New Roman" w:cs="Times New Roman"/>
            <w:sz w:val="24"/>
            <w:szCs w:val="24"/>
          </w:rPr>
          <w:delText>:</w:delText>
        </w:r>
      </w:del>
      <w:r w:rsidR="00EB20BB" w:rsidRPr="00220142">
        <w:rPr>
          <w:rFonts w:ascii="Times New Roman" w:hAnsi="Times New Roman" w:cs="Times New Roman"/>
          <w:sz w:val="24"/>
          <w:szCs w:val="24"/>
        </w:rPr>
        <w:t xml:space="preserve"> </w:t>
      </w:r>
      <w:ins w:id="207" w:author="Michel Loreau" w:date="2021-07-09T14:24:00Z">
        <w:r w:rsidR="00604A57">
          <w:rPr>
            <w:rFonts w:ascii="Times New Roman" w:hAnsi="Times New Roman" w:cs="Times New Roman"/>
            <w:sz w:val="24"/>
            <w:szCs w:val="24"/>
          </w:rPr>
          <w:t>In particular</w:t>
        </w:r>
      </w:ins>
      <w:del w:id="208" w:author="Michel Loreau" w:date="2021-07-09T14:24:00Z">
        <w:r w:rsidR="00EB20BB" w:rsidRPr="00220142" w:rsidDel="00604A57">
          <w:rPr>
            <w:rFonts w:ascii="Times New Roman" w:hAnsi="Times New Roman" w:cs="Times New Roman"/>
            <w:sz w:val="24"/>
            <w:szCs w:val="24"/>
          </w:rPr>
          <w:delText>especially</w:delText>
        </w:r>
      </w:del>
      <w:r w:rsidR="00EB20BB" w:rsidRPr="00220142">
        <w:rPr>
          <w:rFonts w:ascii="Times New Roman" w:hAnsi="Times New Roman" w:cs="Times New Roman"/>
          <w:sz w:val="24"/>
          <w:szCs w:val="24"/>
        </w:rPr>
        <w:t xml:space="preserve">, </w:t>
      </w:r>
      <w:del w:id="209" w:author="Michel Loreau" w:date="2021-07-09T14:25:00Z">
        <w:r w:rsidR="00EB20BB" w:rsidRPr="00220142" w:rsidDel="00604A57">
          <w:rPr>
            <w:rFonts w:ascii="Times New Roman" w:hAnsi="Times New Roman" w:cs="Times New Roman"/>
            <w:sz w:val="24"/>
            <w:szCs w:val="24"/>
          </w:rPr>
          <w:delText xml:space="preserve">the effects of </w:delText>
        </w:r>
      </w:del>
      <w:r w:rsidR="00EB20BB" w:rsidRPr="00220142">
        <w:rPr>
          <w:rFonts w:ascii="Times New Roman" w:hAnsi="Times New Roman" w:cs="Times New Roman"/>
          <w:sz w:val="24"/>
          <w:szCs w:val="24"/>
        </w:rPr>
        <w:t xml:space="preserve">medium viscosity and density </w:t>
      </w:r>
      <w:del w:id="210" w:author="Michel Loreau" w:date="2021-07-09T14:25:00Z">
        <w:r w:rsidR="00EB20BB" w:rsidRPr="00220142" w:rsidDel="00604A57">
          <w:rPr>
            <w:rFonts w:ascii="Times New Roman" w:hAnsi="Times New Roman" w:cs="Times New Roman"/>
            <w:sz w:val="24"/>
            <w:szCs w:val="24"/>
          </w:rPr>
          <w:delText xml:space="preserve">on </w:delText>
        </w:r>
      </w:del>
      <w:ins w:id="211" w:author="Michel Loreau" w:date="2021-07-09T14:25:00Z">
        <w:r w:rsidR="00604A57">
          <w:rPr>
            <w:rFonts w:ascii="Times New Roman" w:hAnsi="Times New Roman" w:cs="Times New Roman"/>
            <w:sz w:val="24"/>
            <w:szCs w:val="24"/>
          </w:rPr>
          <w:t xml:space="preserve">affect </w:t>
        </w:r>
      </w:ins>
      <w:r w:rsidR="00EB20BB" w:rsidRPr="00220142">
        <w:rPr>
          <w:rFonts w:ascii="Times New Roman" w:hAnsi="Times New Roman" w:cs="Times New Roman"/>
          <w:sz w:val="24"/>
          <w:szCs w:val="24"/>
        </w:rPr>
        <w:t>species</w:t>
      </w:r>
      <w:ins w:id="212" w:author="Michel Loreau" w:date="2021-07-09T14:25:00Z">
        <w:r w:rsidR="00604A57">
          <w:rPr>
            <w:rFonts w:ascii="Times New Roman" w:hAnsi="Times New Roman" w:cs="Times New Roman"/>
            <w:sz w:val="24"/>
            <w:szCs w:val="24"/>
          </w:rPr>
          <w:t>’</w:t>
        </w:r>
      </w:ins>
      <w:r w:rsidR="00EB20BB" w:rsidRPr="00220142">
        <w:rPr>
          <w:rFonts w:ascii="Times New Roman" w:hAnsi="Times New Roman" w:cs="Times New Roman"/>
          <w:sz w:val="24"/>
          <w:szCs w:val="24"/>
        </w:rPr>
        <w:t xml:space="preserve"> motion through drag</w:t>
      </w:r>
      <w:ins w:id="213" w:author="Gregor Fussmann, Prof." w:date="2021-07-12T06:46:00Z">
        <w:r w:rsidR="000A4035">
          <w:rPr>
            <w:rFonts w:ascii="Times New Roman" w:hAnsi="Times New Roman" w:cs="Times New Roman"/>
            <w:sz w:val="24"/>
            <w:szCs w:val="24"/>
          </w:rPr>
          <w:t>, which is why</w:t>
        </w:r>
      </w:ins>
      <w:del w:id="214" w:author="Gregor Fussmann, Prof." w:date="2021-07-12T06:46:00Z">
        <w:r w:rsidR="00EB20BB" w:rsidRPr="00220142" w:rsidDel="000A4035">
          <w:rPr>
            <w:rFonts w:ascii="Times New Roman" w:hAnsi="Times New Roman" w:cs="Times New Roman"/>
            <w:sz w:val="24"/>
            <w:szCs w:val="24"/>
          </w:rPr>
          <w:delText>. Hence,</w:delText>
        </w:r>
      </w:del>
      <w:r w:rsidR="00EB20BB" w:rsidRPr="00220142">
        <w:rPr>
          <w:rFonts w:ascii="Times New Roman" w:hAnsi="Times New Roman" w:cs="Times New Roman"/>
          <w:sz w:val="24"/>
          <w:szCs w:val="24"/>
        </w:rPr>
        <w:t xml:space="preserve"> </w:t>
      </w:r>
      <w:ins w:id="215" w:author="Michel Loreau" w:date="2021-07-09T14:25:00Z">
        <w:r w:rsidR="00604A57">
          <w:rPr>
            <w:rFonts w:ascii="Times New Roman" w:hAnsi="Times New Roman" w:cs="Times New Roman"/>
            <w:sz w:val="24"/>
            <w:szCs w:val="24"/>
          </w:rPr>
          <w:t xml:space="preserve">the </w:t>
        </w:r>
      </w:ins>
      <w:r w:rsidR="00EB20BB" w:rsidRPr="00220142">
        <w:rPr>
          <w:rFonts w:ascii="Times New Roman" w:hAnsi="Times New Roman" w:cs="Times New Roman"/>
          <w:sz w:val="24"/>
          <w:szCs w:val="24"/>
        </w:rPr>
        <w:t xml:space="preserve">motion of planktonic organisms has very different features than </w:t>
      </w:r>
      <w:del w:id="216" w:author="Michel Loreau" w:date="2021-07-09T14:25:00Z">
        <w:r w:rsidR="00EB20BB" w:rsidRPr="00220142" w:rsidDel="00604A57">
          <w:rPr>
            <w:rFonts w:ascii="Times New Roman" w:hAnsi="Times New Roman" w:cs="Times New Roman"/>
            <w:sz w:val="24"/>
            <w:szCs w:val="24"/>
          </w:rPr>
          <w:delText xml:space="preserve">motion </w:delText>
        </w:r>
      </w:del>
      <w:ins w:id="217" w:author="Michel Loreau" w:date="2021-07-09T14:25:00Z">
        <w:r w:rsidR="00604A57">
          <w:rPr>
            <w:rFonts w:ascii="Times New Roman" w:hAnsi="Times New Roman" w:cs="Times New Roman"/>
            <w:sz w:val="24"/>
            <w:szCs w:val="24"/>
          </w:rPr>
          <w:t>that</w:t>
        </w:r>
        <w:r w:rsidR="00604A57" w:rsidRPr="00220142">
          <w:rPr>
            <w:rFonts w:ascii="Times New Roman" w:hAnsi="Times New Roman" w:cs="Times New Roman"/>
            <w:sz w:val="24"/>
            <w:szCs w:val="24"/>
          </w:rPr>
          <w:t xml:space="preserve"> </w:t>
        </w:r>
      </w:ins>
      <w:r w:rsidR="00EB20BB" w:rsidRPr="00220142">
        <w:rPr>
          <w:rFonts w:ascii="Times New Roman" w:hAnsi="Times New Roman" w:cs="Times New Roman"/>
          <w:sz w:val="24"/>
          <w:szCs w:val="24"/>
        </w:rPr>
        <w:t xml:space="preserve">of larger organisms. </w:t>
      </w:r>
      <w:r w:rsidR="0097092D" w:rsidRPr="00220142">
        <w:rPr>
          <w:rFonts w:ascii="Times New Roman" w:hAnsi="Times New Roman" w:cs="Times New Roman"/>
          <w:sz w:val="24"/>
          <w:szCs w:val="24"/>
        </w:rPr>
        <w:t xml:space="preserve">Metrics such as </w:t>
      </w:r>
      <w:ins w:id="218" w:author="Michel Loreau" w:date="2021-07-09T14:25:00Z">
        <w:r w:rsidR="00604A57">
          <w:rPr>
            <w:rFonts w:ascii="Times New Roman" w:hAnsi="Times New Roman" w:cs="Times New Roman"/>
            <w:sz w:val="24"/>
            <w:szCs w:val="24"/>
          </w:rPr>
          <w:t xml:space="preserve">the </w:t>
        </w:r>
      </w:ins>
      <w:r w:rsidR="0097092D" w:rsidRPr="00220142">
        <w:rPr>
          <w:rFonts w:ascii="Times New Roman" w:hAnsi="Times New Roman" w:cs="Times New Roman"/>
          <w:sz w:val="24"/>
          <w:szCs w:val="24"/>
        </w:rPr>
        <w:t xml:space="preserve">Reynolds number are commonly used to discriminate between organisms that experience </w:t>
      </w:r>
      <w:r w:rsidR="00A130F0">
        <w:rPr>
          <w:rFonts w:ascii="Times New Roman" w:hAnsi="Times New Roman" w:cs="Times New Roman"/>
          <w:sz w:val="24"/>
          <w:szCs w:val="24"/>
        </w:rPr>
        <w:t>viscous</w:t>
      </w:r>
      <w:r w:rsidR="00A130F0" w:rsidRPr="00220142">
        <w:rPr>
          <w:rFonts w:ascii="Times New Roman" w:hAnsi="Times New Roman" w:cs="Times New Roman"/>
          <w:sz w:val="24"/>
          <w:szCs w:val="24"/>
        </w:rPr>
        <w:t xml:space="preserve"> </w:t>
      </w:r>
      <w:r w:rsidR="0097092D" w:rsidRPr="00220142">
        <w:rPr>
          <w:rFonts w:ascii="Times New Roman" w:hAnsi="Times New Roman" w:cs="Times New Roman"/>
          <w:sz w:val="24"/>
          <w:szCs w:val="24"/>
        </w:rPr>
        <w:t xml:space="preserve">drag (low Reynolds number) and those that experience </w:t>
      </w:r>
      <w:r w:rsidR="00A130F0">
        <w:rPr>
          <w:rFonts w:ascii="Times New Roman" w:hAnsi="Times New Roman" w:cs="Times New Roman"/>
          <w:sz w:val="24"/>
          <w:szCs w:val="24"/>
        </w:rPr>
        <w:t>high</w:t>
      </w:r>
      <w:r w:rsidR="00A130F0" w:rsidRPr="00220142">
        <w:rPr>
          <w:rFonts w:ascii="Times New Roman" w:hAnsi="Times New Roman" w:cs="Times New Roman"/>
          <w:sz w:val="24"/>
          <w:szCs w:val="24"/>
        </w:rPr>
        <w:t xml:space="preserve"> </w:t>
      </w:r>
      <w:r w:rsidR="0097092D" w:rsidRPr="00220142">
        <w:rPr>
          <w:rFonts w:ascii="Times New Roman" w:hAnsi="Times New Roman" w:cs="Times New Roman"/>
          <w:sz w:val="24"/>
          <w:szCs w:val="24"/>
        </w:rPr>
        <w:t>inertia (high Reynolds number).</w:t>
      </w:r>
      <w:r w:rsidR="00846985" w:rsidRPr="00220142">
        <w:rPr>
          <w:rFonts w:ascii="Times New Roman" w:hAnsi="Times New Roman" w:cs="Times New Roman"/>
          <w:sz w:val="24"/>
          <w:szCs w:val="24"/>
        </w:rPr>
        <w:t xml:space="preserve"> These features affect </w:t>
      </w:r>
      <w:del w:id="219" w:author="Michel Loreau" w:date="2021-07-09T14:26:00Z">
        <w:r w:rsidR="00846985" w:rsidRPr="00220142" w:rsidDel="00604A57">
          <w:rPr>
            <w:rFonts w:ascii="Times New Roman" w:hAnsi="Times New Roman" w:cs="Times New Roman"/>
            <w:sz w:val="24"/>
            <w:szCs w:val="24"/>
          </w:rPr>
          <w:delText xml:space="preserve">the </w:delText>
        </w:r>
      </w:del>
      <w:r w:rsidR="00472675">
        <w:rPr>
          <w:rFonts w:ascii="Times New Roman" w:hAnsi="Times New Roman" w:cs="Times New Roman"/>
          <w:sz w:val="24"/>
          <w:szCs w:val="24"/>
        </w:rPr>
        <w:t>species according to their size and shape</w:t>
      </w:r>
      <w:r w:rsidR="00846985" w:rsidRPr="00220142">
        <w:rPr>
          <w:rFonts w:ascii="Times New Roman" w:hAnsi="Times New Roman" w:cs="Times New Roman"/>
          <w:sz w:val="24"/>
          <w:szCs w:val="24"/>
        </w:rPr>
        <w:t xml:space="preserve"> </w:t>
      </w:r>
      <w:r w:rsidR="00846985" w:rsidRPr="00220142">
        <w:rPr>
          <w:rFonts w:ascii="Times New Roman" w:hAnsi="Times New Roman" w:cs="Times New Roman"/>
          <w:sz w:val="24"/>
          <w:szCs w:val="24"/>
        </w:rPr>
        <w:fldChar w:fldCharType="begin" w:fldLock="1"/>
      </w:r>
      <w:r w:rsidR="00BE6CC0">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220142">
        <w:rPr>
          <w:rFonts w:ascii="Times New Roman" w:hAnsi="Times New Roman" w:cs="Times New Roman"/>
          <w:sz w:val="24"/>
          <w:szCs w:val="24"/>
        </w:rPr>
        <w:fldChar w:fldCharType="separate"/>
      </w:r>
      <w:r w:rsidR="00846985" w:rsidRPr="00220142">
        <w:rPr>
          <w:rFonts w:ascii="Times New Roman" w:hAnsi="Times New Roman" w:cs="Times New Roman"/>
          <w:noProof/>
          <w:sz w:val="24"/>
          <w:szCs w:val="24"/>
        </w:rPr>
        <w:t>(Koehl and Strickier, 1981</w:t>
      </w:r>
      <w:r w:rsidR="00846985" w:rsidRPr="00220142">
        <w:rPr>
          <w:rFonts w:ascii="Times New Roman" w:hAnsi="Times New Roman" w:cs="Times New Roman"/>
          <w:sz w:val="24"/>
          <w:szCs w:val="24"/>
        </w:rPr>
        <w:fldChar w:fldCharType="end"/>
      </w:r>
      <w:r w:rsidR="00947D88">
        <w:rPr>
          <w:rFonts w:ascii="Times New Roman" w:hAnsi="Times New Roman" w:cs="Times New Roman"/>
          <w:sz w:val="24"/>
          <w:szCs w:val="24"/>
        </w:rPr>
        <w:t>;</w:t>
      </w:r>
      <w:r w:rsidR="0059218F">
        <w:rPr>
          <w:rFonts w:ascii="Times New Roman" w:hAnsi="Times New Roman" w:cs="Times New Roman"/>
          <w:noProof/>
          <w:sz w:val="24"/>
          <w:szCs w:val="24"/>
        </w:rPr>
        <w:t xml:space="preserve"> </w:t>
      </w:r>
      <w:r w:rsidR="0059218F">
        <w:rPr>
          <w:rFonts w:ascii="Times New Roman" w:hAnsi="Times New Roman" w:cs="Times New Roman"/>
          <w:noProof/>
          <w:sz w:val="24"/>
          <w:szCs w:val="24"/>
        </w:rPr>
        <w:fldChar w:fldCharType="begin" w:fldLock="1"/>
      </w:r>
      <w:r w:rsidR="00571934">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Pr>
          <w:rFonts w:ascii="Times New Roman" w:hAnsi="Times New Roman" w:cs="Times New Roman"/>
          <w:noProof/>
          <w:sz w:val="24"/>
          <w:szCs w:val="24"/>
        </w:rPr>
        <w:fldChar w:fldCharType="separate"/>
      </w:r>
      <w:r w:rsidR="0059218F" w:rsidRPr="0059218F">
        <w:rPr>
          <w:rFonts w:ascii="Times New Roman" w:hAnsi="Times New Roman" w:cs="Times New Roman"/>
          <w:noProof/>
          <w:sz w:val="24"/>
          <w:szCs w:val="24"/>
        </w:rPr>
        <w:t>Koehl, 1996</w:t>
      </w:r>
      <w:r w:rsidR="0059218F">
        <w:rPr>
          <w:rFonts w:ascii="Times New Roman" w:hAnsi="Times New Roman" w:cs="Times New Roman"/>
          <w:noProof/>
          <w:sz w:val="24"/>
          <w:szCs w:val="24"/>
        </w:rPr>
        <w:fldChar w:fldCharType="end"/>
      </w:r>
      <w:r>
        <w:rPr>
          <w:rFonts w:ascii="Times New Roman" w:hAnsi="Times New Roman" w:cs="Times New Roman"/>
          <w:sz w:val="24"/>
          <w:szCs w:val="24"/>
        </w:rPr>
        <w:t>).</w:t>
      </w:r>
      <w:r w:rsidR="007645C3">
        <w:rPr>
          <w:rFonts w:ascii="Times New Roman" w:hAnsi="Times New Roman" w:cs="Times New Roman"/>
          <w:sz w:val="24"/>
          <w:szCs w:val="24"/>
        </w:rPr>
        <w:t xml:space="preserve"> </w:t>
      </w:r>
      <w:del w:id="220" w:author="Michel Loreau" w:date="2021-07-09T14:26:00Z">
        <w:r w:rsidR="00DC11FA" w:rsidRPr="0089564E" w:rsidDel="00604A57">
          <w:rPr>
            <w:rFonts w:ascii="Times New Roman" w:hAnsi="Times New Roman" w:cs="Times New Roman"/>
            <w:sz w:val="24"/>
            <w:szCs w:val="24"/>
          </w:rPr>
          <w:delText>Hence</w:delText>
        </w:r>
      </w:del>
      <w:ins w:id="221" w:author="Michel Loreau" w:date="2021-07-09T14:26:00Z">
        <w:r w:rsidR="00604A57">
          <w:rPr>
            <w:rFonts w:ascii="Times New Roman" w:hAnsi="Times New Roman" w:cs="Times New Roman"/>
            <w:sz w:val="24"/>
            <w:szCs w:val="24"/>
          </w:rPr>
          <w:t>Thus</w:t>
        </w:r>
      </w:ins>
      <w:r w:rsidR="00DC11FA" w:rsidRPr="0089564E">
        <w:rPr>
          <w:rFonts w:ascii="Times New Roman" w:hAnsi="Times New Roman" w:cs="Times New Roman"/>
          <w:sz w:val="24"/>
          <w:szCs w:val="24"/>
        </w:rPr>
        <w:t xml:space="preserve">, incorporating mechanical constraints into models </w:t>
      </w:r>
      <w:ins w:id="222" w:author="Michel Loreau" w:date="2021-07-09T14:26:00Z">
        <w:r w:rsidR="00604A57">
          <w:rPr>
            <w:rFonts w:ascii="Times New Roman" w:hAnsi="Times New Roman" w:cs="Times New Roman"/>
            <w:sz w:val="24"/>
            <w:szCs w:val="24"/>
          </w:rPr>
          <w:t>c</w:t>
        </w:r>
      </w:ins>
      <w:del w:id="223" w:author="Michel Loreau" w:date="2021-07-09T14:26:00Z">
        <w:r w:rsidR="00DC11FA" w:rsidRPr="0089564E" w:rsidDel="00604A57">
          <w:rPr>
            <w:rFonts w:ascii="Times New Roman" w:hAnsi="Times New Roman" w:cs="Times New Roman"/>
            <w:sz w:val="24"/>
            <w:szCs w:val="24"/>
          </w:rPr>
          <w:delText>w</w:delText>
        </w:r>
      </w:del>
      <w:r w:rsidR="00DC11FA" w:rsidRPr="0089564E">
        <w:rPr>
          <w:rFonts w:ascii="Times New Roman" w:hAnsi="Times New Roman" w:cs="Times New Roman"/>
          <w:sz w:val="24"/>
          <w:szCs w:val="24"/>
        </w:rPr>
        <w:t xml:space="preserve">ould lead to a better understanding of the size-based relationship between predators and prey, and </w:t>
      </w:r>
      <w:r w:rsidR="00A130F0">
        <w:rPr>
          <w:rFonts w:ascii="Times New Roman" w:hAnsi="Times New Roman" w:cs="Times New Roman"/>
          <w:sz w:val="24"/>
          <w:szCs w:val="24"/>
        </w:rPr>
        <w:t>hence</w:t>
      </w:r>
      <w:r w:rsidR="00A130F0" w:rsidRPr="0089564E">
        <w:rPr>
          <w:rFonts w:ascii="Times New Roman" w:hAnsi="Times New Roman" w:cs="Times New Roman"/>
          <w:sz w:val="24"/>
          <w:szCs w:val="24"/>
        </w:rPr>
        <w:t xml:space="preserve"> </w:t>
      </w:r>
      <w:r w:rsidR="00DC11FA" w:rsidRPr="0089564E">
        <w:rPr>
          <w:rFonts w:ascii="Times New Roman" w:hAnsi="Times New Roman" w:cs="Times New Roman"/>
          <w:sz w:val="24"/>
          <w:szCs w:val="24"/>
        </w:rPr>
        <w:t>of the size</w:t>
      </w:r>
      <w:ins w:id="224" w:author="Michel Loreau" w:date="2021-07-09T14:26:00Z">
        <w:r w:rsidR="00604A57">
          <w:rPr>
            <w:rFonts w:ascii="Times New Roman" w:hAnsi="Times New Roman" w:cs="Times New Roman"/>
            <w:sz w:val="24"/>
            <w:szCs w:val="24"/>
          </w:rPr>
          <w:t xml:space="preserve"> </w:t>
        </w:r>
      </w:ins>
      <w:del w:id="225" w:author="Michel Loreau" w:date="2021-07-09T14:26:00Z">
        <w:r w:rsidR="00DC11FA" w:rsidRPr="0089564E" w:rsidDel="00604A57">
          <w:rPr>
            <w:rFonts w:ascii="Times New Roman" w:hAnsi="Times New Roman" w:cs="Times New Roman"/>
            <w:sz w:val="24"/>
            <w:szCs w:val="24"/>
          </w:rPr>
          <w:delText>-</w:delText>
        </w:r>
      </w:del>
      <w:r w:rsidR="00DC11FA" w:rsidRPr="0089564E">
        <w:rPr>
          <w:rFonts w:ascii="Times New Roman" w:hAnsi="Times New Roman" w:cs="Times New Roman"/>
          <w:sz w:val="24"/>
          <w:szCs w:val="24"/>
        </w:rPr>
        <w:t>structure of food webs.</w:t>
      </w:r>
      <w:r w:rsidR="0089564E" w:rsidRPr="0089564E">
        <w:rPr>
          <w:rFonts w:ascii="Times New Roman" w:hAnsi="Times New Roman" w:cs="Times New Roman"/>
          <w:sz w:val="24"/>
          <w:szCs w:val="24"/>
        </w:rPr>
        <w:t xml:space="preserve"> </w:t>
      </w:r>
    </w:p>
    <w:p w14:paraId="5AEA9F05" w14:textId="21A1C1C4" w:rsidR="00FB7B63" w:rsidRDefault="00272B6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Due to </w:t>
      </w:r>
      <w:ins w:id="226" w:author="Michel Loreau" w:date="2021-07-09T14:26:00Z">
        <w:r w:rsidR="00604A57">
          <w:rPr>
            <w:rFonts w:ascii="Times New Roman" w:hAnsi="Times New Roman" w:cs="Times New Roman"/>
            <w:sz w:val="24"/>
            <w:szCs w:val="24"/>
          </w:rPr>
          <w:t xml:space="preserve">this </w:t>
        </w:r>
      </w:ins>
      <w:r>
        <w:rPr>
          <w:rFonts w:ascii="Times New Roman" w:hAnsi="Times New Roman" w:cs="Times New Roman"/>
          <w:sz w:val="24"/>
          <w:szCs w:val="24"/>
        </w:rPr>
        <w:t>size</w:t>
      </w:r>
      <w:ins w:id="227" w:author="Michel Loreau" w:date="2021-07-09T14:26:00Z">
        <w:r w:rsidR="00604A57">
          <w:rPr>
            <w:rFonts w:ascii="Times New Roman" w:hAnsi="Times New Roman" w:cs="Times New Roman"/>
            <w:sz w:val="24"/>
            <w:szCs w:val="24"/>
          </w:rPr>
          <w:t xml:space="preserve"> </w:t>
        </w:r>
      </w:ins>
      <w:del w:id="228" w:author="Michel Loreau" w:date="2021-07-09T14:26:00Z">
        <w:r w:rsidDel="00604A57">
          <w:rPr>
            <w:rFonts w:ascii="Times New Roman" w:hAnsi="Times New Roman" w:cs="Times New Roman"/>
            <w:sz w:val="24"/>
            <w:szCs w:val="24"/>
          </w:rPr>
          <w:delText>-</w:delText>
        </w:r>
      </w:del>
      <w:r>
        <w:rPr>
          <w:rFonts w:ascii="Times New Roman" w:hAnsi="Times New Roman" w:cs="Times New Roman"/>
          <w:sz w:val="24"/>
          <w:szCs w:val="24"/>
        </w:rPr>
        <w:t>dependence, m</w:t>
      </w:r>
      <w:r w:rsidR="003948BD">
        <w:rPr>
          <w:rFonts w:ascii="Times New Roman" w:hAnsi="Times New Roman" w:cs="Times New Roman"/>
          <w:sz w:val="24"/>
          <w:szCs w:val="24"/>
        </w:rPr>
        <w:t xml:space="preserve">odels incorporating physical (including mechanical) factors into predation </w:t>
      </w:r>
      <w:r w:rsidR="003948BD" w:rsidRPr="00220142">
        <w:rPr>
          <w:rFonts w:ascii="Times New Roman" w:hAnsi="Times New Roman" w:cs="Times New Roman"/>
          <w:sz w:val="24"/>
          <w:szCs w:val="24"/>
        </w:rPr>
        <w:t xml:space="preserve">merge size-related biological and mechanical constraints </w:t>
      </w:r>
      <w:del w:id="229" w:author="Michel Loreau" w:date="2021-07-09T14:26:00Z">
        <w:r w:rsidR="003948BD" w:rsidRPr="00220142" w:rsidDel="00604A57">
          <w:rPr>
            <w:rFonts w:ascii="Times New Roman" w:hAnsi="Times New Roman" w:cs="Times New Roman"/>
            <w:sz w:val="24"/>
            <w:szCs w:val="24"/>
          </w:rPr>
          <w:delText>with</w:delText>
        </w:r>
      </w:del>
      <w:r w:rsidR="003948BD" w:rsidRPr="00220142">
        <w:rPr>
          <w:rFonts w:ascii="Times New Roman" w:hAnsi="Times New Roman" w:cs="Times New Roman"/>
          <w:sz w:val="24"/>
          <w:szCs w:val="24"/>
        </w:rPr>
        <w:t xml:space="preserve">in classical predator-prey systems. </w:t>
      </w:r>
      <w:del w:id="230" w:author="Michel Loreau" w:date="2021-07-09T14:27:00Z">
        <w:r w:rsidR="00B14E5D" w:rsidDel="00604A57">
          <w:rPr>
            <w:rFonts w:ascii="Times New Roman" w:hAnsi="Times New Roman" w:cs="Times New Roman"/>
            <w:sz w:val="24"/>
            <w:szCs w:val="24"/>
          </w:rPr>
          <w:delText>In the past, s</w:delText>
        </w:r>
      </w:del>
      <w:ins w:id="231" w:author="Michel Loreau" w:date="2021-07-09T14:27:00Z">
        <w:r w:rsidR="00604A57">
          <w:rPr>
            <w:rFonts w:ascii="Times New Roman" w:hAnsi="Times New Roman" w:cs="Times New Roman"/>
            <w:sz w:val="24"/>
            <w:szCs w:val="24"/>
          </w:rPr>
          <w:t>S</w:t>
        </w:r>
      </w:ins>
      <w:r w:rsidR="00B14E5D">
        <w:rPr>
          <w:rFonts w:ascii="Times New Roman" w:hAnsi="Times New Roman" w:cs="Times New Roman"/>
          <w:sz w:val="24"/>
          <w:szCs w:val="24"/>
        </w:rPr>
        <w:t xml:space="preserve">everal studies </w:t>
      </w:r>
      <w:ins w:id="232" w:author="Michel Loreau" w:date="2021-07-09T14:26:00Z">
        <w:r w:rsidR="00604A57">
          <w:rPr>
            <w:rFonts w:ascii="Times New Roman" w:hAnsi="Times New Roman" w:cs="Times New Roman"/>
            <w:sz w:val="24"/>
            <w:szCs w:val="24"/>
          </w:rPr>
          <w:t xml:space="preserve">have </w:t>
        </w:r>
      </w:ins>
      <w:r w:rsidR="00B14E5D">
        <w:rPr>
          <w:rFonts w:ascii="Times New Roman" w:hAnsi="Times New Roman" w:cs="Times New Roman"/>
          <w:sz w:val="24"/>
          <w:szCs w:val="24"/>
        </w:rPr>
        <w:t>beg</w:t>
      </w:r>
      <w:ins w:id="233" w:author="Michel Loreau" w:date="2021-07-09T14:26:00Z">
        <w:r w:rsidR="00604A57">
          <w:rPr>
            <w:rFonts w:ascii="Times New Roman" w:hAnsi="Times New Roman" w:cs="Times New Roman"/>
            <w:sz w:val="24"/>
            <w:szCs w:val="24"/>
          </w:rPr>
          <w:t>u</w:t>
        </w:r>
      </w:ins>
      <w:del w:id="234" w:author="Michel Loreau" w:date="2021-07-09T14:26:00Z">
        <w:r w:rsidR="00B14E5D" w:rsidDel="00604A57">
          <w:rPr>
            <w:rFonts w:ascii="Times New Roman" w:hAnsi="Times New Roman" w:cs="Times New Roman"/>
            <w:sz w:val="24"/>
            <w:szCs w:val="24"/>
          </w:rPr>
          <w:delText>a</w:delText>
        </w:r>
      </w:del>
      <w:r w:rsidR="00B14E5D">
        <w:rPr>
          <w:rFonts w:ascii="Times New Roman" w:hAnsi="Times New Roman" w:cs="Times New Roman"/>
          <w:sz w:val="24"/>
          <w:szCs w:val="24"/>
        </w:rPr>
        <w:t xml:space="preserve">n to investigate this promising avenue. </w:t>
      </w:r>
      <w:r w:rsidR="00276DD2">
        <w:rPr>
          <w:rFonts w:ascii="Times New Roman" w:hAnsi="Times New Roman" w:cs="Times New Roman"/>
          <w:sz w:val="24"/>
          <w:szCs w:val="24"/>
        </w:rPr>
        <w:t xml:space="preserve">The dimensionality of the physical medium was shown to constrain predator-prey interactions since </w:t>
      </w:r>
      <w:ins w:id="235" w:author="Portalier Sebastien" w:date="2021-06-25T15:30:00Z">
        <w:r w:rsidR="0067515E">
          <w:rPr>
            <w:rFonts w:ascii="Times New Roman" w:hAnsi="Times New Roman" w:cs="Times New Roman"/>
            <w:sz w:val="24"/>
            <w:szCs w:val="24"/>
          </w:rPr>
          <w:lastRenderedPageBreak/>
          <w:t>predators are expected to capture pelagic and flying prey more efficiently</w:t>
        </w:r>
      </w:ins>
      <w:ins w:id="236" w:author="Portalier Sebastien" w:date="2021-06-25T15:31:00Z">
        <w:r w:rsidR="0067515E">
          <w:rPr>
            <w:rFonts w:ascii="Times New Roman" w:hAnsi="Times New Roman" w:cs="Times New Roman"/>
            <w:sz w:val="24"/>
            <w:szCs w:val="24"/>
          </w:rPr>
          <w:t xml:space="preserve"> than benthic and terrestrial prey </w:t>
        </w:r>
      </w:ins>
      <w:commentRangeStart w:id="237"/>
      <w:del w:id="238" w:author="Portalier Sebastien" w:date="2021-06-25T15:31:00Z">
        <w:r w:rsidR="00276DD2" w:rsidDel="0067515E">
          <w:rPr>
            <w:rFonts w:ascii="Times New Roman" w:hAnsi="Times New Roman" w:cs="Times New Roman"/>
            <w:sz w:val="24"/>
            <w:szCs w:val="24"/>
          </w:rPr>
          <w:delText xml:space="preserve">predators </w:delText>
        </w:r>
        <w:r w:rsidR="00AD4123" w:rsidDel="0067515E">
          <w:rPr>
            <w:rFonts w:ascii="Times New Roman" w:hAnsi="Times New Roman" w:cs="Times New Roman"/>
            <w:sz w:val="24"/>
            <w:szCs w:val="24"/>
          </w:rPr>
          <w:delText xml:space="preserve">looking for </w:delText>
        </w:r>
        <w:r w:rsidR="00CE028F" w:rsidDel="0067515E">
          <w:rPr>
            <w:rFonts w:ascii="Times New Roman" w:hAnsi="Times New Roman" w:cs="Times New Roman"/>
            <w:sz w:val="24"/>
            <w:szCs w:val="24"/>
          </w:rPr>
          <w:delText xml:space="preserve">pelagic and flying prey are predicted </w:delText>
        </w:r>
        <w:r w:rsidR="00276DD2" w:rsidDel="0067515E">
          <w:rPr>
            <w:rFonts w:ascii="Times New Roman" w:hAnsi="Times New Roman" w:cs="Times New Roman"/>
            <w:sz w:val="24"/>
            <w:szCs w:val="24"/>
          </w:rPr>
          <w:delText xml:space="preserve">to </w:delText>
        </w:r>
        <w:r w:rsidR="00AD4123" w:rsidDel="0067515E">
          <w:rPr>
            <w:rFonts w:ascii="Times New Roman" w:hAnsi="Times New Roman" w:cs="Times New Roman"/>
            <w:sz w:val="24"/>
            <w:szCs w:val="24"/>
          </w:rPr>
          <w:delText>consume</w:delText>
        </w:r>
        <w:r w:rsidR="00276DD2" w:rsidDel="0067515E">
          <w:rPr>
            <w:rFonts w:ascii="Times New Roman" w:hAnsi="Times New Roman" w:cs="Times New Roman"/>
            <w:sz w:val="24"/>
            <w:szCs w:val="24"/>
          </w:rPr>
          <w:delText xml:space="preserve"> prey </w:delText>
        </w:r>
        <w:r w:rsidR="00CE028F" w:rsidDel="0067515E">
          <w:rPr>
            <w:rFonts w:ascii="Times New Roman" w:hAnsi="Times New Roman" w:cs="Times New Roman"/>
            <w:sz w:val="24"/>
            <w:szCs w:val="24"/>
          </w:rPr>
          <w:delText xml:space="preserve">more efficiently </w:delText>
        </w:r>
        <w:r w:rsidR="00276DD2" w:rsidDel="0067515E">
          <w:rPr>
            <w:rFonts w:ascii="Times New Roman" w:hAnsi="Times New Roman" w:cs="Times New Roman"/>
            <w:sz w:val="24"/>
            <w:szCs w:val="24"/>
          </w:rPr>
          <w:delText xml:space="preserve">than predators </w:delText>
        </w:r>
        <w:r w:rsidR="00CE028F" w:rsidDel="0067515E">
          <w:rPr>
            <w:rFonts w:ascii="Times New Roman" w:hAnsi="Times New Roman" w:cs="Times New Roman"/>
            <w:sz w:val="24"/>
            <w:szCs w:val="24"/>
          </w:rPr>
          <w:delText>capturing benthic and terrestrial prey</w:delText>
        </w:r>
        <w:r w:rsidR="00C042B2" w:rsidDel="0067515E">
          <w:rPr>
            <w:rFonts w:ascii="Times New Roman" w:hAnsi="Times New Roman" w:cs="Times New Roman"/>
            <w:sz w:val="24"/>
            <w:szCs w:val="24"/>
          </w:rPr>
          <w:delText xml:space="preserve"> </w:delText>
        </w:r>
      </w:del>
      <w:r w:rsidR="00276DD2">
        <w:rPr>
          <w:rFonts w:ascii="Times New Roman" w:hAnsi="Times New Roman" w:cs="Times New Roman"/>
          <w:sz w:val="24"/>
          <w:szCs w:val="24"/>
        </w:rPr>
        <w:fldChar w:fldCharType="begin" w:fldLock="1"/>
      </w:r>
      <w:r w:rsidR="003E5331">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Pr>
          <w:rFonts w:ascii="Times New Roman" w:hAnsi="Times New Roman" w:cs="Times New Roman"/>
          <w:sz w:val="24"/>
          <w:szCs w:val="24"/>
        </w:rPr>
        <w:fldChar w:fldCharType="separate"/>
      </w:r>
      <w:r w:rsidR="00276DD2" w:rsidRPr="00276DD2">
        <w:rPr>
          <w:rFonts w:ascii="Times New Roman" w:hAnsi="Times New Roman" w:cs="Times New Roman"/>
          <w:noProof/>
          <w:sz w:val="24"/>
          <w:szCs w:val="24"/>
        </w:rPr>
        <w:t>(Pawar et al., 2012)</w:t>
      </w:r>
      <w:r w:rsidR="00276DD2">
        <w:rPr>
          <w:rFonts w:ascii="Times New Roman" w:hAnsi="Times New Roman" w:cs="Times New Roman"/>
          <w:sz w:val="24"/>
          <w:szCs w:val="24"/>
        </w:rPr>
        <w:fldChar w:fldCharType="end"/>
      </w:r>
      <w:r w:rsidR="00276DD2">
        <w:rPr>
          <w:rFonts w:ascii="Times New Roman" w:hAnsi="Times New Roman" w:cs="Times New Roman"/>
          <w:sz w:val="24"/>
          <w:szCs w:val="24"/>
        </w:rPr>
        <w:t xml:space="preserve">. </w:t>
      </w:r>
      <w:commentRangeEnd w:id="237"/>
      <w:r w:rsidR="00CE028F">
        <w:rPr>
          <w:rStyle w:val="CommentReference"/>
        </w:rPr>
        <w:commentReference w:id="237"/>
      </w:r>
      <w:r w:rsidR="00971C83">
        <w:rPr>
          <w:rFonts w:ascii="Times New Roman" w:hAnsi="Times New Roman" w:cs="Times New Roman"/>
          <w:sz w:val="24"/>
          <w:szCs w:val="24"/>
        </w:rPr>
        <w:t>Extending th</w:t>
      </w:r>
      <w:ins w:id="239" w:author="Michel Loreau" w:date="2021-07-09T14:27:00Z">
        <w:r w:rsidR="00604A57">
          <w:rPr>
            <w:rFonts w:ascii="Times New Roman" w:hAnsi="Times New Roman" w:cs="Times New Roman"/>
            <w:sz w:val="24"/>
            <w:szCs w:val="24"/>
          </w:rPr>
          <w:t>is</w:t>
        </w:r>
      </w:ins>
      <w:del w:id="240" w:author="Michel Loreau" w:date="2021-07-09T14:27:00Z">
        <w:r w:rsidR="00971C83" w:rsidDel="00604A57">
          <w:rPr>
            <w:rFonts w:ascii="Times New Roman" w:hAnsi="Times New Roman" w:cs="Times New Roman"/>
            <w:sz w:val="24"/>
            <w:szCs w:val="24"/>
          </w:rPr>
          <w:delText>eir</w:delText>
        </w:r>
      </w:del>
      <w:r w:rsidR="00971C83">
        <w:rPr>
          <w:rFonts w:ascii="Times New Roman" w:hAnsi="Times New Roman" w:cs="Times New Roman"/>
          <w:sz w:val="24"/>
          <w:szCs w:val="24"/>
        </w:rPr>
        <w:t xml:space="preserve"> framew</w:t>
      </w:r>
      <w:r w:rsidR="00CC15AA">
        <w:rPr>
          <w:rFonts w:ascii="Times New Roman" w:hAnsi="Times New Roman" w:cs="Times New Roman"/>
          <w:sz w:val="24"/>
          <w:szCs w:val="24"/>
        </w:rPr>
        <w:t xml:space="preserve">ork to predict </w:t>
      </w:r>
      <w:del w:id="241" w:author="Michel Loreau" w:date="2021-07-09T14:27:00Z">
        <w:r w:rsidR="00CC15AA" w:rsidDel="00604A57">
          <w:rPr>
            <w:rFonts w:ascii="Times New Roman" w:hAnsi="Times New Roman" w:cs="Times New Roman"/>
            <w:sz w:val="24"/>
            <w:szCs w:val="24"/>
          </w:rPr>
          <w:delText xml:space="preserve">the realization of </w:delText>
        </w:r>
      </w:del>
      <w:r w:rsidR="00CC15AA">
        <w:rPr>
          <w:rFonts w:ascii="Times New Roman" w:hAnsi="Times New Roman" w:cs="Times New Roman"/>
          <w:sz w:val="24"/>
          <w:szCs w:val="24"/>
        </w:rPr>
        <w:t>pairwise trophic interactions in natural situations, Pawar et al (2019) successfully reproduced some important differences in the consumer-resource size structure of 2D versus 3D communities.</w:t>
      </w:r>
      <w:r w:rsidR="008024E5">
        <w:rPr>
          <w:rFonts w:ascii="Times New Roman" w:hAnsi="Times New Roman" w:cs="Times New Roman"/>
          <w:sz w:val="24"/>
          <w:szCs w:val="24"/>
        </w:rPr>
        <w:t xml:space="preserve"> However, dimensionality is only one feature of the physical medium.</w:t>
      </w:r>
      <w:r w:rsidR="00CC15AA">
        <w:rPr>
          <w:rFonts w:ascii="Times New Roman" w:hAnsi="Times New Roman" w:cs="Times New Roman"/>
          <w:sz w:val="24"/>
          <w:szCs w:val="24"/>
        </w:rPr>
        <w:t xml:space="preserve"> </w:t>
      </w:r>
      <w:r w:rsidR="00FB7B63">
        <w:rPr>
          <w:rFonts w:ascii="Times New Roman" w:hAnsi="Times New Roman" w:cs="Times New Roman"/>
          <w:sz w:val="24"/>
          <w:szCs w:val="24"/>
        </w:rPr>
        <w:t xml:space="preserve">Some studies coupled </w:t>
      </w:r>
      <w:r w:rsidR="008024E5">
        <w:rPr>
          <w:rFonts w:ascii="Times New Roman" w:hAnsi="Times New Roman" w:cs="Times New Roman"/>
          <w:sz w:val="24"/>
          <w:szCs w:val="24"/>
        </w:rPr>
        <w:t xml:space="preserve">several </w:t>
      </w:r>
      <w:r w:rsidR="00FB7B63">
        <w:rPr>
          <w:rFonts w:ascii="Times New Roman" w:hAnsi="Times New Roman" w:cs="Times New Roman"/>
          <w:sz w:val="24"/>
          <w:szCs w:val="24"/>
        </w:rPr>
        <w:t xml:space="preserve">physical </w:t>
      </w:r>
      <w:r w:rsidR="00311422">
        <w:rPr>
          <w:rFonts w:ascii="Times New Roman" w:hAnsi="Times New Roman" w:cs="Times New Roman"/>
          <w:sz w:val="24"/>
          <w:szCs w:val="24"/>
        </w:rPr>
        <w:t xml:space="preserve">properties of the medium </w:t>
      </w:r>
      <w:r w:rsidR="004E732B">
        <w:rPr>
          <w:rFonts w:ascii="Times New Roman" w:hAnsi="Times New Roman" w:cs="Times New Roman"/>
          <w:sz w:val="24"/>
          <w:szCs w:val="24"/>
        </w:rPr>
        <w:t>simultaneously</w:t>
      </w:r>
      <w:r w:rsidR="00311422">
        <w:rPr>
          <w:rFonts w:ascii="Times New Roman" w:hAnsi="Times New Roman" w:cs="Times New Roman"/>
          <w:sz w:val="24"/>
          <w:szCs w:val="24"/>
        </w:rPr>
        <w:t xml:space="preserve"> </w:t>
      </w:r>
      <w:del w:id="242" w:author="Michel Loreau" w:date="2021-07-09T14:28:00Z">
        <w:r w:rsidR="00311422" w:rsidDel="00604A57">
          <w:rPr>
            <w:rFonts w:ascii="Times New Roman" w:hAnsi="Times New Roman" w:cs="Times New Roman"/>
            <w:sz w:val="24"/>
            <w:szCs w:val="24"/>
          </w:rPr>
          <w:delText xml:space="preserve">with </w:delText>
        </w:r>
      </w:del>
      <w:ins w:id="243" w:author="Michel Loreau" w:date="2021-07-09T14:28:00Z">
        <w:r w:rsidR="00604A57">
          <w:rPr>
            <w:rFonts w:ascii="Times New Roman" w:hAnsi="Times New Roman" w:cs="Times New Roman"/>
            <w:sz w:val="24"/>
            <w:szCs w:val="24"/>
          </w:rPr>
          <w:t xml:space="preserve">in </w:t>
        </w:r>
      </w:ins>
      <w:r w:rsidR="004E732B">
        <w:rPr>
          <w:rFonts w:ascii="Times New Roman" w:hAnsi="Times New Roman" w:cs="Times New Roman"/>
          <w:sz w:val="24"/>
          <w:szCs w:val="24"/>
        </w:rPr>
        <w:t xml:space="preserve">a </w:t>
      </w:r>
      <w:del w:id="244" w:author="Michel Loreau" w:date="2021-07-09T14:28:00Z">
        <w:r w:rsidR="00311422" w:rsidDel="00604A57">
          <w:rPr>
            <w:rFonts w:ascii="Times New Roman" w:hAnsi="Times New Roman" w:cs="Times New Roman"/>
            <w:sz w:val="24"/>
            <w:szCs w:val="24"/>
          </w:rPr>
          <w:delText xml:space="preserve">biological </w:delText>
        </w:r>
      </w:del>
      <w:r w:rsidR="00B10918">
        <w:rPr>
          <w:rFonts w:ascii="Times New Roman" w:hAnsi="Times New Roman" w:cs="Times New Roman"/>
          <w:sz w:val="24"/>
          <w:szCs w:val="24"/>
        </w:rPr>
        <w:t xml:space="preserve">plankton </w:t>
      </w:r>
      <w:r w:rsidR="00311422">
        <w:rPr>
          <w:rFonts w:ascii="Times New Roman" w:hAnsi="Times New Roman" w:cs="Times New Roman"/>
          <w:sz w:val="24"/>
          <w:szCs w:val="24"/>
        </w:rPr>
        <w:t xml:space="preserve">model </w:t>
      </w:r>
      <w:r w:rsidR="00311422">
        <w:rPr>
          <w:rFonts w:ascii="Times New Roman" w:hAnsi="Times New Roman" w:cs="Times New Roman"/>
          <w:sz w:val="24"/>
          <w:szCs w:val="24"/>
        </w:rPr>
        <w:fldChar w:fldCharType="begin" w:fldLock="1"/>
      </w:r>
      <w:r w:rsidR="00276DD2">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Emsley, 1999)</w:t>
      </w:r>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w:t>
      </w:r>
      <w:r w:rsidR="005A1029">
        <w:rPr>
          <w:rFonts w:ascii="Times New Roman" w:hAnsi="Times New Roman" w:cs="Times New Roman"/>
          <w:sz w:val="24"/>
          <w:szCs w:val="24"/>
        </w:rPr>
        <w:t xml:space="preserve">including their effects on </w:t>
      </w:r>
      <w:r w:rsidR="004E732B">
        <w:rPr>
          <w:rFonts w:ascii="Times New Roman" w:hAnsi="Times New Roman" w:cs="Times New Roman"/>
          <w:sz w:val="24"/>
          <w:szCs w:val="24"/>
        </w:rPr>
        <w:t>different resource</w:t>
      </w:r>
      <w:r w:rsidR="008F6AFE">
        <w:rPr>
          <w:rFonts w:ascii="Times New Roman" w:hAnsi="Times New Roman" w:cs="Times New Roman"/>
          <w:sz w:val="24"/>
          <w:szCs w:val="24"/>
        </w:rPr>
        <w:t>-use strategies</w:t>
      </w:r>
      <w:r w:rsidR="00272B02">
        <w:rPr>
          <w:rFonts w:ascii="Times New Roman" w:hAnsi="Times New Roman" w:cs="Times New Roman"/>
          <w:sz w:val="24"/>
          <w:szCs w:val="24"/>
        </w:rPr>
        <w:t>, such as photosynthesis,</w:t>
      </w:r>
      <w:r w:rsidR="00FB7B63">
        <w:rPr>
          <w:rFonts w:ascii="Times New Roman" w:hAnsi="Times New Roman" w:cs="Times New Roman"/>
          <w:sz w:val="24"/>
          <w:szCs w:val="24"/>
        </w:rPr>
        <w:t xml:space="preserve"> nutrient </w:t>
      </w:r>
      <w:r w:rsidR="00272B02">
        <w:rPr>
          <w:rFonts w:ascii="Times New Roman" w:hAnsi="Times New Roman" w:cs="Times New Roman"/>
          <w:sz w:val="24"/>
          <w:szCs w:val="24"/>
        </w:rPr>
        <w:t>uptake</w:t>
      </w:r>
      <w:r w:rsidR="00FB7B63">
        <w:rPr>
          <w:rFonts w:ascii="Times New Roman" w:hAnsi="Times New Roman" w:cs="Times New Roman"/>
          <w:sz w:val="24"/>
          <w:szCs w:val="24"/>
        </w:rPr>
        <w:t xml:space="preserve"> and </w:t>
      </w:r>
      <w:r w:rsidR="00272B02">
        <w:rPr>
          <w:rFonts w:ascii="Times New Roman" w:hAnsi="Times New Roman" w:cs="Times New Roman"/>
          <w:sz w:val="24"/>
          <w:szCs w:val="24"/>
        </w:rPr>
        <w:t xml:space="preserve">predation </w:t>
      </w:r>
      <w:r w:rsidR="00311422">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et al., 2006)</w:t>
      </w:r>
      <w:r w:rsidR="00311422">
        <w:rPr>
          <w:rFonts w:ascii="Times New Roman" w:hAnsi="Times New Roman" w:cs="Times New Roman"/>
          <w:sz w:val="24"/>
          <w:szCs w:val="24"/>
        </w:rPr>
        <w:fldChar w:fldCharType="end"/>
      </w:r>
      <w:r w:rsidR="00FB7B63">
        <w:rPr>
          <w:rFonts w:ascii="Times New Roman" w:hAnsi="Times New Roman" w:cs="Times New Roman"/>
          <w:sz w:val="24"/>
          <w:szCs w:val="24"/>
        </w:rPr>
        <w:t>.</w:t>
      </w:r>
      <w:r w:rsidR="00311422">
        <w:rPr>
          <w:rFonts w:ascii="Times New Roman" w:hAnsi="Times New Roman" w:cs="Times New Roman"/>
          <w:sz w:val="24"/>
          <w:szCs w:val="24"/>
        </w:rPr>
        <w:t xml:space="preserve"> </w:t>
      </w:r>
      <w:r w:rsidR="00590C86">
        <w:rPr>
          <w:rFonts w:ascii="Times New Roman" w:hAnsi="Times New Roman" w:cs="Times New Roman"/>
          <w:sz w:val="24"/>
          <w:szCs w:val="24"/>
        </w:rPr>
        <w:t xml:space="preserve">Addition of these biomechanical mechanisms correctly predicted </w:t>
      </w:r>
      <w:r w:rsidR="00B10918">
        <w:rPr>
          <w:rFonts w:ascii="Times New Roman" w:hAnsi="Times New Roman" w:cs="Times New Roman"/>
          <w:sz w:val="24"/>
          <w:szCs w:val="24"/>
        </w:rPr>
        <w:t xml:space="preserve">emergent ecosystem properties, such as </w:t>
      </w:r>
      <w:r w:rsidR="00590C86">
        <w:rPr>
          <w:rFonts w:ascii="Times New Roman" w:hAnsi="Times New Roman" w:cs="Times New Roman"/>
          <w:sz w:val="24"/>
          <w:szCs w:val="24"/>
        </w:rPr>
        <w:t xml:space="preserve">deep chlorophyll maxima, where non-biomechanical models </w:t>
      </w:r>
      <w:del w:id="245" w:author="Michel Loreau" w:date="2021-07-09T14:29:00Z">
        <w:r w:rsidR="00590C86" w:rsidDel="00604A57">
          <w:rPr>
            <w:rFonts w:ascii="Times New Roman" w:hAnsi="Times New Roman" w:cs="Times New Roman"/>
            <w:sz w:val="24"/>
            <w:szCs w:val="24"/>
          </w:rPr>
          <w:delText>could</w:delText>
        </w:r>
        <w:r w:rsidR="0014465B" w:rsidDel="00604A57">
          <w:rPr>
            <w:rFonts w:ascii="Times New Roman" w:hAnsi="Times New Roman" w:cs="Times New Roman"/>
            <w:sz w:val="24"/>
            <w:szCs w:val="24"/>
          </w:rPr>
          <w:delText xml:space="preserve"> </w:delText>
        </w:r>
        <w:r w:rsidR="00590C86" w:rsidDel="00604A57">
          <w:rPr>
            <w:rFonts w:ascii="Times New Roman" w:hAnsi="Times New Roman" w:cs="Times New Roman"/>
            <w:sz w:val="24"/>
            <w:szCs w:val="24"/>
          </w:rPr>
          <w:delText>n</w:delText>
        </w:r>
        <w:r w:rsidR="0014465B" w:rsidDel="00604A57">
          <w:rPr>
            <w:rFonts w:ascii="Times New Roman" w:hAnsi="Times New Roman" w:cs="Times New Roman"/>
            <w:sz w:val="24"/>
            <w:szCs w:val="24"/>
          </w:rPr>
          <w:delText>o</w:delText>
        </w:r>
        <w:r w:rsidR="00590C86" w:rsidDel="00604A57">
          <w:rPr>
            <w:rFonts w:ascii="Times New Roman" w:hAnsi="Times New Roman" w:cs="Times New Roman"/>
            <w:sz w:val="24"/>
            <w:szCs w:val="24"/>
          </w:rPr>
          <w:delText>t</w:delText>
        </w:r>
      </w:del>
      <w:ins w:id="246" w:author="Michel Loreau" w:date="2021-07-09T14:29:00Z">
        <w:r w:rsidR="00604A57">
          <w:rPr>
            <w:rFonts w:ascii="Times New Roman" w:hAnsi="Times New Roman" w:cs="Times New Roman"/>
            <w:sz w:val="24"/>
            <w:szCs w:val="24"/>
          </w:rPr>
          <w:t>were unable to do so</w:t>
        </w:r>
      </w:ins>
      <w:r w:rsidR="00590C86">
        <w:rPr>
          <w:rFonts w:ascii="Times New Roman" w:hAnsi="Times New Roman" w:cs="Times New Roman"/>
          <w:sz w:val="24"/>
          <w:szCs w:val="24"/>
        </w:rPr>
        <w:t xml:space="preserve"> (Baird et al 2004). </w:t>
      </w:r>
      <w:r w:rsidR="00B10918">
        <w:rPr>
          <w:rFonts w:ascii="Times New Roman" w:hAnsi="Times New Roman" w:cs="Times New Roman"/>
          <w:sz w:val="24"/>
          <w:szCs w:val="24"/>
        </w:rPr>
        <w:t>This a</w:t>
      </w:r>
      <w:r w:rsidR="00590C86">
        <w:rPr>
          <w:rFonts w:ascii="Times New Roman" w:hAnsi="Times New Roman" w:cs="Times New Roman"/>
          <w:sz w:val="24"/>
          <w:szCs w:val="24"/>
        </w:rPr>
        <w:t xml:space="preserve">dditional realism was </w:t>
      </w:r>
      <w:del w:id="247" w:author="Michel Loreau" w:date="2021-07-09T14:29:00Z">
        <w:r w:rsidR="00590C86" w:rsidDel="00604A57">
          <w:rPr>
            <w:rFonts w:ascii="Times New Roman" w:hAnsi="Times New Roman" w:cs="Times New Roman"/>
            <w:sz w:val="24"/>
            <w:szCs w:val="24"/>
          </w:rPr>
          <w:delText xml:space="preserve">linked </w:delText>
        </w:r>
      </w:del>
      <w:ins w:id="248" w:author="Michel Loreau" w:date="2021-07-09T14:29:00Z">
        <w:r w:rsidR="00604A57">
          <w:rPr>
            <w:rFonts w:ascii="Times New Roman" w:hAnsi="Times New Roman" w:cs="Times New Roman"/>
            <w:sz w:val="24"/>
            <w:szCs w:val="24"/>
          </w:rPr>
          <w:t xml:space="preserve">due </w:t>
        </w:r>
      </w:ins>
      <w:r w:rsidR="00590C86">
        <w:rPr>
          <w:rFonts w:ascii="Times New Roman" w:hAnsi="Times New Roman" w:cs="Times New Roman"/>
          <w:sz w:val="24"/>
          <w:szCs w:val="24"/>
        </w:rPr>
        <w:t>specifically to the inclusion of effects of hydromechanical processes such as advection and turbulent dissipation on p</w:t>
      </w:r>
      <w:r w:rsidR="00311422">
        <w:rPr>
          <w:rFonts w:ascii="Times New Roman" w:hAnsi="Times New Roman" w:cs="Times New Roman"/>
          <w:sz w:val="24"/>
          <w:szCs w:val="24"/>
        </w:rPr>
        <w:t xml:space="preserve">lanktonic </w:t>
      </w:r>
      <w:r w:rsidR="00590C86">
        <w:rPr>
          <w:rFonts w:ascii="Times New Roman" w:hAnsi="Times New Roman" w:cs="Times New Roman"/>
          <w:sz w:val="24"/>
          <w:szCs w:val="24"/>
        </w:rPr>
        <w:t>organism</w:t>
      </w:r>
      <w:r w:rsidR="00276DD2">
        <w:rPr>
          <w:rFonts w:ascii="Times New Roman" w:hAnsi="Times New Roman" w:cs="Times New Roman"/>
          <w:sz w:val="24"/>
          <w:szCs w:val="24"/>
        </w:rPr>
        <w:t>s</w:t>
      </w:r>
      <w:r w:rsidR="00590C86">
        <w:rPr>
          <w:rFonts w:ascii="Times New Roman" w:hAnsi="Times New Roman" w:cs="Times New Roman"/>
          <w:sz w:val="24"/>
          <w:szCs w:val="24"/>
        </w:rPr>
        <w:t xml:space="preserve"> (Baird et al 2004, 2006)</w:t>
      </w:r>
      <w:r w:rsidR="00311422">
        <w:rPr>
          <w:rFonts w:ascii="Times New Roman" w:hAnsi="Times New Roman" w:cs="Times New Roman"/>
          <w:sz w:val="24"/>
          <w:szCs w:val="24"/>
        </w:rPr>
        <w:t>. This kind of approach was later extended to marine food webs using a</w:t>
      </w:r>
      <w:r>
        <w:rPr>
          <w:rFonts w:ascii="Times New Roman" w:hAnsi="Times New Roman" w:cs="Times New Roman"/>
          <w:sz w:val="24"/>
          <w:szCs w:val="24"/>
        </w:rPr>
        <w:t>n</w:t>
      </w:r>
      <w:r w:rsidR="00590C86">
        <w:rPr>
          <w:rFonts w:ascii="Times New Roman" w:hAnsi="Times New Roman" w:cs="Times New Roman"/>
          <w:sz w:val="24"/>
          <w:szCs w:val="24"/>
        </w:rPr>
        <w:t xml:space="preserve"> </w:t>
      </w:r>
      <w:r w:rsidR="00311422">
        <w:rPr>
          <w:rFonts w:ascii="Times New Roman" w:hAnsi="Times New Roman" w:cs="Times New Roman"/>
          <w:sz w:val="24"/>
          <w:szCs w:val="24"/>
        </w:rPr>
        <w:t>oceanographic model</w:t>
      </w:r>
      <w:ins w:id="249" w:author="Michel Loreau" w:date="2021-07-09T14:29:00Z">
        <w:r w:rsidR="00604A57">
          <w:rPr>
            <w:rFonts w:ascii="Times New Roman" w:hAnsi="Times New Roman" w:cs="Times New Roman"/>
            <w:sz w:val="24"/>
            <w:szCs w:val="24"/>
          </w:rPr>
          <w:t>, which</w:t>
        </w:r>
      </w:ins>
      <w:r w:rsidR="00D24919">
        <w:rPr>
          <w:rFonts w:ascii="Times New Roman" w:hAnsi="Times New Roman" w:cs="Times New Roman"/>
          <w:sz w:val="24"/>
          <w:szCs w:val="24"/>
        </w:rPr>
        <w:t xml:space="preserve"> </w:t>
      </w:r>
      <w:del w:id="250" w:author="Michel Loreau" w:date="2021-07-09T14:29:00Z">
        <w:r w:rsidR="00D24919" w:rsidDel="00604A57">
          <w:rPr>
            <w:rFonts w:ascii="Times New Roman" w:hAnsi="Times New Roman" w:cs="Times New Roman"/>
            <w:sz w:val="24"/>
            <w:szCs w:val="24"/>
          </w:rPr>
          <w:delText xml:space="preserve">and </w:delText>
        </w:r>
      </w:del>
      <w:r w:rsidR="00D24919">
        <w:rPr>
          <w:rFonts w:ascii="Times New Roman" w:hAnsi="Times New Roman" w:cs="Times New Roman"/>
          <w:sz w:val="24"/>
          <w:szCs w:val="24"/>
        </w:rPr>
        <w:t xml:space="preserve">proved interesting in its capacity to </w:t>
      </w:r>
      <w:del w:id="251" w:author="Michel Loreau" w:date="2021-07-09T14:29:00Z">
        <w:r w:rsidR="00D24919" w:rsidDel="00604A57">
          <w:rPr>
            <w:rFonts w:ascii="Times New Roman" w:hAnsi="Times New Roman" w:cs="Times New Roman"/>
            <w:sz w:val="24"/>
            <w:szCs w:val="24"/>
          </w:rPr>
          <w:delText>create</w:delText>
        </w:r>
        <w:r w:rsidR="00311422" w:rsidDel="00604A57">
          <w:rPr>
            <w:rFonts w:ascii="Times New Roman" w:hAnsi="Times New Roman" w:cs="Times New Roman"/>
            <w:sz w:val="24"/>
            <w:szCs w:val="24"/>
          </w:rPr>
          <w:delText xml:space="preserve"> </w:delText>
        </w:r>
      </w:del>
      <w:ins w:id="252" w:author="Michel Loreau" w:date="2021-07-09T14:29:00Z">
        <w:r w:rsidR="00604A57">
          <w:rPr>
            <w:rFonts w:ascii="Times New Roman" w:hAnsi="Times New Roman" w:cs="Times New Roman"/>
            <w:sz w:val="24"/>
            <w:szCs w:val="24"/>
          </w:rPr>
          <w:t xml:space="preserve">generate </w:t>
        </w:r>
      </w:ins>
      <w:r w:rsidR="005A4546">
        <w:rPr>
          <w:rFonts w:ascii="Times New Roman" w:hAnsi="Times New Roman" w:cs="Times New Roman"/>
          <w:sz w:val="24"/>
          <w:szCs w:val="24"/>
        </w:rPr>
        <w:t>realistic</w:t>
      </w:r>
      <w:r w:rsidR="00D24919">
        <w:rPr>
          <w:rFonts w:ascii="Times New Roman" w:hAnsi="Times New Roman" w:cs="Times New Roman"/>
          <w:sz w:val="24"/>
          <w:szCs w:val="24"/>
        </w:rPr>
        <w:t xml:space="preserve"> food webs with </w:t>
      </w:r>
      <w:r w:rsidR="005A4546">
        <w:rPr>
          <w:rFonts w:ascii="Times New Roman" w:hAnsi="Times New Roman" w:cs="Times New Roman"/>
          <w:sz w:val="24"/>
          <w:szCs w:val="24"/>
        </w:rPr>
        <w:t xml:space="preserve">relatively few </w:t>
      </w:r>
      <w:r w:rsidR="00D24919">
        <w:rPr>
          <w:rFonts w:ascii="Times New Roman" w:hAnsi="Times New Roman" w:cs="Times New Roman"/>
          <w:sz w:val="24"/>
          <w:szCs w:val="24"/>
        </w:rPr>
        <w:t xml:space="preserve">generic rules </w:t>
      </w:r>
      <w:r w:rsidR="00311422">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Suthers, 2007)</w:t>
      </w:r>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w:t>
      </w:r>
      <w:r w:rsidR="00B10918">
        <w:rPr>
          <w:rFonts w:ascii="Times New Roman" w:hAnsi="Times New Roman" w:cs="Times New Roman"/>
          <w:sz w:val="24"/>
          <w:szCs w:val="24"/>
        </w:rPr>
        <w:t xml:space="preserve">But </w:t>
      </w:r>
      <w:ins w:id="253" w:author="Michel Loreau" w:date="2021-07-09T14:30:00Z">
        <w:r w:rsidR="00604A57">
          <w:rPr>
            <w:rFonts w:ascii="Times New Roman" w:hAnsi="Times New Roman" w:cs="Times New Roman"/>
            <w:sz w:val="24"/>
            <w:szCs w:val="24"/>
          </w:rPr>
          <w:t xml:space="preserve">the </w:t>
        </w:r>
      </w:ins>
      <w:r w:rsidR="00B10918">
        <w:rPr>
          <w:rFonts w:ascii="Times New Roman" w:hAnsi="Times New Roman" w:cs="Times New Roman"/>
          <w:sz w:val="24"/>
          <w:szCs w:val="24"/>
        </w:rPr>
        <w:t xml:space="preserve">validation of the model assumptions at a </w:t>
      </w:r>
      <w:del w:id="254" w:author="Michel Loreau" w:date="2021-07-09T14:30:00Z">
        <w:r w:rsidR="00B10918" w:rsidDel="00604A57">
          <w:rPr>
            <w:rFonts w:ascii="Times New Roman" w:hAnsi="Times New Roman" w:cs="Times New Roman"/>
            <w:sz w:val="24"/>
            <w:szCs w:val="24"/>
          </w:rPr>
          <w:delText xml:space="preserve">smaller </w:delText>
        </w:r>
      </w:del>
      <w:r w:rsidR="00B10918">
        <w:rPr>
          <w:rFonts w:ascii="Times New Roman" w:hAnsi="Times New Roman" w:cs="Times New Roman"/>
          <w:sz w:val="24"/>
          <w:szCs w:val="24"/>
        </w:rPr>
        <w:t xml:space="preserve">scale </w:t>
      </w:r>
      <w:ins w:id="255" w:author="Michel Loreau" w:date="2021-07-09T14:30:00Z">
        <w:r w:rsidR="00604A57">
          <w:rPr>
            <w:rFonts w:ascii="Times New Roman" w:hAnsi="Times New Roman" w:cs="Times New Roman"/>
            <w:sz w:val="24"/>
            <w:szCs w:val="24"/>
          </w:rPr>
          <w:t xml:space="preserve">smaller </w:t>
        </w:r>
      </w:ins>
      <w:r w:rsidR="00B10918">
        <w:rPr>
          <w:rFonts w:ascii="Times New Roman" w:hAnsi="Times New Roman" w:cs="Times New Roman"/>
          <w:sz w:val="24"/>
          <w:szCs w:val="24"/>
        </w:rPr>
        <w:t xml:space="preserve">than the ecosystem </w:t>
      </w:r>
      <w:r w:rsidR="006B300D">
        <w:rPr>
          <w:rFonts w:ascii="Times New Roman" w:hAnsi="Times New Roman" w:cs="Times New Roman"/>
          <w:sz w:val="24"/>
          <w:szCs w:val="24"/>
        </w:rPr>
        <w:t>was less successful</w:t>
      </w:r>
      <w:r w:rsidR="00B10918">
        <w:rPr>
          <w:rFonts w:ascii="Times New Roman" w:hAnsi="Times New Roman" w:cs="Times New Roman"/>
          <w:sz w:val="24"/>
          <w:szCs w:val="24"/>
        </w:rPr>
        <w:t xml:space="preserve">, </w:t>
      </w:r>
      <w:r w:rsidR="006B300D">
        <w:rPr>
          <w:rFonts w:ascii="Times New Roman" w:hAnsi="Times New Roman" w:cs="Times New Roman"/>
          <w:sz w:val="24"/>
          <w:szCs w:val="24"/>
        </w:rPr>
        <w:t>due to the small</w:t>
      </w:r>
      <w:ins w:id="256" w:author="Michel Loreau" w:date="2021-07-09T14:30:00Z">
        <w:r w:rsidR="00604A57">
          <w:rPr>
            <w:rFonts w:ascii="Times New Roman" w:hAnsi="Times New Roman" w:cs="Times New Roman"/>
            <w:sz w:val="24"/>
            <w:szCs w:val="24"/>
          </w:rPr>
          <w:t xml:space="preserve"> </w:t>
        </w:r>
      </w:ins>
      <w:del w:id="257" w:author="Michel Loreau" w:date="2021-07-09T14:30:00Z">
        <w:r w:rsidR="006B300D" w:rsidDel="00604A57">
          <w:rPr>
            <w:rFonts w:ascii="Times New Roman" w:hAnsi="Times New Roman" w:cs="Times New Roman"/>
            <w:sz w:val="24"/>
            <w:szCs w:val="24"/>
          </w:rPr>
          <w:delText>-</w:delText>
        </w:r>
      </w:del>
      <w:r w:rsidR="006B300D">
        <w:rPr>
          <w:rFonts w:ascii="Times New Roman" w:hAnsi="Times New Roman" w:cs="Times New Roman"/>
          <w:sz w:val="24"/>
          <w:szCs w:val="24"/>
        </w:rPr>
        <w:t>size of planktonic organisms, and the scale at which the model was applied (</w:t>
      </w:r>
      <w:ins w:id="258" w:author="Michel Loreau" w:date="2021-07-09T14:30:00Z">
        <w:r w:rsidR="00604A57">
          <w:rPr>
            <w:rFonts w:ascii="Times New Roman" w:hAnsi="Times New Roman" w:cs="Times New Roman"/>
            <w:sz w:val="24"/>
            <w:szCs w:val="24"/>
          </w:rPr>
          <w:t>o</w:t>
        </w:r>
      </w:ins>
      <w:del w:id="259" w:author="Michel Loreau" w:date="2021-07-09T14:30:00Z">
        <w:r w:rsidR="006B300D" w:rsidDel="00604A57">
          <w:rPr>
            <w:rFonts w:ascii="Times New Roman" w:hAnsi="Times New Roman" w:cs="Times New Roman"/>
            <w:sz w:val="24"/>
            <w:szCs w:val="24"/>
          </w:rPr>
          <w:delText>O</w:delText>
        </w:r>
      </w:del>
      <w:r w:rsidR="006B300D">
        <w:rPr>
          <w:rFonts w:ascii="Times New Roman" w:hAnsi="Times New Roman" w:cs="Times New Roman"/>
          <w:sz w:val="24"/>
          <w:szCs w:val="24"/>
        </w:rPr>
        <w:t xml:space="preserve">cean basins and currents). </w:t>
      </w:r>
      <w:r w:rsidR="00680B01">
        <w:rPr>
          <w:rFonts w:ascii="Times New Roman" w:hAnsi="Times New Roman" w:cs="Times New Roman"/>
          <w:sz w:val="24"/>
          <w:szCs w:val="24"/>
        </w:rPr>
        <w:t xml:space="preserve">Similarly, </w:t>
      </w:r>
      <w:r w:rsidR="00125A60">
        <w:rPr>
          <w:rFonts w:ascii="Times New Roman" w:hAnsi="Times New Roman" w:cs="Times New Roman"/>
          <w:sz w:val="24"/>
          <w:szCs w:val="24"/>
        </w:rPr>
        <w:t xml:space="preserve">a framework </w:t>
      </w:r>
      <w:r w:rsidR="00CD42D2">
        <w:rPr>
          <w:rFonts w:ascii="Times New Roman" w:hAnsi="Times New Roman" w:cs="Times New Roman"/>
          <w:sz w:val="24"/>
          <w:szCs w:val="24"/>
        </w:rPr>
        <w:t xml:space="preserve">for predicting </w:t>
      </w:r>
      <w:r w:rsidR="006B300D">
        <w:rPr>
          <w:rFonts w:ascii="Times New Roman" w:hAnsi="Times New Roman" w:cs="Times New Roman"/>
          <w:sz w:val="24"/>
          <w:szCs w:val="24"/>
        </w:rPr>
        <w:t xml:space="preserve">the </w:t>
      </w:r>
      <w:r w:rsidR="00CD42D2">
        <w:rPr>
          <w:rFonts w:ascii="Times New Roman" w:hAnsi="Times New Roman" w:cs="Times New Roman"/>
          <w:sz w:val="24"/>
          <w:szCs w:val="24"/>
        </w:rPr>
        <w:t xml:space="preserve">optimal motion </w:t>
      </w:r>
      <w:r w:rsidR="006B300D">
        <w:rPr>
          <w:rFonts w:ascii="Times New Roman" w:hAnsi="Times New Roman" w:cs="Times New Roman"/>
          <w:sz w:val="24"/>
          <w:szCs w:val="24"/>
        </w:rPr>
        <w:t xml:space="preserve">of larger organisms </w:t>
      </w:r>
      <w:r w:rsidR="00CD42D2">
        <w:rPr>
          <w:rFonts w:ascii="Times New Roman" w:hAnsi="Times New Roman" w:cs="Times New Roman"/>
          <w:sz w:val="24"/>
          <w:szCs w:val="24"/>
        </w:rPr>
        <w:t>as a function of size and internal and external factors is under development</w:t>
      </w:r>
      <w:r w:rsidR="00680B01">
        <w:rPr>
          <w:rFonts w:ascii="Times New Roman" w:hAnsi="Times New Roman" w:cs="Times New Roman"/>
          <w:sz w:val="24"/>
          <w:szCs w:val="24"/>
        </w:rPr>
        <w:t xml:space="preserve"> </w:t>
      </w:r>
      <w:r w:rsidR="00680B01">
        <w:rPr>
          <w:rFonts w:ascii="Times New Roman" w:hAnsi="Times New Roman" w:cs="Times New Roman"/>
          <w:sz w:val="24"/>
          <w:szCs w:val="24"/>
        </w:rPr>
        <w:fldChar w:fldCharType="begin" w:fldLock="1"/>
      </w:r>
      <w:r w:rsidR="008779B4">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2015)","manualFormatting":"(Wilson et al., 2015, 2013)","plainTextFormattedCitation":"(Wilson et al., 2015)","previouslyFormattedCitation":"(Wilson et al., 2015)"},"properties":{"noteIndex":0},"schema":"https://github.com/citation-style-language/schema/raw/master/csl-citation.json"}</w:instrText>
      </w:r>
      <w:r w:rsidR="00680B01">
        <w:rPr>
          <w:rFonts w:ascii="Times New Roman" w:hAnsi="Times New Roman" w:cs="Times New Roman"/>
          <w:sz w:val="24"/>
          <w:szCs w:val="24"/>
        </w:rPr>
        <w:fldChar w:fldCharType="separate"/>
      </w:r>
      <w:r w:rsidR="00680B01" w:rsidRPr="00680B01">
        <w:rPr>
          <w:rFonts w:ascii="Times New Roman" w:hAnsi="Times New Roman" w:cs="Times New Roman"/>
          <w:noProof/>
          <w:sz w:val="24"/>
          <w:szCs w:val="24"/>
        </w:rPr>
        <w:t>(Wilson et al., 2015</w:t>
      </w:r>
      <w:r w:rsidR="00CD42D2">
        <w:rPr>
          <w:rFonts w:ascii="Times New Roman" w:hAnsi="Times New Roman" w:cs="Times New Roman"/>
          <w:noProof/>
          <w:sz w:val="24"/>
          <w:szCs w:val="24"/>
        </w:rPr>
        <w:t>, 2013</w:t>
      </w:r>
      <w:r w:rsidR="00680B01" w:rsidRPr="00680B01">
        <w:rPr>
          <w:rFonts w:ascii="Times New Roman" w:hAnsi="Times New Roman" w:cs="Times New Roman"/>
          <w:noProof/>
          <w:sz w:val="24"/>
          <w:szCs w:val="24"/>
        </w:rPr>
        <w:t>)</w:t>
      </w:r>
      <w:r w:rsidR="00680B01">
        <w:rPr>
          <w:rFonts w:ascii="Times New Roman" w:hAnsi="Times New Roman" w:cs="Times New Roman"/>
          <w:sz w:val="24"/>
          <w:szCs w:val="24"/>
        </w:rPr>
        <w:fldChar w:fldCharType="end"/>
      </w:r>
      <w:r w:rsidR="00680B01">
        <w:rPr>
          <w:rFonts w:ascii="Times New Roman" w:hAnsi="Times New Roman" w:cs="Times New Roman"/>
          <w:sz w:val="24"/>
          <w:szCs w:val="24"/>
        </w:rPr>
        <w:t xml:space="preserve">. </w:t>
      </w:r>
      <w:r w:rsidR="002A28EE">
        <w:rPr>
          <w:rFonts w:ascii="Times New Roman" w:hAnsi="Times New Roman" w:cs="Times New Roman"/>
          <w:sz w:val="24"/>
          <w:szCs w:val="24"/>
        </w:rPr>
        <w:t>The i</w:t>
      </w:r>
      <w:r w:rsidR="00CD42D2">
        <w:rPr>
          <w:rFonts w:ascii="Times New Roman" w:hAnsi="Times New Roman" w:cs="Times New Roman"/>
          <w:sz w:val="24"/>
          <w:szCs w:val="24"/>
        </w:rPr>
        <w:t xml:space="preserve">mportance of physical factors in determining motion </w:t>
      </w:r>
      <w:del w:id="260" w:author="Michel Loreau" w:date="2021-07-09T14:31:00Z">
        <w:r w:rsidR="00CD42D2" w:rsidDel="00604A57">
          <w:rPr>
            <w:rFonts w:ascii="Times New Roman" w:hAnsi="Times New Roman" w:cs="Times New Roman"/>
            <w:sz w:val="24"/>
            <w:szCs w:val="24"/>
          </w:rPr>
          <w:delText xml:space="preserve">is </w:delText>
        </w:r>
      </w:del>
      <w:ins w:id="261" w:author="Michel Loreau" w:date="2021-07-09T14:31:00Z">
        <w:r w:rsidR="00604A57">
          <w:rPr>
            <w:rFonts w:ascii="Times New Roman" w:hAnsi="Times New Roman" w:cs="Times New Roman"/>
            <w:sz w:val="24"/>
            <w:szCs w:val="24"/>
          </w:rPr>
          <w:t xml:space="preserve">has been </w:t>
        </w:r>
      </w:ins>
      <w:r w:rsidR="00CD42D2">
        <w:rPr>
          <w:rFonts w:ascii="Times New Roman" w:hAnsi="Times New Roman" w:cs="Times New Roman"/>
          <w:sz w:val="24"/>
          <w:szCs w:val="24"/>
        </w:rPr>
        <w:t>a</w:t>
      </w:r>
      <w:r w:rsidR="008062BA">
        <w:rPr>
          <w:rFonts w:ascii="Times New Roman" w:hAnsi="Times New Roman" w:cs="Times New Roman"/>
          <w:sz w:val="24"/>
          <w:szCs w:val="24"/>
        </w:rPr>
        <w:t>cknowledged (Wilson et al., 2015), but their explicit and quantitative inclusion in th</w:t>
      </w:r>
      <w:ins w:id="262" w:author="Michel Loreau" w:date="2021-07-09T14:31:00Z">
        <w:r w:rsidR="00604A57">
          <w:rPr>
            <w:rFonts w:ascii="Times New Roman" w:hAnsi="Times New Roman" w:cs="Times New Roman"/>
            <w:sz w:val="24"/>
            <w:szCs w:val="24"/>
          </w:rPr>
          <w:t>is</w:t>
        </w:r>
      </w:ins>
      <w:del w:id="263" w:author="Michel Loreau" w:date="2021-07-09T14:31:00Z">
        <w:r w:rsidR="008062BA" w:rsidDel="00604A57">
          <w:rPr>
            <w:rFonts w:ascii="Times New Roman" w:hAnsi="Times New Roman" w:cs="Times New Roman"/>
            <w:sz w:val="24"/>
            <w:szCs w:val="24"/>
          </w:rPr>
          <w:delText>e</w:delText>
        </w:r>
      </w:del>
      <w:r w:rsidR="008062BA">
        <w:rPr>
          <w:rFonts w:ascii="Times New Roman" w:hAnsi="Times New Roman" w:cs="Times New Roman"/>
          <w:sz w:val="24"/>
          <w:szCs w:val="24"/>
        </w:rPr>
        <w:t xml:space="preserve"> framework </w:t>
      </w:r>
      <w:r w:rsidR="00E1420B">
        <w:rPr>
          <w:rFonts w:ascii="Times New Roman" w:hAnsi="Times New Roman" w:cs="Times New Roman"/>
          <w:sz w:val="24"/>
          <w:szCs w:val="24"/>
        </w:rPr>
        <w:t>has</w:t>
      </w:r>
      <w:del w:id="264" w:author="Gregor Fussmann, Prof." w:date="2021-07-12T06:51:00Z">
        <w:r w:rsidR="00E1420B" w:rsidDel="000A4035">
          <w:rPr>
            <w:rFonts w:ascii="Times New Roman" w:hAnsi="Times New Roman" w:cs="Times New Roman"/>
            <w:sz w:val="24"/>
            <w:szCs w:val="24"/>
          </w:rPr>
          <w:delText xml:space="preserve"> been</w:delText>
        </w:r>
      </w:del>
      <w:r w:rsidR="00E1420B">
        <w:rPr>
          <w:rFonts w:ascii="Times New Roman" w:hAnsi="Times New Roman" w:cs="Times New Roman"/>
          <w:sz w:val="24"/>
          <w:szCs w:val="24"/>
        </w:rPr>
        <w:t xml:space="preserve"> started only very recently (Portalier et al 2019</w:t>
      </w:r>
      <w:del w:id="265" w:author="Gregor Fussmann, Prof." w:date="2021-07-12T06:54:00Z">
        <w:r w:rsidR="00E1420B" w:rsidDel="00C179FA">
          <w:rPr>
            <w:rFonts w:ascii="Times New Roman" w:hAnsi="Times New Roman" w:cs="Times New Roman"/>
            <w:sz w:val="24"/>
            <w:szCs w:val="24"/>
          </w:rPr>
          <w:delText>)</w:delText>
        </w:r>
        <w:r w:rsidR="008062BA" w:rsidDel="00C179FA">
          <w:rPr>
            <w:rFonts w:ascii="Times New Roman" w:hAnsi="Times New Roman" w:cs="Times New Roman"/>
            <w:sz w:val="24"/>
            <w:szCs w:val="24"/>
          </w:rPr>
          <w:delText xml:space="preserve">. </w:delText>
        </w:r>
        <w:commentRangeStart w:id="266"/>
        <w:r w:rsidR="00EA3B7C" w:rsidDel="00C179FA">
          <w:rPr>
            <w:rFonts w:ascii="Times New Roman" w:hAnsi="Times New Roman" w:cs="Times New Roman"/>
            <w:sz w:val="24"/>
            <w:szCs w:val="24"/>
          </w:rPr>
          <w:delText xml:space="preserve">Although </w:delText>
        </w:r>
        <w:r w:rsidR="00EA3B7C" w:rsidDel="00C179FA">
          <w:rPr>
            <w:rFonts w:ascii="Times New Roman" w:hAnsi="Times New Roman" w:cs="Times New Roman"/>
            <w:sz w:val="24"/>
            <w:szCs w:val="24"/>
          </w:rPr>
          <w:lastRenderedPageBreak/>
          <w:delText xml:space="preserve">still in progress, this framework is worth using as a basis for the </w:delText>
        </w:r>
      </w:del>
      <w:ins w:id="267" w:author="Michel Loreau" w:date="2021-07-09T14:32:00Z">
        <w:del w:id="268" w:author="Gregor Fussmann, Prof." w:date="2021-07-12T06:54:00Z">
          <w:r w:rsidR="005F6FE0" w:rsidDel="00C179FA">
            <w:rPr>
              <w:rFonts w:ascii="Times New Roman" w:hAnsi="Times New Roman" w:cs="Times New Roman"/>
              <w:sz w:val="24"/>
              <w:szCs w:val="24"/>
            </w:rPr>
            <w:delText xml:space="preserve">a </w:delText>
          </w:r>
        </w:del>
      </w:ins>
      <w:ins w:id="269" w:author="Michel Loreau" w:date="2021-07-09T14:31:00Z">
        <w:del w:id="270" w:author="Gregor Fussmann, Prof." w:date="2021-07-12T06:54:00Z">
          <w:r w:rsidR="005F6FE0" w:rsidDel="00C179FA">
            <w:rPr>
              <w:rFonts w:ascii="Times New Roman" w:hAnsi="Times New Roman" w:cs="Times New Roman"/>
              <w:sz w:val="24"/>
              <w:szCs w:val="24"/>
            </w:rPr>
            <w:delText xml:space="preserve">mechanistic </w:delText>
          </w:r>
        </w:del>
      </w:ins>
      <w:del w:id="271" w:author="Gregor Fussmann, Prof." w:date="2021-07-12T06:54:00Z">
        <w:r w:rsidR="00EA3B7C" w:rsidDel="00C179FA">
          <w:rPr>
            <w:rFonts w:ascii="Times New Roman" w:hAnsi="Times New Roman" w:cs="Times New Roman"/>
            <w:sz w:val="24"/>
            <w:szCs w:val="24"/>
          </w:rPr>
          <w:delText>d</w:delText>
        </w:r>
        <w:r w:rsidR="002A28EE" w:rsidDel="00C179FA">
          <w:rPr>
            <w:rFonts w:ascii="Times New Roman" w:hAnsi="Times New Roman" w:cs="Times New Roman"/>
            <w:sz w:val="24"/>
            <w:szCs w:val="24"/>
          </w:rPr>
          <w:delText xml:space="preserve">erivation </w:delText>
        </w:r>
        <w:r w:rsidR="003E1A7B" w:rsidDel="00C179FA">
          <w:rPr>
            <w:rFonts w:ascii="Times New Roman" w:hAnsi="Times New Roman" w:cs="Times New Roman"/>
            <w:sz w:val="24"/>
            <w:szCs w:val="24"/>
          </w:rPr>
          <w:delText xml:space="preserve">of </w:delText>
        </w:r>
      </w:del>
      <w:ins w:id="272" w:author="Michel Loreau" w:date="2021-07-09T14:32:00Z">
        <w:del w:id="273" w:author="Gregor Fussmann, Prof." w:date="2021-07-12T06:54:00Z">
          <w:r w:rsidR="005F6FE0" w:rsidDel="00C179FA">
            <w:rPr>
              <w:rFonts w:ascii="Times New Roman" w:hAnsi="Times New Roman" w:cs="Times New Roman"/>
              <w:sz w:val="24"/>
              <w:szCs w:val="24"/>
            </w:rPr>
            <w:delText>the</w:delText>
          </w:r>
        </w:del>
      </w:ins>
      <w:del w:id="274" w:author="Gregor Fussmann, Prof." w:date="2021-07-12T06:54:00Z">
        <w:r w:rsidR="00EA3B7C" w:rsidDel="00C179FA">
          <w:rPr>
            <w:rFonts w:ascii="Times New Roman" w:hAnsi="Times New Roman" w:cs="Times New Roman"/>
            <w:sz w:val="24"/>
            <w:szCs w:val="24"/>
          </w:rPr>
          <w:delText>a</w:delText>
        </w:r>
        <w:r w:rsidR="003E1A7B" w:rsidDel="00C179FA">
          <w:rPr>
            <w:rFonts w:ascii="Times New Roman" w:hAnsi="Times New Roman" w:cs="Times New Roman"/>
            <w:sz w:val="24"/>
            <w:szCs w:val="24"/>
          </w:rPr>
          <w:delText xml:space="preserve"> </w:delText>
        </w:r>
        <w:r w:rsidR="00EA3B7C" w:rsidDel="00C179FA">
          <w:rPr>
            <w:rFonts w:ascii="Times New Roman" w:hAnsi="Times New Roman" w:cs="Times New Roman"/>
            <w:sz w:val="24"/>
            <w:szCs w:val="24"/>
          </w:rPr>
          <w:delText xml:space="preserve">mechanistic </w:delText>
        </w:r>
        <w:r w:rsidR="003E1A7B" w:rsidDel="00C179FA">
          <w:rPr>
            <w:rFonts w:ascii="Times New Roman" w:hAnsi="Times New Roman" w:cs="Times New Roman"/>
            <w:sz w:val="24"/>
            <w:szCs w:val="24"/>
          </w:rPr>
          <w:delText>functional response</w:delText>
        </w:r>
        <w:r w:rsidR="00EA3B7C" w:rsidDel="00C179FA">
          <w:rPr>
            <w:rFonts w:ascii="Times New Roman" w:hAnsi="Times New Roman" w:cs="Times New Roman"/>
            <w:sz w:val="24"/>
            <w:szCs w:val="24"/>
          </w:rPr>
          <w:delText xml:space="preserve"> that would include the </w:delText>
        </w:r>
        <w:r w:rsidR="006F03B6" w:rsidDel="00C179FA">
          <w:rPr>
            <w:rFonts w:ascii="Times New Roman" w:hAnsi="Times New Roman" w:cs="Times New Roman"/>
            <w:sz w:val="24"/>
            <w:szCs w:val="24"/>
          </w:rPr>
          <w:delText>role of the physical medium</w:delText>
        </w:r>
        <w:r w:rsidR="003E1A7B" w:rsidDel="00C179FA">
          <w:rPr>
            <w:rFonts w:ascii="Times New Roman" w:hAnsi="Times New Roman" w:cs="Times New Roman"/>
            <w:sz w:val="24"/>
            <w:szCs w:val="24"/>
          </w:rPr>
          <w:delText>.</w:delText>
        </w:r>
        <w:r w:rsidR="00FB7B63" w:rsidDel="00C179FA">
          <w:rPr>
            <w:rFonts w:ascii="Times New Roman" w:hAnsi="Times New Roman" w:cs="Times New Roman"/>
            <w:sz w:val="24"/>
            <w:szCs w:val="24"/>
          </w:rPr>
          <w:delText xml:space="preserve"> </w:delText>
        </w:r>
        <w:commentRangeEnd w:id="266"/>
        <w:r w:rsidR="000A4035" w:rsidDel="00C179FA">
          <w:rPr>
            <w:rStyle w:val="CommentReference"/>
          </w:rPr>
          <w:commentReference w:id="266"/>
        </w:r>
      </w:del>
    </w:p>
    <w:p w14:paraId="60FB257E" w14:textId="01D2594E" w:rsidR="003948BD" w:rsidRDefault="003E1A7B"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main advantage of many models coupling physical and general biological laws is that p</w:t>
      </w:r>
      <w:r w:rsidR="003948BD" w:rsidRPr="00220142">
        <w:rPr>
          <w:rFonts w:ascii="Times New Roman" w:hAnsi="Times New Roman" w:cs="Times New Roman"/>
          <w:sz w:val="24"/>
          <w:szCs w:val="24"/>
        </w:rPr>
        <w:t>arameters in the model</w:t>
      </w:r>
      <w:r>
        <w:rPr>
          <w:rFonts w:ascii="Times New Roman" w:hAnsi="Times New Roman" w:cs="Times New Roman"/>
          <w:sz w:val="24"/>
          <w:szCs w:val="24"/>
        </w:rPr>
        <w:t>s</w:t>
      </w:r>
      <w:r w:rsidR="003948BD" w:rsidRPr="00220142">
        <w:rPr>
          <w:rFonts w:ascii="Times New Roman" w:hAnsi="Times New Roman" w:cs="Times New Roman"/>
          <w:sz w:val="24"/>
          <w:szCs w:val="24"/>
        </w:rPr>
        <w:t xml:space="preserve"> </w:t>
      </w:r>
      <w:ins w:id="275" w:author="Michel Loreau" w:date="2021-07-09T14:32:00Z">
        <w:r w:rsidR="005F6FE0">
          <w:rPr>
            <w:rFonts w:ascii="Times New Roman" w:hAnsi="Times New Roman" w:cs="Times New Roman"/>
            <w:sz w:val="24"/>
            <w:szCs w:val="24"/>
          </w:rPr>
          <w:t xml:space="preserve">are </w:t>
        </w:r>
      </w:ins>
      <w:del w:id="276" w:author="Michel Loreau" w:date="2021-07-09T14:32:00Z">
        <w:r w:rsidR="003948BD" w:rsidDel="005F6FE0">
          <w:rPr>
            <w:rFonts w:ascii="Times New Roman" w:hAnsi="Times New Roman" w:cs="Times New Roman"/>
            <w:sz w:val="24"/>
            <w:szCs w:val="24"/>
          </w:rPr>
          <w:delText>would be (</w:delText>
        </w:r>
      </w:del>
      <w:r w:rsidR="003948BD">
        <w:rPr>
          <w:rFonts w:ascii="Times New Roman" w:hAnsi="Times New Roman" w:cs="Times New Roman"/>
          <w:sz w:val="24"/>
          <w:szCs w:val="24"/>
        </w:rPr>
        <w:t>mostly</w:t>
      </w:r>
      <w:del w:id="277" w:author="Michel Loreau" w:date="2021-07-09T14:32:00Z">
        <w:r w:rsidR="003948BD" w:rsidDel="005F6FE0">
          <w:rPr>
            <w:rFonts w:ascii="Times New Roman" w:hAnsi="Times New Roman" w:cs="Times New Roman"/>
            <w:sz w:val="24"/>
            <w:szCs w:val="24"/>
          </w:rPr>
          <w:delText>)</w:delText>
        </w:r>
      </w:del>
      <w:r w:rsidR="003948BD" w:rsidRPr="00220142">
        <w:rPr>
          <w:rFonts w:ascii="Times New Roman" w:hAnsi="Times New Roman" w:cs="Times New Roman"/>
          <w:sz w:val="24"/>
          <w:szCs w:val="24"/>
        </w:rPr>
        <w:t xml:space="preserve"> related to </w:t>
      </w:r>
      <w:ins w:id="278" w:author="Michel Loreau" w:date="2021-07-09T14:33:00Z">
        <w:r w:rsidR="005F6FE0">
          <w:rPr>
            <w:rFonts w:ascii="Times New Roman" w:hAnsi="Times New Roman" w:cs="Times New Roman"/>
            <w:sz w:val="24"/>
            <w:szCs w:val="24"/>
          </w:rPr>
          <w:t xml:space="preserve">the body size of </w:t>
        </w:r>
      </w:ins>
      <w:r w:rsidR="003948BD" w:rsidRPr="00220142">
        <w:rPr>
          <w:rFonts w:ascii="Times New Roman" w:hAnsi="Times New Roman" w:cs="Times New Roman"/>
          <w:sz w:val="24"/>
          <w:szCs w:val="24"/>
        </w:rPr>
        <w:t>predator</w:t>
      </w:r>
      <w:ins w:id="279" w:author="Michel Loreau" w:date="2021-07-09T14:33:00Z">
        <w:r w:rsidR="005F6FE0">
          <w:rPr>
            <w:rFonts w:ascii="Times New Roman" w:hAnsi="Times New Roman" w:cs="Times New Roman"/>
            <w:sz w:val="24"/>
            <w:szCs w:val="24"/>
          </w:rPr>
          <w:t>s</w:t>
        </w:r>
      </w:ins>
      <w:r w:rsidR="003948BD" w:rsidRPr="00220142">
        <w:rPr>
          <w:rFonts w:ascii="Times New Roman" w:hAnsi="Times New Roman" w:cs="Times New Roman"/>
          <w:sz w:val="24"/>
          <w:szCs w:val="24"/>
        </w:rPr>
        <w:t xml:space="preserve"> and prey</w:t>
      </w:r>
      <w:del w:id="280" w:author="Michel Loreau" w:date="2021-07-09T14:33:00Z">
        <w:r w:rsidR="003948BD" w:rsidRPr="00220142" w:rsidDel="005F6FE0">
          <w:rPr>
            <w:rFonts w:ascii="Times New Roman" w:hAnsi="Times New Roman" w:cs="Times New Roman"/>
            <w:sz w:val="24"/>
            <w:szCs w:val="24"/>
          </w:rPr>
          <w:delText xml:space="preserve"> sizes</w:delText>
        </w:r>
      </w:del>
      <w:r w:rsidR="003948BD" w:rsidRPr="00220142">
        <w:rPr>
          <w:rFonts w:ascii="Times New Roman" w:hAnsi="Times New Roman" w:cs="Times New Roman"/>
          <w:sz w:val="24"/>
          <w:szCs w:val="24"/>
        </w:rPr>
        <w:t xml:space="preserve">, a trait that is commonly measured, which makes </w:t>
      </w:r>
      <w:del w:id="281" w:author="Michel Loreau" w:date="2021-07-09T14:33:00Z">
        <w:r w:rsidR="003948BD" w:rsidRPr="00220142" w:rsidDel="005F6FE0">
          <w:rPr>
            <w:rFonts w:ascii="Times New Roman" w:hAnsi="Times New Roman" w:cs="Times New Roman"/>
            <w:sz w:val="24"/>
            <w:szCs w:val="24"/>
          </w:rPr>
          <w:delText xml:space="preserve">conclusions </w:delText>
        </w:r>
      </w:del>
      <w:ins w:id="282" w:author="Michel Loreau" w:date="2021-07-09T14:33:00Z">
        <w:r w:rsidR="005F6FE0">
          <w:rPr>
            <w:rFonts w:ascii="Times New Roman" w:hAnsi="Times New Roman" w:cs="Times New Roman"/>
            <w:sz w:val="24"/>
            <w:szCs w:val="24"/>
          </w:rPr>
          <w:t>predictions</w:t>
        </w:r>
        <w:r w:rsidR="005F6FE0" w:rsidRPr="00220142">
          <w:rPr>
            <w:rFonts w:ascii="Times New Roman" w:hAnsi="Times New Roman" w:cs="Times New Roman"/>
            <w:sz w:val="24"/>
            <w:szCs w:val="24"/>
          </w:rPr>
          <w:t xml:space="preserve"> </w:t>
        </w:r>
      </w:ins>
      <w:r w:rsidR="003948BD" w:rsidRPr="00220142">
        <w:rPr>
          <w:rFonts w:ascii="Times New Roman" w:hAnsi="Times New Roman" w:cs="Times New Roman"/>
          <w:sz w:val="24"/>
          <w:szCs w:val="24"/>
        </w:rPr>
        <w:t>from the model</w:t>
      </w:r>
      <w:r w:rsidR="003948BD">
        <w:rPr>
          <w:rFonts w:ascii="Times New Roman" w:hAnsi="Times New Roman" w:cs="Times New Roman"/>
          <w:sz w:val="24"/>
          <w:szCs w:val="24"/>
        </w:rPr>
        <w:t>s</w:t>
      </w:r>
      <w:r w:rsidR="003948BD" w:rsidRPr="00220142">
        <w:rPr>
          <w:rFonts w:ascii="Times New Roman" w:hAnsi="Times New Roman" w:cs="Times New Roman"/>
          <w:sz w:val="24"/>
          <w:szCs w:val="24"/>
        </w:rPr>
        <w:t xml:space="preserve"> easily testable.</w:t>
      </w:r>
      <w:r w:rsidR="003948BD">
        <w:rPr>
          <w:rFonts w:ascii="Times New Roman" w:hAnsi="Times New Roman" w:cs="Times New Roman"/>
          <w:sz w:val="24"/>
          <w:szCs w:val="24"/>
        </w:rPr>
        <w:t xml:space="preserve"> </w:t>
      </w:r>
      <w:r w:rsidR="008C5503">
        <w:rPr>
          <w:rFonts w:ascii="Times New Roman" w:hAnsi="Times New Roman" w:cs="Times New Roman"/>
          <w:sz w:val="24"/>
          <w:szCs w:val="24"/>
        </w:rPr>
        <w:t xml:space="preserve">Applying this approach to the study of </w:t>
      </w:r>
      <w:ins w:id="283" w:author="Michel Loreau" w:date="2021-07-09T14:33:00Z">
        <w:r w:rsidR="005F6FE0">
          <w:rPr>
            <w:rFonts w:ascii="Times New Roman" w:hAnsi="Times New Roman" w:cs="Times New Roman"/>
            <w:sz w:val="24"/>
            <w:szCs w:val="24"/>
          </w:rPr>
          <w:t xml:space="preserve">the </w:t>
        </w:r>
      </w:ins>
      <w:r w:rsidR="008C5503">
        <w:rPr>
          <w:rFonts w:ascii="Times New Roman" w:hAnsi="Times New Roman" w:cs="Times New Roman"/>
          <w:sz w:val="24"/>
          <w:szCs w:val="24"/>
        </w:rPr>
        <w:t xml:space="preserve">functional response would allow for a </w:t>
      </w:r>
      <w:r w:rsidR="003948BD" w:rsidRPr="00220142">
        <w:rPr>
          <w:rFonts w:ascii="Times New Roman" w:hAnsi="Times New Roman" w:cs="Times New Roman"/>
          <w:sz w:val="24"/>
          <w:szCs w:val="24"/>
        </w:rPr>
        <w:t>real novelty</w:t>
      </w:r>
      <w:r w:rsidR="003948BD">
        <w:rPr>
          <w:rFonts w:ascii="Times New Roman" w:hAnsi="Times New Roman" w:cs="Times New Roman"/>
          <w:sz w:val="24"/>
          <w:szCs w:val="24"/>
        </w:rPr>
        <w:t xml:space="preserve"> </w:t>
      </w:r>
      <w:r w:rsidR="008C5503">
        <w:rPr>
          <w:rFonts w:ascii="Times New Roman" w:hAnsi="Times New Roman" w:cs="Times New Roman"/>
          <w:sz w:val="24"/>
          <w:szCs w:val="24"/>
        </w:rPr>
        <w:t xml:space="preserve">since </w:t>
      </w:r>
      <w:r w:rsidR="003948BD">
        <w:rPr>
          <w:rFonts w:ascii="Times New Roman" w:hAnsi="Times New Roman" w:cs="Times New Roman"/>
          <w:sz w:val="24"/>
          <w:szCs w:val="24"/>
        </w:rPr>
        <w:t xml:space="preserve">the </w:t>
      </w:r>
      <w:r w:rsidR="003948BD" w:rsidRPr="00220142">
        <w:rPr>
          <w:rFonts w:ascii="Times New Roman" w:hAnsi="Times New Roman" w:cs="Times New Roman"/>
          <w:sz w:val="24"/>
          <w:szCs w:val="24"/>
        </w:rPr>
        <w:t xml:space="preserve">parameters of the functional response </w:t>
      </w:r>
      <w:r w:rsidR="008C5503">
        <w:rPr>
          <w:rFonts w:ascii="Times New Roman" w:hAnsi="Times New Roman" w:cs="Times New Roman"/>
          <w:sz w:val="24"/>
          <w:szCs w:val="24"/>
        </w:rPr>
        <w:t xml:space="preserve">would </w:t>
      </w:r>
      <w:del w:id="284" w:author="Michel Loreau" w:date="2021-07-09T14:33:00Z">
        <w:r w:rsidR="003948BD" w:rsidRPr="00220142" w:rsidDel="005F6FE0">
          <w:rPr>
            <w:rFonts w:ascii="Times New Roman" w:hAnsi="Times New Roman" w:cs="Times New Roman"/>
            <w:sz w:val="24"/>
            <w:szCs w:val="24"/>
          </w:rPr>
          <w:delText>not</w:delText>
        </w:r>
        <w:r w:rsidR="008C5503" w:rsidDel="005F6FE0">
          <w:rPr>
            <w:rFonts w:ascii="Times New Roman" w:hAnsi="Times New Roman" w:cs="Times New Roman"/>
            <w:sz w:val="24"/>
            <w:szCs w:val="24"/>
          </w:rPr>
          <w:delText xml:space="preserve"> </w:delText>
        </w:r>
      </w:del>
      <w:ins w:id="285" w:author="Michel Loreau" w:date="2021-07-09T14:33:00Z">
        <w:r w:rsidR="005F6FE0">
          <w:rPr>
            <w:rFonts w:ascii="Times New Roman" w:hAnsi="Times New Roman" w:cs="Times New Roman"/>
            <w:sz w:val="24"/>
            <w:szCs w:val="24"/>
          </w:rPr>
          <w:t xml:space="preserve">no longer </w:t>
        </w:r>
      </w:ins>
      <w:r w:rsidR="008C5503">
        <w:rPr>
          <w:rFonts w:ascii="Times New Roman" w:hAnsi="Times New Roman" w:cs="Times New Roman"/>
          <w:sz w:val="24"/>
          <w:szCs w:val="24"/>
        </w:rPr>
        <w:t>be</w:t>
      </w:r>
      <w:r w:rsidR="003948BD">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measured at the community level, but </w:t>
      </w:r>
      <w:r w:rsidR="008C5503">
        <w:rPr>
          <w:rFonts w:ascii="Times New Roman" w:hAnsi="Times New Roman" w:cs="Times New Roman"/>
          <w:sz w:val="24"/>
          <w:szCs w:val="24"/>
        </w:rPr>
        <w:t>would be</w:t>
      </w:r>
      <w:r w:rsidR="008C5503" w:rsidRPr="00220142">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derived from the individual (or species) </w:t>
      </w:r>
      <w:proofErr w:type="spellStart"/>
      <w:r w:rsidR="003948BD" w:rsidRPr="00220142">
        <w:rPr>
          <w:rFonts w:ascii="Times New Roman" w:hAnsi="Times New Roman" w:cs="Times New Roman"/>
          <w:sz w:val="24"/>
          <w:szCs w:val="24"/>
        </w:rPr>
        <w:t>level.</w:t>
      </w:r>
      <w:del w:id="286" w:author="Gregor Fussmann, Prof." w:date="2021-07-12T06:55:00Z">
        <w:r w:rsidR="003948BD" w:rsidRPr="00220142" w:rsidDel="00C179FA">
          <w:rPr>
            <w:rFonts w:ascii="Times New Roman" w:hAnsi="Times New Roman" w:cs="Times New Roman"/>
            <w:sz w:val="24"/>
            <w:szCs w:val="24"/>
          </w:rPr>
          <w:delText xml:space="preserve"> Hence, c</w:delText>
        </w:r>
      </w:del>
      <w:ins w:id="287" w:author="Gregor Fussmann, Prof." w:date="2021-07-12T06:55:00Z">
        <w:r w:rsidR="00C179FA">
          <w:rPr>
            <w:rFonts w:ascii="Times New Roman" w:hAnsi="Times New Roman" w:cs="Times New Roman"/>
            <w:sz w:val="24"/>
            <w:szCs w:val="24"/>
          </w:rPr>
          <w:t>C</w:t>
        </w:r>
      </w:ins>
      <w:r w:rsidR="003948BD" w:rsidRPr="00220142">
        <w:rPr>
          <w:rFonts w:ascii="Times New Roman" w:hAnsi="Times New Roman" w:cs="Times New Roman"/>
          <w:sz w:val="24"/>
          <w:szCs w:val="24"/>
        </w:rPr>
        <w:t>lassical</w:t>
      </w:r>
      <w:proofErr w:type="spellEnd"/>
      <w:r w:rsidR="003948BD" w:rsidRPr="00220142">
        <w:rPr>
          <w:rFonts w:ascii="Times New Roman" w:hAnsi="Times New Roman" w:cs="Times New Roman"/>
          <w:sz w:val="24"/>
          <w:szCs w:val="24"/>
        </w:rPr>
        <w:t xml:space="preserve"> parameters such as attack rate and handling time </w:t>
      </w:r>
      <w:r w:rsidR="008C5503">
        <w:rPr>
          <w:rFonts w:ascii="Times New Roman" w:hAnsi="Times New Roman" w:cs="Times New Roman"/>
          <w:sz w:val="24"/>
          <w:szCs w:val="24"/>
        </w:rPr>
        <w:t xml:space="preserve">would </w:t>
      </w:r>
      <w:r w:rsidR="003948BD" w:rsidRPr="00220142">
        <w:rPr>
          <w:rFonts w:ascii="Times New Roman" w:hAnsi="Times New Roman" w:cs="Times New Roman"/>
          <w:sz w:val="24"/>
          <w:szCs w:val="24"/>
        </w:rPr>
        <w:t>become emerging properties of the model</w:t>
      </w:r>
      <w:r w:rsidR="003948BD">
        <w:rPr>
          <w:rFonts w:ascii="Times New Roman" w:hAnsi="Times New Roman" w:cs="Times New Roman"/>
          <w:sz w:val="24"/>
          <w:szCs w:val="24"/>
        </w:rPr>
        <w:t xml:space="preserve">. </w:t>
      </w:r>
      <w:r w:rsidR="00127FD0">
        <w:rPr>
          <w:rFonts w:ascii="Times New Roman" w:hAnsi="Times New Roman" w:cs="Times New Roman"/>
          <w:sz w:val="24"/>
          <w:szCs w:val="24"/>
        </w:rPr>
        <w:t xml:space="preserve">Another strength of this approach is </w:t>
      </w:r>
      <w:del w:id="288" w:author="Michel Loreau" w:date="2021-07-09T14:34:00Z">
        <w:r w:rsidR="00127FD0" w:rsidDel="005F6FE0">
          <w:rPr>
            <w:rFonts w:ascii="Times New Roman" w:hAnsi="Times New Roman" w:cs="Times New Roman"/>
            <w:sz w:val="24"/>
            <w:szCs w:val="24"/>
          </w:rPr>
          <w:delText xml:space="preserve">to </w:delText>
        </w:r>
      </w:del>
      <w:ins w:id="289" w:author="Michel Loreau" w:date="2021-07-09T14:34:00Z">
        <w:r w:rsidR="005F6FE0">
          <w:rPr>
            <w:rFonts w:ascii="Times New Roman" w:hAnsi="Times New Roman" w:cs="Times New Roman"/>
            <w:sz w:val="24"/>
            <w:szCs w:val="24"/>
          </w:rPr>
          <w:t xml:space="preserve">that it </w:t>
        </w:r>
      </w:ins>
      <w:r w:rsidR="00127FD0">
        <w:rPr>
          <w:rFonts w:ascii="Times New Roman" w:hAnsi="Times New Roman" w:cs="Times New Roman"/>
          <w:sz w:val="24"/>
          <w:szCs w:val="24"/>
        </w:rPr>
        <w:t>allow</w:t>
      </w:r>
      <w:ins w:id="290" w:author="Michel Loreau" w:date="2021-07-09T14:34:00Z">
        <w:r w:rsidR="005F6FE0">
          <w:rPr>
            <w:rFonts w:ascii="Times New Roman" w:hAnsi="Times New Roman" w:cs="Times New Roman"/>
            <w:sz w:val="24"/>
            <w:szCs w:val="24"/>
          </w:rPr>
          <w:t>s</w:t>
        </w:r>
      </w:ins>
      <w:r w:rsidR="00127FD0">
        <w:rPr>
          <w:rFonts w:ascii="Times New Roman" w:hAnsi="Times New Roman" w:cs="Times New Roman"/>
          <w:sz w:val="24"/>
          <w:szCs w:val="24"/>
        </w:rPr>
        <w:t xml:space="preserve"> </w:t>
      </w:r>
      <w:del w:id="291" w:author="Michel Loreau" w:date="2021-07-09T14:34:00Z">
        <w:r w:rsidR="00127FD0" w:rsidDel="005F6FE0">
          <w:rPr>
            <w:rFonts w:ascii="Times New Roman" w:hAnsi="Times New Roman" w:cs="Times New Roman"/>
            <w:sz w:val="24"/>
            <w:szCs w:val="24"/>
          </w:rPr>
          <w:delText xml:space="preserve">for </w:delText>
        </w:r>
      </w:del>
      <w:r w:rsidR="00127FD0">
        <w:rPr>
          <w:rFonts w:ascii="Times New Roman" w:hAnsi="Times New Roman" w:cs="Times New Roman"/>
          <w:sz w:val="24"/>
          <w:szCs w:val="24"/>
        </w:rPr>
        <w:t xml:space="preserve">hypothesis testing, since discrepancies between predicted and observed patterns would point </w:t>
      </w:r>
      <w:del w:id="292" w:author="Michel Loreau" w:date="2021-07-09T14:34:00Z">
        <w:r w:rsidR="00127FD0" w:rsidDel="005F6FE0">
          <w:rPr>
            <w:rFonts w:ascii="Times New Roman" w:hAnsi="Times New Roman" w:cs="Times New Roman"/>
            <w:sz w:val="24"/>
            <w:szCs w:val="24"/>
          </w:rPr>
          <w:delText xml:space="preserve">out </w:delText>
        </w:r>
      </w:del>
      <w:r w:rsidR="00127FD0">
        <w:rPr>
          <w:rFonts w:ascii="Times New Roman" w:hAnsi="Times New Roman" w:cs="Times New Roman"/>
          <w:sz w:val="24"/>
          <w:szCs w:val="24"/>
        </w:rPr>
        <w:t>to incomplete or erroneous hypothes</w:t>
      </w:r>
      <w:ins w:id="293" w:author="Michel Loreau" w:date="2021-07-09T14:34:00Z">
        <w:r w:rsidR="005F6FE0">
          <w:rPr>
            <w:rFonts w:ascii="Times New Roman" w:hAnsi="Times New Roman" w:cs="Times New Roman"/>
            <w:sz w:val="24"/>
            <w:szCs w:val="24"/>
          </w:rPr>
          <w:t>e</w:t>
        </w:r>
      </w:ins>
      <w:del w:id="294" w:author="Michel Loreau" w:date="2021-07-09T14:34:00Z">
        <w:r w:rsidR="00127FD0" w:rsidDel="005F6FE0">
          <w:rPr>
            <w:rFonts w:ascii="Times New Roman" w:hAnsi="Times New Roman" w:cs="Times New Roman"/>
            <w:sz w:val="24"/>
            <w:szCs w:val="24"/>
          </w:rPr>
          <w:delText>i</w:delText>
        </w:r>
      </w:del>
      <w:r w:rsidR="00127FD0">
        <w:rPr>
          <w:rFonts w:ascii="Times New Roman" w:hAnsi="Times New Roman" w:cs="Times New Roman"/>
          <w:sz w:val="24"/>
          <w:szCs w:val="24"/>
        </w:rPr>
        <w:t xml:space="preserve">s. </w:t>
      </w:r>
    </w:p>
    <w:p w14:paraId="03AF09FE" w14:textId="13393A6B" w:rsidR="00C64559" w:rsidRPr="007645C3" w:rsidRDefault="00AA531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order to illustrate this novel approach, w</w:t>
      </w:r>
      <w:r w:rsidR="004D35AE">
        <w:rPr>
          <w:rFonts w:ascii="Times New Roman" w:hAnsi="Times New Roman" w:cs="Times New Roman"/>
          <w:sz w:val="24"/>
          <w:szCs w:val="24"/>
        </w:rPr>
        <w:t>e propose to include some of the</w:t>
      </w:r>
      <w:del w:id="295" w:author="Gregor Fussmann, Prof." w:date="2021-07-12T06:56:00Z">
        <w:r w:rsidR="004D35AE" w:rsidDel="00C179FA">
          <w:rPr>
            <w:rFonts w:ascii="Times New Roman" w:hAnsi="Times New Roman" w:cs="Times New Roman"/>
            <w:sz w:val="24"/>
            <w:szCs w:val="24"/>
          </w:rPr>
          <w:delText>s</w:delText>
        </w:r>
      </w:del>
      <w:del w:id="296" w:author="Gregor Fussmann, Prof." w:date="2021-07-12T06:55:00Z">
        <w:r w:rsidR="004D35AE" w:rsidDel="00C179FA">
          <w:rPr>
            <w:rFonts w:ascii="Times New Roman" w:hAnsi="Times New Roman" w:cs="Times New Roman"/>
            <w:sz w:val="24"/>
            <w:szCs w:val="24"/>
          </w:rPr>
          <w:delText>e</w:delText>
        </w:r>
      </w:del>
      <w:r w:rsidR="004D35AE">
        <w:rPr>
          <w:rFonts w:ascii="Times New Roman" w:hAnsi="Times New Roman" w:cs="Times New Roman"/>
          <w:sz w:val="24"/>
          <w:szCs w:val="24"/>
        </w:rPr>
        <w:t xml:space="preserve"> </w:t>
      </w:r>
      <w:r w:rsidR="009E296E">
        <w:rPr>
          <w:rFonts w:ascii="Times New Roman" w:hAnsi="Times New Roman" w:cs="Times New Roman"/>
          <w:sz w:val="24"/>
          <w:szCs w:val="24"/>
        </w:rPr>
        <w:t>mechanical</w:t>
      </w:r>
      <w:r w:rsidR="004D35AE">
        <w:rPr>
          <w:rFonts w:ascii="Times New Roman" w:hAnsi="Times New Roman" w:cs="Times New Roman"/>
          <w:sz w:val="24"/>
          <w:szCs w:val="24"/>
        </w:rPr>
        <w:t xml:space="preserve"> factors related to body size in</w:t>
      </w:r>
      <w:del w:id="297" w:author="Michel Loreau" w:date="2021-07-09T14:34:00Z">
        <w:r w:rsidR="004D35AE" w:rsidDel="005F6FE0">
          <w:rPr>
            <w:rFonts w:ascii="Times New Roman" w:hAnsi="Times New Roman" w:cs="Times New Roman"/>
            <w:sz w:val="24"/>
            <w:szCs w:val="24"/>
          </w:rPr>
          <w:delText>to</w:delText>
        </w:r>
      </w:del>
      <w:r w:rsidR="004D35AE">
        <w:rPr>
          <w:rFonts w:ascii="Times New Roman" w:hAnsi="Times New Roman" w:cs="Times New Roman"/>
          <w:sz w:val="24"/>
          <w:szCs w:val="24"/>
        </w:rPr>
        <w:t xml:space="preserve"> a theoretical model that predicts the functional response </w:t>
      </w:r>
      <w:del w:id="298" w:author="Michel Loreau" w:date="2021-07-09T14:34:00Z">
        <w:r w:rsidR="004D35AE" w:rsidDel="005F6FE0">
          <w:rPr>
            <w:rFonts w:ascii="Times New Roman" w:hAnsi="Times New Roman" w:cs="Times New Roman"/>
            <w:sz w:val="24"/>
            <w:szCs w:val="24"/>
          </w:rPr>
          <w:delText xml:space="preserve">for </w:delText>
        </w:r>
      </w:del>
      <w:ins w:id="299" w:author="Michel Loreau" w:date="2021-07-09T14:34:00Z">
        <w:r w:rsidR="005F6FE0">
          <w:rPr>
            <w:rFonts w:ascii="Times New Roman" w:hAnsi="Times New Roman" w:cs="Times New Roman"/>
            <w:sz w:val="24"/>
            <w:szCs w:val="24"/>
          </w:rPr>
          <w:t xml:space="preserve">of </w:t>
        </w:r>
      </w:ins>
      <w:r w:rsidR="004D35AE">
        <w:rPr>
          <w:rFonts w:ascii="Times New Roman" w:hAnsi="Times New Roman" w:cs="Times New Roman"/>
          <w:sz w:val="24"/>
          <w:szCs w:val="24"/>
        </w:rPr>
        <w:t xml:space="preserve">a given predator </w:t>
      </w:r>
      <w:del w:id="300" w:author="Michel Loreau" w:date="2021-07-09T14:34:00Z">
        <w:r w:rsidR="004D35AE" w:rsidDel="005F6FE0">
          <w:rPr>
            <w:rFonts w:ascii="Times New Roman" w:hAnsi="Times New Roman" w:cs="Times New Roman"/>
            <w:sz w:val="24"/>
            <w:szCs w:val="24"/>
          </w:rPr>
          <w:delText xml:space="preserve">and </w:delText>
        </w:r>
      </w:del>
      <w:ins w:id="301" w:author="Michel Loreau" w:date="2021-07-09T14:34:00Z">
        <w:r w:rsidR="005F6FE0">
          <w:rPr>
            <w:rFonts w:ascii="Times New Roman" w:hAnsi="Times New Roman" w:cs="Times New Roman"/>
            <w:sz w:val="24"/>
            <w:szCs w:val="24"/>
          </w:rPr>
          <w:t>consu</w:t>
        </w:r>
      </w:ins>
      <w:ins w:id="302" w:author="Michel Loreau" w:date="2021-07-09T14:35:00Z">
        <w:r w:rsidR="005F6FE0">
          <w:rPr>
            <w:rFonts w:ascii="Times New Roman" w:hAnsi="Times New Roman" w:cs="Times New Roman"/>
            <w:sz w:val="24"/>
            <w:szCs w:val="24"/>
          </w:rPr>
          <w:t>ming</w:t>
        </w:r>
      </w:ins>
      <w:ins w:id="303" w:author="Michel Loreau" w:date="2021-07-09T14:34:00Z">
        <w:r w:rsidR="005F6FE0">
          <w:rPr>
            <w:rFonts w:ascii="Times New Roman" w:hAnsi="Times New Roman" w:cs="Times New Roman"/>
            <w:sz w:val="24"/>
            <w:szCs w:val="24"/>
          </w:rPr>
          <w:t xml:space="preserve"> </w:t>
        </w:r>
      </w:ins>
      <w:r w:rsidR="004D35AE">
        <w:rPr>
          <w:rFonts w:ascii="Times New Roman" w:hAnsi="Times New Roman" w:cs="Times New Roman"/>
          <w:sz w:val="24"/>
          <w:szCs w:val="24"/>
        </w:rPr>
        <w:t xml:space="preserve">a given prey. </w:t>
      </w:r>
    </w:p>
    <w:p w14:paraId="77E531D6" w14:textId="10289884" w:rsidR="0035794E" w:rsidRPr="00220142" w:rsidRDefault="0035794E" w:rsidP="00623A61">
      <w:pPr>
        <w:pStyle w:val="Heading1"/>
        <w:spacing w:line="480" w:lineRule="auto"/>
        <w:rPr>
          <w:rFonts w:ascii="Times New Roman" w:hAnsi="Times New Roman" w:cs="Times New Roman"/>
          <w:b/>
          <w:bCs/>
          <w:color w:val="auto"/>
        </w:rPr>
      </w:pPr>
      <w:r w:rsidRPr="00220142">
        <w:rPr>
          <w:rFonts w:ascii="Times New Roman" w:hAnsi="Times New Roman" w:cs="Times New Roman"/>
          <w:b/>
          <w:bCs/>
          <w:color w:val="auto"/>
        </w:rPr>
        <w:t xml:space="preserve">A case study as an example of </w:t>
      </w:r>
      <w:r w:rsidR="000A0930" w:rsidRPr="00220142">
        <w:rPr>
          <w:rFonts w:ascii="Times New Roman" w:hAnsi="Times New Roman" w:cs="Times New Roman"/>
          <w:b/>
          <w:bCs/>
          <w:color w:val="auto"/>
        </w:rPr>
        <w:t>new mechanistic approaches</w:t>
      </w:r>
    </w:p>
    <w:p w14:paraId="3FED3F92" w14:textId="618BEA45" w:rsidR="00B54560" w:rsidRPr="00220142" w:rsidRDefault="007C1607" w:rsidP="00623A61">
      <w:pPr>
        <w:spacing w:line="480" w:lineRule="auto"/>
        <w:rPr>
          <w:rFonts w:ascii="Times New Roman" w:hAnsi="Times New Roman" w:cs="Times New Roman"/>
        </w:rPr>
      </w:pPr>
      <w:r w:rsidRPr="00220142">
        <w:rPr>
          <w:rFonts w:ascii="Times New Roman" w:hAnsi="Times New Roman" w:cs="Times New Roman"/>
          <w:sz w:val="24"/>
          <w:szCs w:val="24"/>
        </w:rPr>
        <w:t xml:space="preserve">In a recent study, </w:t>
      </w:r>
      <w:r w:rsidR="003D2E5C" w:rsidRPr="00220142">
        <w:rPr>
          <w:rFonts w:ascii="Times New Roman" w:hAnsi="Times New Roman" w:cs="Times New Roman"/>
          <w:sz w:val="24"/>
          <w:szCs w:val="24"/>
        </w:rPr>
        <w:t>Portalier et al. (2019)</w:t>
      </w:r>
      <w:r w:rsidRPr="00220142">
        <w:rPr>
          <w:rFonts w:ascii="Times New Roman" w:hAnsi="Times New Roman" w:cs="Times New Roman"/>
          <w:sz w:val="24"/>
          <w:szCs w:val="24"/>
        </w:rPr>
        <w:t>⁠ provided a biomechanical model that uses general laws of mechanics and well-known biological laws, all related to body size, to predict predator</w:t>
      </w:r>
      <w:ins w:id="304" w:author="Michel Loreau" w:date="2021-07-09T14:35:00Z">
        <w:r w:rsidR="00602BA9">
          <w:rPr>
            <w:rFonts w:ascii="Times New Roman" w:hAnsi="Times New Roman" w:cs="Times New Roman"/>
            <w:sz w:val="24"/>
            <w:szCs w:val="24"/>
          </w:rPr>
          <w:sym w:font="Symbol" w:char="F02D"/>
        </w:r>
      </w:ins>
      <w:del w:id="305" w:author="Michel Loreau" w:date="2021-07-09T14:35:00Z">
        <w:r w:rsidRPr="00220142" w:rsidDel="00602BA9">
          <w:rPr>
            <w:rFonts w:ascii="Times New Roman" w:hAnsi="Times New Roman" w:cs="Times New Roman"/>
            <w:sz w:val="24"/>
            <w:szCs w:val="24"/>
          </w:rPr>
          <w:delText xml:space="preserve"> to </w:delText>
        </w:r>
      </w:del>
      <w:r w:rsidRPr="00220142">
        <w:rPr>
          <w:rFonts w:ascii="Times New Roman" w:hAnsi="Times New Roman" w:cs="Times New Roman"/>
          <w:sz w:val="24"/>
          <w:szCs w:val="24"/>
        </w:rPr>
        <w:t>prey interactions. This model fits data remarkably well</w:t>
      </w:r>
      <w:r w:rsidR="00C37536" w:rsidRPr="00220142">
        <w:rPr>
          <w:rFonts w:ascii="Times New Roman" w:hAnsi="Times New Roman" w:cs="Times New Roman"/>
          <w:sz w:val="24"/>
          <w:szCs w:val="24"/>
        </w:rPr>
        <w:t xml:space="preserve"> </w:t>
      </w:r>
      <w:r w:rsidR="00C37536" w:rsidRPr="00220142">
        <w:rPr>
          <w:rFonts w:ascii="Times New Roman" w:hAnsi="Times New Roman" w:cs="Times New Roman"/>
          <w:sz w:val="24"/>
          <w:szCs w:val="24"/>
        </w:rPr>
        <w:fldChar w:fldCharType="begin" w:fldLock="1"/>
      </w:r>
      <w:r w:rsidR="00C37536" w:rsidRPr="00220142">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220142">
        <w:rPr>
          <w:rFonts w:ascii="Times New Roman" w:hAnsi="Times New Roman" w:cs="Times New Roman"/>
          <w:sz w:val="24"/>
          <w:szCs w:val="24"/>
        </w:rPr>
        <w:fldChar w:fldCharType="separate"/>
      </w:r>
      <w:r w:rsidR="00C37536" w:rsidRPr="00220142">
        <w:rPr>
          <w:rFonts w:ascii="Times New Roman" w:hAnsi="Times New Roman" w:cs="Times New Roman"/>
          <w:noProof/>
          <w:sz w:val="24"/>
          <w:szCs w:val="24"/>
        </w:rPr>
        <w:t>(Portalier et al., 2019)</w:t>
      </w:r>
      <w:r w:rsidR="00C37536"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The model provides a detailed mechanism for predation, where predators </w:t>
      </w:r>
      <w:proofErr w:type="gramStart"/>
      <w:r w:rsidRPr="00220142">
        <w:rPr>
          <w:rFonts w:ascii="Times New Roman" w:hAnsi="Times New Roman" w:cs="Times New Roman"/>
          <w:sz w:val="24"/>
          <w:szCs w:val="24"/>
        </w:rPr>
        <w:t>have to</w:t>
      </w:r>
      <w:proofErr w:type="gramEnd"/>
      <w:r w:rsidRPr="00220142">
        <w:rPr>
          <w:rFonts w:ascii="Times New Roman" w:hAnsi="Times New Roman" w:cs="Times New Roman"/>
          <w:sz w:val="24"/>
          <w:szCs w:val="24"/>
        </w:rPr>
        <w:t xml:space="preserve"> move</w:t>
      </w:r>
      <w:ins w:id="306" w:author="Gregor Fussmann, Prof." w:date="2021-07-12T06:58:00Z">
        <w:r w:rsidR="00C179FA">
          <w:rPr>
            <w:rFonts w:ascii="Times New Roman" w:hAnsi="Times New Roman" w:cs="Times New Roman"/>
            <w:sz w:val="24"/>
            <w:szCs w:val="24"/>
          </w:rPr>
          <w:t xml:space="preserve"> around</w:t>
        </w:r>
      </w:ins>
      <w:r w:rsidRPr="00220142">
        <w:rPr>
          <w:rFonts w:ascii="Times New Roman" w:hAnsi="Times New Roman" w:cs="Times New Roman"/>
          <w:sz w:val="24"/>
          <w:szCs w:val="24"/>
        </w:rPr>
        <w:t xml:space="preserve"> for searching, capturing and handling their prey. </w:t>
      </w:r>
      <w:r w:rsidR="00DF63E6">
        <w:rPr>
          <w:rFonts w:ascii="Times New Roman" w:hAnsi="Times New Roman" w:cs="Times New Roman"/>
          <w:sz w:val="24"/>
          <w:szCs w:val="24"/>
        </w:rPr>
        <w:t>All these aspects d</w:t>
      </w:r>
      <w:r w:rsidRPr="00220142">
        <w:rPr>
          <w:rFonts w:ascii="Times New Roman" w:hAnsi="Times New Roman" w:cs="Times New Roman"/>
          <w:sz w:val="24"/>
          <w:szCs w:val="24"/>
        </w:rPr>
        <w:t>epend on the body mass</w:t>
      </w:r>
      <w:r w:rsidR="00AD4E1E">
        <w:rPr>
          <w:rFonts w:ascii="Times New Roman" w:hAnsi="Times New Roman" w:cs="Times New Roman"/>
          <w:sz w:val="24"/>
          <w:szCs w:val="24"/>
        </w:rPr>
        <w:t>es of both the</w:t>
      </w:r>
      <w:r w:rsidRPr="00220142">
        <w:rPr>
          <w:rFonts w:ascii="Times New Roman" w:hAnsi="Times New Roman" w:cs="Times New Roman"/>
          <w:sz w:val="24"/>
          <w:szCs w:val="24"/>
        </w:rPr>
        <w:t xml:space="preserve"> predator and its prey. </w:t>
      </w:r>
      <w:r w:rsidR="00F058B9">
        <w:rPr>
          <w:rFonts w:ascii="Times New Roman" w:hAnsi="Times New Roman" w:cs="Times New Roman"/>
          <w:sz w:val="24"/>
          <w:szCs w:val="24"/>
        </w:rPr>
        <w:t>The parameters of the functional response can be immediately</w:t>
      </w:r>
      <w:r w:rsidRPr="00220142">
        <w:rPr>
          <w:rFonts w:ascii="Times New Roman" w:hAnsi="Times New Roman" w:cs="Times New Roman"/>
          <w:sz w:val="24"/>
          <w:szCs w:val="24"/>
        </w:rPr>
        <w:t xml:space="preserve"> computed </w:t>
      </w:r>
      <w:r w:rsidR="00F058B9">
        <w:rPr>
          <w:rFonts w:ascii="Times New Roman" w:hAnsi="Times New Roman" w:cs="Times New Roman"/>
          <w:sz w:val="24"/>
          <w:szCs w:val="24"/>
        </w:rPr>
        <w:t>from</w:t>
      </w:r>
      <w:r w:rsidR="00F058B9"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the </w:t>
      </w:r>
      <w:r w:rsidRPr="00220142">
        <w:rPr>
          <w:rFonts w:ascii="Times New Roman" w:hAnsi="Times New Roman" w:cs="Times New Roman"/>
          <w:sz w:val="24"/>
          <w:szCs w:val="24"/>
        </w:rPr>
        <w:lastRenderedPageBreak/>
        <w:t xml:space="preserve">biomechanical model. Hence, this model provides a novel method to parameterize a functional response based on individual traits, and </w:t>
      </w:r>
      <w:ins w:id="307" w:author="Gregor Fussmann, Prof." w:date="2021-07-12T06:59:00Z">
        <w:r w:rsidR="00C179FA">
          <w:rPr>
            <w:rFonts w:ascii="Times New Roman" w:hAnsi="Times New Roman" w:cs="Times New Roman"/>
            <w:sz w:val="24"/>
            <w:szCs w:val="24"/>
          </w:rPr>
          <w:t xml:space="preserve">on </w:t>
        </w:r>
      </w:ins>
      <w:r w:rsidRPr="00220142">
        <w:rPr>
          <w:rFonts w:ascii="Times New Roman" w:hAnsi="Times New Roman" w:cs="Times New Roman"/>
          <w:sz w:val="24"/>
          <w:szCs w:val="24"/>
        </w:rPr>
        <w:t>using mechanical laws.</w:t>
      </w:r>
      <w:r w:rsidR="008F753E">
        <w:rPr>
          <w:rFonts w:ascii="Times New Roman" w:hAnsi="Times New Roman" w:cs="Times New Roman"/>
          <w:sz w:val="24"/>
          <w:szCs w:val="24"/>
        </w:rPr>
        <w:t xml:space="preserve"> According to the biomechanical model assumptions, it is well</w:t>
      </w:r>
      <w:ins w:id="308" w:author="Gregor Fussmann, Prof." w:date="2021-07-12T06:59:00Z">
        <w:r w:rsidR="00C179FA">
          <w:rPr>
            <w:rFonts w:ascii="Times New Roman" w:hAnsi="Times New Roman" w:cs="Times New Roman"/>
            <w:sz w:val="24"/>
            <w:szCs w:val="24"/>
          </w:rPr>
          <w:t xml:space="preserve"> </w:t>
        </w:r>
      </w:ins>
      <w:del w:id="309" w:author="Gregor Fussmann, Prof." w:date="2021-07-12T06:59:00Z">
        <w:r w:rsidR="008F753E" w:rsidDel="00C179FA">
          <w:rPr>
            <w:rFonts w:ascii="Times New Roman" w:hAnsi="Times New Roman" w:cs="Times New Roman"/>
            <w:sz w:val="24"/>
            <w:szCs w:val="24"/>
          </w:rPr>
          <w:delText>-</w:delText>
        </w:r>
      </w:del>
      <w:r w:rsidR="008F753E">
        <w:rPr>
          <w:rFonts w:ascii="Times New Roman" w:hAnsi="Times New Roman" w:cs="Times New Roman"/>
          <w:sz w:val="24"/>
          <w:szCs w:val="24"/>
        </w:rPr>
        <w:t>suited for pelagic organisms.</w:t>
      </w:r>
    </w:p>
    <w:p w14:paraId="3A97F73D" w14:textId="3584BA56" w:rsidR="007C1607" w:rsidRPr="00220142" w:rsidRDefault="00B54560" w:rsidP="004A3C9A">
      <w:pPr>
        <w:pStyle w:val="Heading2"/>
        <w:spacing w:line="480" w:lineRule="auto"/>
        <w:rPr>
          <w:rFonts w:ascii="Times New Roman" w:hAnsi="Times New Roman" w:cs="Times New Roman"/>
          <w:b/>
          <w:bCs/>
          <w:color w:val="auto"/>
          <w:sz w:val="24"/>
          <w:szCs w:val="24"/>
        </w:rPr>
      </w:pPr>
      <w:r w:rsidRPr="00220142">
        <w:rPr>
          <w:rFonts w:ascii="Times New Roman" w:hAnsi="Times New Roman" w:cs="Times New Roman"/>
          <w:b/>
          <w:bCs/>
          <w:color w:val="auto"/>
          <w:sz w:val="24"/>
          <w:szCs w:val="24"/>
        </w:rPr>
        <w:t>Main framework</w:t>
      </w:r>
    </w:p>
    <w:p w14:paraId="2B3D8C03" w14:textId="3BA60779" w:rsidR="00B54560" w:rsidRPr="00220142" w:rsidRDefault="00B54560"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This model uses body size and physical features of the medium</w:t>
      </w:r>
      <w:del w:id="310" w:author="Michel Loreau" w:date="2021-07-09T14:36:00Z">
        <w:r w:rsidRPr="00220142" w:rsidDel="00602BA9">
          <w:rPr>
            <w:rFonts w:ascii="Times New Roman" w:hAnsi="Times New Roman" w:cs="Times New Roman"/>
            <w:sz w:val="24"/>
            <w:szCs w:val="24"/>
          </w:rPr>
          <w:delText>,</w:delText>
        </w:r>
      </w:del>
      <w:r w:rsidRPr="00220142">
        <w:rPr>
          <w:rFonts w:ascii="Times New Roman" w:hAnsi="Times New Roman" w:cs="Times New Roman"/>
          <w:sz w:val="24"/>
          <w:szCs w:val="24"/>
        </w:rPr>
        <w:t xml:space="preserve"> to predict predator</w:t>
      </w:r>
      <w:ins w:id="311" w:author="Michel Loreau" w:date="2021-07-09T14:36:00Z">
        <w:r w:rsidR="00602BA9">
          <w:rPr>
            <w:rFonts w:ascii="Times New Roman" w:hAnsi="Times New Roman" w:cs="Times New Roman"/>
            <w:sz w:val="24"/>
            <w:szCs w:val="24"/>
          </w:rPr>
          <w:sym w:font="Symbol" w:char="F02D"/>
        </w:r>
      </w:ins>
      <w:del w:id="312" w:author="Michel Loreau" w:date="2021-07-09T14:36:00Z">
        <w:r w:rsidRPr="00220142" w:rsidDel="00602BA9">
          <w:rPr>
            <w:rFonts w:ascii="Times New Roman" w:hAnsi="Times New Roman" w:cs="Times New Roman"/>
            <w:sz w:val="24"/>
            <w:szCs w:val="24"/>
          </w:rPr>
          <w:delText xml:space="preserve"> to </w:delText>
        </w:r>
      </w:del>
      <w:r w:rsidRPr="00220142">
        <w:rPr>
          <w:rFonts w:ascii="Times New Roman" w:hAnsi="Times New Roman" w:cs="Times New Roman"/>
          <w:sz w:val="24"/>
          <w:szCs w:val="24"/>
        </w:rPr>
        <w:t xml:space="preserve">prey interactions. Hence, the model requires </w:t>
      </w:r>
      <w:ins w:id="313" w:author="Michel Loreau" w:date="2021-07-09T14:36:00Z">
        <w:r w:rsidR="00602BA9">
          <w:rPr>
            <w:rFonts w:ascii="Times New Roman" w:hAnsi="Times New Roman" w:cs="Times New Roman"/>
            <w:sz w:val="24"/>
            <w:szCs w:val="24"/>
          </w:rPr>
          <w:t xml:space="preserve">the </w:t>
        </w:r>
      </w:ins>
      <w:r w:rsidRPr="00220142">
        <w:rPr>
          <w:rFonts w:ascii="Times New Roman" w:hAnsi="Times New Roman" w:cs="Times New Roman"/>
          <w:sz w:val="24"/>
          <w:szCs w:val="24"/>
        </w:rPr>
        <w:t xml:space="preserve">body masses of both the predator and its prey. The physical parameters are acceleration due to gravity, body density, medium density, and medium viscosity. Then, the model computes all </w:t>
      </w:r>
      <w:ins w:id="314" w:author="Michel Loreau" w:date="2021-07-09T14:36:00Z">
        <w:r w:rsidR="00602BA9">
          <w:rPr>
            <w:rFonts w:ascii="Times New Roman" w:hAnsi="Times New Roman" w:cs="Times New Roman"/>
            <w:sz w:val="24"/>
            <w:szCs w:val="24"/>
          </w:rPr>
          <w:t xml:space="preserve">the </w:t>
        </w:r>
      </w:ins>
      <w:r w:rsidRPr="00220142">
        <w:rPr>
          <w:rFonts w:ascii="Times New Roman" w:hAnsi="Times New Roman" w:cs="Times New Roman"/>
          <w:sz w:val="24"/>
          <w:szCs w:val="24"/>
        </w:rPr>
        <w:t>necessary information to predict feasible predator-prey interactions.</w:t>
      </w:r>
    </w:p>
    <w:p w14:paraId="6E103C68" w14:textId="22765BDA" w:rsidR="00AA2FC9" w:rsidRDefault="00B54560" w:rsidP="002763AB">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Predation is broken </w:t>
      </w:r>
      <w:del w:id="315" w:author="Michel Loreau" w:date="2021-07-09T14:36:00Z">
        <w:r w:rsidRPr="00220142" w:rsidDel="00602BA9">
          <w:rPr>
            <w:rFonts w:ascii="Times New Roman" w:hAnsi="Times New Roman" w:cs="Times New Roman"/>
            <w:sz w:val="24"/>
            <w:szCs w:val="24"/>
          </w:rPr>
          <w:delText xml:space="preserve">up </w:delText>
        </w:r>
      </w:del>
      <w:ins w:id="316" w:author="Michel Loreau" w:date="2021-07-09T14:36:00Z">
        <w:r w:rsidR="00602BA9">
          <w:rPr>
            <w:rFonts w:ascii="Times New Roman" w:hAnsi="Times New Roman" w:cs="Times New Roman"/>
            <w:sz w:val="24"/>
            <w:szCs w:val="24"/>
          </w:rPr>
          <w:t>down</w:t>
        </w:r>
        <w:r w:rsidR="00602BA9" w:rsidRPr="00220142">
          <w:rPr>
            <w:rFonts w:ascii="Times New Roman" w:hAnsi="Times New Roman" w:cs="Times New Roman"/>
            <w:sz w:val="24"/>
            <w:szCs w:val="24"/>
          </w:rPr>
          <w:t xml:space="preserve"> </w:t>
        </w:r>
      </w:ins>
      <w:r w:rsidRPr="00220142">
        <w:rPr>
          <w:rFonts w:ascii="Times New Roman" w:hAnsi="Times New Roman" w:cs="Times New Roman"/>
          <w:sz w:val="24"/>
          <w:szCs w:val="24"/>
        </w:rPr>
        <w:t>into three successive sequences: a predator needs to search, capture</w:t>
      </w:r>
      <w:ins w:id="317" w:author="Michel Loreau" w:date="2021-07-09T14:36:00Z">
        <w:r w:rsidR="00602BA9">
          <w:rPr>
            <w:rFonts w:ascii="Times New Roman" w:hAnsi="Times New Roman" w:cs="Times New Roman"/>
            <w:sz w:val="24"/>
            <w:szCs w:val="24"/>
          </w:rPr>
          <w:t>,</w:t>
        </w:r>
      </w:ins>
      <w:r w:rsidRPr="00220142">
        <w:rPr>
          <w:rFonts w:ascii="Times New Roman" w:hAnsi="Times New Roman" w:cs="Times New Roman"/>
          <w:sz w:val="24"/>
          <w:szCs w:val="24"/>
        </w:rPr>
        <w:t xml:space="preserve"> and then handle its prey. Each predation sequence leads to </w:t>
      </w:r>
      <w:ins w:id="318" w:author="Michel Loreau" w:date="2021-07-09T14:37:00Z">
        <w:r w:rsidR="00602BA9">
          <w:rPr>
            <w:rFonts w:ascii="Times New Roman" w:hAnsi="Times New Roman" w:cs="Times New Roman"/>
            <w:sz w:val="24"/>
            <w:szCs w:val="24"/>
          </w:rPr>
          <w:t xml:space="preserve">a </w:t>
        </w:r>
      </w:ins>
      <w:r w:rsidRPr="00220142">
        <w:rPr>
          <w:rFonts w:ascii="Times New Roman" w:hAnsi="Times New Roman" w:cs="Times New Roman"/>
          <w:sz w:val="24"/>
          <w:szCs w:val="24"/>
        </w:rPr>
        <w:t>time expenditure</w:t>
      </w:r>
      <w:del w:id="319" w:author="Michel Loreau" w:date="2021-07-09T14:37:00Z">
        <w:r w:rsidRPr="00220142" w:rsidDel="00602BA9">
          <w:rPr>
            <w:rFonts w:ascii="Times New Roman" w:hAnsi="Times New Roman" w:cs="Times New Roman"/>
            <w:sz w:val="24"/>
            <w:szCs w:val="24"/>
          </w:rPr>
          <w:delText>s</w:delText>
        </w:r>
      </w:del>
      <w:r w:rsidR="00AA2FC9">
        <w:rPr>
          <w:rFonts w:ascii="Times New Roman" w:hAnsi="Times New Roman" w:cs="Times New Roman"/>
          <w:sz w:val="24"/>
          <w:szCs w:val="24"/>
        </w:rPr>
        <w:t xml:space="preserve"> and requires motion</w:t>
      </w:r>
      <w:r w:rsidRPr="00220142">
        <w:rPr>
          <w:rFonts w:ascii="Times New Roman" w:hAnsi="Times New Roman" w:cs="Times New Roman"/>
          <w:sz w:val="24"/>
          <w:szCs w:val="24"/>
        </w:rPr>
        <w:t xml:space="preserve">. </w:t>
      </w:r>
      <w:r w:rsidR="00AA2FC9">
        <w:rPr>
          <w:rFonts w:ascii="Times New Roman" w:hAnsi="Times New Roman" w:cs="Times New Roman"/>
          <w:sz w:val="24"/>
          <w:szCs w:val="24"/>
        </w:rPr>
        <w:t xml:space="preserve">Following the idea developed by </w:t>
      </w:r>
      <w:r w:rsidR="00AA2FC9">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Pr>
          <w:rFonts w:ascii="Times New Roman" w:hAnsi="Times New Roman" w:cs="Times New Roman"/>
          <w:sz w:val="24"/>
          <w:szCs w:val="24"/>
        </w:rPr>
        <w:fldChar w:fldCharType="separate"/>
      </w:r>
      <w:r w:rsidR="00AA2FC9" w:rsidRPr="00AA2FC9">
        <w:rPr>
          <w:rFonts w:ascii="Times New Roman" w:hAnsi="Times New Roman" w:cs="Times New Roman"/>
          <w:noProof/>
          <w:sz w:val="24"/>
          <w:szCs w:val="24"/>
        </w:rPr>
        <w:t xml:space="preserve">Bejan and Marden </w:t>
      </w:r>
      <w:r w:rsidR="00AA2FC9">
        <w:rPr>
          <w:rFonts w:ascii="Times New Roman" w:hAnsi="Times New Roman" w:cs="Times New Roman"/>
          <w:noProof/>
          <w:sz w:val="24"/>
          <w:szCs w:val="24"/>
        </w:rPr>
        <w:t>(</w:t>
      </w:r>
      <w:r w:rsidR="00AA2FC9" w:rsidRPr="00AA2FC9">
        <w:rPr>
          <w:rFonts w:ascii="Times New Roman" w:hAnsi="Times New Roman" w:cs="Times New Roman"/>
          <w:noProof/>
          <w:sz w:val="24"/>
          <w:szCs w:val="24"/>
        </w:rPr>
        <w:t>2006)</w:t>
      </w:r>
      <w:r w:rsidR="00AA2FC9">
        <w:rPr>
          <w:rFonts w:ascii="Times New Roman" w:hAnsi="Times New Roman" w:cs="Times New Roman"/>
          <w:sz w:val="24"/>
          <w:szCs w:val="24"/>
        </w:rPr>
        <w:fldChar w:fldCharType="end"/>
      </w:r>
      <w:r w:rsidR="00AA2FC9">
        <w:rPr>
          <w:rFonts w:ascii="Times New Roman" w:hAnsi="Times New Roman" w:cs="Times New Roman"/>
          <w:sz w:val="24"/>
          <w:szCs w:val="24"/>
        </w:rPr>
        <w:t xml:space="preserve">, motion </w:t>
      </w:r>
      <w:r w:rsidR="009B37D0">
        <w:rPr>
          <w:rFonts w:ascii="Times New Roman" w:hAnsi="Times New Roman" w:cs="Times New Roman"/>
          <w:sz w:val="24"/>
          <w:szCs w:val="24"/>
        </w:rPr>
        <w:t>is</w:t>
      </w:r>
      <w:r w:rsidR="00AA2FC9">
        <w:rPr>
          <w:rFonts w:ascii="Times New Roman" w:hAnsi="Times New Roman" w:cs="Times New Roman"/>
          <w:sz w:val="24"/>
          <w:szCs w:val="24"/>
        </w:rPr>
        <w:t xml:space="preserve"> modelled as an oscillatory process</w:t>
      </w:r>
      <w:r w:rsidR="005361AE">
        <w:rPr>
          <w:rFonts w:ascii="Times New Roman" w:hAnsi="Times New Roman" w:cs="Times New Roman"/>
          <w:sz w:val="24"/>
          <w:szCs w:val="24"/>
        </w:rPr>
        <w:t xml:space="preserve"> that is decomposed into three sequences. First,</w:t>
      </w:r>
      <w:r w:rsidR="00AA2FC9">
        <w:rPr>
          <w:rFonts w:ascii="Times New Roman" w:hAnsi="Times New Roman" w:cs="Times New Roman"/>
          <w:sz w:val="24"/>
          <w:szCs w:val="24"/>
        </w:rPr>
        <w:t xml:space="preserve"> </w:t>
      </w:r>
      <w:ins w:id="320" w:author="Michel Loreau" w:date="2021-07-09T14:37:00Z">
        <w:r w:rsidR="00602BA9">
          <w:rPr>
            <w:rFonts w:ascii="Times New Roman" w:hAnsi="Times New Roman" w:cs="Times New Roman"/>
            <w:sz w:val="24"/>
            <w:szCs w:val="24"/>
          </w:rPr>
          <w:t xml:space="preserve">an </w:t>
        </w:r>
      </w:ins>
      <w:r w:rsidR="00AA2FC9">
        <w:rPr>
          <w:rFonts w:ascii="Times New Roman" w:hAnsi="Times New Roman" w:cs="Times New Roman"/>
          <w:sz w:val="24"/>
          <w:szCs w:val="24"/>
        </w:rPr>
        <w:t xml:space="preserve">organismal stroke leads to a thrust that propels the body upwards (facing gravity and drag due to density and viscosity, but following </w:t>
      </w:r>
      <w:r w:rsidR="005361AE">
        <w:rPr>
          <w:rFonts w:ascii="Times New Roman" w:hAnsi="Times New Roman" w:cs="Times New Roman"/>
          <w:sz w:val="24"/>
          <w:szCs w:val="24"/>
        </w:rPr>
        <w:t>Archimedes’ force</w:t>
      </w:r>
      <w:r w:rsidR="00AA2FC9">
        <w:rPr>
          <w:rFonts w:ascii="Times New Roman" w:hAnsi="Times New Roman" w:cs="Times New Roman"/>
          <w:sz w:val="24"/>
          <w:szCs w:val="24"/>
        </w:rPr>
        <w:t xml:space="preserve">) and forwards (facing drag). </w:t>
      </w:r>
      <w:r w:rsidR="005361AE">
        <w:rPr>
          <w:rFonts w:ascii="Times New Roman" w:hAnsi="Times New Roman" w:cs="Times New Roman"/>
          <w:sz w:val="24"/>
          <w:szCs w:val="24"/>
        </w:rPr>
        <w:t>Second, w</w:t>
      </w:r>
      <w:r w:rsidR="00AA2FC9">
        <w:rPr>
          <w:rFonts w:ascii="Times New Roman" w:hAnsi="Times New Roman" w:cs="Times New Roman"/>
          <w:sz w:val="24"/>
          <w:szCs w:val="24"/>
        </w:rPr>
        <w:t>hen stroke ends, the body</w:t>
      </w:r>
      <w:r w:rsidR="005361AE">
        <w:rPr>
          <w:rFonts w:ascii="Times New Roman" w:hAnsi="Times New Roman" w:cs="Times New Roman"/>
          <w:sz w:val="24"/>
          <w:szCs w:val="24"/>
        </w:rPr>
        <w:t xml:space="preserve"> </w:t>
      </w:r>
      <w:del w:id="321" w:author="Michel Loreau" w:date="2021-07-09T14:37:00Z">
        <w:r w:rsidR="005361AE" w:rsidDel="00602BA9">
          <w:rPr>
            <w:rFonts w:ascii="Times New Roman" w:hAnsi="Times New Roman" w:cs="Times New Roman"/>
            <w:sz w:val="24"/>
            <w:szCs w:val="24"/>
          </w:rPr>
          <w:delText xml:space="preserve">pursue </w:delText>
        </w:r>
      </w:del>
      <w:ins w:id="322" w:author="Michel Loreau" w:date="2021-07-09T14:37:00Z">
        <w:r w:rsidR="00602BA9">
          <w:rPr>
            <w:rFonts w:ascii="Times New Roman" w:hAnsi="Times New Roman" w:cs="Times New Roman"/>
            <w:sz w:val="24"/>
            <w:szCs w:val="24"/>
          </w:rPr>
          <w:t xml:space="preserve">continues </w:t>
        </w:r>
      </w:ins>
      <w:r w:rsidR="005361AE">
        <w:rPr>
          <w:rFonts w:ascii="Times New Roman" w:hAnsi="Times New Roman" w:cs="Times New Roman"/>
          <w:sz w:val="24"/>
          <w:szCs w:val="24"/>
        </w:rPr>
        <w:t>its ascending movement by inertia until its stops. Third, the body</w:t>
      </w:r>
      <w:r w:rsidR="00AA2FC9">
        <w:rPr>
          <w:rFonts w:ascii="Times New Roman" w:hAnsi="Times New Roman" w:cs="Times New Roman"/>
          <w:sz w:val="24"/>
          <w:szCs w:val="24"/>
        </w:rPr>
        <w:t xml:space="preserve"> returns by inertia to its original vertical position</w:t>
      </w:r>
      <w:r w:rsidR="005361AE">
        <w:rPr>
          <w:rFonts w:ascii="Times New Roman" w:hAnsi="Times New Roman" w:cs="Times New Roman"/>
          <w:sz w:val="24"/>
          <w:szCs w:val="24"/>
        </w:rPr>
        <w:t>.</w:t>
      </w:r>
      <w:r w:rsidR="00AA2FC9">
        <w:rPr>
          <w:rFonts w:ascii="Times New Roman" w:hAnsi="Times New Roman" w:cs="Times New Roman"/>
          <w:sz w:val="24"/>
          <w:szCs w:val="24"/>
        </w:rPr>
        <w:t xml:space="preserve"> </w:t>
      </w:r>
      <w:r w:rsidR="005361AE">
        <w:rPr>
          <w:rFonts w:ascii="Times New Roman" w:hAnsi="Times New Roman" w:cs="Times New Roman"/>
          <w:sz w:val="24"/>
          <w:szCs w:val="24"/>
        </w:rPr>
        <w:t>During this vertical oscillation, the body move</w:t>
      </w:r>
      <w:r w:rsidR="003535F7">
        <w:rPr>
          <w:rFonts w:ascii="Times New Roman" w:hAnsi="Times New Roman" w:cs="Times New Roman"/>
          <w:sz w:val="24"/>
          <w:szCs w:val="24"/>
        </w:rPr>
        <w:t>s</w:t>
      </w:r>
      <w:r w:rsidR="005361AE">
        <w:rPr>
          <w:rFonts w:ascii="Times New Roman" w:hAnsi="Times New Roman" w:cs="Times New Roman"/>
          <w:sz w:val="24"/>
          <w:szCs w:val="24"/>
        </w:rPr>
        <w:t xml:space="preserve"> </w:t>
      </w:r>
      <w:r w:rsidR="00AA2FC9">
        <w:rPr>
          <w:rFonts w:ascii="Times New Roman" w:hAnsi="Times New Roman" w:cs="Times New Roman"/>
          <w:sz w:val="24"/>
          <w:szCs w:val="24"/>
        </w:rPr>
        <w:t xml:space="preserve">forward </w:t>
      </w:r>
      <w:r w:rsidR="005361AE">
        <w:rPr>
          <w:rFonts w:ascii="Times New Roman" w:hAnsi="Times New Roman" w:cs="Times New Roman"/>
          <w:sz w:val="24"/>
          <w:szCs w:val="24"/>
        </w:rPr>
        <w:t xml:space="preserve">compared </w:t>
      </w:r>
      <w:r w:rsidR="00AA2FC9">
        <w:rPr>
          <w:rFonts w:ascii="Times New Roman" w:hAnsi="Times New Roman" w:cs="Times New Roman"/>
          <w:sz w:val="24"/>
          <w:szCs w:val="24"/>
        </w:rPr>
        <w:t>to its original horizontal position</w:t>
      </w:r>
      <w:r w:rsidR="005361AE">
        <w:rPr>
          <w:rFonts w:ascii="Times New Roman" w:hAnsi="Times New Roman" w:cs="Times New Roman"/>
          <w:sz w:val="24"/>
          <w:szCs w:val="24"/>
        </w:rPr>
        <w:t xml:space="preserve"> </w:t>
      </w:r>
      <w:r w:rsidR="003535F7">
        <w:rPr>
          <w:rFonts w:ascii="Times New Roman" w:hAnsi="Times New Roman" w:cs="Times New Roman"/>
          <w:sz w:val="24"/>
          <w:szCs w:val="24"/>
        </w:rPr>
        <w:t>over a</w:t>
      </w:r>
      <w:r w:rsidR="005361AE">
        <w:rPr>
          <w:rFonts w:ascii="Times New Roman" w:hAnsi="Times New Roman" w:cs="Times New Roman"/>
          <w:sz w:val="24"/>
          <w:szCs w:val="24"/>
        </w:rPr>
        <w:t xml:space="preserve"> distance</w:t>
      </w:r>
      <w:r w:rsidR="003535F7">
        <w:rPr>
          <w:rFonts w:ascii="Times New Roman" w:hAnsi="Times New Roman" w:cs="Times New Roman"/>
          <w:sz w:val="24"/>
          <w:szCs w:val="24"/>
        </w:rPr>
        <w:t xml:space="preserve"> that depends on the forward component of thrust</w:t>
      </w:r>
      <w:r w:rsidR="00AA2FC9">
        <w:rPr>
          <w:rFonts w:ascii="Times New Roman" w:hAnsi="Times New Roman" w:cs="Times New Roman"/>
          <w:sz w:val="24"/>
          <w:szCs w:val="24"/>
        </w:rPr>
        <w:t xml:space="preserve"> (see supplementary material</w:t>
      </w:r>
      <w:r w:rsidR="002475D8">
        <w:rPr>
          <w:rFonts w:ascii="Times New Roman" w:hAnsi="Times New Roman" w:cs="Times New Roman"/>
          <w:sz w:val="24"/>
          <w:szCs w:val="24"/>
        </w:rPr>
        <w:t xml:space="preserve"> for more details</w:t>
      </w:r>
      <w:r w:rsidR="00AA2FC9">
        <w:rPr>
          <w:rFonts w:ascii="Times New Roman" w:hAnsi="Times New Roman" w:cs="Times New Roman"/>
          <w:sz w:val="24"/>
          <w:szCs w:val="24"/>
        </w:rPr>
        <w:t xml:space="preserve">). </w:t>
      </w:r>
      <w:r w:rsidR="005361AE">
        <w:rPr>
          <w:rFonts w:ascii="Times New Roman" w:hAnsi="Times New Roman" w:cs="Times New Roman"/>
          <w:sz w:val="24"/>
          <w:szCs w:val="24"/>
        </w:rPr>
        <w:t>Then, another sequence begin</w:t>
      </w:r>
      <w:r w:rsidR="003535F7">
        <w:rPr>
          <w:rFonts w:ascii="Times New Roman" w:hAnsi="Times New Roman" w:cs="Times New Roman"/>
          <w:sz w:val="24"/>
          <w:szCs w:val="24"/>
        </w:rPr>
        <w:t>s</w:t>
      </w:r>
      <w:r w:rsidR="005361AE">
        <w:rPr>
          <w:rFonts w:ascii="Times New Roman" w:hAnsi="Times New Roman" w:cs="Times New Roman"/>
          <w:sz w:val="24"/>
          <w:szCs w:val="24"/>
        </w:rPr>
        <w:t xml:space="preserve">. </w:t>
      </w:r>
      <w:r w:rsidR="00AA2FC9">
        <w:rPr>
          <w:rFonts w:ascii="Times New Roman" w:hAnsi="Times New Roman" w:cs="Times New Roman"/>
          <w:sz w:val="24"/>
          <w:szCs w:val="24"/>
        </w:rPr>
        <w:t>The model compute</w:t>
      </w:r>
      <w:ins w:id="323" w:author="Michel Loreau" w:date="2021-07-09T14:38:00Z">
        <w:r w:rsidR="00602BA9">
          <w:rPr>
            <w:rFonts w:ascii="Times New Roman" w:hAnsi="Times New Roman" w:cs="Times New Roman"/>
            <w:sz w:val="24"/>
            <w:szCs w:val="24"/>
          </w:rPr>
          <w:t>s</w:t>
        </w:r>
      </w:ins>
      <w:del w:id="324" w:author="Michel Loreau" w:date="2021-07-09T14:38:00Z">
        <w:r w:rsidR="00AA2FC9" w:rsidDel="00602BA9">
          <w:rPr>
            <w:rFonts w:ascii="Times New Roman" w:hAnsi="Times New Roman" w:cs="Times New Roman"/>
            <w:sz w:val="24"/>
            <w:szCs w:val="24"/>
          </w:rPr>
          <w:delText>d</w:delText>
        </w:r>
      </w:del>
      <w:r w:rsidR="00AA2FC9">
        <w:rPr>
          <w:rFonts w:ascii="Times New Roman" w:hAnsi="Times New Roman" w:cs="Times New Roman"/>
          <w:sz w:val="24"/>
          <w:szCs w:val="24"/>
        </w:rPr>
        <w:t xml:space="preserve"> the </w:t>
      </w:r>
      <w:r w:rsidR="002475D8">
        <w:rPr>
          <w:rFonts w:ascii="Times New Roman" w:hAnsi="Times New Roman" w:cs="Times New Roman"/>
          <w:sz w:val="24"/>
          <w:szCs w:val="24"/>
        </w:rPr>
        <w:t>thrust force needed to propel the body</w:t>
      </w:r>
      <w:r w:rsidR="005361AE">
        <w:rPr>
          <w:rFonts w:ascii="Times New Roman" w:hAnsi="Times New Roman" w:cs="Times New Roman"/>
          <w:sz w:val="24"/>
          <w:szCs w:val="24"/>
        </w:rPr>
        <w:t xml:space="preserve"> (</w:t>
      </w:r>
      <w:del w:id="325" w:author="Michel Loreau" w:date="2021-07-09T14:38:00Z">
        <w:r w:rsidR="005361AE" w:rsidDel="00602BA9">
          <w:rPr>
            <w:rFonts w:ascii="Times New Roman" w:hAnsi="Times New Roman" w:cs="Times New Roman"/>
            <w:sz w:val="24"/>
            <w:szCs w:val="24"/>
          </w:rPr>
          <w:delText xml:space="preserve">that </w:delText>
        </w:r>
      </w:del>
      <w:ins w:id="326" w:author="Michel Loreau" w:date="2021-07-09T14:38:00Z">
        <w:r w:rsidR="00602BA9">
          <w:rPr>
            <w:rFonts w:ascii="Times New Roman" w:hAnsi="Times New Roman" w:cs="Times New Roman"/>
            <w:sz w:val="24"/>
            <w:szCs w:val="24"/>
          </w:rPr>
          <w:t xml:space="preserve">which </w:t>
        </w:r>
      </w:ins>
      <w:r w:rsidR="005361AE">
        <w:rPr>
          <w:rFonts w:ascii="Times New Roman" w:hAnsi="Times New Roman" w:cs="Times New Roman"/>
          <w:sz w:val="24"/>
          <w:szCs w:val="24"/>
        </w:rPr>
        <w:t>is constrained by body size)</w:t>
      </w:r>
      <w:r w:rsidR="002475D8">
        <w:rPr>
          <w:rFonts w:ascii="Times New Roman" w:hAnsi="Times New Roman" w:cs="Times New Roman"/>
          <w:sz w:val="24"/>
          <w:szCs w:val="24"/>
        </w:rPr>
        <w:t>, the</w:t>
      </w:r>
      <w:r w:rsidR="005361AE">
        <w:rPr>
          <w:rFonts w:ascii="Times New Roman" w:hAnsi="Times New Roman" w:cs="Times New Roman"/>
          <w:sz w:val="24"/>
          <w:szCs w:val="24"/>
        </w:rPr>
        <w:t xml:space="preserve"> horizontal</w:t>
      </w:r>
      <w:r w:rsidR="002475D8">
        <w:rPr>
          <w:rFonts w:ascii="Times New Roman" w:hAnsi="Times New Roman" w:cs="Times New Roman"/>
          <w:sz w:val="24"/>
          <w:szCs w:val="24"/>
        </w:rPr>
        <w:t xml:space="preserve"> distance covered, the speed and the associated energetic cost</w:t>
      </w:r>
      <w:r w:rsidR="00642255">
        <w:rPr>
          <w:rFonts w:ascii="Times New Roman" w:hAnsi="Times New Roman" w:cs="Times New Roman"/>
          <w:sz w:val="24"/>
          <w:szCs w:val="24"/>
        </w:rPr>
        <w:t xml:space="preserve"> that maximize</w:t>
      </w:r>
      <w:ins w:id="327" w:author="Michel Loreau" w:date="2021-07-09T14:38:00Z">
        <w:r w:rsidR="00602BA9">
          <w:rPr>
            <w:rFonts w:ascii="Times New Roman" w:hAnsi="Times New Roman" w:cs="Times New Roman"/>
            <w:sz w:val="24"/>
            <w:szCs w:val="24"/>
          </w:rPr>
          <w:t>s</w:t>
        </w:r>
      </w:ins>
      <w:r w:rsidR="00642255">
        <w:rPr>
          <w:rFonts w:ascii="Times New Roman" w:hAnsi="Times New Roman" w:cs="Times New Roman"/>
          <w:sz w:val="24"/>
          <w:szCs w:val="24"/>
        </w:rPr>
        <w:t xml:space="preserve"> the probability to capture a prey, and the net energy gain from its consumption</w:t>
      </w:r>
      <w:r w:rsidR="002475D8">
        <w:rPr>
          <w:rFonts w:ascii="Times New Roman" w:hAnsi="Times New Roman" w:cs="Times New Roman"/>
          <w:sz w:val="24"/>
          <w:szCs w:val="24"/>
        </w:rPr>
        <w:t xml:space="preserve">. Predicted speeds fit data remarkably well </w:t>
      </w:r>
      <w:commentRangeStart w:id="328"/>
      <w:r w:rsidR="00186BD1">
        <w:rPr>
          <w:rFonts w:ascii="Times New Roman" w:hAnsi="Times New Roman" w:cs="Times New Roman"/>
          <w:sz w:val="24"/>
          <w:szCs w:val="24"/>
        </w:rPr>
        <w:t>(Fig 1)</w:t>
      </w:r>
      <w:commentRangeEnd w:id="328"/>
      <w:r w:rsidR="00186BD1">
        <w:rPr>
          <w:rStyle w:val="CommentReference"/>
        </w:rPr>
        <w:commentReference w:id="328"/>
      </w:r>
      <w:r w:rsidR="002475D8">
        <w:rPr>
          <w:rFonts w:ascii="Times New Roman" w:hAnsi="Times New Roman" w:cs="Times New Roman"/>
          <w:sz w:val="24"/>
          <w:szCs w:val="24"/>
        </w:rPr>
        <w:t xml:space="preserve">. Both predator and prey follow </w:t>
      </w:r>
      <w:r w:rsidR="002475D8">
        <w:rPr>
          <w:rFonts w:ascii="Times New Roman" w:hAnsi="Times New Roman" w:cs="Times New Roman"/>
          <w:sz w:val="24"/>
          <w:szCs w:val="24"/>
        </w:rPr>
        <w:lastRenderedPageBreak/>
        <w:t xml:space="preserve">the same </w:t>
      </w:r>
      <w:del w:id="329" w:author="Michel Loreau" w:date="2021-07-09T14:39:00Z">
        <w:r w:rsidR="002475D8" w:rsidDel="00602BA9">
          <w:rPr>
            <w:rFonts w:ascii="Times New Roman" w:hAnsi="Times New Roman" w:cs="Times New Roman"/>
            <w:sz w:val="24"/>
            <w:szCs w:val="24"/>
          </w:rPr>
          <w:delText>framework</w:delText>
        </w:r>
      </w:del>
      <w:ins w:id="330" w:author="Michel Loreau" w:date="2021-07-09T14:39:00Z">
        <w:r w:rsidR="00602BA9">
          <w:rPr>
            <w:rFonts w:ascii="Times New Roman" w:hAnsi="Times New Roman" w:cs="Times New Roman"/>
            <w:sz w:val="24"/>
            <w:szCs w:val="24"/>
          </w:rPr>
          <w:t>rules</w:t>
        </w:r>
      </w:ins>
      <w:r w:rsidR="00AB135C">
        <w:rPr>
          <w:rFonts w:ascii="Times New Roman" w:hAnsi="Times New Roman" w:cs="Times New Roman"/>
          <w:sz w:val="24"/>
          <w:szCs w:val="24"/>
        </w:rPr>
        <w:t>, with the difference that the prey only maximizes its probability to escape predation</w:t>
      </w:r>
      <w:r w:rsidR="002475D8">
        <w:rPr>
          <w:rFonts w:ascii="Times New Roman" w:hAnsi="Times New Roman" w:cs="Times New Roman"/>
          <w:sz w:val="24"/>
          <w:szCs w:val="24"/>
        </w:rPr>
        <w:t>.</w:t>
      </w:r>
    </w:p>
    <w:p w14:paraId="35F4E08B" w14:textId="67DFDBC3" w:rsidR="00B54560" w:rsidRPr="00220142" w:rsidRDefault="002475D8" w:rsidP="002475D8">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Pr="00220142">
        <w:rPr>
          <w:rFonts w:ascii="Times New Roman" w:hAnsi="Times New Roman" w:cs="Times New Roman"/>
          <w:sz w:val="24"/>
          <w:szCs w:val="24"/>
        </w:rPr>
        <w:t xml:space="preserve">redation on a given prey requires </w:t>
      </w:r>
      <w:r w:rsidR="00C10409">
        <w:rPr>
          <w:rFonts w:ascii="Times New Roman" w:hAnsi="Times New Roman" w:cs="Times New Roman"/>
          <w:sz w:val="24"/>
          <w:szCs w:val="24"/>
        </w:rPr>
        <w:t>first</w:t>
      </w:r>
      <w:r w:rsidR="00DD7D4B">
        <w:rPr>
          <w:rFonts w:ascii="Times New Roman" w:hAnsi="Times New Roman" w:cs="Times New Roman"/>
          <w:sz w:val="24"/>
          <w:szCs w:val="24"/>
        </w:rPr>
        <w:t xml:space="preserve"> </w:t>
      </w:r>
      <w:ins w:id="331" w:author="Michel Loreau" w:date="2021-07-09T14:39:00Z">
        <w:r w:rsidR="001A0E10">
          <w:rPr>
            <w:rFonts w:ascii="Times New Roman" w:hAnsi="Times New Roman" w:cs="Times New Roman"/>
            <w:sz w:val="24"/>
            <w:szCs w:val="24"/>
          </w:rPr>
          <w:t xml:space="preserve">its </w:t>
        </w:r>
      </w:ins>
      <w:r w:rsidR="00DD7D4B">
        <w:rPr>
          <w:rFonts w:ascii="Times New Roman" w:hAnsi="Times New Roman" w:cs="Times New Roman"/>
          <w:sz w:val="24"/>
          <w:szCs w:val="24"/>
        </w:rPr>
        <w:t>encounte</w:t>
      </w:r>
      <w:r w:rsidR="00C10409">
        <w:rPr>
          <w:rFonts w:ascii="Times New Roman" w:hAnsi="Times New Roman" w:cs="Times New Roman"/>
          <w:sz w:val="24"/>
          <w:szCs w:val="24"/>
        </w:rPr>
        <w:t>r</w:t>
      </w:r>
      <w:r w:rsidRPr="00220142">
        <w:rPr>
          <w:rFonts w:ascii="Times New Roman" w:hAnsi="Times New Roman" w:cs="Times New Roman"/>
          <w:sz w:val="24"/>
          <w:szCs w:val="24"/>
        </w:rPr>
        <w:t xml:space="preserve">, </w:t>
      </w:r>
      <w:r w:rsidR="00C10409">
        <w:rPr>
          <w:rFonts w:ascii="Times New Roman" w:hAnsi="Times New Roman" w:cs="Times New Roman"/>
          <w:sz w:val="24"/>
          <w:szCs w:val="24"/>
        </w:rPr>
        <w:t>followed by capture</w:t>
      </w:r>
      <w:r w:rsidRPr="00220142">
        <w:rPr>
          <w:rFonts w:ascii="Times New Roman" w:hAnsi="Times New Roman" w:cs="Times New Roman"/>
          <w:sz w:val="24"/>
          <w:szCs w:val="24"/>
        </w:rPr>
        <w:t xml:space="preserve"> and </w:t>
      </w:r>
      <w:r w:rsidR="00C10409">
        <w:rPr>
          <w:rFonts w:ascii="Times New Roman" w:hAnsi="Times New Roman" w:cs="Times New Roman"/>
          <w:sz w:val="24"/>
          <w:szCs w:val="24"/>
        </w:rPr>
        <w:t>finally</w:t>
      </w:r>
      <w:r w:rsidRPr="00220142">
        <w:rPr>
          <w:rFonts w:ascii="Times New Roman" w:hAnsi="Times New Roman" w:cs="Times New Roman"/>
          <w:sz w:val="24"/>
          <w:szCs w:val="24"/>
        </w:rPr>
        <w:t xml:space="preserve"> handling</w:t>
      </w:r>
      <w:r>
        <w:rPr>
          <w:rFonts w:ascii="Times New Roman" w:hAnsi="Times New Roman" w:cs="Times New Roman"/>
          <w:sz w:val="24"/>
          <w:szCs w:val="24"/>
        </w:rPr>
        <w:t xml:space="preserve">. </w:t>
      </w:r>
      <w:r w:rsidR="0060069C">
        <w:rPr>
          <w:rFonts w:ascii="Times New Roman" w:hAnsi="Times New Roman" w:cs="Times New Roman"/>
          <w:sz w:val="24"/>
          <w:szCs w:val="24"/>
        </w:rPr>
        <w:t>E</w:t>
      </w:r>
      <w:r>
        <w:rPr>
          <w:rFonts w:ascii="Times New Roman" w:hAnsi="Times New Roman" w:cs="Times New Roman"/>
          <w:sz w:val="24"/>
          <w:szCs w:val="24"/>
        </w:rPr>
        <w:t>ncounter rate</w:t>
      </w:r>
      <w:r w:rsidR="003E5331">
        <w:rPr>
          <w:rFonts w:ascii="Times New Roman" w:hAnsi="Times New Roman" w:cs="Times New Roman"/>
          <w:sz w:val="24"/>
          <w:szCs w:val="24"/>
        </w:rPr>
        <w:t xml:space="preserve"> </w:t>
      </w:r>
      <w:r w:rsidR="0060069C">
        <w:rPr>
          <w:rFonts w:ascii="Times New Roman" w:hAnsi="Times New Roman" w:cs="Times New Roman"/>
          <w:sz w:val="24"/>
          <w:szCs w:val="24"/>
        </w:rPr>
        <w:t xml:space="preserve">is determined by the speeds of the predator and prey calculated in the model, and then used in a formula according to </w:t>
      </w:r>
      <w:r w:rsidR="003E5331">
        <w:rPr>
          <w:rFonts w:ascii="Times New Roman" w:hAnsi="Times New Roman" w:cs="Times New Roman"/>
          <w:sz w:val="24"/>
          <w:szCs w:val="24"/>
        </w:rPr>
        <w:fldChar w:fldCharType="begin" w:fldLock="1"/>
      </w:r>
      <w:r w:rsidR="008779B4">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1988)","manualFormatting":"(Rothschild and Osborn, (1988)","plainTextFormattedCitation":"(Rothschild and Osborn, 1988)","previouslyFormattedCitation":"(Rothschild and Osborn, 1988)"},"properties":{"noteIndex":0},"schema":"https://github.com/citation-style-language/schema/raw/master/csl-citation.json"}</w:instrText>
      </w:r>
      <w:r w:rsidR="003E5331">
        <w:rPr>
          <w:rFonts w:ascii="Times New Roman" w:hAnsi="Times New Roman" w:cs="Times New Roman"/>
          <w:sz w:val="24"/>
          <w:szCs w:val="24"/>
        </w:rPr>
        <w:fldChar w:fldCharType="separate"/>
      </w:r>
      <w:r w:rsidR="003E5331" w:rsidRPr="003E5331">
        <w:rPr>
          <w:rFonts w:ascii="Times New Roman" w:hAnsi="Times New Roman" w:cs="Times New Roman"/>
          <w:noProof/>
          <w:sz w:val="24"/>
          <w:szCs w:val="24"/>
        </w:rPr>
        <w:t xml:space="preserve">(Rothschild and Osborn, </w:t>
      </w:r>
      <w:r w:rsidR="00615590">
        <w:rPr>
          <w:rFonts w:ascii="Times New Roman" w:hAnsi="Times New Roman" w:cs="Times New Roman"/>
          <w:noProof/>
          <w:sz w:val="24"/>
          <w:szCs w:val="24"/>
        </w:rPr>
        <w:t>(</w:t>
      </w:r>
      <w:r w:rsidR="003E5331" w:rsidRPr="003E5331">
        <w:rPr>
          <w:rFonts w:ascii="Times New Roman" w:hAnsi="Times New Roman" w:cs="Times New Roman"/>
          <w:noProof/>
          <w:sz w:val="24"/>
          <w:szCs w:val="24"/>
        </w:rPr>
        <w:t>1988)</w:t>
      </w:r>
      <w:r w:rsidR="003E5331">
        <w:rPr>
          <w:rFonts w:ascii="Times New Roman" w:hAnsi="Times New Roman" w:cs="Times New Roman"/>
          <w:sz w:val="24"/>
          <w:szCs w:val="24"/>
        </w:rPr>
        <w:fldChar w:fldCharType="end"/>
      </w:r>
      <w:r w:rsidR="003E5331">
        <w:rPr>
          <w:rFonts w:ascii="Times New Roman" w:hAnsi="Times New Roman" w:cs="Times New Roman"/>
          <w:sz w:val="24"/>
          <w:szCs w:val="24"/>
        </w:rPr>
        <w:t xml:space="preserve">. </w:t>
      </w:r>
      <w:ins w:id="332" w:author="Michel Loreau" w:date="2021-07-09T14:40:00Z">
        <w:r w:rsidR="001A0E10">
          <w:rPr>
            <w:rFonts w:ascii="Times New Roman" w:hAnsi="Times New Roman" w:cs="Times New Roman"/>
            <w:sz w:val="24"/>
            <w:szCs w:val="24"/>
          </w:rPr>
          <w:t>The r</w:t>
        </w:r>
      </w:ins>
      <w:del w:id="333" w:author="Michel Loreau" w:date="2021-07-09T14:40:00Z">
        <w:r w:rsidR="003E5331" w:rsidDel="001A0E10">
          <w:rPr>
            <w:rFonts w:ascii="Times New Roman" w:hAnsi="Times New Roman" w:cs="Times New Roman"/>
            <w:sz w:val="24"/>
            <w:szCs w:val="24"/>
          </w:rPr>
          <w:delText>R</w:delText>
        </w:r>
      </w:del>
      <w:r w:rsidR="003E5331">
        <w:rPr>
          <w:rFonts w:ascii="Times New Roman" w:hAnsi="Times New Roman" w:cs="Times New Roman"/>
          <w:sz w:val="24"/>
          <w:szCs w:val="24"/>
        </w:rPr>
        <w:t xml:space="preserve">elative speed between the predator and the prey </w:t>
      </w:r>
      <w:r w:rsidR="00615590">
        <w:rPr>
          <w:rFonts w:ascii="Times New Roman" w:hAnsi="Times New Roman" w:cs="Times New Roman"/>
          <w:sz w:val="24"/>
          <w:szCs w:val="24"/>
        </w:rPr>
        <w:t xml:space="preserve">calculated </w:t>
      </w:r>
      <w:r w:rsidR="003E5331">
        <w:rPr>
          <w:rFonts w:ascii="Times New Roman" w:hAnsi="Times New Roman" w:cs="Times New Roman"/>
          <w:sz w:val="24"/>
          <w:szCs w:val="24"/>
        </w:rPr>
        <w:t>at the time of capture also determines the</w:t>
      </w:r>
      <w:r>
        <w:rPr>
          <w:rFonts w:ascii="Times New Roman" w:hAnsi="Times New Roman" w:cs="Times New Roman"/>
          <w:sz w:val="24"/>
          <w:szCs w:val="24"/>
        </w:rPr>
        <w:t xml:space="preserve"> probability of capture </w:t>
      </w:r>
      <w:r w:rsidR="003E5331">
        <w:rPr>
          <w:rFonts w:ascii="Times New Roman" w:hAnsi="Times New Roman" w:cs="Times New Roman"/>
          <w:sz w:val="24"/>
          <w:szCs w:val="24"/>
        </w:rPr>
        <w:t>(</w:t>
      </w:r>
      <w:r>
        <w:rPr>
          <w:rFonts w:ascii="Times New Roman" w:hAnsi="Times New Roman" w:cs="Times New Roman"/>
          <w:sz w:val="24"/>
          <w:szCs w:val="24"/>
        </w:rPr>
        <w:t xml:space="preserve">and therefore </w:t>
      </w:r>
      <w:r w:rsidR="003E5331">
        <w:rPr>
          <w:rFonts w:ascii="Times New Roman" w:hAnsi="Times New Roman" w:cs="Times New Roman"/>
          <w:sz w:val="24"/>
          <w:szCs w:val="24"/>
        </w:rPr>
        <w:t xml:space="preserve">the total </w:t>
      </w:r>
      <w:r>
        <w:rPr>
          <w:rFonts w:ascii="Times New Roman" w:hAnsi="Times New Roman" w:cs="Times New Roman"/>
          <w:sz w:val="24"/>
          <w:szCs w:val="24"/>
        </w:rPr>
        <w:t>time for searching a prey</w:t>
      </w:r>
      <w:r w:rsidR="003E5331">
        <w:rPr>
          <w:rFonts w:ascii="Times New Roman" w:hAnsi="Times New Roman" w:cs="Times New Roman"/>
          <w:sz w:val="24"/>
          <w:szCs w:val="24"/>
        </w:rPr>
        <w:t xml:space="preserve"> that leads to a successful capture)</w:t>
      </w:r>
      <w:r>
        <w:rPr>
          <w:rFonts w:ascii="Times New Roman" w:hAnsi="Times New Roman" w:cs="Times New Roman"/>
          <w:sz w:val="24"/>
          <w:szCs w:val="24"/>
        </w:rPr>
        <w:t>, and time for capture.</w:t>
      </w:r>
      <w:r w:rsidR="00B54560" w:rsidRPr="00220142">
        <w:rPr>
          <w:rFonts w:ascii="Times New Roman" w:hAnsi="Times New Roman" w:cs="Times New Roman"/>
          <w:sz w:val="24"/>
          <w:szCs w:val="24"/>
        </w:rPr>
        <w:t xml:space="preserve"> </w:t>
      </w:r>
      <w:r>
        <w:rPr>
          <w:rFonts w:ascii="Times New Roman" w:hAnsi="Times New Roman" w:cs="Times New Roman"/>
          <w:sz w:val="24"/>
          <w:szCs w:val="24"/>
        </w:rPr>
        <w:t>Search time (</w:t>
      </w:r>
      <w:proofErr w:type="spellStart"/>
      <w:r w:rsidRPr="002475D8">
        <w:rPr>
          <w:rFonts w:ascii="Times New Roman" w:hAnsi="Times New Roman" w:cs="Times New Roman"/>
          <w:i/>
          <w:iCs/>
          <w:sz w:val="24"/>
          <w:szCs w:val="24"/>
        </w:rPr>
        <w:t>t</w:t>
      </w:r>
      <w:r w:rsidRPr="002475D8">
        <w:rPr>
          <w:rFonts w:ascii="Times New Roman" w:hAnsi="Times New Roman" w:cs="Times New Roman"/>
          <w:i/>
          <w:iCs/>
          <w:sz w:val="24"/>
          <w:szCs w:val="24"/>
          <w:vertAlign w:val="subscript"/>
        </w:rPr>
        <w:t>s</w:t>
      </w:r>
      <w:proofErr w:type="spellEnd"/>
      <w:r>
        <w:rPr>
          <w:rFonts w:ascii="Times New Roman" w:hAnsi="Times New Roman" w:cs="Times New Roman"/>
          <w:sz w:val="24"/>
          <w:szCs w:val="24"/>
        </w:rPr>
        <w:t>) represents the time needed by a predator to contact a prey that leads to a successful capture</w:t>
      </w:r>
      <w:r w:rsidR="003E5331">
        <w:rPr>
          <w:rFonts w:ascii="Times New Roman" w:hAnsi="Times New Roman" w:cs="Times New Roman"/>
          <w:sz w:val="24"/>
          <w:szCs w:val="24"/>
        </w:rPr>
        <w:t xml:space="preserve"> (e.</w:t>
      </w:r>
      <w:r w:rsidR="00DD6BB9">
        <w:rPr>
          <w:rFonts w:ascii="Times New Roman" w:hAnsi="Times New Roman" w:cs="Times New Roman"/>
          <w:sz w:val="24"/>
          <w:szCs w:val="24"/>
        </w:rPr>
        <w:t>g.</w:t>
      </w:r>
      <w:r w:rsidR="003E5331">
        <w:rPr>
          <w:rFonts w:ascii="Times New Roman" w:hAnsi="Times New Roman" w:cs="Times New Roman"/>
          <w:sz w:val="24"/>
          <w:szCs w:val="24"/>
        </w:rPr>
        <w:t xml:space="preserve">, if the </w:t>
      </w:r>
      <w:r w:rsidR="00DD6BB9">
        <w:rPr>
          <w:rFonts w:ascii="Times New Roman" w:hAnsi="Times New Roman" w:cs="Times New Roman"/>
          <w:sz w:val="24"/>
          <w:szCs w:val="24"/>
        </w:rPr>
        <w:t>capture probability is 0.5, then the predator needs to contact a prey twice on average to successfully capture it)</w:t>
      </w:r>
      <w:r>
        <w:rPr>
          <w:rFonts w:ascii="Times New Roman" w:hAnsi="Times New Roman" w:cs="Times New Roman"/>
          <w:sz w:val="24"/>
          <w:szCs w:val="24"/>
        </w:rPr>
        <w:t xml:space="preserve">. </w:t>
      </w:r>
      <w:r w:rsidR="000A16F4">
        <w:rPr>
          <w:rFonts w:ascii="Times New Roman" w:hAnsi="Times New Roman" w:cs="Times New Roman"/>
          <w:sz w:val="24"/>
          <w:szCs w:val="24"/>
        </w:rPr>
        <w:t>Capture time (</w:t>
      </w:r>
      <w:proofErr w:type="spellStart"/>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c</w:t>
      </w:r>
      <w:proofErr w:type="spellEnd"/>
      <w:r w:rsidR="000A16F4">
        <w:rPr>
          <w:rFonts w:ascii="Times New Roman" w:hAnsi="Times New Roman" w:cs="Times New Roman"/>
          <w:sz w:val="24"/>
          <w:szCs w:val="24"/>
        </w:rPr>
        <w:t>) is the time needed to move</w:t>
      </w:r>
      <w:del w:id="334" w:author="Michel Loreau" w:date="2021-07-09T14:41:00Z">
        <w:r w:rsidR="000A16F4" w:rsidDel="001A0E10">
          <w:rPr>
            <w:rFonts w:ascii="Times New Roman" w:hAnsi="Times New Roman" w:cs="Times New Roman"/>
            <w:sz w:val="24"/>
            <w:szCs w:val="24"/>
          </w:rPr>
          <w:delText>s</w:delText>
        </w:r>
      </w:del>
      <w:r w:rsidR="000A16F4">
        <w:rPr>
          <w:rFonts w:ascii="Times New Roman" w:hAnsi="Times New Roman" w:cs="Times New Roman"/>
          <w:sz w:val="24"/>
          <w:szCs w:val="24"/>
        </w:rPr>
        <w:t xml:space="preserve"> towards a prey and seize it. Last, handling time (</w:t>
      </w:r>
      <w:proofErr w:type="spellStart"/>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h</w:t>
      </w:r>
      <w:proofErr w:type="spellEnd"/>
      <w:r w:rsidR="000A16F4">
        <w:rPr>
          <w:rFonts w:ascii="Times New Roman" w:hAnsi="Times New Roman" w:cs="Times New Roman"/>
          <w:sz w:val="24"/>
          <w:szCs w:val="24"/>
        </w:rPr>
        <w:t>) is the time needed to consume</w:t>
      </w:r>
      <w:del w:id="335" w:author="Michel Loreau" w:date="2021-07-09T14:41:00Z">
        <w:r w:rsidR="000A16F4" w:rsidDel="001A0E10">
          <w:rPr>
            <w:rFonts w:ascii="Times New Roman" w:hAnsi="Times New Roman" w:cs="Times New Roman"/>
            <w:sz w:val="24"/>
            <w:szCs w:val="24"/>
          </w:rPr>
          <w:delText>,</w:delText>
        </w:r>
      </w:del>
      <w:r w:rsidR="000A16F4">
        <w:rPr>
          <w:rFonts w:ascii="Times New Roman" w:hAnsi="Times New Roman" w:cs="Times New Roman"/>
          <w:sz w:val="24"/>
          <w:szCs w:val="24"/>
        </w:rPr>
        <w:t xml:space="preserve"> and digest the prey (handling time is</w:t>
      </w:r>
      <w:r w:rsidR="00DD6BB9">
        <w:rPr>
          <w:rFonts w:ascii="Times New Roman" w:hAnsi="Times New Roman" w:cs="Times New Roman"/>
          <w:sz w:val="24"/>
          <w:szCs w:val="24"/>
        </w:rPr>
        <w:t xml:space="preserve"> the only component </w:t>
      </w:r>
      <w:r w:rsidR="001F1C72">
        <w:rPr>
          <w:rFonts w:ascii="Times New Roman" w:hAnsi="Times New Roman" w:cs="Times New Roman"/>
          <w:sz w:val="24"/>
          <w:szCs w:val="24"/>
        </w:rPr>
        <w:t xml:space="preserve">in the model </w:t>
      </w:r>
      <w:r w:rsidR="00DD6BB9">
        <w:rPr>
          <w:rFonts w:ascii="Times New Roman" w:hAnsi="Times New Roman" w:cs="Times New Roman"/>
          <w:sz w:val="24"/>
          <w:szCs w:val="24"/>
        </w:rPr>
        <w:t>of the functional response that is</w:t>
      </w:r>
      <w:r w:rsidR="000A16F4">
        <w:rPr>
          <w:rFonts w:ascii="Times New Roman" w:hAnsi="Times New Roman" w:cs="Times New Roman"/>
          <w:sz w:val="24"/>
          <w:szCs w:val="24"/>
        </w:rPr>
        <w:t xml:space="preserve"> independent of physical factors). </w:t>
      </w:r>
      <w:r w:rsidR="00B54560" w:rsidRPr="00220142">
        <w:rPr>
          <w:rFonts w:ascii="Times New Roman" w:hAnsi="Times New Roman" w:cs="Times New Roman"/>
          <w:sz w:val="24"/>
          <w:szCs w:val="24"/>
        </w:rPr>
        <w:t xml:space="preserve">The functional response </w:t>
      </w:r>
      <w:r w:rsidR="00F325FE" w:rsidRPr="00220142">
        <w:rPr>
          <w:rFonts w:ascii="Times New Roman" w:hAnsi="Times New Roman" w:cs="Times New Roman"/>
          <w:sz w:val="24"/>
          <w:szCs w:val="24"/>
        </w:rPr>
        <w:t>(</w:t>
      </w:r>
      <w:r w:rsidR="00F325FE" w:rsidRPr="00220142">
        <w:rPr>
          <w:rFonts w:ascii="Times New Roman" w:hAnsi="Times New Roman" w:cs="Times New Roman"/>
          <w:i/>
          <w:iCs/>
          <w:sz w:val="24"/>
          <w:szCs w:val="24"/>
        </w:rPr>
        <w:t>f(N)</w:t>
      </w:r>
      <w:r w:rsidR="00F325FE" w:rsidRPr="00220142">
        <w:rPr>
          <w:rFonts w:ascii="Times New Roman" w:hAnsi="Times New Roman" w:cs="Times New Roman"/>
          <w:sz w:val="24"/>
          <w:szCs w:val="24"/>
        </w:rPr>
        <w:t xml:space="preserve">) </w:t>
      </w:r>
      <w:r w:rsidR="00B54560" w:rsidRPr="00220142">
        <w:rPr>
          <w:rFonts w:ascii="Times New Roman" w:hAnsi="Times New Roman" w:cs="Times New Roman"/>
          <w:sz w:val="24"/>
          <w:szCs w:val="24"/>
        </w:rPr>
        <w:t>is defined as the inverse of the time needed for searching, capturing and handling one unit of prey</w:t>
      </w:r>
      <w:r w:rsidR="00DF63E6">
        <w:rPr>
          <w:rFonts w:ascii="Times New Roman" w:hAnsi="Times New Roman" w:cs="Times New Roman"/>
          <w:sz w:val="24"/>
          <w:szCs w:val="24"/>
        </w:rPr>
        <w:t xml:space="preserve"> of abundance </w:t>
      </w:r>
      <w:r w:rsidR="00DF63E6" w:rsidRPr="00DF63E6">
        <w:rPr>
          <w:rFonts w:ascii="Times New Roman" w:hAnsi="Times New Roman" w:cs="Times New Roman"/>
          <w:i/>
          <w:iCs/>
          <w:sz w:val="24"/>
          <w:szCs w:val="24"/>
        </w:rPr>
        <w:t>N</w:t>
      </w:r>
      <w:r w:rsidR="00B54560" w:rsidRPr="00220142">
        <w:rPr>
          <w:rFonts w:ascii="Times New Roman" w:hAnsi="Times New Roman" w:cs="Times New Roman"/>
          <w:sz w:val="24"/>
          <w:szCs w:val="24"/>
        </w:rPr>
        <w:t xml:space="preserve">. </w:t>
      </w:r>
      <w:r w:rsidR="002763AB">
        <w:rPr>
          <w:rFonts w:ascii="Times New Roman" w:hAnsi="Times New Roman" w:cs="Times New Roman"/>
          <w:sz w:val="24"/>
          <w:szCs w:val="24"/>
        </w:rPr>
        <w:t xml:space="preserve">The function may be written as follows </w:t>
      </w:r>
      <w:r w:rsidR="00F325FE" w:rsidRPr="00220142">
        <w:rPr>
          <w:rFonts w:ascii="Times New Roman" w:hAnsi="Times New Roman" w:cs="Times New Roman"/>
          <w:sz w:val="24"/>
          <w:szCs w:val="24"/>
        </w:rPr>
        <w:t>(see supplementary material)</w:t>
      </w:r>
      <w:r w:rsidR="00B54560" w:rsidRPr="00220142">
        <w:rPr>
          <w:rFonts w:ascii="Times New Roman" w:hAnsi="Times New Roman" w:cs="Times New Roman"/>
          <w:sz w:val="24"/>
          <w:szCs w:val="24"/>
        </w:rPr>
        <w:t xml:space="preserve"> </w:t>
      </w:r>
    </w:p>
    <w:p w14:paraId="1E225565" w14:textId="2FB49394" w:rsidR="00B54560" w:rsidRPr="00220142"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7109024E" w:rsidR="00F325FE" w:rsidRPr="00220142" w:rsidRDefault="00F325FE" w:rsidP="00B54560">
      <w:pPr>
        <w:spacing w:line="480" w:lineRule="auto"/>
        <w:rPr>
          <w:rFonts w:ascii="Times New Roman" w:hAnsi="Times New Roman" w:cs="Times New Roman"/>
          <w:sz w:val="24"/>
          <w:szCs w:val="24"/>
        </w:rPr>
      </w:pPr>
      <w:r w:rsidRPr="00220142">
        <w:rPr>
          <w:rFonts w:ascii="Times New Roman" w:hAnsi="Times New Roman" w:cs="Times New Roman"/>
          <w:i/>
          <w:iCs/>
          <w:sz w:val="24"/>
          <w:szCs w:val="24"/>
        </w:rPr>
        <w:t>βP</w:t>
      </w:r>
      <w:r w:rsidRPr="00220142">
        <w:rPr>
          <w:rFonts w:ascii="Times New Roman" w:hAnsi="Times New Roman" w:cs="Times New Roman"/>
          <w:i/>
          <w:iCs/>
          <w:sz w:val="24"/>
          <w:szCs w:val="24"/>
          <w:vertAlign w:val="subscript"/>
        </w:rPr>
        <w:t>c</w:t>
      </w:r>
      <w:r w:rsidRPr="00220142">
        <w:rPr>
          <w:rFonts w:ascii="Times New Roman" w:hAnsi="Times New Roman" w:cs="Times New Roman"/>
          <w:sz w:val="24"/>
          <w:szCs w:val="24"/>
        </w:rPr>
        <w:t xml:space="preserve"> represents </w:t>
      </w:r>
      <w:ins w:id="336" w:author="Michel Loreau" w:date="2021-07-09T14:41:00Z">
        <w:r w:rsidR="001A0E10">
          <w:rPr>
            <w:rFonts w:ascii="Times New Roman" w:hAnsi="Times New Roman" w:cs="Times New Roman"/>
            <w:sz w:val="24"/>
            <w:szCs w:val="24"/>
          </w:rPr>
          <w:t xml:space="preserve">the </w:t>
        </w:r>
      </w:ins>
      <w:r w:rsidRPr="00220142">
        <w:rPr>
          <w:rFonts w:ascii="Times New Roman" w:hAnsi="Times New Roman" w:cs="Times New Roman"/>
          <w:sz w:val="24"/>
          <w:szCs w:val="24"/>
        </w:rPr>
        <w:t>attack rate</w:t>
      </w:r>
      <w:r w:rsidR="002763AB">
        <w:rPr>
          <w:rFonts w:ascii="Times New Roman" w:hAnsi="Times New Roman" w:cs="Times New Roman"/>
          <w:sz w:val="24"/>
          <w:szCs w:val="24"/>
        </w:rPr>
        <w:t xml:space="preserve">, where </w:t>
      </w:r>
      <w:r w:rsidR="002763AB" w:rsidRPr="002763AB">
        <w:rPr>
          <w:rFonts w:ascii="Times New Roman" w:hAnsi="Times New Roman" w:cs="Times New Roman"/>
          <w:i/>
          <w:iCs/>
          <w:sz w:val="24"/>
          <w:szCs w:val="24"/>
        </w:rPr>
        <w:t>β</w:t>
      </w:r>
      <w:r w:rsidR="002763AB">
        <w:rPr>
          <w:rFonts w:ascii="Times New Roman" w:hAnsi="Times New Roman" w:cs="Times New Roman"/>
          <w:sz w:val="24"/>
          <w:szCs w:val="24"/>
        </w:rPr>
        <w:t xml:space="preserve"> is </w:t>
      </w:r>
      <w:ins w:id="337" w:author="Michel Loreau" w:date="2021-07-09T14:41:00Z">
        <w:r w:rsidR="001A0E10">
          <w:rPr>
            <w:rFonts w:ascii="Times New Roman" w:hAnsi="Times New Roman" w:cs="Times New Roman"/>
            <w:sz w:val="24"/>
            <w:szCs w:val="24"/>
          </w:rPr>
          <w:t xml:space="preserve">the </w:t>
        </w:r>
      </w:ins>
      <w:r w:rsidR="002763AB">
        <w:rPr>
          <w:rFonts w:ascii="Times New Roman" w:hAnsi="Times New Roman" w:cs="Times New Roman"/>
          <w:sz w:val="24"/>
          <w:szCs w:val="24"/>
        </w:rPr>
        <w:t xml:space="preserve">encounter rate (constrained </w:t>
      </w:r>
      <w:r w:rsidR="00DD6BB9">
        <w:rPr>
          <w:rFonts w:ascii="Times New Roman" w:hAnsi="Times New Roman" w:cs="Times New Roman"/>
          <w:sz w:val="24"/>
          <w:szCs w:val="24"/>
        </w:rPr>
        <w:t xml:space="preserve">by </w:t>
      </w:r>
      <w:del w:id="338" w:author="Michel Loreau" w:date="2021-07-09T14:41:00Z">
        <w:r w:rsidR="009A3B52" w:rsidDel="001A0E10">
          <w:rPr>
            <w:rFonts w:ascii="Times New Roman" w:hAnsi="Times New Roman" w:cs="Times New Roman"/>
            <w:sz w:val="24"/>
            <w:szCs w:val="24"/>
          </w:rPr>
          <w:delText xml:space="preserve">the </w:delText>
        </w:r>
      </w:del>
      <w:r w:rsidR="009A3B52">
        <w:rPr>
          <w:rFonts w:ascii="Times New Roman" w:hAnsi="Times New Roman" w:cs="Times New Roman"/>
          <w:sz w:val="24"/>
          <w:szCs w:val="24"/>
        </w:rPr>
        <w:t>predator and prey</w:t>
      </w:r>
      <w:r w:rsidR="00DD6BB9">
        <w:rPr>
          <w:rFonts w:ascii="Times New Roman" w:hAnsi="Times New Roman" w:cs="Times New Roman"/>
          <w:sz w:val="24"/>
          <w:szCs w:val="24"/>
        </w:rPr>
        <w:t xml:space="preserve"> speed</w:t>
      </w:r>
      <w:r w:rsidR="009A3B52">
        <w:rPr>
          <w:rFonts w:ascii="Times New Roman" w:hAnsi="Times New Roman" w:cs="Times New Roman"/>
          <w:sz w:val="24"/>
          <w:szCs w:val="24"/>
        </w:rPr>
        <w:t>s</w:t>
      </w:r>
      <w:r w:rsidR="002763AB">
        <w:rPr>
          <w:rFonts w:ascii="Times New Roman" w:hAnsi="Times New Roman" w:cs="Times New Roman"/>
          <w:sz w:val="24"/>
          <w:szCs w:val="24"/>
        </w:rPr>
        <w:t xml:space="preserve">), and </w:t>
      </w:r>
      <w:r w:rsidR="002763AB" w:rsidRPr="002763AB">
        <w:rPr>
          <w:rFonts w:ascii="Times New Roman" w:hAnsi="Times New Roman" w:cs="Times New Roman"/>
          <w:i/>
          <w:iCs/>
          <w:sz w:val="24"/>
          <w:szCs w:val="24"/>
        </w:rPr>
        <w:t>P</w:t>
      </w:r>
      <w:r w:rsidR="002763AB" w:rsidRPr="002763AB">
        <w:rPr>
          <w:rFonts w:ascii="Times New Roman" w:hAnsi="Times New Roman" w:cs="Times New Roman"/>
          <w:i/>
          <w:iCs/>
          <w:sz w:val="24"/>
          <w:szCs w:val="24"/>
          <w:vertAlign w:val="subscript"/>
        </w:rPr>
        <w:t>c</w:t>
      </w:r>
      <w:r w:rsidR="002763AB">
        <w:rPr>
          <w:rFonts w:ascii="Times New Roman" w:hAnsi="Times New Roman" w:cs="Times New Roman"/>
          <w:sz w:val="24"/>
          <w:szCs w:val="24"/>
        </w:rPr>
        <w:t xml:space="preserve"> is </w:t>
      </w:r>
      <w:ins w:id="339" w:author="Michel Loreau" w:date="2021-07-09T14:41:00Z">
        <w:r w:rsidR="001A0E10">
          <w:rPr>
            <w:rFonts w:ascii="Times New Roman" w:hAnsi="Times New Roman" w:cs="Times New Roman"/>
            <w:sz w:val="24"/>
            <w:szCs w:val="24"/>
          </w:rPr>
          <w:t xml:space="preserve">the </w:t>
        </w:r>
      </w:ins>
      <w:r w:rsidR="002763AB">
        <w:rPr>
          <w:rFonts w:ascii="Times New Roman" w:hAnsi="Times New Roman" w:cs="Times New Roman"/>
          <w:sz w:val="24"/>
          <w:szCs w:val="24"/>
        </w:rPr>
        <w:t xml:space="preserve">capture probability. Capture </w:t>
      </w:r>
      <w:r w:rsidR="00DF63E6">
        <w:rPr>
          <w:rFonts w:ascii="Times New Roman" w:hAnsi="Times New Roman" w:cs="Times New Roman"/>
          <w:sz w:val="24"/>
          <w:szCs w:val="24"/>
        </w:rPr>
        <w:t xml:space="preserve">time </w:t>
      </w:r>
      <w:r w:rsidR="002763AB">
        <w:rPr>
          <w:rFonts w:ascii="Times New Roman" w:hAnsi="Times New Roman" w:cs="Times New Roman"/>
          <w:sz w:val="24"/>
          <w:szCs w:val="24"/>
        </w:rPr>
        <w:t>and h</w:t>
      </w:r>
      <w:r w:rsidRPr="00220142">
        <w:rPr>
          <w:rFonts w:ascii="Times New Roman" w:hAnsi="Times New Roman" w:cs="Times New Roman"/>
          <w:sz w:val="24"/>
          <w:szCs w:val="24"/>
        </w:rPr>
        <w:t>andling time are taken into account instead of handling time only.</w:t>
      </w:r>
      <w:r w:rsidR="00DF63E6">
        <w:rPr>
          <w:rFonts w:ascii="Times New Roman" w:hAnsi="Times New Roman" w:cs="Times New Roman"/>
          <w:sz w:val="24"/>
          <w:szCs w:val="24"/>
        </w:rPr>
        <w:t xml:space="preserve"> </w:t>
      </w:r>
      <w:r w:rsidR="00DF63E6" w:rsidRPr="00220142">
        <w:rPr>
          <w:rFonts w:ascii="Times New Roman" w:hAnsi="Times New Roman" w:cs="Times New Roman"/>
          <w:sz w:val="24"/>
          <w:szCs w:val="24"/>
        </w:rPr>
        <w:t xml:space="preserve">Under this form, one can recognize a </w:t>
      </w:r>
      <w:commentRangeStart w:id="340"/>
      <w:r w:rsidR="00DF63E6" w:rsidRPr="00220142">
        <w:rPr>
          <w:rFonts w:ascii="Times New Roman" w:hAnsi="Times New Roman" w:cs="Times New Roman"/>
          <w:sz w:val="24"/>
          <w:szCs w:val="24"/>
        </w:rPr>
        <w:t xml:space="preserve">modified version of </w:t>
      </w:r>
      <w:proofErr w:type="spellStart"/>
      <w:r w:rsidR="00DF63E6" w:rsidRPr="00220142">
        <w:rPr>
          <w:rFonts w:ascii="Times New Roman" w:hAnsi="Times New Roman" w:cs="Times New Roman"/>
          <w:sz w:val="24"/>
          <w:szCs w:val="24"/>
        </w:rPr>
        <w:t>Holling's</w:t>
      </w:r>
      <w:proofErr w:type="spellEnd"/>
      <w:r w:rsidR="00DF63E6" w:rsidRPr="00220142">
        <w:rPr>
          <w:rFonts w:ascii="Times New Roman" w:hAnsi="Times New Roman" w:cs="Times New Roman"/>
          <w:sz w:val="24"/>
          <w:szCs w:val="24"/>
        </w:rPr>
        <w:t xml:space="preserve"> disk equation </w:t>
      </w:r>
      <w:r w:rsidR="00DF63E6" w:rsidRPr="00220142">
        <w:rPr>
          <w:rFonts w:ascii="Times New Roman" w:hAnsi="Times New Roman" w:cs="Times New Roman"/>
          <w:sz w:val="24"/>
          <w:szCs w:val="24"/>
        </w:rPr>
        <w:fldChar w:fldCharType="begin" w:fldLock="1"/>
      </w:r>
      <w:r w:rsidR="00DF63E6"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220142">
        <w:rPr>
          <w:rFonts w:ascii="Times New Roman" w:hAnsi="Times New Roman" w:cs="Times New Roman"/>
          <w:sz w:val="24"/>
          <w:szCs w:val="24"/>
        </w:rPr>
        <w:fldChar w:fldCharType="separate"/>
      </w:r>
      <w:r w:rsidR="00DF63E6" w:rsidRPr="00220142">
        <w:rPr>
          <w:rFonts w:ascii="Times New Roman" w:hAnsi="Times New Roman" w:cs="Times New Roman"/>
          <w:noProof/>
          <w:sz w:val="24"/>
          <w:szCs w:val="24"/>
        </w:rPr>
        <w:t>(1961)</w:t>
      </w:r>
      <w:r w:rsidR="00DF63E6" w:rsidRPr="00220142">
        <w:rPr>
          <w:rFonts w:ascii="Times New Roman" w:hAnsi="Times New Roman" w:cs="Times New Roman"/>
          <w:sz w:val="24"/>
          <w:szCs w:val="24"/>
        </w:rPr>
        <w:fldChar w:fldCharType="end"/>
      </w:r>
      <w:r w:rsidR="00DF63E6">
        <w:rPr>
          <w:rFonts w:ascii="Times New Roman" w:hAnsi="Times New Roman" w:cs="Times New Roman"/>
          <w:sz w:val="24"/>
          <w:szCs w:val="24"/>
        </w:rPr>
        <w:t>.</w:t>
      </w:r>
      <w:commentRangeEnd w:id="340"/>
      <w:r w:rsidR="005474E0">
        <w:rPr>
          <w:rStyle w:val="CommentReference"/>
        </w:rPr>
        <w:commentReference w:id="340"/>
      </w:r>
    </w:p>
    <w:p w14:paraId="369893F5" w14:textId="0BE62205" w:rsidR="00B54560" w:rsidRPr="00220142" w:rsidRDefault="00F325FE" w:rsidP="00F325FE">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Given the assumptions made on the encounter rate (see </w:t>
      </w:r>
      <w:r w:rsidR="00E83351">
        <w:rPr>
          <w:rFonts w:ascii="Times New Roman" w:hAnsi="Times New Roman" w:cs="Times New Roman"/>
          <w:sz w:val="24"/>
          <w:szCs w:val="24"/>
        </w:rPr>
        <w:t>S</w:t>
      </w:r>
      <w:r w:rsidRPr="00220142">
        <w:rPr>
          <w:rFonts w:ascii="Times New Roman" w:hAnsi="Times New Roman" w:cs="Times New Roman"/>
          <w:sz w:val="24"/>
          <w:szCs w:val="24"/>
        </w:rPr>
        <w:t xml:space="preserve">upplementary </w:t>
      </w:r>
      <w:r w:rsidR="00E83351">
        <w:rPr>
          <w:rFonts w:ascii="Times New Roman" w:hAnsi="Times New Roman" w:cs="Times New Roman"/>
          <w:sz w:val="24"/>
          <w:szCs w:val="24"/>
        </w:rPr>
        <w:t>M</w:t>
      </w:r>
      <w:r w:rsidRPr="00220142">
        <w:rPr>
          <w:rFonts w:ascii="Times New Roman" w:hAnsi="Times New Roman" w:cs="Times New Roman"/>
          <w:sz w:val="24"/>
          <w:szCs w:val="24"/>
        </w:rPr>
        <w:t xml:space="preserve">aterial), </w:t>
      </w:r>
      <w:r w:rsidR="00DF63E6">
        <w:rPr>
          <w:rFonts w:ascii="Times New Roman" w:hAnsi="Times New Roman" w:cs="Times New Roman"/>
          <w:sz w:val="24"/>
          <w:szCs w:val="24"/>
        </w:rPr>
        <w:t>the functional response behaves as</w:t>
      </w:r>
      <w:r w:rsidRPr="00220142">
        <w:rPr>
          <w:rFonts w:ascii="Times New Roman" w:hAnsi="Times New Roman" w:cs="Times New Roman"/>
          <w:sz w:val="24"/>
          <w:szCs w:val="24"/>
        </w:rPr>
        <w:t xml:space="preserve"> a type</w:t>
      </w:r>
      <w:r w:rsidR="00DF63E6">
        <w:rPr>
          <w:rFonts w:ascii="Times New Roman" w:hAnsi="Times New Roman" w:cs="Times New Roman"/>
          <w:sz w:val="24"/>
          <w:szCs w:val="24"/>
        </w:rPr>
        <w:t>-</w:t>
      </w:r>
      <w:r w:rsidRPr="00220142">
        <w:rPr>
          <w:rFonts w:ascii="Times New Roman" w:hAnsi="Times New Roman" w:cs="Times New Roman"/>
          <w:sz w:val="24"/>
          <w:szCs w:val="24"/>
        </w:rPr>
        <w:t>II</w:t>
      </w:r>
      <w:r w:rsidR="00DF63E6">
        <w:rPr>
          <w:rFonts w:ascii="Times New Roman" w:hAnsi="Times New Roman" w:cs="Times New Roman"/>
          <w:sz w:val="24"/>
          <w:szCs w:val="24"/>
        </w:rPr>
        <w:t xml:space="preserve"> </w:t>
      </w:r>
      <w:del w:id="342" w:author="Michel Loreau" w:date="2021-07-09T14:42:00Z">
        <w:r w:rsidR="00DF63E6" w:rsidDel="00753378">
          <w:rPr>
            <w:rFonts w:ascii="Times New Roman" w:hAnsi="Times New Roman" w:cs="Times New Roman"/>
            <w:sz w:val="24"/>
            <w:szCs w:val="24"/>
          </w:rPr>
          <w:delText>one</w:delText>
        </w:r>
      </w:del>
      <w:ins w:id="343" w:author="Michel Loreau" w:date="2021-07-09T14:42:00Z">
        <w:r w:rsidR="00753378">
          <w:rPr>
            <w:rFonts w:ascii="Times New Roman" w:hAnsi="Times New Roman" w:cs="Times New Roman"/>
            <w:sz w:val="24"/>
            <w:szCs w:val="24"/>
          </w:rPr>
          <w:t>response</w:t>
        </w:r>
      </w:ins>
      <w:r w:rsidRPr="00220142">
        <w:rPr>
          <w:rFonts w:ascii="Times New Roman" w:hAnsi="Times New Roman" w:cs="Times New Roman"/>
          <w:sz w:val="24"/>
          <w:szCs w:val="24"/>
        </w:rPr>
        <w:t xml:space="preserve">. All parameter values change according to </w:t>
      </w:r>
      <w:r w:rsidRPr="00220142">
        <w:rPr>
          <w:rFonts w:ascii="Times New Roman" w:hAnsi="Times New Roman" w:cs="Times New Roman"/>
          <w:sz w:val="24"/>
          <w:szCs w:val="24"/>
        </w:rPr>
        <w:lastRenderedPageBreak/>
        <w:t>both predator and prey sizes, while attack rate</w:t>
      </w:r>
      <w:r w:rsidR="00DD6BB9">
        <w:rPr>
          <w:rFonts w:ascii="Times New Roman" w:hAnsi="Times New Roman" w:cs="Times New Roman"/>
          <w:sz w:val="24"/>
          <w:szCs w:val="24"/>
        </w:rPr>
        <w:t>, capture probability</w:t>
      </w:r>
      <w:r w:rsidRPr="00220142">
        <w:rPr>
          <w:rFonts w:ascii="Times New Roman" w:hAnsi="Times New Roman" w:cs="Times New Roman"/>
          <w:sz w:val="24"/>
          <w:szCs w:val="24"/>
        </w:rPr>
        <w:t xml:space="preserve"> and capture time also vary with mechanical features of the medium. </w:t>
      </w:r>
    </w:p>
    <w:p w14:paraId="17109630" w14:textId="4CF9F4E9" w:rsidR="003F58EA" w:rsidRPr="00220142" w:rsidRDefault="003F58EA" w:rsidP="004A3C9A">
      <w:pPr>
        <w:pStyle w:val="Heading2"/>
        <w:spacing w:line="480" w:lineRule="auto"/>
        <w:rPr>
          <w:rFonts w:ascii="Times New Roman" w:hAnsi="Times New Roman" w:cs="Times New Roman"/>
          <w:b/>
          <w:bCs/>
          <w:color w:val="auto"/>
          <w:sz w:val="24"/>
          <w:szCs w:val="24"/>
        </w:rPr>
      </w:pPr>
      <w:commentRangeStart w:id="344"/>
      <w:commentRangeStart w:id="345"/>
      <w:r w:rsidRPr="00220142">
        <w:rPr>
          <w:rFonts w:ascii="Times New Roman" w:hAnsi="Times New Roman" w:cs="Times New Roman"/>
          <w:b/>
          <w:bCs/>
          <w:color w:val="auto"/>
          <w:sz w:val="24"/>
          <w:szCs w:val="24"/>
        </w:rPr>
        <w:t>Validation of the model</w:t>
      </w:r>
      <w:commentRangeEnd w:id="344"/>
      <w:r w:rsidR="005E7C02">
        <w:rPr>
          <w:rStyle w:val="CommentReference"/>
          <w:rFonts w:asciiTheme="minorHAnsi" w:eastAsiaTheme="minorHAnsi" w:hAnsiTheme="minorHAnsi" w:cstheme="minorBidi"/>
          <w:color w:val="auto"/>
        </w:rPr>
        <w:commentReference w:id="344"/>
      </w:r>
      <w:commentRangeEnd w:id="345"/>
      <w:r w:rsidR="00E25F12">
        <w:rPr>
          <w:rStyle w:val="CommentReference"/>
          <w:rFonts w:asciiTheme="minorHAnsi" w:eastAsiaTheme="minorHAnsi" w:hAnsiTheme="minorHAnsi" w:cstheme="minorBidi"/>
          <w:color w:val="auto"/>
        </w:rPr>
        <w:commentReference w:id="345"/>
      </w:r>
    </w:p>
    <w:p w14:paraId="52ADD8D2" w14:textId="4982BE22" w:rsidR="004A3C9A" w:rsidRPr="00220142" w:rsidRDefault="004A3C9A"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Data were collected in order to test predictions from the model. </w:t>
      </w:r>
      <w:commentRangeStart w:id="346"/>
      <w:r w:rsidRPr="00220142">
        <w:rPr>
          <w:rFonts w:ascii="Times New Roman" w:hAnsi="Times New Roman" w:cs="Times New Roman"/>
          <w:sz w:val="24"/>
          <w:szCs w:val="24"/>
        </w:rPr>
        <w:t>Most data come</w:t>
      </w:r>
      <w:del w:id="347" w:author="Michel Loreau" w:date="2021-07-09T14:43:00Z">
        <w:r w:rsidRPr="00220142" w:rsidDel="00A2213E">
          <w:rPr>
            <w:rFonts w:ascii="Times New Roman" w:hAnsi="Times New Roman" w:cs="Times New Roman"/>
            <w:sz w:val="24"/>
            <w:szCs w:val="24"/>
          </w:rPr>
          <w:delText>s</w:delText>
        </w:r>
      </w:del>
      <w:r w:rsidRPr="00220142">
        <w:rPr>
          <w:rFonts w:ascii="Times New Roman" w:hAnsi="Times New Roman" w:cs="Times New Roman"/>
          <w:sz w:val="24"/>
          <w:szCs w:val="24"/>
        </w:rPr>
        <w:t xml:space="preserve"> from meta-analysis</w:t>
      </w:r>
      <w:commentRangeEnd w:id="346"/>
      <w:r w:rsidR="00A2213E">
        <w:rPr>
          <w:rStyle w:val="CommentReference"/>
        </w:rPr>
        <w:commentReference w:id="346"/>
      </w:r>
      <w:r w:rsidRPr="00220142">
        <w:rPr>
          <w:rFonts w:ascii="Times New Roman" w:hAnsi="Times New Roman" w:cs="Times New Roman"/>
          <w:sz w:val="24"/>
          <w:szCs w:val="24"/>
        </w:rPr>
        <w:t xml:space="preserve">⁠. </w:t>
      </w:r>
      <w:r w:rsidR="0065452F" w:rsidRPr="00220142">
        <w:rPr>
          <w:rFonts w:ascii="Times New Roman" w:hAnsi="Times New Roman" w:cs="Times New Roman"/>
          <w:sz w:val="24"/>
          <w:szCs w:val="24"/>
        </w:rPr>
        <w:t>To be pertinent, d</w:t>
      </w:r>
      <w:r w:rsidRPr="00220142">
        <w:rPr>
          <w:rFonts w:ascii="Times New Roman" w:hAnsi="Times New Roman" w:cs="Times New Roman"/>
          <w:sz w:val="24"/>
          <w:szCs w:val="24"/>
        </w:rPr>
        <w:t>ata ha</w:t>
      </w:r>
      <w:ins w:id="348" w:author="Michel Loreau" w:date="2021-07-09T14:44:00Z">
        <w:r w:rsidR="00A2213E">
          <w:rPr>
            <w:rFonts w:ascii="Times New Roman" w:hAnsi="Times New Roman" w:cs="Times New Roman"/>
            <w:sz w:val="24"/>
            <w:szCs w:val="24"/>
          </w:rPr>
          <w:t>ve</w:t>
        </w:r>
      </w:ins>
      <w:del w:id="349" w:author="Michel Loreau" w:date="2021-07-09T14:44:00Z">
        <w:r w:rsidRPr="00220142" w:rsidDel="00A2213E">
          <w:rPr>
            <w:rFonts w:ascii="Times New Roman" w:hAnsi="Times New Roman" w:cs="Times New Roman"/>
            <w:sz w:val="24"/>
            <w:szCs w:val="24"/>
          </w:rPr>
          <w:delText>s</w:delText>
        </w:r>
      </w:del>
      <w:r w:rsidRPr="00220142">
        <w:rPr>
          <w:rFonts w:ascii="Times New Roman" w:hAnsi="Times New Roman" w:cs="Times New Roman"/>
          <w:sz w:val="24"/>
          <w:szCs w:val="24"/>
        </w:rPr>
        <w:t xml:space="preserve"> to mention predator and prey sizes explicitly. Most data </w:t>
      </w:r>
      <w:del w:id="350" w:author="Michel Loreau" w:date="2021-07-09T14:44:00Z">
        <w:r w:rsidRPr="00220142" w:rsidDel="00A2213E">
          <w:rPr>
            <w:rFonts w:ascii="Times New Roman" w:hAnsi="Times New Roman" w:cs="Times New Roman"/>
            <w:sz w:val="24"/>
            <w:szCs w:val="24"/>
          </w:rPr>
          <w:delText xml:space="preserve">is </w:delText>
        </w:r>
      </w:del>
      <w:ins w:id="351" w:author="Michel Loreau" w:date="2021-07-09T14:44:00Z">
        <w:r w:rsidR="00A2213E">
          <w:rPr>
            <w:rFonts w:ascii="Times New Roman" w:hAnsi="Times New Roman" w:cs="Times New Roman"/>
            <w:sz w:val="24"/>
            <w:szCs w:val="24"/>
          </w:rPr>
          <w:t>are</w:t>
        </w:r>
        <w:r w:rsidR="00A2213E" w:rsidRPr="00220142">
          <w:rPr>
            <w:rFonts w:ascii="Times New Roman" w:hAnsi="Times New Roman" w:cs="Times New Roman"/>
            <w:sz w:val="24"/>
            <w:szCs w:val="24"/>
          </w:rPr>
          <w:t xml:space="preserve"> </w:t>
        </w:r>
      </w:ins>
      <w:r w:rsidRPr="00220142">
        <w:rPr>
          <w:rFonts w:ascii="Times New Roman" w:hAnsi="Times New Roman" w:cs="Times New Roman"/>
          <w:sz w:val="24"/>
          <w:szCs w:val="24"/>
        </w:rPr>
        <w:t>individual-based, which means that two individuals from the same species</w:t>
      </w:r>
      <w:del w:id="352" w:author="Michel Loreau" w:date="2021-07-09T14:44:00Z">
        <w:r w:rsidRPr="00220142" w:rsidDel="00A2213E">
          <w:rPr>
            <w:rFonts w:ascii="Times New Roman" w:hAnsi="Times New Roman" w:cs="Times New Roman"/>
            <w:sz w:val="24"/>
            <w:szCs w:val="24"/>
          </w:rPr>
          <w:delText>,</w:delText>
        </w:r>
      </w:del>
      <w:r w:rsidRPr="00220142">
        <w:rPr>
          <w:rFonts w:ascii="Times New Roman" w:hAnsi="Times New Roman" w:cs="Times New Roman"/>
          <w:sz w:val="24"/>
          <w:szCs w:val="24"/>
        </w:rPr>
        <w:t xml:space="preserve"> but with different sizes </w:t>
      </w:r>
      <w:r w:rsidR="00F058B9">
        <w:rPr>
          <w:rFonts w:ascii="Times New Roman" w:hAnsi="Times New Roman" w:cs="Times New Roman"/>
          <w:sz w:val="24"/>
          <w:szCs w:val="24"/>
        </w:rPr>
        <w:t>are</w:t>
      </w:r>
      <w:r w:rsidRPr="00220142">
        <w:rPr>
          <w:rFonts w:ascii="Times New Roman" w:hAnsi="Times New Roman" w:cs="Times New Roman"/>
          <w:sz w:val="24"/>
          <w:szCs w:val="24"/>
        </w:rPr>
        <w:t xml:space="preserve"> treated separately.</w:t>
      </w:r>
    </w:p>
    <w:p w14:paraId="2FF34470" w14:textId="45B7519E" w:rsidR="004174F1" w:rsidRPr="00220142" w:rsidRDefault="003F58EA" w:rsidP="004A3C9A">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Attack rate</w:t>
      </w:r>
      <w:r w:rsidR="00E52791">
        <w:rPr>
          <w:rFonts w:ascii="Times New Roman" w:hAnsi="Times New Roman" w:cs="Times New Roman"/>
          <w:sz w:val="24"/>
          <w:szCs w:val="24"/>
        </w:rPr>
        <w:t xml:space="preserve">, capture probability </w:t>
      </w:r>
      <w:r w:rsidR="004A3C9A" w:rsidRPr="00220142">
        <w:rPr>
          <w:rFonts w:ascii="Times New Roman" w:hAnsi="Times New Roman" w:cs="Times New Roman"/>
          <w:sz w:val="24"/>
          <w:szCs w:val="24"/>
        </w:rPr>
        <w:t xml:space="preserve">and </w:t>
      </w:r>
      <w:commentRangeStart w:id="353"/>
      <w:r w:rsidR="004A3C9A" w:rsidRPr="00220142">
        <w:rPr>
          <w:rFonts w:ascii="Times New Roman" w:hAnsi="Times New Roman" w:cs="Times New Roman"/>
          <w:sz w:val="24"/>
          <w:szCs w:val="24"/>
        </w:rPr>
        <w:t xml:space="preserve">handling time </w:t>
      </w:r>
      <w:commentRangeEnd w:id="353"/>
      <w:r w:rsidR="00463B4C">
        <w:rPr>
          <w:rStyle w:val="CommentReference"/>
        </w:rPr>
        <w:commentReference w:id="353"/>
      </w:r>
      <w:r w:rsidR="004A3C9A" w:rsidRPr="00220142">
        <w:rPr>
          <w:rFonts w:ascii="Times New Roman" w:hAnsi="Times New Roman" w:cs="Times New Roman"/>
          <w:sz w:val="24"/>
          <w:szCs w:val="24"/>
        </w:rPr>
        <w:t>were compared to real data coming from aquatic systems (</w:t>
      </w:r>
      <w:commentRangeStart w:id="354"/>
      <w:commentRangeStart w:id="355"/>
      <w:r w:rsidR="004A3C9A" w:rsidRPr="00220142">
        <w:rPr>
          <w:rFonts w:ascii="Times New Roman" w:hAnsi="Times New Roman" w:cs="Times New Roman"/>
          <w:sz w:val="24"/>
          <w:szCs w:val="24"/>
        </w:rPr>
        <w:t xml:space="preserve">Fig. </w:t>
      </w:r>
      <w:r w:rsidR="00E52791">
        <w:rPr>
          <w:rFonts w:ascii="Times New Roman" w:hAnsi="Times New Roman" w:cs="Times New Roman"/>
          <w:sz w:val="24"/>
          <w:szCs w:val="24"/>
        </w:rPr>
        <w:t>2</w:t>
      </w:r>
      <w:r w:rsidR="004A3C9A" w:rsidRPr="00220142">
        <w:rPr>
          <w:rFonts w:ascii="Times New Roman" w:hAnsi="Times New Roman" w:cs="Times New Roman"/>
          <w:sz w:val="24"/>
          <w:szCs w:val="24"/>
        </w:rPr>
        <w:t>)</w:t>
      </w:r>
      <w:commentRangeEnd w:id="354"/>
      <w:r w:rsidR="00E050E7">
        <w:rPr>
          <w:rStyle w:val="CommentReference"/>
        </w:rPr>
        <w:commentReference w:id="354"/>
      </w:r>
      <w:commentRangeEnd w:id="355"/>
      <w:r w:rsidR="00503ACA">
        <w:rPr>
          <w:rStyle w:val="CommentReference"/>
        </w:rPr>
        <w:commentReference w:id="355"/>
      </w:r>
      <w:r w:rsidRPr="00220142">
        <w:rPr>
          <w:rFonts w:ascii="Times New Roman" w:hAnsi="Times New Roman" w:cs="Times New Roman"/>
          <w:sz w:val="24"/>
          <w:szCs w:val="24"/>
        </w:rPr>
        <w:t xml:space="preserve">.  It appears that the model fits </w:t>
      </w:r>
      <w:ins w:id="356" w:author="Michel Loreau" w:date="2021-07-09T14:44:00Z">
        <w:r w:rsidR="00A2213E">
          <w:rPr>
            <w:rFonts w:ascii="Times New Roman" w:hAnsi="Times New Roman" w:cs="Times New Roman"/>
            <w:sz w:val="24"/>
            <w:szCs w:val="24"/>
          </w:rPr>
          <w:t xml:space="preserve">the </w:t>
        </w:r>
      </w:ins>
      <w:r w:rsidRPr="00220142">
        <w:rPr>
          <w:rFonts w:ascii="Times New Roman" w:hAnsi="Times New Roman" w:cs="Times New Roman"/>
          <w:sz w:val="24"/>
          <w:szCs w:val="24"/>
        </w:rPr>
        <w:t>data quite well</w:t>
      </w:r>
      <w:r w:rsidR="00972D4D" w:rsidRPr="00220142">
        <w:rPr>
          <w:rFonts w:ascii="Times New Roman" w:hAnsi="Times New Roman" w:cs="Times New Roman"/>
          <w:sz w:val="24"/>
          <w:szCs w:val="24"/>
        </w:rPr>
        <w:t xml:space="preserve"> for attack rate</w:t>
      </w:r>
      <w:ins w:id="357" w:author="Portalier Sebastien" w:date="2021-07-07T17:15:00Z">
        <w:r w:rsidR="00221BA8">
          <w:rPr>
            <w:rFonts w:ascii="Times New Roman" w:hAnsi="Times New Roman" w:cs="Times New Roman"/>
            <w:sz w:val="24"/>
            <w:szCs w:val="24"/>
          </w:rPr>
          <w:t xml:space="preserve"> and capture probability</w:t>
        </w:r>
      </w:ins>
      <w:r w:rsidR="004A3C9A" w:rsidRPr="00220142">
        <w:rPr>
          <w:rFonts w:ascii="Times New Roman" w:hAnsi="Times New Roman" w:cs="Times New Roman"/>
          <w:sz w:val="24"/>
          <w:szCs w:val="24"/>
        </w:rPr>
        <w:t xml:space="preserve">. </w:t>
      </w:r>
      <w:r w:rsidR="00AF05A4">
        <w:rPr>
          <w:rFonts w:ascii="Times New Roman" w:hAnsi="Times New Roman" w:cs="Times New Roman"/>
          <w:sz w:val="24"/>
          <w:szCs w:val="24"/>
        </w:rPr>
        <w:t xml:space="preserve">Linking </w:t>
      </w:r>
      <w:r w:rsidR="0084375B">
        <w:rPr>
          <w:rFonts w:ascii="Times New Roman" w:hAnsi="Times New Roman" w:cs="Times New Roman"/>
          <w:sz w:val="24"/>
          <w:szCs w:val="24"/>
        </w:rPr>
        <w:t>mechanical features from the medium and body size allows a good estimate of attack rate</w:t>
      </w:r>
      <w:ins w:id="358" w:author="Portalier Sebastien" w:date="2021-07-07T17:15:00Z">
        <w:r w:rsidR="00A2028D">
          <w:rPr>
            <w:rFonts w:ascii="Times New Roman" w:hAnsi="Times New Roman" w:cs="Times New Roman"/>
            <w:sz w:val="24"/>
            <w:szCs w:val="24"/>
          </w:rPr>
          <w:t xml:space="preserve"> </w:t>
        </w:r>
      </w:ins>
      <w:ins w:id="359" w:author="Portalier Sebastien" w:date="2021-07-07T17:16:00Z">
        <w:r w:rsidR="00A2028D">
          <w:rPr>
            <w:rFonts w:ascii="Times New Roman" w:hAnsi="Times New Roman" w:cs="Times New Roman"/>
            <w:sz w:val="24"/>
            <w:szCs w:val="24"/>
          </w:rPr>
          <w:t>and capture probability</w:t>
        </w:r>
      </w:ins>
      <w:r w:rsidR="0084375B">
        <w:rPr>
          <w:rFonts w:ascii="Times New Roman" w:hAnsi="Times New Roman" w:cs="Times New Roman"/>
          <w:sz w:val="24"/>
          <w:szCs w:val="24"/>
        </w:rPr>
        <w:t xml:space="preserve"> for pelagic predators. </w:t>
      </w:r>
      <w:r w:rsidR="00972D4D" w:rsidRPr="00220142">
        <w:rPr>
          <w:rFonts w:ascii="Times New Roman" w:hAnsi="Times New Roman" w:cs="Times New Roman"/>
          <w:sz w:val="24"/>
          <w:szCs w:val="24"/>
        </w:rPr>
        <w:t>However, handling time is usually underestimated for small predators</w:t>
      </w:r>
      <w:r w:rsidR="006863AA">
        <w:rPr>
          <w:rFonts w:ascii="Times New Roman" w:hAnsi="Times New Roman" w:cs="Times New Roman"/>
          <w:sz w:val="24"/>
          <w:szCs w:val="24"/>
        </w:rPr>
        <w:t xml:space="preserve">, </w:t>
      </w:r>
      <w:r w:rsidR="00972D4D" w:rsidRPr="00220142">
        <w:rPr>
          <w:rFonts w:ascii="Times New Roman" w:hAnsi="Times New Roman" w:cs="Times New Roman"/>
          <w:sz w:val="24"/>
          <w:szCs w:val="24"/>
        </w:rPr>
        <w:t>while the model is more accurate for larger predators</w:t>
      </w:r>
      <w:r w:rsidR="004174F1" w:rsidRPr="00220142">
        <w:rPr>
          <w:rFonts w:ascii="Times New Roman" w:hAnsi="Times New Roman" w:cs="Times New Roman"/>
          <w:sz w:val="24"/>
          <w:szCs w:val="24"/>
        </w:rPr>
        <w:t>.</w:t>
      </w:r>
      <w:r w:rsidR="00972D4D" w:rsidRPr="00220142">
        <w:rPr>
          <w:rFonts w:ascii="Times New Roman" w:hAnsi="Times New Roman" w:cs="Times New Roman"/>
          <w:sz w:val="24"/>
          <w:szCs w:val="24"/>
        </w:rPr>
        <w:t xml:space="preserve"> </w:t>
      </w:r>
      <w:r w:rsidR="004174F1" w:rsidRPr="00220142">
        <w:rPr>
          <w:rFonts w:ascii="Times New Roman" w:hAnsi="Times New Roman" w:cs="Times New Roman"/>
          <w:sz w:val="24"/>
          <w:szCs w:val="24"/>
        </w:rPr>
        <w:t xml:space="preserve">This discrepancy for small predators opens the door to many </w:t>
      </w:r>
      <w:r w:rsidR="009D3144" w:rsidRPr="00220142">
        <w:rPr>
          <w:rFonts w:ascii="Times New Roman" w:hAnsi="Times New Roman" w:cs="Times New Roman"/>
          <w:sz w:val="24"/>
          <w:szCs w:val="24"/>
        </w:rPr>
        <w:t>hypotheses</w:t>
      </w:r>
      <w:r w:rsidR="004174F1" w:rsidRPr="00220142">
        <w:rPr>
          <w:rFonts w:ascii="Times New Roman" w:hAnsi="Times New Roman" w:cs="Times New Roman"/>
          <w:sz w:val="24"/>
          <w:szCs w:val="24"/>
        </w:rPr>
        <w:t xml:space="preserve"> that remain to be tested. </w:t>
      </w:r>
      <w:del w:id="360" w:author="Michel Loreau" w:date="2021-07-09T14:45:00Z">
        <w:r w:rsidR="004174F1" w:rsidRPr="00220142" w:rsidDel="00A2213E">
          <w:rPr>
            <w:rFonts w:ascii="Times New Roman" w:hAnsi="Times New Roman" w:cs="Times New Roman"/>
            <w:sz w:val="24"/>
            <w:szCs w:val="24"/>
          </w:rPr>
          <w:delText xml:space="preserve">Hence, </w:delText>
        </w:r>
      </w:del>
      <w:ins w:id="361" w:author="Michel Loreau" w:date="2021-07-09T14:45:00Z">
        <w:r w:rsidR="00A2213E">
          <w:rPr>
            <w:rFonts w:ascii="Times New Roman" w:hAnsi="Times New Roman" w:cs="Times New Roman"/>
            <w:sz w:val="24"/>
            <w:szCs w:val="24"/>
          </w:rPr>
          <w:t xml:space="preserve">Note that </w:t>
        </w:r>
      </w:ins>
      <w:r w:rsidR="0084375B">
        <w:rPr>
          <w:rFonts w:ascii="Times New Roman" w:hAnsi="Times New Roman" w:cs="Times New Roman"/>
          <w:sz w:val="24"/>
          <w:szCs w:val="24"/>
        </w:rPr>
        <w:t xml:space="preserve">this parameter is not dependent on mechanical features of the medium, but is </w:t>
      </w:r>
      <w:del w:id="362" w:author="Michel Loreau" w:date="2021-07-09T14:45:00Z">
        <w:r w:rsidR="0084375B" w:rsidDel="00A2213E">
          <w:rPr>
            <w:rFonts w:ascii="Times New Roman" w:hAnsi="Times New Roman" w:cs="Times New Roman"/>
            <w:sz w:val="24"/>
            <w:szCs w:val="24"/>
          </w:rPr>
          <w:delText xml:space="preserve">driven </w:delText>
        </w:r>
      </w:del>
      <w:ins w:id="363" w:author="Michel Loreau" w:date="2021-07-09T14:45:00Z">
        <w:r w:rsidR="00A2213E">
          <w:rPr>
            <w:rFonts w:ascii="Times New Roman" w:hAnsi="Times New Roman" w:cs="Times New Roman"/>
            <w:sz w:val="24"/>
            <w:szCs w:val="24"/>
          </w:rPr>
          <w:t xml:space="preserve">determined </w:t>
        </w:r>
      </w:ins>
      <w:r w:rsidR="0084375B">
        <w:rPr>
          <w:rFonts w:ascii="Times New Roman" w:hAnsi="Times New Roman" w:cs="Times New Roman"/>
          <w:sz w:val="24"/>
          <w:szCs w:val="24"/>
        </w:rPr>
        <w:t>only by allometric laws. Thus, the results</w:t>
      </w:r>
      <w:r w:rsidR="004174F1" w:rsidRPr="00220142">
        <w:rPr>
          <w:rFonts w:ascii="Times New Roman" w:hAnsi="Times New Roman" w:cs="Times New Roman"/>
          <w:sz w:val="24"/>
          <w:szCs w:val="24"/>
        </w:rPr>
        <w:t xml:space="preserve"> suggest that the relationship between predator size, prey size and handling time is not only driven by </w:t>
      </w:r>
      <w:del w:id="364" w:author="Michel Loreau" w:date="2021-07-09T14:45:00Z">
        <w:r w:rsidR="004174F1" w:rsidRPr="00220142" w:rsidDel="00A2213E">
          <w:rPr>
            <w:rFonts w:ascii="Times New Roman" w:hAnsi="Times New Roman" w:cs="Times New Roman"/>
            <w:sz w:val="24"/>
            <w:szCs w:val="24"/>
          </w:rPr>
          <w:delText xml:space="preserve">an </w:delText>
        </w:r>
      </w:del>
      <w:ins w:id="365" w:author="Michel Loreau" w:date="2021-07-09T14:45:00Z">
        <w:r w:rsidR="00A2213E">
          <w:rPr>
            <w:rFonts w:ascii="Times New Roman" w:hAnsi="Times New Roman" w:cs="Times New Roman"/>
            <w:sz w:val="24"/>
            <w:szCs w:val="24"/>
          </w:rPr>
          <w:t>a s</w:t>
        </w:r>
      </w:ins>
      <w:ins w:id="366" w:author="Michel Loreau" w:date="2021-07-09T14:46:00Z">
        <w:r w:rsidR="00A2213E">
          <w:rPr>
            <w:rFonts w:ascii="Times New Roman" w:hAnsi="Times New Roman" w:cs="Times New Roman"/>
            <w:sz w:val="24"/>
            <w:szCs w:val="24"/>
          </w:rPr>
          <w:t>i</w:t>
        </w:r>
      </w:ins>
      <w:ins w:id="367" w:author="Michel Loreau" w:date="2021-07-09T14:45:00Z">
        <w:r w:rsidR="00A2213E">
          <w:rPr>
            <w:rFonts w:ascii="Times New Roman" w:hAnsi="Times New Roman" w:cs="Times New Roman"/>
            <w:sz w:val="24"/>
            <w:szCs w:val="24"/>
          </w:rPr>
          <w:t>ngle</w:t>
        </w:r>
        <w:r w:rsidR="00A2213E" w:rsidRPr="00220142">
          <w:rPr>
            <w:rFonts w:ascii="Times New Roman" w:hAnsi="Times New Roman" w:cs="Times New Roman"/>
            <w:sz w:val="24"/>
            <w:szCs w:val="24"/>
          </w:rPr>
          <w:t xml:space="preserve"> </w:t>
        </w:r>
      </w:ins>
      <w:r w:rsidR="004174F1" w:rsidRPr="00220142">
        <w:rPr>
          <w:rFonts w:ascii="Times New Roman" w:hAnsi="Times New Roman" w:cs="Times New Roman"/>
          <w:sz w:val="24"/>
          <w:szCs w:val="24"/>
        </w:rPr>
        <w:t xml:space="preserve">allometric law that is valid across a wide range of sizes. It is possible that the slope of this allometry function is different between small and large predators </w:t>
      </w:r>
      <w:r w:rsidR="007E448C" w:rsidRPr="00220142">
        <w:rPr>
          <w:rFonts w:ascii="Times New Roman" w:hAnsi="Times New Roman" w:cs="Times New Roman"/>
          <w:sz w:val="24"/>
          <w:szCs w:val="24"/>
        </w:rPr>
        <w:fldChar w:fldCharType="begin" w:fldLock="1"/>
      </w:r>
      <w:r w:rsidR="00C43B55" w:rsidRPr="00220142">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220142">
        <w:rPr>
          <w:rFonts w:ascii="Times New Roman" w:hAnsi="Times New Roman" w:cs="Times New Roman"/>
          <w:sz w:val="24"/>
          <w:szCs w:val="24"/>
        </w:rPr>
        <w:fldChar w:fldCharType="separate"/>
      </w:r>
      <w:r w:rsidR="007E448C" w:rsidRPr="00220142">
        <w:rPr>
          <w:rFonts w:ascii="Times New Roman" w:hAnsi="Times New Roman" w:cs="Times New Roman"/>
          <w:noProof/>
          <w:sz w:val="24"/>
          <w:szCs w:val="24"/>
        </w:rPr>
        <w:t>(Emerson et al., 1994)</w:t>
      </w:r>
      <w:r w:rsidR="007E448C" w:rsidRPr="00220142">
        <w:rPr>
          <w:rFonts w:ascii="Times New Roman" w:hAnsi="Times New Roman" w:cs="Times New Roman"/>
          <w:sz w:val="24"/>
          <w:szCs w:val="24"/>
        </w:rPr>
        <w:fldChar w:fldCharType="end"/>
      </w:r>
      <w:r w:rsidR="007E448C" w:rsidRPr="00220142">
        <w:rPr>
          <w:rFonts w:ascii="Times New Roman" w:hAnsi="Times New Roman" w:cs="Times New Roman"/>
          <w:sz w:val="24"/>
          <w:szCs w:val="24"/>
        </w:rPr>
        <w:t>, or that other factors increase handling time for small predators</w:t>
      </w:r>
      <w:r w:rsidR="004174F1" w:rsidRPr="00220142">
        <w:rPr>
          <w:rFonts w:ascii="Times New Roman" w:hAnsi="Times New Roman" w:cs="Times New Roman"/>
          <w:sz w:val="24"/>
          <w:szCs w:val="24"/>
        </w:rPr>
        <w:t xml:space="preserve">. </w:t>
      </w:r>
      <w:r w:rsidR="002A40E4" w:rsidRPr="00220142">
        <w:rPr>
          <w:rFonts w:ascii="Times New Roman" w:hAnsi="Times New Roman" w:cs="Times New Roman"/>
          <w:sz w:val="24"/>
          <w:szCs w:val="24"/>
        </w:rPr>
        <w:t xml:space="preserve">Some studies </w:t>
      </w:r>
      <w:ins w:id="368" w:author="Michel Loreau" w:date="2021-07-09T14:46:00Z">
        <w:r w:rsidR="00A2213E">
          <w:rPr>
            <w:rFonts w:ascii="Times New Roman" w:hAnsi="Times New Roman" w:cs="Times New Roman"/>
            <w:sz w:val="24"/>
            <w:szCs w:val="24"/>
          </w:rPr>
          <w:t xml:space="preserve">also </w:t>
        </w:r>
      </w:ins>
      <w:r w:rsidR="002A40E4" w:rsidRPr="00220142">
        <w:rPr>
          <w:rFonts w:ascii="Times New Roman" w:hAnsi="Times New Roman" w:cs="Times New Roman"/>
          <w:sz w:val="24"/>
          <w:szCs w:val="24"/>
        </w:rPr>
        <w:t xml:space="preserve">suggested that handling time </w:t>
      </w:r>
      <w:del w:id="369" w:author="Michel Loreau" w:date="2021-07-09T14:46:00Z">
        <w:r w:rsidR="002A40E4" w:rsidRPr="00220142" w:rsidDel="00A2213E">
          <w:rPr>
            <w:rFonts w:ascii="Times New Roman" w:hAnsi="Times New Roman" w:cs="Times New Roman"/>
            <w:sz w:val="24"/>
            <w:szCs w:val="24"/>
          </w:rPr>
          <w:delText xml:space="preserve">might </w:delText>
        </w:r>
      </w:del>
      <w:ins w:id="370" w:author="Michel Loreau" w:date="2021-07-09T14:46:00Z">
        <w:r w:rsidR="00A2213E">
          <w:rPr>
            <w:rFonts w:ascii="Times New Roman" w:hAnsi="Times New Roman" w:cs="Times New Roman"/>
            <w:sz w:val="24"/>
            <w:szCs w:val="24"/>
          </w:rPr>
          <w:t>may</w:t>
        </w:r>
        <w:r w:rsidR="00A2213E" w:rsidRPr="00220142">
          <w:rPr>
            <w:rFonts w:ascii="Times New Roman" w:hAnsi="Times New Roman" w:cs="Times New Roman"/>
            <w:sz w:val="24"/>
            <w:szCs w:val="24"/>
          </w:rPr>
          <w:t xml:space="preserve"> </w:t>
        </w:r>
      </w:ins>
      <w:r w:rsidR="002A40E4" w:rsidRPr="00220142">
        <w:rPr>
          <w:rFonts w:ascii="Times New Roman" w:hAnsi="Times New Roman" w:cs="Times New Roman"/>
          <w:sz w:val="24"/>
          <w:szCs w:val="24"/>
        </w:rPr>
        <w:t xml:space="preserve">not be static for a given predator, but </w:t>
      </w:r>
      <w:del w:id="371" w:author="Michel Loreau" w:date="2021-07-09T14:46:00Z">
        <w:r w:rsidR="002A40E4" w:rsidRPr="00220142" w:rsidDel="00A2213E">
          <w:rPr>
            <w:rFonts w:ascii="Times New Roman" w:hAnsi="Times New Roman" w:cs="Times New Roman"/>
            <w:sz w:val="24"/>
            <w:szCs w:val="24"/>
          </w:rPr>
          <w:delText xml:space="preserve">can </w:delText>
        </w:r>
      </w:del>
      <w:r w:rsidR="002A40E4" w:rsidRPr="00220142">
        <w:rPr>
          <w:rFonts w:ascii="Times New Roman" w:hAnsi="Times New Roman" w:cs="Times New Roman"/>
          <w:sz w:val="24"/>
          <w:szCs w:val="24"/>
        </w:rPr>
        <w:t xml:space="preserve">vary with prey abundance </w:t>
      </w:r>
      <w:r w:rsidR="002A40E4"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220142">
        <w:rPr>
          <w:rFonts w:ascii="Times New Roman" w:hAnsi="Times New Roman" w:cs="Times New Roman"/>
          <w:sz w:val="24"/>
          <w:szCs w:val="24"/>
        </w:rPr>
        <w:fldChar w:fldCharType="separate"/>
      </w:r>
      <w:r w:rsidR="002A40E4" w:rsidRPr="00220142">
        <w:rPr>
          <w:rFonts w:ascii="Times New Roman" w:hAnsi="Times New Roman" w:cs="Times New Roman"/>
          <w:noProof/>
          <w:sz w:val="24"/>
          <w:szCs w:val="24"/>
        </w:rPr>
        <w:t>(Okuyama, 2010)</w:t>
      </w:r>
      <w:r w:rsidR="002A40E4" w:rsidRPr="00220142">
        <w:rPr>
          <w:rFonts w:ascii="Times New Roman" w:hAnsi="Times New Roman" w:cs="Times New Roman"/>
          <w:sz w:val="24"/>
          <w:szCs w:val="24"/>
        </w:rPr>
        <w:fldChar w:fldCharType="end"/>
      </w:r>
      <w:r w:rsidR="002A40E4" w:rsidRPr="00220142">
        <w:rPr>
          <w:rFonts w:ascii="Times New Roman" w:hAnsi="Times New Roman" w:cs="Times New Roman"/>
          <w:sz w:val="24"/>
          <w:szCs w:val="24"/>
        </w:rPr>
        <w:t>.</w:t>
      </w:r>
      <w:r w:rsidR="004174F1" w:rsidRPr="00220142">
        <w:rPr>
          <w:rFonts w:ascii="Times New Roman" w:hAnsi="Times New Roman" w:cs="Times New Roman"/>
          <w:sz w:val="24"/>
          <w:szCs w:val="24"/>
        </w:rPr>
        <w:t xml:space="preserve"> </w:t>
      </w:r>
      <w:r w:rsidR="0084375B">
        <w:rPr>
          <w:rFonts w:ascii="Times New Roman" w:hAnsi="Times New Roman" w:cs="Times New Roman"/>
          <w:sz w:val="24"/>
          <w:szCs w:val="24"/>
        </w:rPr>
        <w:t>These are examples of hypothes</w:t>
      </w:r>
      <w:ins w:id="372" w:author="Michel Loreau" w:date="2021-07-09T14:46:00Z">
        <w:r w:rsidR="00A2213E">
          <w:rPr>
            <w:rFonts w:ascii="Times New Roman" w:hAnsi="Times New Roman" w:cs="Times New Roman"/>
            <w:sz w:val="24"/>
            <w:szCs w:val="24"/>
          </w:rPr>
          <w:t>e</w:t>
        </w:r>
      </w:ins>
      <w:del w:id="373" w:author="Michel Loreau" w:date="2021-07-09T14:46:00Z">
        <w:r w:rsidR="0084375B" w:rsidDel="00A2213E">
          <w:rPr>
            <w:rFonts w:ascii="Times New Roman" w:hAnsi="Times New Roman" w:cs="Times New Roman"/>
            <w:sz w:val="24"/>
            <w:szCs w:val="24"/>
          </w:rPr>
          <w:delText>i</w:delText>
        </w:r>
      </w:del>
      <w:r w:rsidR="0084375B">
        <w:rPr>
          <w:rFonts w:ascii="Times New Roman" w:hAnsi="Times New Roman" w:cs="Times New Roman"/>
          <w:sz w:val="24"/>
          <w:szCs w:val="24"/>
        </w:rPr>
        <w:t xml:space="preserve">s that can be inferred </w:t>
      </w:r>
      <w:del w:id="374" w:author="Michel Loreau" w:date="2021-07-09T14:46:00Z">
        <w:r w:rsidR="0084375B" w:rsidDel="00A2213E">
          <w:rPr>
            <w:rFonts w:ascii="Times New Roman" w:hAnsi="Times New Roman" w:cs="Times New Roman"/>
            <w:sz w:val="24"/>
            <w:szCs w:val="24"/>
          </w:rPr>
          <w:delText xml:space="preserve">by </w:delText>
        </w:r>
      </w:del>
      <w:ins w:id="375" w:author="Michel Loreau" w:date="2021-07-09T14:46:00Z">
        <w:r w:rsidR="00A2213E">
          <w:rPr>
            <w:rFonts w:ascii="Times New Roman" w:hAnsi="Times New Roman" w:cs="Times New Roman"/>
            <w:sz w:val="24"/>
            <w:szCs w:val="24"/>
          </w:rPr>
          <w:t xml:space="preserve">from </w:t>
        </w:r>
      </w:ins>
      <w:r w:rsidR="0084375B">
        <w:rPr>
          <w:rFonts w:ascii="Times New Roman" w:hAnsi="Times New Roman" w:cs="Times New Roman"/>
          <w:sz w:val="24"/>
          <w:szCs w:val="24"/>
        </w:rPr>
        <w:t>the analysis of such a model.</w:t>
      </w:r>
    </w:p>
    <w:p w14:paraId="13D4341E" w14:textId="24C2E7F4" w:rsidR="004A3C9A" w:rsidRPr="00220142" w:rsidRDefault="006A04B8" w:rsidP="006A04B8">
      <w:pPr>
        <w:pStyle w:val="Heading1"/>
        <w:spacing w:line="480" w:lineRule="auto"/>
        <w:rPr>
          <w:rFonts w:ascii="Times New Roman" w:hAnsi="Times New Roman" w:cs="Times New Roman"/>
          <w:b/>
          <w:bCs/>
          <w:color w:val="auto"/>
          <w:sz w:val="28"/>
          <w:szCs w:val="28"/>
        </w:rPr>
      </w:pPr>
      <w:commentRangeStart w:id="376"/>
      <w:r w:rsidRPr="00220142">
        <w:rPr>
          <w:rFonts w:ascii="Times New Roman" w:hAnsi="Times New Roman" w:cs="Times New Roman"/>
          <w:b/>
          <w:bCs/>
          <w:color w:val="auto"/>
          <w:sz w:val="28"/>
          <w:szCs w:val="28"/>
        </w:rPr>
        <w:lastRenderedPageBreak/>
        <w:t>Conclusion</w:t>
      </w:r>
      <w:ins w:id="377" w:author="Michel Loreau" w:date="2021-07-09T14:46:00Z">
        <w:r w:rsidR="00A2213E">
          <w:rPr>
            <w:rFonts w:ascii="Times New Roman" w:hAnsi="Times New Roman" w:cs="Times New Roman"/>
            <w:b/>
            <w:bCs/>
            <w:color w:val="auto"/>
            <w:sz w:val="28"/>
            <w:szCs w:val="28"/>
          </w:rPr>
          <w:t>s</w:t>
        </w:r>
      </w:ins>
      <w:r w:rsidR="00E72E6E" w:rsidRPr="00220142">
        <w:rPr>
          <w:rFonts w:ascii="Times New Roman" w:hAnsi="Times New Roman" w:cs="Times New Roman"/>
          <w:b/>
          <w:bCs/>
          <w:color w:val="auto"/>
          <w:sz w:val="28"/>
          <w:szCs w:val="28"/>
        </w:rPr>
        <w:t xml:space="preserve"> </w:t>
      </w:r>
      <w:commentRangeEnd w:id="376"/>
      <w:r w:rsidR="00E050E7">
        <w:rPr>
          <w:rStyle w:val="CommentReference"/>
          <w:rFonts w:asciiTheme="minorHAnsi" w:eastAsiaTheme="minorHAnsi" w:hAnsiTheme="minorHAnsi" w:cstheme="minorBidi"/>
          <w:color w:val="auto"/>
        </w:rPr>
        <w:commentReference w:id="376"/>
      </w:r>
      <w:r w:rsidR="00E72E6E" w:rsidRPr="00220142">
        <w:rPr>
          <w:rFonts w:ascii="Times New Roman" w:hAnsi="Times New Roman" w:cs="Times New Roman"/>
          <w:b/>
          <w:bCs/>
          <w:color w:val="auto"/>
          <w:sz w:val="28"/>
          <w:szCs w:val="28"/>
        </w:rPr>
        <w:t>and future directions</w:t>
      </w:r>
    </w:p>
    <w:p w14:paraId="4E71ABC8" w14:textId="5155EB77" w:rsidR="00E72E6E" w:rsidRDefault="009D3144" w:rsidP="007645C3">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w:t>
      </w:r>
      <w:del w:id="378" w:author="Michel Loreau" w:date="2021-07-09T14:47:00Z">
        <w:r w:rsidRPr="00220142" w:rsidDel="00A2213E">
          <w:rPr>
            <w:rFonts w:ascii="Times New Roman" w:hAnsi="Times New Roman" w:cs="Times New Roman"/>
            <w:sz w:val="24"/>
            <w:szCs w:val="24"/>
          </w:rPr>
          <w:delText xml:space="preserve">proposed </w:delText>
        </w:r>
      </w:del>
      <w:r w:rsidRPr="00220142">
        <w:rPr>
          <w:rFonts w:ascii="Times New Roman" w:hAnsi="Times New Roman" w:cs="Times New Roman"/>
          <w:sz w:val="24"/>
          <w:szCs w:val="24"/>
        </w:rPr>
        <w:t xml:space="preserve">model </w:t>
      </w:r>
      <w:ins w:id="379" w:author="Michel Loreau" w:date="2021-07-09T14:47:00Z">
        <w:r w:rsidR="00A2213E" w:rsidRPr="00220142">
          <w:rPr>
            <w:rFonts w:ascii="Times New Roman" w:hAnsi="Times New Roman" w:cs="Times New Roman"/>
            <w:sz w:val="24"/>
            <w:szCs w:val="24"/>
          </w:rPr>
          <w:t xml:space="preserve">proposed </w:t>
        </w:r>
        <w:r w:rsidR="00A2213E">
          <w:rPr>
            <w:rFonts w:ascii="Times New Roman" w:hAnsi="Times New Roman" w:cs="Times New Roman"/>
            <w:sz w:val="24"/>
            <w:szCs w:val="24"/>
          </w:rPr>
          <w:t xml:space="preserve">here </w:t>
        </w:r>
      </w:ins>
      <w:r w:rsidRPr="00220142">
        <w:rPr>
          <w:rFonts w:ascii="Times New Roman" w:hAnsi="Times New Roman" w:cs="Times New Roman"/>
          <w:sz w:val="24"/>
          <w:szCs w:val="24"/>
        </w:rPr>
        <w:t xml:space="preserve">uses </w:t>
      </w:r>
      <w:ins w:id="380" w:author="Michel Loreau" w:date="2021-07-09T14:47:00Z">
        <w:r w:rsidR="00A2213E">
          <w:rPr>
            <w:rFonts w:ascii="Times New Roman" w:hAnsi="Times New Roman" w:cs="Times New Roman"/>
            <w:sz w:val="24"/>
            <w:szCs w:val="24"/>
          </w:rPr>
          <w:t xml:space="preserve">the </w:t>
        </w:r>
      </w:ins>
      <w:del w:id="381" w:author="Michel Loreau" w:date="2021-07-09T14:47:00Z">
        <w:r w:rsidRPr="00220142" w:rsidDel="00A2213E">
          <w:rPr>
            <w:rFonts w:ascii="Times New Roman" w:hAnsi="Times New Roman" w:cs="Times New Roman"/>
            <w:sz w:val="24"/>
            <w:szCs w:val="24"/>
          </w:rPr>
          <w:delText xml:space="preserve">medium </w:delText>
        </w:r>
      </w:del>
      <w:r w:rsidRPr="00220142">
        <w:rPr>
          <w:rFonts w:ascii="Times New Roman" w:hAnsi="Times New Roman" w:cs="Times New Roman"/>
          <w:sz w:val="24"/>
          <w:szCs w:val="24"/>
        </w:rPr>
        <w:t xml:space="preserve">mechanical properties </w:t>
      </w:r>
      <w:ins w:id="382" w:author="Michel Loreau" w:date="2021-07-09T14:47:00Z">
        <w:r w:rsidR="00A2213E">
          <w:rPr>
            <w:rFonts w:ascii="Times New Roman" w:hAnsi="Times New Roman" w:cs="Times New Roman"/>
            <w:sz w:val="24"/>
            <w:szCs w:val="24"/>
          </w:rPr>
          <w:t xml:space="preserve">of the </w:t>
        </w:r>
        <w:r w:rsidR="00A2213E" w:rsidRPr="00220142">
          <w:rPr>
            <w:rFonts w:ascii="Times New Roman" w:hAnsi="Times New Roman" w:cs="Times New Roman"/>
            <w:sz w:val="24"/>
            <w:szCs w:val="24"/>
          </w:rPr>
          <w:t xml:space="preserve">medium </w:t>
        </w:r>
      </w:ins>
      <w:del w:id="383" w:author="Michel Loreau" w:date="2021-07-09T14:47:00Z">
        <w:r w:rsidRPr="00220142" w:rsidDel="00A2213E">
          <w:rPr>
            <w:rFonts w:ascii="Times New Roman" w:hAnsi="Times New Roman" w:cs="Times New Roman"/>
            <w:sz w:val="24"/>
            <w:szCs w:val="24"/>
          </w:rPr>
          <w:delText xml:space="preserve">in </w:delText>
        </w:r>
      </w:del>
      <w:ins w:id="384" w:author="Michel Loreau" w:date="2021-07-09T14:47:00Z">
        <w:r w:rsidR="00A2213E">
          <w:rPr>
            <w:rFonts w:ascii="Times New Roman" w:hAnsi="Times New Roman" w:cs="Times New Roman"/>
            <w:sz w:val="24"/>
            <w:szCs w:val="24"/>
          </w:rPr>
          <w:t>to develop</w:t>
        </w:r>
        <w:r w:rsidR="00A2213E" w:rsidRPr="00220142">
          <w:rPr>
            <w:rFonts w:ascii="Times New Roman" w:hAnsi="Times New Roman" w:cs="Times New Roman"/>
            <w:sz w:val="24"/>
            <w:szCs w:val="24"/>
          </w:rPr>
          <w:t xml:space="preserve"> </w:t>
        </w:r>
      </w:ins>
      <w:r w:rsidRPr="00220142">
        <w:rPr>
          <w:rFonts w:ascii="Times New Roman" w:hAnsi="Times New Roman" w:cs="Times New Roman"/>
          <w:sz w:val="24"/>
          <w:szCs w:val="24"/>
        </w:rPr>
        <w:t>a mechanistic approach</w:t>
      </w:r>
      <w:ins w:id="385" w:author="Michel Loreau" w:date="2021-07-09T14:47:00Z">
        <w:r w:rsidR="00A2213E">
          <w:rPr>
            <w:rFonts w:ascii="Times New Roman" w:hAnsi="Times New Roman" w:cs="Times New Roman"/>
            <w:sz w:val="24"/>
            <w:szCs w:val="24"/>
          </w:rPr>
          <w:t xml:space="preserve"> to the functional response</w:t>
        </w:r>
      </w:ins>
      <w:r w:rsidRPr="00220142">
        <w:rPr>
          <w:rFonts w:ascii="Times New Roman" w:hAnsi="Times New Roman" w:cs="Times New Roman"/>
          <w:sz w:val="24"/>
          <w:szCs w:val="24"/>
        </w:rPr>
        <w:t xml:space="preserve">. </w:t>
      </w:r>
      <w:ins w:id="386" w:author="Michel Loreau" w:date="2021-07-09T14:48:00Z">
        <w:r w:rsidR="00A2213E">
          <w:rPr>
            <w:rFonts w:ascii="Times New Roman" w:hAnsi="Times New Roman" w:cs="Times New Roman"/>
            <w:sz w:val="24"/>
            <w:szCs w:val="24"/>
          </w:rPr>
          <w:t>However, i</w:t>
        </w:r>
      </w:ins>
      <w:del w:id="387" w:author="Michel Loreau" w:date="2021-07-09T14:48:00Z">
        <w:r w:rsidRPr="00220142" w:rsidDel="00A2213E">
          <w:rPr>
            <w:rFonts w:ascii="Times New Roman" w:hAnsi="Times New Roman" w:cs="Times New Roman"/>
            <w:sz w:val="24"/>
            <w:szCs w:val="24"/>
          </w:rPr>
          <w:delText>I</w:delText>
        </w:r>
      </w:del>
      <w:r w:rsidRPr="00220142">
        <w:rPr>
          <w:rFonts w:ascii="Times New Roman" w:hAnsi="Times New Roman" w:cs="Times New Roman"/>
          <w:sz w:val="24"/>
          <w:szCs w:val="24"/>
        </w:rPr>
        <w:t>t</w:t>
      </w:r>
      <w:r w:rsidR="00E72E6E" w:rsidRPr="00220142">
        <w:rPr>
          <w:rFonts w:ascii="Times New Roman" w:hAnsi="Times New Roman" w:cs="Times New Roman"/>
          <w:sz w:val="24"/>
          <w:szCs w:val="24"/>
        </w:rPr>
        <w:t xml:space="preserve"> considers </w:t>
      </w:r>
      <w:r w:rsidRPr="00220142">
        <w:rPr>
          <w:rFonts w:ascii="Times New Roman" w:hAnsi="Times New Roman" w:cs="Times New Roman"/>
          <w:sz w:val="24"/>
          <w:szCs w:val="24"/>
        </w:rPr>
        <w:t xml:space="preserve">only </w:t>
      </w:r>
      <w:r w:rsidR="00E72E6E" w:rsidRPr="00220142">
        <w:rPr>
          <w:rFonts w:ascii="Times New Roman" w:hAnsi="Times New Roman" w:cs="Times New Roman"/>
          <w:sz w:val="24"/>
          <w:szCs w:val="24"/>
        </w:rPr>
        <w:t xml:space="preserve">some physical factors. </w:t>
      </w:r>
      <w:del w:id="388" w:author="Michel Loreau" w:date="2021-07-09T14:48:00Z">
        <w:r w:rsidR="00E72E6E" w:rsidRPr="00220142" w:rsidDel="00A2213E">
          <w:rPr>
            <w:rFonts w:ascii="Times New Roman" w:hAnsi="Times New Roman" w:cs="Times New Roman"/>
            <w:sz w:val="24"/>
            <w:szCs w:val="24"/>
          </w:rPr>
          <w:delText xml:space="preserve">It can </w:delText>
        </w:r>
      </w:del>
      <w:ins w:id="389" w:author="Michel Loreau" w:date="2021-07-09T14:48:00Z">
        <w:r w:rsidR="00A2213E">
          <w:rPr>
            <w:rFonts w:ascii="Times New Roman" w:hAnsi="Times New Roman" w:cs="Times New Roman"/>
            <w:sz w:val="24"/>
            <w:szCs w:val="24"/>
          </w:rPr>
          <w:t xml:space="preserve">The model could </w:t>
        </w:r>
      </w:ins>
      <w:r w:rsidR="00E72E6E" w:rsidRPr="00220142">
        <w:rPr>
          <w:rFonts w:ascii="Times New Roman" w:hAnsi="Times New Roman" w:cs="Times New Roman"/>
          <w:sz w:val="24"/>
          <w:szCs w:val="24"/>
        </w:rPr>
        <w:t xml:space="preserve">be improved in several ways. </w:t>
      </w:r>
      <w:del w:id="390" w:author="Michel Loreau" w:date="2021-07-09T14:48:00Z">
        <w:r w:rsidR="00E72E6E" w:rsidRPr="00220142" w:rsidDel="00A2213E">
          <w:rPr>
            <w:rFonts w:ascii="Times New Roman" w:hAnsi="Times New Roman" w:cs="Times New Roman"/>
            <w:sz w:val="24"/>
            <w:szCs w:val="24"/>
          </w:rPr>
          <w:delText xml:space="preserve">Further </w:delText>
        </w:r>
      </w:del>
      <w:ins w:id="391" w:author="Michel Loreau" w:date="2021-07-09T14:48:00Z">
        <w:r w:rsidR="00A2213E">
          <w:rPr>
            <w:rFonts w:ascii="Times New Roman" w:hAnsi="Times New Roman" w:cs="Times New Roman"/>
            <w:sz w:val="24"/>
            <w:szCs w:val="24"/>
          </w:rPr>
          <w:t>Future</w:t>
        </w:r>
        <w:r w:rsidR="00A2213E" w:rsidRPr="00220142">
          <w:rPr>
            <w:rFonts w:ascii="Times New Roman" w:hAnsi="Times New Roman" w:cs="Times New Roman"/>
            <w:sz w:val="24"/>
            <w:szCs w:val="24"/>
          </w:rPr>
          <w:t xml:space="preserve"> </w:t>
        </w:r>
      </w:ins>
      <w:r w:rsidR="00E72E6E" w:rsidRPr="00220142">
        <w:rPr>
          <w:rFonts w:ascii="Times New Roman" w:hAnsi="Times New Roman" w:cs="Times New Roman"/>
          <w:sz w:val="24"/>
          <w:szCs w:val="24"/>
        </w:rPr>
        <w:t xml:space="preserve">studies </w:t>
      </w:r>
      <w:del w:id="392" w:author="Michel Loreau" w:date="2021-07-09T14:48:00Z">
        <w:r w:rsidR="00E72E6E" w:rsidRPr="00220142" w:rsidDel="00A2213E">
          <w:rPr>
            <w:rFonts w:ascii="Times New Roman" w:hAnsi="Times New Roman" w:cs="Times New Roman"/>
            <w:sz w:val="24"/>
            <w:szCs w:val="24"/>
          </w:rPr>
          <w:delText xml:space="preserve">may </w:delText>
        </w:r>
      </w:del>
      <w:ins w:id="393" w:author="Michel Loreau" w:date="2021-07-09T14:48:00Z">
        <w:r w:rsidR="00A2213E">
          <w:rPr>
            <w:rFonts w:ascii="Times New Roman" w:hAnsi="Times New Roman" w:cs="Times New Roman"/>
            <w:sz w:val="24"/>
            <w:szCs w:val="24"/>
          </w:rPr>
          <w:t>could</w:t>
        </w:r>
        <w:r w:rsidR="00A2213E" w:rsidRPr="00220142">
          <w:rPr>
            <w:rFonts w:ascii="Times New Roman" w:hAnsi="Times New Roman" w:cs="Times New Roman"/>
            <w:sz w:val="24"/>
            <w:szCs w:val="24"/>
          </w:rPr>
          <w:t xml:space="preserve"> </w:t>
        </w:r>
      </w:ins>
      <w:r w:rsidR="00E72E6E" w:rsidRPr="00220142">
        <w:rPr>
          <w:rFonts w:ascii="Times New Roman" w:hAnsi="Times New Roman" w:cs="Times New Roman"/>
          <w:sz w:val="24"/>
          <w:szCs w:val="24"/>
        </w:rPr>
        <w:t>include more physical factors such as temperature</w:t>
      </w:r>
      <w:ins w:id="394" w:author="Michel Loreau" w:date="2021-07-09T14:48:00Z">
        <w:r w:rsidR="00A2213E">
          <w:rPr>
            <w:rFonts w:ascii="Times New Roman" w:hAnsi="Times New Roman" w:cs="Times New Roman"/>
            <w:sz w:val="24"/>
            <w:szCs w:val="24"/>
          </w:rPr>
          <w:t>, which</w:t>
        </w:r>
      </w:ins>
      <w:r w:rsidR="00E72E6E" w:rsidRPr="00220142">
        <w:rPr>
          <w:rFonts w:ascii="Times New Roman" w:hAnsi="Times New Roman" w:cs="Times New Roman"/>
          <w:sz w:val="24"/>
          <w:szCs w:val="24"/>
        </w:rPr>
        <w:t xml:space="preserve"> </w:t>
      </w:r>
      <w:del w:id="395" w:author="Michel Loreau" w:date="2021-07-09T14:48:00Z">
        <w:r w:rsidR="00E72E6E" w:rsidRPr="00220142" w:rsidDel="00A2213E">
          <w:rPr>
            <w:rFonts w:ascii="Times New Roman" w:hAnsi="Times New Roman" w:cs="Times New Roman"/>
            <w:sz w:val="24"/>
            <w:szCs w:val="24"/>
          </w:rPr>
          <w:delText xml:space="preserve">that </w:delText>
        </w:r>
      </w:del>
      <w:r w:rsidR="00E72E6E" w:rsidRPr="00220142">
        <w:rPr>
          <w:rFonts w:ascii="Times New Roman" w:hAnsi="Times New Roman" w:cs="Times New Roman"/>
          <w:sz w:val="24"/>
          <w:szCs w:val="24"/>
        </w:rPr>
        <w:t xml:space="preserve">affects </w:t>
      </w:r>
      <w:ins w:id="396" w:author="Michel Loreau" w:date="2021-07-09T14:48:00Z">
        <w:r w:rsidR="00A2213E">
          <w:rPr>
            <w:rFonts w:ascii="Times New Roman" w:hAnsi="Times New Roman" w:cs="Times New Roman"/>
            <w:sz w:val="24"/>
            <w:szCs w:val="24"/>
          </w:rPr>
          <w:t xml:space="preserve">the </w:t>
        </w:r>
      </w:ins>
      <w:r w:rsidR="00E72E6E" w:rsidRPr="00220142">
        <w:rPr>
          <w:rFonts w:ascii="Times New Roman" w:hAnsi="Times New Roman" w:cs="Times New Roman"/>
          <w:sz w:val="24"/>
          <w:szCs w:val="24"/>
        </w:rPr>
        <w:t>physical properties</w:t>
      </w:r>
      <w:r w:rsidR="009D0A37">
        <w:rPr>
          <w:rFonts w:ascii="Times New Roman" w:hAnsi="Times New Roman" w:cs="Times New Roman"/>
          <w:sz w:val="24"/>
          <w:szCs w:val="24"/>
        </w:rPr>
        <w:t xml:space="preserve"> </w:t>
      </w:r>
      <w:ins w:id="397" w:author="Michel Loreau" w:date="2021-07-09T14:49:00Z">
        <w:r w:rsidR="00A2213E">
          <w:rPr>
            <w:rFonts w:ascii="Times New Roman" w:hAnsi="Times New Roman" w:cs="Times New Roman"/>
            <w:sz w:val="24"/>
            <w:szCs w:val="24"/>
          </w:rPr>
          <w:t xml:space="preserve">of the medium </w:t>
        </w:r>
      </w:ins>
      <w:r w:rsidR="00DF63E6" w:rsidRPr="0089564E">
        <w:rPr>
          <w:rFonts w:ascii="Times New Roman" w:hAnsi="Times New Roman" w:cs="Times New Roman"/>
          <w:sz w:val="24"/>
          <w:szCs w:val="24"/>
        </w:rPr>
        <w:fldChar w:fldCharType="begin" w:fldLock="1"/>
      </w:r>
      <w:r w:rsidR="00DF63E6" w:rsidRPr="0089564E">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89564E">
        <w:rPr>
          <w:rFonts w:ascii="Cambria Math" w:hAnsi="Cambria Math" w:cs="Cambria Math"/>
          <w:sz w:val="24"/>
          <w:szCs w:val="24"/>
        </w:rPr>
        <w:instrText>∝</w:instrText>
      </w:r>
      <w:r w:rsidR="00DF63E6" w:rsidRPr="0089564E">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89564E">
        <w:rPr>
          <w:rFonts w:ascii="Times New Roman" w:hAnsi="Times New Roman" w:cs="Times New Roman"/>
          <w:sz w:val="24"/>
          <w:szCs w:val="24"/>
        </w:rPr>
        <w:fldChar w:fldCharType="separate"/>
      </w:r>
      <w:r w:rsidR="00DF63E6" w:rsidRPr="0089564E">
        <w:rPr>
          <w:rFonts w:ascii="Times New Roman" w:hAnsi="Times New Roman" w:cs="Times New Roman"/>
          <w:noProof/>
          <w:sz w:val="24"/>
          <w:szCs w:val="24"/>
        </w:rPr>
        <w:t>(Larsen and Riisgård, 2009)</w:t>
      </w:r>
      <w:r w:rsidR="00DF63E6" w:rsidRPr="0089564E">
        <w:rPr>
          <w:rFonts w:ascii="Times New Roman" w:hAnsi="Times New Roman" w:cs="Times New Roman"/>
          <w:sz w:val="24"/>
          <w:szCs w:val="24"/>
        </w:rPr>
        <w:fldChar w:fldCharType="end"/>
      </w:r>
      <w:ins w:id="398" w:author="Michel Loreau" w:date="2021-07-09T14:49:00Z">
        <w:r w:rsidR="00A2213E">
          <w:rPr>
            <w:rFonts w:ascii="Times New Roman" w:hAnsi="Times New Roman" w:cs="Times New Roman"/>
            <w:sz w:val="24"/>
            <w:szCs w:val="24"/>
          </w:rPr>
          <w:t>,</w:t>
        </w:r>
      </w:ins>
      <w:r w:rsidR="00DF63E6">
        <w:rPr>
          <w:rFonts w:ascii="Times New Roman" w:hAnsi="Times New Roman" w:cs="Times New Roman"/>
          <w:sz w:val="24"/>
          <w:szCs w:val="24"/>
        </w:rPr>
        <w:t xml:space="preserve"> </w:t>
      </w:r>
      <w:r w:rsidR="00E72E6E" w:rsidRPr="00220142">
        <w:rPr>
          <w:rFonts w:ascii="Times New Roman" w:hAnsi="Times New Roman" w:cs="Times New Roman"/>
          <w:sz w:val="24"/>
          <w:szCs w:val="24"/>
        </w:rPr>
        <w:t>and organism</w:t>
      </w:r>
      <w:ins w:id="399" w:author="Michel Loreau" w:date="2021-07-09T14:49:00Z">
        <w:r w:rsidR="00A2213E">
          <w:rPr>
            <w:rFonts w:ascii="Times New Roman" w:hAnsi="Times New Roman" w:cs="Times New Roman"/>
            <w:sz w:val="24"/>
            <w:szCs w:val="24"/>
          </w:rPr>
          <w:t>s’</w:t>
        </w:r>
      </w:ins>
      <w:r w:rsidR="00E72E6E" w:rsidRPr="00220142">
        <w:rPr>
          <w:rFonts w:ascii="Times New Roman" w:hAnsi="Times New Roman" w:cs="Times New Roman"/>
          <w:sz w:val="24"/>
          <w:szCs w:val="24"/>
        </w:rPr>
        <w:t xml:space="preserve"> metabolism </w:t>
      </w:r>
      <w:r w:rsidR="005E065D">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Pr>
          <w:rFonts w:ascii="Times New Roman" w:hAnsi="Times New Roman" w:cs="Times New Roman"/>
          <w:sz w:val="24"/>
          <w:szCs w:val="24"/>
        </w:rPr>
        <w:fldChar w:fldCharType="separate"/>
      </w:r>
      <w:r w:rsidR="005E065D" w:rsidRPr="005E065D">
        <w:rPr>
          <w:rFonts w:ascii="Times New Roman" w:hAnsi="Times New Roman" w:cs="Times New Roman"/>
          <w:noProof/>
          <w:sz w:val="24"/>
          <w:szCs w:val="24"/>
        </w:rPr>
        <w:t>(Brown et al., 2004)</w:t>
      </w:r>
      <w:r w:rsidR="005E065D">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del w:id="400" w:author="Michel Loreau" w:date="2021-07-09T14:49:00Z">
        <w:r w:rsidR="004610DC" w:rsidDel="00A2213E">
          <w:rPr>
            <w:rFonts w:ascii="Times New Roman" w:hAnsi="Times New Roman" w:cs="Times New Roman"/>
            <w:sz w:val="24"/>
            <w:szCs w:val="24"/>
          </w:rPr>
          <w:delText xml:space="preserve">One can </w:delText>
        </w:r>
      </w:del>
      <w:ins w:id="401" w:author="Michel Loreau" w:date="2021-07-09T14:49:00Z">
        <w:r w:rsidR="00A2213E">
          <w:rPr>
            <w:rFonts w:ascii="Times New Roman" w:hAnsi="Times New Roman" w:cs="Times New Roman"/>
            <w:sz w:val="24"/>
            <w:szCs w:val="24"/>
          </w:rPr>
          <w:t>They could a</w:t>
        </w:r>
      </w:ins>
      <w:ins w:id="402" w:author="Michel Loreau" w:date="2021-07-09T14:50:00Z">
        <w:r w:rsidR="00A2213E">
          <w:rPr>
            <w:rFonts w:ascii="Times New Roman" w:hAnsi="Times New Roman" w:cs="Times New Roman"/>
            <w:sz w:val="24"/>
            <w:szCs w:val="24"/>
          </w:rPr>
          <w:t xml:space="preserve">lso </w:t>
        </w:r>
      </w:ins>
      <w:r w:rsidR="004610DC">
        <w:rPr>
          <w:rFonts w:ascii="Times New Roman" w:hAnsi="Times New Roman" w:cs="Times New Roman"/>
          <w:sz w:val="24"/>
          <w:szCs w:val="24"/>
        </w:rPr>
        <w:t xml:space="preserve">consider factors that affect </w:t>
      </w:r>
      <w:ins w:id="403" w:author="Michel Loreau" w:date="2021-07-09T14:50:00Z">
        <w:r w:rsidR="00A2213E">
          <w:rPr>
            <w:rFonts w:ascii="Times New Roman" w:hAnsi="Times New Roman" w:cs="Times New Roman"/>
            <w:sz w:val="24"/>
            <w:szCs w:val="24"/>
          </w:rPr>
          <w:t xml:space="preserve">prey </w:t>
        </w:r>
      </w:ins>
      <w:r w:rsidR="004610DC">
        <w:rPr>
          <w:rFonts w:ascii="Times New Roman" w:hAnsi="Times New Roman" w:cs="Times New Roman"/>
          <w:sz w:val="24"/>
          <w:szCs w:val="24"/>
        </w:rPr>
        <w:t>detection such as</w:t>
      </w:r>
      <w:r w:rsidRPr="00220142">
        <w:rPr>
          <w:rFonts w:ascii="Times New Roman" w:hAnsi="Times New Roman" w:cs="Times New Roman"/>
          <w:sz w:val="24"/>
          <w:szCs w:val="24"/>
        </w:rPr>
        <w:t xml:space="preserve"> l</w:t>
      </w:r>
      <w:r w:rsidR="00E72E6E" w:rsidRPr="00220142">
        <w:rPr>
          <w:rFonts w:ascii="Times New Roman" w:hAnsi="Times New Roman" w:cs="Times New Roman"/>
          <w:sz w:val="24"/>
          <w:szCs w:val="24"/>
        </w:rPr>
        <w:t xml:space="preserve">ight </w:t>
      </w:r>
      <w:del w:id="404" w:author="Michel Loreau" w:date="2021-07-09T14:50:00Z">
        <w:r w:rsidR="004610DC" w:rsidDel="00A2213E">
          <w:rPr>
            <w:rFonts w:ascii="Times New Roman" w:hAnsi="Times New Roman" w:cs="Times New Roman"/>
            <w:sz w:val="24"/>
            <w:szCs w:val="24"/>
          </w:rPr>
          <w:delText xml:space="preserve">or </w:delText>
        </w:r>
      </w:del>
      <w:ins w:id="405" w:author="Michel Loreau" w:date="2021-07-09T14:50:00Z">
        <w:r w:rsidR="00A2213E">
          <w:rPr>
            <w:rFonts w:ascii="Times New Roman" w:hAnsi="Times New Roman" w:cs="Times New Roman"/>
            <w:sz w:val="24"/>
            <w:szCs w:val="24"/>
          </w:rPr>
          <w:t xml:space="preserve">and </w:t>
        </w:r>
      </w:ins>
      <w:r w:rsidR="004610DC">
        <w:rPr>
          <w:rFonts w:ascii="Times New Roman" w:hAnsi="Times New Roman" w:cs="Times New Roman"/>
          <w:sz w:val="24"/>
          <w:szCs w:val="24"/>
        </w:rPr>
        <w:t xml:space="preserve">chemical cues. These factors diffuse differently in air and water, </w:t>
      </w:r>
      <w:del w:id="406" w:author="Michel Loreau" w:date="2021-07-09T14:50:00Z">
        <w:r w:rsidR="004610DC" w:rsidDel="00A2213E">
          <w:rPr>
            <w:rFonts w:ascii="Times New Roman" w:hAnsi="Times New Roman" w:cs="Times New Roman"/>
            <w:sz w:val="24"/>
            <w:szCs w:val="24"/>
          </w:rPr>
          <w:delText xml:space="preserve">and </w:delText>
        </w:r>
      </w:del>
      <w:ins w:id="407" w:author="Michel Loreau" w:date="2021-07-09T14:50:00Z">
        <w:r w:rsidR="00A2213E">
          <w:rPr>
            <w:rFonts w:ascii="Times New Roman" w:hAnsi="Times New Roman" w:cs="Times New Roman"/>
            <w:sz w:val="24"/>
            <w:szCs w:val="24"/>
          </w:rPr>
          <w:t xml:space="preserve">the </w:t>
        </w:r>
      </w:ins>
      <w:r w:rsidR="004610DC">
        <w:rPr>
          <w:rFonts w:ascii="Times New Roman" w:hAnsi="Times New Roman" w:cs="Times New Roman"/>
          <w:sz w:val="24"/>
          <w:szCs w:val="24"/>
        </w:rPr>
        <w:t xml:space="preserve">perception ability </w:t>
      </w:r>
      <w:del w:id="408" w:author="Michel Loreau" w:date="2021-07-09T14:50:00Z">
        <w:r w:rsidR="004610DC" w:rsidDel="00A2213E">
          <w:rPr>
            <w:rFonts w:ascii="Times New Roman" w:hAnsi="Times New Roman" w:cs="Times New Roman"/>
            <w:sz w:val="24"/>
            <w:szCs w:val="24"/>
          </w:rPr>
          <w:delText xml:space="preserve">by </w:delText>
        </w:r>
      </w:del>
      <w:ins w:id="409" w:author="Michel Loreau" w:date="2021-07-09T14:50:00Z">
        <w:r w:rsidR="00A2213E">
          <w:rPr>
            <w:rFonts w:ascii="Times New Roman" w:hAnsi="Times New Roman" w:cs="Times New Roman"/>
            <w:sz w:val="24"/>
            <w:szCs w:val="24"/>
          </w:rPr>
          <w:t xml:space="preserve">of </w:t>
        </w:r>
      </w:ins>
      <w:r w:rsidR="004610DC">
        <w:rPr>
          <w:rFonts w:ascii="Times New Roman" w:hAnsi="Times New Roman" w:cs="Times New Roman"/>
          <w:sz w:val="24"/>
          <w:szCs w:val="24"/>
        </w:rPr>
        <w:t>predators seems to be related to size</w:t>
      </w:r>
      <w:r w:rsidR="00862DA9">
        <w:rPr>
          <w:rFonts w:ascii="Times New Roman" w:hAnsi="Times New Roman" w:cs="Times New Roman"/>
          <w:sz w:val="24"/>
          <w:szCs w:val="24"/>
        </w:rPr>
        <w:t xml:space="preserve"> </w:t>
      </w:r>
      <w:r w:rsidR="00862DA9">
        <w:rPr>
          <w:rFonts w:ascii="Times New Roman" w:hAnsi="Times New Roman" w:cs="Times New Roman"/>
          <w:sz w:val="24"/>
          <w:szCs w:val="24"/>
        </w:rPr>
        <w:fldChar w:fldCharType="begin" w:fldLock="1"/>
      </w:r>
      <w:r w:rsidR="00EF6802">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Pr>
          <w:rFonts w:ascii="Times New Roman" w:hAnsi="Times New Roman" w:cs="Times New Roman"/>
          <w:sz w:val="24"/>
          <w:szCs w:val="24"/>
        </w:rPr>
        <w:fldChar w:fldCharType="separate"/>
      </w:r>
      <w:r w:rsidR="00862DA9" w:rsidRPr="00862DA9">
        <w:rPr>
          <w:rFonts w:ascii="Times New Roman" w:hAnsi="Times New Roman" w:cs="Times New Roman"/>
          <w:noProof/>
          <w:sz w:val="24"/>
          <w:szCs w:val="24"/>
        </w:rPr>
        <w:t>(Martens et al., 2015)</w:t>
      </w:r>
      <w:r w:rsidR="00862DA9">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1E7AEA" w:rsidRPr="00220142">
        <w:rPr>
          <w:rFonts w:ascii="Times New Roman" w:hAnsi="Times New Roman" w:cs="Times New Roman"/>
          <w:sz w:val="24"/>
          <w:szCs w:val="24"/>
        </w:rPr>
        <w:t xml:space="preserve"> </w:t>
      </w:r>
      <w:r w:rsidR="00E72E6E" w:rsidRPr="00220142">
        <w:rPr>
          <w:rFonts w:ascii="Times New Roman" w:hAnsi="Times New Roman" w:cs="Times New Roman"/>
          <w:sz w:val="24"/>
          <w:szCs w:val="24"/>
        </w:rPr>
        <w:t>This</w:t>
      </w:r>
      <w:r w:rsidR="008271C4">
        <w:rPr>
          <w:rFonts w:ascii="Times New Roman" w:hAnsi="Times New Roman" w:cs="Times New Roman"/>
          <w:sz w:val="24"/>
          <w:szCs w:val="24"/>
        </w:rPr>
        <w:t xml:space="preserve"> novel framework</w:t>
      </w:r>
      <w:r w:rsidR="00E72E6E"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promising because it </w:t>
      </w:r>
      <w:r w:rsidR="00E72E6E" w:rsidRPr="00220142">
        <w:rPr>
          <w:rFonts w:ascii="Times New Roman" w:hAnsi="Times New Roman" w:cs="Times New Roman"/>
          <w:sz w:val="24"/>
          <w:szCs w:val="24"/>
        </w:rPr>
        <w:t>provides easy ways to validate o</w:t>
      </w:r>
      <w:ins w:id="410" w:author="Michel Loreau" w:date="2021-07-09T14:50:00Z">
        <w:r w:rsidR="00A2213E">
          <w:rPr>
            <w:rFonts w:ascii="Times New Roman" w:hAnsi="Times New Roman" w:cs="Times New Roman"/>
            <w:sz w:val="24"/>
            <w:szCs w:val="24"/>
          </w:rPr>
          <w:t>r</w:t>
        </w:r>
      </w:ins>
      <w:del w:id="411" w:author="Michel Loreau" w:date="2021-07-09T14:50:00Z">
        <w:r w:rsidR="00E72E6E" w:rsidRPr="00220142" w:rsidDel="00A2213E">
          <w:rPr>
            <w:rFonts w:ascii="Times New Roman" w:hAnsi="Times New Roman" w:cs="Times New Roman"/>
            <w:sz w:val="24"/>
            <w:szCs w:val="24"/>
          </w:rPr>
          <w:delText>f</w:delText>
        </w:r>
      </w:del>
      <w:r w:rsidR="00E72E6E" w:rsidRPr="00220142">
        <w:rPr>
          <w:rFonts w:ascii="Times New Roman" w:hAnsi="Times New Roman" w:cs="Times New Roman"/>
          <w:sz w:val="24"/>
          <w:szCs w:val="24"/>
        </w:rPr>
        <w:t xml:space="preserve"> falsify hypothes</w:t>
      </w:r>
      <w:ins w:id="412" w:author="Michel Loreau" w:date="2021-07-09T14:50:00Z">
        <w:r w:rsidR="00A2213E">
          <w:rPr>
            <w:rFonts w:ascii="Times New Roman" w:hAnsi="Times New Roman" w:cs="Times New Roman"/>
            <w:sz w:val="24"/>
            <w:szCs w:val="24"/>
          </w:rPr>
          <w:t>e</w:t>
        </w:r>
      </w:ins>
      <w:del w:id="413" w:author="Michel Loreau" w:date="2021-07-09T14:50:00Z">
        <w:r w:rsidR="00E72E6E" w:rsidRPr="00220142" w:rsidDel="00A2213E">
          <w:rPr>
            <w:rFonts w:ascii="Times New Roman" w:hAnsi="Times New Roman" w:cs="Times New Roman"/>
            <w:sz w:val="24"/>
            <w:szCs w:val="24"/>
          </w:rPr>
          <w:delText>i</w:delText>
        </w:r>
      </w:del>
      <w:r w:rsidR="00E72E6E" w:rsidRPr="00220142">
        <w:rPr>
          <w:rFonts w:ascii="Times New Roman" w:hAnsi="Times New Roman" w:cs="Times New Roman"/>
          <w:sz w:val="24"/>
          <w:szCs w:val="24"/>
        </w:rPr>
        <w:t xml:space="preserve">s. Hence, </w:t>
      </w:r>
      <w:r w:rsidR="00DF63E6">
        <w:rPr>
          <w:rFonts w:ascii="Times New Roman" w:hAnsi="Times New Roman" w:cs="Times New Roman"/>
          <w:sz w:val="24"/>
          <w:szCs w:val="24"/>
        </w:rPr>
        <w:t xml:space="preserve">any </w:t>
      </w:r>
      <w:r w:rsidR="00E72E6E" w:rsidRPr="00220142">
        <w:rPr>
          <w:rFonts w:ascii="Times New Roman" w:hAnsi="Times New Roman" w:cs="Times New Roman"/>
          <w:sz w:val="24"/>
          <w:szCs w:val="24"/>
        </w:rPr>
        <w:t>discrepanc</w:t>
      </w:r>
      <w:r w:rsidR="00DF63E6">
        <w:rPr>
          <w:rFonts w:ascii="Times New Roman" w:hAnsi="Times New Roman" w:cs="Times New Roman"/>
          <w:sz w:val="24"/>
          <w:szCs w:val="24"/>
        </w:rPr>
        <w:t>y</w:t>
      </w:r>
      <w:r w:rsidR="00E72E6E" w:rsidRPr="00220142">
        <w:rPr>
          <w:rFonts w:ascii="Times New Roman" w:hAnsi="Times New Roman" w:cs="Times New Roman"/>
          <w:sz w:val="24"/>
          <w:szCs w:val="24"/>
        </w:rPr>
        <w:t xml:space="preserve"> between predictions and real data point</w:t>
      </w:r>
      <w:r w:rsidR="00DF63E6">
        <w:rPr>
          <w:rFonts w:ascii="Times New Roman" w:hAnsi="Times New Roman" w:cs="Times New Roman"/>
          <w:sz w:val="24"/>
          <w:szCs w:val="24"/>
        </w:rPr>
        <w:t>s</w:t>
      </w:r>
      <w:r w:rsidR="00E72E6E" w:rsidRPr="00220142">
        <w:rPr>
          <w:rFonts w:ascii="Times New Roman" w:hAnsi="Times New Roman" w:cs="Times New Roman"/>
          <w:sz w:val="24"/>
          <w:szCs w:val="24"/>
        </w:rPr>
        <w:t xml:space="preserve"> immediately towards an error in the model, or </w:t>
      </w:r>
      <w:ins w:id="414" w:author="Michel Loreau" w:date="2021-07-09T14:51:00Z">
        <w:r w:rsidR="00A2213E">
          <w:rPr>
            <w:rFonts w:ascii="Times New Roman" w:hAnsi="Times New Roman" w:cs="Times New Roman"/>
            <w:sz w:val="24"/>
            <w:szCs w:val="24"/>
          </w:rPr>
          <w:t xml:space="preserve">it </w:t>
        </w:r>
      </w:ins>
      <w:r w:rsidR="00E72E6E" w:rsidRPr="00220142">
        <w:rPr>
          <w:rFonts w:ascii="Times New Roman" w:hAnsi="Times New Roman" w:cs="Times New Roman"/>
          <w:sz w:val="24"/>
          <w:szCs w:val="24"/>
        </w:rPr>
        <w:t>means that important mechanisms are missing</w:t>
      </w:r>
      <w:r w:rsidRPr="00220142">
        <w:rPr>
          <w:rFonts w:ascii="Times New Roman" w:hAnsi="Times New Roman" w:cs="Times New Roman"/>
          <w:sz w:val="24"/>
          <w:szCs w:val="24"/>
        </w:rPr>
        <w:t xml:space="preserve"> (as shown for handling time in </w:t>
      </w:r>
      <w:del w:id="415" w:author="Michel Loreau" w:date="2021-07-09T14:51:00Z">
        <w:r w:rsidRPr="00220142" w:rsidDel="00A2213E">
          <w:rPr>
            <w:rFonts w:ascii="Times New Roman" w:hAnsi="Times New Roman" w:cs="Times New Roman"/>
            <w:sz w:val="24"/>
            <w:szCs w:val="24"/>
          </w:rPr>
          <w:delText xml:space="preserve">the </w:delText>
        </w:r>
      </w:del>
      <w:ins w:id="416" w:author="Michel Loreau" w:date="2021-07-09T14:51:00Z">
        <w:r w:rsidR="00A2213E">
          <w:rPr>
            <w:rFonts w:ascii="Times New Roman" w:hAnsi="Times New Roman" w:cs="Times New Roman"/>
            <w:sz w:val="24"/>
            <w:szCs w:val="24"/>
          </w:rPr>
          <w:t>our</w:t>
        </w:r>
        <w:r w:rsidR="00A2213E" w:rsidRPr="00220142">
          <w:rPr>
            <w:rFonts w:ascii="Times New Roman" w:hAnsi="Times New Roman" w:cs="Times New Roman"/>
            <w:sz w:val="24"/>
            <w:szCs w:val="24"/>
          </w:rPr>
          <w:t xml:space="preserve"> </w:t>
        </w:r>
      </w:ins>
      <w:r w:rsidRPr="00220142">
        <w:rPr>
          <w:rFonts w:ascii="Times New Roman" w:hAnsi="Times New Roman" w:cs="Times New Roman"/>
          <w:sz w:val="24"/>
          <w:szCs w:val="24"/>
        </w:rPr>
        <w:t>case study)</w:t>
      </w:r>
      <w:r w:rsidR="00E72E6E" w:rsidRPr="00220142">
        <w:rPr>
          <w:rFonts w:ascii="Times New Roman" w:hAnsi="Times New Roman" w:cs="Times New Roman"/>
          <w:sz w:val="24"/>
          <w:szCs w:val="24"/>
        </w:rPr>
        <w:t xml:space="preserve">. </w:t>
      </w:r>
      <w:r w:rsidR="00B44C2F">
        <w:rPr>
          <w:rFonts w:ascii="Times New Roman" w:hAnsi="Times New Roman" w:cs="Times New Roman"/>
          <w:sz w:val="24"/>
          <w:szCs w:val="24"/>
        </w:rPr>
        <w:t>It can also suggest novel hypothes</w:t>
      </w:r>
      <w:ins w:id="417" w:author="Michel Loreau" w:date="2021-07-09T14:51:00Z">
        <w:r w:rsidR="00A2213E">
          <w:rPr>
            <w:rFonts w:ascii="Times New Roman" w:hAnsi="Times New Roman" w:cs="Times New Roman"/>
            <w:sz w:val="24"/>
            <w:szCs w:val="24"/>
          </w:rPr>
          <w:t>e</w:t>
        </w:r>
      </w:ins>
      <w:del w:id="418" w:author="Michel Loreau" w:date="2021-07-09T14:51:00Z">
        <w:r w:rsidR="00B44C2F" w:rsidDel="00A2213E">
          <w:rPr>
            <w:rFonts w:ascii="Times New Roman" w:hAnsi="Times New Roman" w:cs="Times New Roman"/>
            <w:sz w:val="24"/>
            <w:szCs w:val="24"/>
          </w:rPr>
          <w:delText>i</w:delText>
        </w:r>
      </w:del>
      <w:r w:rsidR="00B44C2F">
        <w:rPr>
          <w:rFonts w:ascii="Times New Roman" w:hAnsi="Times New Roman" w:cs="Times New Roman"/>
          <w:sz w:val="24"/>
          <w:szCs w:val="24"/>
        </w:rPr>
        <w:t>s to be empirically or theoretically tested.</w:t>
      </w:r>
    </w:p>
    <w:p w14:paraId="6F83E7B5" w14:textId="564FACB6" w:rsidR="00B508F8" w:rsidRPr="00220142" w:rsidRDefault="00B508F8" w:rsidP="007645C3">
      <w:pPr>
        <w:spacing w:line="480" w:lineRule="auto"/>
        <w:ind w:firstLine="720"/>
        <w:rPr>
          <w:rFonts w:ascii="Times New Roman" w:hAnsi="Times New Roman" w:cs="Times New Roman"/>
          <w:sz w:val="24"/>
          <w:szCs w:val="24"/>
        </w:rPr>
      </w:pPr>
      <w:ins w:id="419" w:author="Portalier Sebastien" w:date="2021-07-03T03:43:00Z">
        <w:r>
          <w:rPr>
            <w:rFonts w:ascii="Times New Roman" w:hAnsi="Times New Roman" w:cs="Times New Roman"/>
            <w:sz w:val="24"/>
            <w:szCs w:val="24"/>
          </w:rPr>
          <w:t xml:space="preserve">In </w:t>
        </w:r>
        <w:del w:id="420" w:author="Michel Loreau" w:date="2021-07-09T14:52:00Z">
          <w:r w:rsidDel="003C6F48">
            <w:rPr>
              <w:rFonts w:ascii="Times New Roman" w:hAnsi="Times New Roman" w:cs="Times New Roman"/>
              <w:sz w:val="24"/>
              <w:szCs w:val="24"/>
            </w:rPr>
            <w:delText xml:space="preserve">the case of </w:delText>
          </w:r>
        </w:del>
        <w:r>
          <w:rPr>
            <w:rFonts w:ascii="Times New Roman" w:hAnsi="Times New Roman" w:cs="Times New Roman"/>
            <w:sz w:val="24"/>
            <w:szCs w:val="24"/>
          </w:rPr>
          <w:t xml:space="preserve">our model, </w:t>
        </w:r>
      </w:ins>
      <w:ins w:id="421" w:author="Portalier Sebastien" w:date="2021-07-03T03:44:00Z">
        <w:r>
          <w:rPr>
            <w:rFonts w:ascii="Times New Roman" w:hAnsi="Times New Roman" w:cs="Times New Roman"/>
            <w:sz w:val="24"/>
            <w:szCs w:val="24"/>
          </w:rPr>
          <w:t xml:space="preserve">processes based on mechanical factors </w:t>
        </w:r>
      </w:ins>
      <w:ins w:id="422" w:author="Portalier Sebastien" w:date="2021-07-03T03:45:00Z">
        <w:r>
          <w:rPr>
            <w:rFonts w:ascii="Times New Roman" w:hAnsi="Times New Roman" w:cs="Times New Roman"/>
            <w:sz w:val="24"/>
            <w:szCs w:val="24"/>
          </w:rPr>
          <w:t xml:space="preserve">(i.e., speed, attack rate, capture probability) </w:t>
        </w:r>
      </w:ins>
      <w:ins w:id="423" w:author="Portalier Sebastien" w:date="2021-07-03T03:44:00Z">
        <w:r>
          <w:rPr>
            <w:rFonts w:ascii="Times New Roman" w:hAnsi="Times New Roman" w:cs="Times New Roman"/>
            <w:sz w:val="24"/>
            <w:szCs w:val="24"/>
          </w:rPr>
          <w:t>fit data remarkably well</w:t>
        </w:r>
      </w:ins>
      <w:ins w:id="424" w:author="Portalier Sebastien" w:date="2021-07-03T03:45:00Z">
        <w:r>
          <w:rPr>
            <w:rFonts w:ascii="Times New Roman" w:hAnsi="Times New Roman" w:cs="Times New Roman"/>
            <w:sz w:val="24"/>
            <w:szCs w:val="24"/>
          </w:rPr>
          <w:t xml:space="preserve">. </w:t>
        </w:r>
        <w:r w:rsidR="00EA10C4">
          <w:rPr>
            <w:rFonts w:ascii="Times New Roman" w:hAnsi="Times New Roman" w:cs="Times New Roman"/>
            <w:sz w:val="24"/>
            <w:szCs w:val="24"/>
          </w:rPr>
          <w:t xml:space="preserve">Handling time shows a lower </w:t>
        </w:r>
      </w:ins>
      <w:ins w:id="425" w:author="Portalier Sebastien" w:date="2021-07-03T03:46:00Z">
        <w:r w:rsidR="00EA10C4">
          <w:rPr>
            <w:rFonts w:ascii="Times New Roman" w:hAnsi="Times New Roman" w:cs="Times New Roman"/>
            <w:sz w:val="24"/>
            <w:szCs w:val="24"/>
          </w:rPr>
          <w:t xml:space="preserve">goodness of fit, </w:t>
        </w:r>
        <w:del w:id="426" w:author="Michel Loreau" w:date="2021-07-09T14:52:00Z">
          <w:r w:rsidR="00EA10C4" w:rsidDel="003C6F48">
            <w:rPr>
              <w:rFonts w:ascii="Times New Roman" w:hAnsi="Times New Roman" w:cs="Times New Roman"/>
              <w:sz w:val="24"/>
              <w:szCs w:val="24"/>
            </w:rPr>
            <w:delText>but</w:delText>
          </w:r>
        </w:del>
      </w:ins>
      <w:ins w:id="427" w:author="Michel Loreau" w:date="2021-07-09T14:52:00Z">
        <w:r w:rsidR="003C6F48">
          <w:rPr>
            <w:rFonts w:ascii="Times New Roman" w:hAnsi="Times New Roman" w:cs="Times New Roman"/>
            <w:sz w:val="24"/>
            <w:szCs w:val="24"/>
          </w:rPr>
          <w:t>and</w:t>
        </w:r>
      </w:ins>
      <w:ins w:id="428" w:author="Portalier Sebastien" w:date="2021-07-03T03:46:00Z">
        <w:r w:rsidR="00EA10C4">
          <w:rPr>
            <w:rFonts w:ascii="Times New Roman" w:hAnsi="Times New Roman" w:cs="Times New Roman"/>
            <w:sz w:val="24"/>
            <w:szCs w:val="24"/>
          </w:rPr>
          <w:t xml:space="preserve"> it is the only one that does not include any physical factors. A </w:t>
        </w:r>
      </w:ins>
      <w:ins w:id="429" w:author="Portalier Sebastien" w:date="2021-07-03T03:47:00Z">
        <w:r w:rsidR="00EA10C4">
          <w:rPr>
            <w:rFonts w:ascii="Times New Roman" w:hAnsi="Times New Roman" w:cs="Times New Roman"/>
            <w:sz w:val="24"/>
            <w:szCs w:val="24"/>
          </w:rPr>
          <w:t xml:space="preserve">better mechanism for handling </w:t>
        </w:r>
      </w:ins>
      <w:ins w:id="430" w:author="Portalier Sebastien" w:date="2021-07-03T04:17:00Z">
        <w:r w:rsidR="00FE6EF9">
          <w:rPr>
            <w:rFonts w:ascii="Times New Roman" w:hAnsi="Times New Roman" w:cs="Times New Roman"/>
            <w:sz w:val="24"/>
            <w:szCs w:val="24"/>
          </w:rPr>
          <w:t>is thus needed</w:t>
        </w:r>
      </w:ins>
      <w:ins w:id="431" w:author="Portalier Sebastien" w:date="2021-07-03T03:47:00Z">
        <w:r w:rsidR="00EA10C4">
          <w:rPr>
            <w:rFonts w:ascii="Times New Roman" w:hAnsi="Times New Roman" w:cs="Times New Roman"/>
            <w:sz w:val="24"/>
            <w:szCs w:val="24"/>
          </w:rPr>
          <w:t xml:space="preserve">. </w:t>
        </w:r>
      </w:ins>
      <w:ins w:id="432" w:author="Portalier Sebastien" w:date="2021-07-07T17:18:00Z">
        <w:del w:id="433" w:author="Michel Loreau" w:date="2021-07-09T14:53:00Z">
          <w:r w:rsidR="009C6E78" w:rsidDel="003C6F48">
            <w:rPr>
              <w:rFonts w:ascii="Times New Roman" w:hAnsi="Times New Roman" w:cs="Times New Roman"/>
              <w:sz w:val="24"/>
              <w:szCs w:val="24"/>
            </w:rPr>
            <w:delText>Fo</w:delText>
          </w:r>
        </w:del>
        <w:del w:id="434" w:author="Michel Loreau" w:date="2021-07-09T14:52:00Z">
          <w:r w:rsidR="009C6E78" w:rsidDel="003C6F48">
            <w:rPr>
              <w:rFonts w:ascii="Times New Roman" w:hAnsi="Times New Roman" w:cs="Times New Roman"/>
              <w:sz w:val="24"/>
              <w:szCs w:val="24"/>
            </w:rPr>
            <w:delText>r</w:delText>
          </w:r>
        </w:del>
        <w:del w:id="435" w:author="Michel Loreau" w:date="2021-07-09T14:53:00Z">
          <w:r w:rsidR="009C6E78" w:rsidDel="003C6F48">
            <w:rPr>
              <w:rFonts w:ascii="Times New Roman" w:hAnsi="Times New Roman" w:cs="Times New Roman"/>
              <w:sz w:val="24"/>
              <w:szCs w:val="24"/>
            </w:rPr>
            <w:delText xml:space="preserve">m the existing literature, it seems that </w:delText>
          </w:r>
        </w:del>
      </w:ins>
      <w:ins w:id="436" w:author="Michel Loreau" w:date="2021-07-09T14:53:00Z">
        <w:r w:rsidR="003C6F48">
          <w:rPr>
            <w:rFonts w:ascii="Times New Roman" w:hAnsi="Times New Roman" w:cs="Times New Roman"/>
            <w:sz w:val="24"/>
            <w:szCs w:val="24"/>
          </w:rPr>
          <w:t>I</w:t>
        </w:r>
      </w:ins>
      <w:ins w:id="437" w:author="Portalier Sebastien" w:date="2021-07-07T17:18:00Z">
        <w:del w:id="438" w:author="Michel Loreau" w:date="2021-07-09T14:53:00Z">
          <w:r w:rsidR="009C6E78" w:rsidDel="003C6F48">
            <w:rPr>
              <w:rFonts w:ascii="Times New Roman" w:hAnsi="Times New Roman" w:cs="Times New Roman"/>
              <w:sz w:val="24"/>
              <w:szCs w:val="24"/>
            </w:rPr>
            <w:delText>i</w:delText>
          </w:r>
        </w:del>
      </w:ins>
      <w:ins w:id="439" w:author="Portalier Sebastien" w:date="2021-07-03T03:52:00Z">
        <w:r w:rsidR="009B5A98">
          <w:rPr>
            <w:rFonts w:ascii="Times New Roman" w:hAnsi="Times New Roman" w:cs="Times New Roman"/>
            <w:sz w:val="24"/>
            <w:szCs w:val="24"/>
          </w:rPr>
          <w:t xml:space="preserve">ngestion </w:t>
        </w:r>
      </w:ins>
      <w:ins w:id="440" w:author="Michel Loreau" w:date="2021-07-09T14:52:00Z">
        <w:r w:rsidR="003C6F48">
          <w:rPr>
            <w:rFonts w:ascii="Times New Roman" w:hAnsi="Times New Roman" w:cs="Times New Roman"/>
            <w:sz w:val="24"/>
            <w:szCs w:val="24"/>
          </w:rPr>
          <w:t xml:space="preserve">has </w:t>
        </w:r>
      </w:ins>
      <w:ins w:id="441" w:author="Portalier Sebastien" w:date="2021-07-03T03:52:00Z">
        <w:r w:rsidR="009B5A98">
          <w:rPr>
            <w:rFonts w:ascii="Times New Roman" w:hAnsi="Times New Roman" w:cs="Times New Roman"/>
            <w:sz w:val="24"/>
            <w:szCs w:val="24"/>
          </w:rPr>
          <w:t xml:space="preserve">received some </w:t>
        </w:r>
        <w:del w:id="442" w:author="Michel Loreau" w:date="2021-07-09T14:53:00Z">
          <w:r w:rsidR="009B5A98" w:rsidDel="003C6F48">
            <w:rPr>
              <w:rFonts w:ascii="Times New Roman" w:hAnsi="Times New Roman" w:cs="Times New Roman"/>
              <w:sz w:val="24"/>
              <w:szCs w:val="24"/>
            </w:rPr>
            <w:delText>focus</w:delText>
          </w:r>
        </w:del>
      </w:ins>
      <w:ins w:id="443" w:author="Michel Loreau" w:date="2021-07-09T14:53:00Z">
        <w:r w:rsidR="003C6F48">
          <w:rPr>
            <w:rFonts w:ascii="Times New Roman" w:hAnsi="Times New Roman" w:cs="Times New Roman"/>
            <w:sz w:val="24"/>
            <w:szCs w:val="24"/>
          </w:rPr>
          <w:t>attention in</w:t>
        </w:r>
        <w:r w:rsidR="003C6F48" w:rsidRPr="003C6F48">
          <w:rPr>
            <w:rFonts w:ascii="Times New Roman" w:hAnsi="Times New Roman" w:cs="Times New Roman"/>
            <w:sz w:val="24"/>
            <w:szCs w:val="24"/>
          </w:rPr>
          <w:t xml:space="preserve"> </w:t>
        </w:r>
        <w:r w:rsidR="003C6F48">
          <w:rPr>
            <w:rFonts w:ascii="Times New Roman" w:hAnsi="Times New Roman" w:cs="Times New Roman"/>
            <w:sz w:val="24"/>
            <w:szCs w:val="24"/>
          </w:rPr>
          <w:t xml:space="preserve">the existing literature, </w:t>
        </w:r>
      </w:ins>
      <w:ins w:id="444" w:author="Portalier Sebastien" w:date="2021-07-03T03:52:00Z">
        <w:del w:id="445" w:author="Michel Loreau" w:date="2021-07-09T14:53:00Z">
          <w:r w:rsidR="009B5A98" w:rsidDel="003C6F48">
            <w:rPr>
              <w:rFonts w:ascii="Times New Roman" w:hAnsi="Times New Roman" w:cs="Times New Roman"/>
              <w:sz w:val="24"/>
              <w:szCs w:val="24"/>
            </w:rPr>
            <w:delText xml:space="preserve">, </w:delText>
          </w:r>
        </w:del>
        <w:r w:rsidR="009B5A98">
          <w:rPr>
            <w:rFonts w:ascii="Times New Roman" w:hAnsi="Times New Roman" w:cs="Times New Roman"/>
            <w:sz w:val="24"/>
            <w:szCs w:val="24"/>
          </w:rPr>
          <w:t>especially for a</w:t>
        </w:r>
      </w:ins>
      <w:ins w:id="446" w:author="Portalier Sebastien" w:date="2021-07-03T03:53:00Z">
        <w:r w:rsidR="009B5A98">
          <w:rPr>
            <w:rFonts w:ascii="Times New Roman" w:hAnsi="Times New Roman" w:cs="Times New Roman"/>
            <w:sz w:val="24"/>
            <w:szCs w:val="24"/>
          </w:rPr>
          <w:t xml:space="preserve">quatic organisms </w:t>
        </w:r>
        <w:commentRangeStart w:id="447"/>
        <w:r w:rsidR="009B5A98">
          <w:rPr>
            <w:rFonts w:ascii="Times New Roman" w:hAnsi="Times New Roman" w:cs="Times New Roman"/>
            <w:sz w:val="24"/>
            <w:szCs w:val="24"/>
          </w:rPr>
          <w:t xml:space="preserve">that use some mechanical aspects </w:t>
        </w:r>
      </w:ins>
      <w:commentRangeEnd w:id="447"/>
      <w:r w:rsidR="003C6F48">
        <w:rPr>
          <w:rStyle w:val="CommentReference"/>
        </w:rPr>
        <w:commentReference w:id="447"/>
      </w:r>
      <w:ins w:id="448" w:author="Portalier Sebastien" w:date="2021-07-03T03:53:00Z">
        <w:r w:rsidR="009B5A98">
          <w:rPr>
            <w:rFonts w:ascii="Times New Roman" w:hAnsi="Times New Roman" w:cs="Times New Roman"/>
            <w:sz w:val="24"/>
            <w:szCs w:val="24"/>
          </w:rPr>
          <w:t xml:space="preserve">of the medium </w:t>
        </w:r>
      </w:ins>
      <w:ins w:id="449" w:author="Portalier Sebastien" w:date="2021-07-03T03:55:00Z">
        <w:r w:rsidR="009B5A98">
          <w:rPr>
            <w:rFonts w:ascii="Times New Roman" w:hAnsi="Times New Roman" w:cs="Times New Roman"/>
            <w:sz w:val="24"/>
            <w:szCs w:val="24"/>
          </w:rPr>
          <w:fldChar w:fldCharType="begin" w:fldLock="1"/>
        </w:r>
      </w:ins>
      <w:r w:rsidR="00851F70">
        <w:rPr>
          <w:rFonts w:ascii="Times New Roman" w:hAnsi="Times New Roman" w:cs="Times New Roman"/>
          <w:sz w:val="24"/>
          <w:szCs w:val="24"/>
        </w:rPr>
        <w:instrText>ADDIN CSL_CITATION {"citationItems":[{"id":"ITEM-1","itemData":{"DOI":"10.1242/jeb.057851","ISSN":"00220949","PMID":"22162848","abstract":"Research on suction-feeding performance has mostly focused on measuring individual underlying components such as suction pressure, flow velocity, ram or the effects of suction-induced forces on prey movement during feeding. Although this body of work has advanced our understanding of aquatic feeding, no consensus has yet emerged on how to combine all of these variables to predict prey-capture performance. Here, we treated the aquatic predator-prey encounter as a hydrodynamic interaction between a solid particle (representing the prey) and the unsteady suction flows around it, to integrate the effects of morphology, physiology, skull kinematics, ram and fluid mechanics on suction-feeding performance. We developed the suctioninduced force-field (SIFF) model to study suction-feeding performance in 18 species of centrarchid fishes, and asked what morphological and functional traits underlie the evolution of feeding performance on three types of prey. Performance gradients obtained using SIFF revealed that different trait combinations contribute to the ability to feed on attached, evasive and (strainsensitive) zooplanktonic prey because these prey types impose different challenges on the predator. The low overlap in the importance of different traits in determining performance also indicated that the evolution of suction-feeding ability along different ecological axes is largely unconstrained. SIFF also yielded estimates of feeding ability that performed better than kinematic traits in explaining natural patterns of prey use. When compared with principal components describing variation in the kinematics of suction-feeding events, SIFF output explained significantly more variation in centrarchid diets, suggesting that the inclusion of more mechanistic hydrodynamic models holds promise for gaining insight into the evolution of aquatic feeding performance. © 2012. Published by The Company of Biologists Ltd.","author":[{"dropping-particle":"","family":"Holzman","given":"Roi","non-dropping-particle":"","parse-names":false,"suffix":""},{"dropping-particle":"","family":"Collar","given":"D. C.","non-dropping-particle":"","parse-names":false,"suffix":""},{"dropping-particle":"","family":"Mehta","given":"Rita S.","non-dropping-particle":"","parse-names":false,"suffix":""},{"dropping-particle":"","family":"Wainwright","given":"Peter C.","non-dropping-particle":"","parse-names":false,"suffix":""}],"container-title":"Journal of Experimental Biology","id":"ITEM-1","issue":"1","issued":{"date-parts":[["2012","1","1"]]},"page":"1-13","publisher":"The Company of Biologists","title":"An integrative modeling approach to elucidate suction-feeding performance","type":"article-journal","volume":"215"},"uris":["http://www.mendeley.com/documents/?uuid=0874eb2d-6a1a-3eba-a717-93f851e47131"]}],"mendeley":{"formattedCitation":"(Holzman et al., 2012)","plainTextFormattedCitation":"(Holzman et al., 2012)","previouslyFormattedCitation":"(Holzman et al., 2012)"},"properties":{"noteIndex":0},"schema":"https://github.com/citation-style-language/schema/raw/master/csl-citation.json"}</w:instrText>
      </w:r>
      <w:r w:rsidR="009B5A98">
        <w:rPr>
          <w:rFonts w:ascii="Times New Roman" w:hAnsi="Times New Roman" w:cs="Times New Roman"/>
          <w:sz w:val="24"/>
          <w:szCs w:val="24"/>
        </w:rPr>
        <w:fldChar w:fldCharType="separate"/>
      </w:r>
      <w:r w:rsidR="009B5A98" w:rsidRPr="009B5A98">
        <w:rPr>
          <w:rFonts w:ascii="Times New Roman" w:hAnsi="Times New Roman" w:cs="Times New Roman"/>
          <w:noProof/>
          <w:sz w:val="24"/>
          <w:szCs w:val="24"/>
        </w:rPr>
        <w:t>(Holzman et al., 2012)</w:t>
      </w:r>
      <w:ins w:id="450" w:author="Portalier Sebastien" w:date="2021-07-03T03:55:00Z">
        <w:r w:rsidR="009B5A98">
          <w:rPr>
            <w:rFonts w:ascii="Times New Roman" w:hAnsi="Times New Roman" w:cs="Times New Roman"/>
            <w:sz w:val="24"/>
            <w:szCs w:val="24"/>
          </w:rPr>
          <w:fldChar w:fldCharType="end"/>
        </w:r>
      </w:ins>
      <w:ins w:id="451" w:author="Portalier Sebastien" w:date="2021-07-03T03:56:00Z">
        <w:r w:rsidR="00851F70">
          <w:rPr>
            <w:rFonts w:ascii="Times New Roman" w:hAnsi="Times New Roman" w:cs="Times New Roman"/>
            <w:sz w:val="24"/>
            <w:szCs w:val="24"/>
          </w:rPr>
          <w:t xml:space="preserve">. </w:t>
        </w:r>
      </w:ins>
      <w:ins w:id="452" w:author="Portalier Sebastien" w:date="2021-07-03T04:01:00Z">
        <w:r w:rsidR="00851F70">
          <w:rPr>
            <w:rFonts w:ascii="Times New Roman" w:hAnsi="Times New Roman" w:cs="Times New Roman"/>
            <w:sz w:val="24"/>
            <w:szCs w:val="24"/>
          </w:rPr>
          <w:t>M</w:t>
        </w:r>
      </w:ins>
      <w:ins w:id="453" w:author="Portalier Sebastien" w:date="2021-07-03T03:56:00Z">
        <w:r w:rsidR="00851F70">
          <w:rPr>
            <w:rFonts w:ascii="Times New Roman" w:hAnsi="Times New Roman" w:cs="Times New Roman"/>
            <w:sz w:val="24"/>
            <w:szCs w:val="24"/>
          </w:rPr>
          <w:t>echanisms driving digestion</w:t>
        </w:r>
      </w:ins>
      <w:ins w:id="454" w:author="Portalier Sebastien" w:date="2021-07-03T04:01:00Z">
        <w:r w:rsidR="00851F70">
          <w:rPr>
            <w:rFonts w:ascii="Times New Roman" w:hAnsi="Times New Roman" w:cs="Times New Roman"/>
            <w:sz w:val="24"/>
            <w:szCs w:val="24"/>
          </w:rPr>
          <w:t xml:space="preserve"> </w:t>
        </w:r>
      </w:ins>
      <w:ins w:id="455" w:author="Michel Loreau" w:date="2021-07-09T14:53:00Z">
        <w:r w:rsidR="003C6F48">
          <w:rPr>
            <w:rFonts w:ascii="Times New Roman" w:hAnsi="Times New Roman" w:cs="Times New Roman"/>
            <w:sz w:val="24"/>
            <w:szCs w:val="24"/>
          </w:rPr>
          <w:t xml:space="preserve">have </w:t>
        </w:r>
      </w:ins>
      <w:ins w:id="456" w:author="Portalier Sebastien" w:date="2021-07-03T04:01:00Z">
        <w:r w:rsidR="00851F70">
          <w:rPr>
            <w:rFonts w:ascii="Times New Roman" w:hAnsi="Times New Roman" w:cs="Times New Roman"/>
            <w:sz w:val="24"/>
            <w:szCs w:val="24"/>
          </w:rPr>
          <w:t xml:space="preserve">also received some </w:t>
        </w:r>
        <w:del w:id="457" w:author="Michel Loreau" w:date="2021-07-09T14:54:00Z">
          <w:r w:rsidR="00851F70" w:rsidDel="003C6F48">
            <w:rPr>
              <w:rFonts w:ascii="Times New Roman" w:hAnsi="Times New Roman" w:cs="Times New Roman"/>
              <w:sz w:val="24"/>
              <w:szCs w:val="24"/>
            </w:rPr>
            <w:delText>focus</w:delText>
          </w:r>
        </w:del>
      </w:ins>
      <w:ins w:id="458" w:author="Michel Loreau" w:date="2021-07-09T14:54:00Z">
        <w:r w:rsidR="003C6F48">
          <w:rPr>
            <w:rFonts w:ascii="Times New Roman" w:hAnsi="Times New Roman" w:cs="Times New Roman"/>
            <w:sz w:val="24"/>
            <w:szCs w:val="24"/>
          </w:rPr>
          <w:t>attention</w:t>
        </w:r>
      </w:ins>
      <w:ins w:id="459" w:author="Portalier Sebastien" w:date="2021-07-03T04:03:00Z">
        <w:r w:rsidR="00851F70">
          <w:rPr>
            <w:rFonts w:ascii="Times New Roman" w:hAnsi="Times New Roman" w:cs="Times New Roman"/>
            <w:sz w:val="24"/>
            <w:szCs w:val="24"/>
          </w:rPr>
          <w:t>.</w:t>
        </w:r>
      </w:ins>
      <w:ins w:id="460" w:author="Portalier Sebastien" w:date="2021-07-03T04:02:00Z">
        <w:r w:rsidR="00851F70">
          <w:rPr>
            <w:rFonts w:ascii="Times New Roman" w:hAnsi="Times New Roman" w:cs="Times New Roman"/>
            <w:sz w:val="24"/>
            <w:szCs w:val="24"/>
          </w:rPr>
          <w:t xml:space="preserve"> </w:t>
        </w:r>
      </w:ins>
      <w:ins w:id="461" w:author="Portalier Sebastien" w:date="2021-07-03T04:03:00Z">
        <w:r w:rsidR="00851F70">
          <w:rPr>
            <w:rFonts w:ascii="Times New Roman" w:hAnsi="Times New Roman" w:cs="Times New Roman"/>
            <w:sz w:val="24"/>
            <w:szCs w:val="24"/>
          </w:rPr>
          <w:t>F</w:t>
        </w:r>
      </w:ins>
      <w:ins w:id="462" w:author="Portalier Sebastien" w:date="2021-07-03T04:02:00Z">
        <w:r w:rsidR="00851F70">
          <w:rPr>
            <w:rFonts w:ascii="Times New Roman" w:hAnsi="Times New Roman" w:cs="Times New Roman"/>
            <w:sz w:val="24"/>
            <w:szCs w:val="24"/>
          </w:rPr>
          <w:t>or example,</w:t>
        </w:r>
      </w:ins>
      <w:ins w:id="463" w:author="Portalier Sebastien" w:date="2021-07-03T04:03:00Z">
        <w:r w:rsidR="00851F70">
          <w:rPr>
            <w:rFonts w:ascii="Times New Roman" w:hAnsi="Times New Roman" w:cs="Times New Roman"/>
            <w:sz w:val="24"/>
            <w:szCs w:val="24"/>
          </w:rPr>
          <w:t xml:space="preserve"> there are models of</w:t>
        </w:r>
      </w:ins>
      <w:ins w:id="464" w:author="Portalier Sebastien" w:date="2021-07-03T04:02:00Z">
        <w:r w:rsidR="00851F70">
          <w:rPr>
            <w:rFonts w:ascii="Times New Roman" w:hAnsi="Times New Roman" w:cs="Times New Roman"/>
            <w:sz w:val="24"/>
            <w:szCs w:val="24"/>
          </w:rPr>
          <w:t xml:space="preserve"> </w:t>
        </w:r>
      </w:ins>
      <w:ins w:id="465" w:author="Portalier Sebastien" w:date="2021-07-03T04:03:00Z">
        <w:r w:rsidR="00851F70">
          <w:rPr>
            <w:rFonts w:ascii="Times New Roman" w:hAnsi="Times New Roman" w:cs="Times New Roman"/>
            <w:sz w:val="24"/>
            <w:szCs w:val="24"/>
          </w:rPr>
          <w:t xml:space="preserve">gut motility according to prey size and gut volume </w:t>
        </w:r>
      </w:ins>
      <w:ins w:id="466" w:author="Portalier Sebastien" w:date="2021-07-03T04:04:00Z">
        <w:r w:rsidR="00851F70">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{"citationItems":[{"id":"ITEM-1","itemData":{"DOI":"10.1111/j.1095-8649.1995.tb01934.x","ISSN":"10958649","abstract":"A gastric evacuation curve expresses how fast prey disappear from the stomach, and empirical models are used generally for the relationship between weight of prey remaining (Wt) and time (t) after a meal. Unfortunately, empirical models are likely to have restricted applicability because their parameters often represent limited biological mechanisms. This paper develops a simple digestion model. The simplest form of the model has four parameters; the digestion velocity (expressing enzymatic breakdown of prey), prey length, initial prey radius and the density of the prey. Two more parameters are included in an extended version; a time‐delay before digestion starts and environmental temperature. The approach is based on the assumption that prey digestion is a surface process in that digestive enzymes attack progressively deeper into a prey of known size and shape so that the average digestion rate is proportional to the prey radius r (m). This process is characterized by the digestion velocity ds (m s –1). Unknown parameters are estimated with uncertainty using the maximum likelihood technique. Model evaluation using published data sets demonstrated that the new model is flexible. Prey geometry is incorporated into the model and temperature effects upon gastric evacuation are linked directly to the digestion velocity. Copyright © 1995, Wiley Blackwell. All rights reserved","author":[{"dropping-particle":"","family":"Salvanes","given":"A. G.V.","non-dropping-particle":"","parse-names":false,"suffix":""},{"dropping-particle":"","family":"Aksnes","given":"D. L.","non-dropping-particle":"","parse-names":false,"suffix":""},{"dropping-particle":"","family":"Giske","given":"J.","non-dropping-particle":"","parse-names":false,"suffix":""}],"container-title":"Journal of Fish Biology","id":"ITEM-1","issue":"4","issued":{"date-parts":[["1995","10","1"]]},"page":"679-695","publisher":"John Wiley &amp; Sons, Ltd","title":"A surface‐dependent gastric evacuation model for fish","type":"article-journal","volume":"47"},"uris":["http://www.mendeley.com/documents/?uuid=06fcbc16-2142-3b38-a75f-e178a1f2974a"]}],"mendeley":{"formattedCitation":"(Salvanes et al., 1995)","plainTextFormattedCitation":"(Salvanes et al., 1995)","previouslyFormattedCitation":"(Salvanes et al., 1995)"},"properties":{"noteIndex":0},"schema":"https://github.com/citation-style-language/schema/raw/master/csl-citation.json"}</w:instrText>
      </w:r>
      <w:r w:rsidR="00851F70">
        <w:rPr>
          <w:rFonts w:ascii="Times New Roman" w:hAnsi="Times New Roman" w:cs="Times New Roman"/>
          <w:sz w:val="24"/>
          <w:szCs w:val="24"/>
        </w:rPr>
        <w:fldChar w:fldCharType="separate"/>
      </w:r>
      <w:r w:rsidR="00851F70" w:rsidRPr="00851F70">
        <w:rPr>
          <w:rFonts w:ascii="Times New Roman" w:hAnsi="Times New Roman" w:cs="Times New Roman"/>
          <w:noProof/>
          <w:sz w:val="24"/>
          <w:szCs w:val="24"/>
        </w:rPr>
        <w:t>(Salvanes et al., 1995)</w:t>
      </w:r>
      <w:ins w:id="467" w:author="Portalier Sebastien" w:date="2021-07-03T04:04:00Z">
        <w:r w:rsidR="00851F70">
          <w:rPr>
            <w:rFonts w:ascii="Times New Roman" w:hAnsi="Times New Roman" w:cs="Times New Roman"/>
            <w:sz w:val="24"/>
            <w:szCs w:val="24"/>
          </w:rPr>
          <w:fldChar w:fldCharType="end"/>
        </w:r>
      </w:ins>
      <w:ins w:id="468" w:author="Portalier Sebastien" w:date="2021-07-03T04:05:00Z">
        <w:r w:rsidR="006A3902">
          <w:rPr>
            <w:rFonts w:ascii="Times New Roman" w:hAnsi="Times New Roman" w:cs="Times New Roman"/>
            <w:sz w:val="24"/>
            <w:szCs w:val="24"/>
          </w:rPr>
          <w:t xml:space="preserve">, </w:t>
        </w:r>
      </w:ins>
      <w:ins w:id="469" w:author="Portalier Sebastien" w:date="2021-07-03T04:06:00Z">
        <w:r w:rsidR="006A3902">
          <w:rPr>
            <w:rFonts w:ascii="Times New Roman" w:hAnsi="Times New Roman" w:cs="Times New Roman"/>
            <w:sz w:val="24"/>
            <w:szCs w:val="24"/>
          </w:rPr>
          <w:t>although they usually do not include physical factors from the medium that may af</w:t>
        </w:r>
      </w:ins>
      <w:ins w:id="470" w:author="Portalier Sebastien" w:date="2021-07-03T04:07:00Z">
        <w:r w:rsidR="006A3902">
          <w:rPr>
            <w:rFonts w:ascii="Times New Roman" w:hAnsi="Times New Roman" w:cs="Times New Roman"/>
            <w:sz w:val="24"/>
            <w:szCs w:val="24"/>
          </w:rPr>
          <w:t xml:space="preserve">fect the process </w:t>
        </w:r>
      </w:ins>
      <w:ins w:id="471" w:author="Portalier Sebastien" w:date="2021-07-03T04:06:00Z">
        <w:r w:rsidR="006A3902">
          <w:rPr>
            <w:rFonts w:ascii="Times New Roman" w:hAnsi="Times New Roman" w:cs="Times New Roman"/>
            <w:sz w:val="24"/>
            <w:szCs w:val="24"/>
          </w:rPr>
          <w:t>(e.g., temperature</w:t>
        </w:r>
      </w:ins>
      <w:ins w:id="472" w:author="Portalier Sebastien" w:date="2021-07-03T04:07:00Z">
        <w:r w:rsidR="006A3902">
          <w:rPr>
            <w:rFonts w:ascii="Times New Roman" w:hAnsi="Times New Roman" w:cs="Times New Roman"/>
            <w:sz w:val="24"/>
            <w:szCs w:val="24"/>
          </w:rPr>
          <w:t>, pressure</w:t>
        </w:r>
      </w:ins>
      <w:ins w:id="473" w:author="Portalier Sebastien" w:date="2021-07-03T04:06:00Z">
        <w:r w:rsidR="006A3902">
          <w:rPr>
            <w:rFonts w:ascii="Times New Roman" w:hAnsi="Times New Roman" w:cs="Times New Roman"/>
            <w:sz w:val="24"/>
            <w:szCs w:val="24"/>
          </w:rPr>
          <w:t>)</w:t>
        </w:r>
      </w:ins>
      <w:ins w:id="474" w:author="Portalier Sebastien" w:date="2021-07-03T04:04:00Z">
        <w:r w:rsidR="00851F70">
          <w:rPr>
            <w:rFonts w:ascii="Times New Roman" w:hAnsi="Times New Roman" w:cs="Times New Roman"/>
            <w:sz w:val="24"/>
            <w:szCs w:val="24"/>
          </w:rPr>
          <w:t>. Howeve</w:t>
        </w:r>
      </w:ins>
      <w:ins w:id="475" w:author="Portalier Sebastien" w:date="2021-07-03T04:05:00Z">
        <w:r w:rsidR="00851F70">
          <w:rPr>
            <w:rFonts w:ascii="Times New Roman" w:hAnsi="Times New Roman" w:cs="Times New Roman"/>
            <w:sz w:val="24"/>
            <w:szCs w:val="24"/>
          </w:rPr>
          <w:t>r, both ingestion and digestion models might be difficult to generalize to a large variety of species</w:t>
        </w:r>
        <w:r w:rsidR="006A3902">
          <w:rPr>
            <w:rFonts w:ascii="Times New Roman" w:hAnsi="Times New Roman" w:cs="Times New Roman"/>
            <w:sz w:val="24"/>
            <w:szCs w:val="24"/>
          </w:rPr>
          <w:t xml:space="preserve"> (and </w:t>
        </w:r>
        <w:r w:rsidR="006A3902">
          <w:rPr>
            <w:rFonts w:ascii="Times New Roman" w:hAnsi="Times New Roman" w:cs="Times New Roman"/>
            <w:sz w:val="24"/>
            <w:szCs w:val="24"/>
          </w:rPr>
          <w:lastRenderedPageBreak/>
          <w:t xml:space="preserve">sizes). </w:t>
        </w:r>
      </w:ins>
      <w:ins w:id="476" w:author="Portalier Sebastien" w:date="2021-07-03T04:07:00Z">
        <w:r w:rsidR="006A3902">
          <w:rPr>
            <w:rFonts w:ascii="Times New Roman" w:hAnsi="Times New Roman" w:cs="Times New Roman"/>
            <w:sz w:val="24"/>
            <w:szCs w:val="24"/>
          </w:rPr>
          <w:t xml:space="preserve">Moreover, other aspects of handling time </w:t>
        </w:r>
        <w:del w:id="477" w:author="Michel Loreau" w:date="2021-07-09T14:54:00Z">
          <w:r w:rsidR="006A3902" w:rsidDel="003C6F48">
            <w:rPr>
              <w:rFonts w:ascii="Times New Roman" w:hAnsi="Times New Roman" w:cs="Times New Roman"/>
              <w:sz w:val="24"/>
              <w:szCs w:val="24"/>
            </w:rPr>
            <w:delText>should</w:delText>
          </w:r>
        </w:del>
      </w:ins>
      <w:ins w:id="478" w:author="Michel Loreau" w:date="2021-07-09T14:54:00Z">
        <w:r w:rsidR="003C6F48">
          <w:rPr>
            <w:rFonts w:ascii="Times New Roman" w:hAnsi="Times New Roman" w:cs="Times New Roman"/>
            <w:sz w:val="24"/>
            <w:szCs w:val="24"/>
          </w:rPr>
          <w:t>are likely to</w:t>
        </w:r>
      </w:ins>
      <w:ins w:id="479" w:author="Portalier Sebastien" w:date="2021-07-03T04:07:00Z">
        <w:r w:rsidR="006A3902">
          <w:rPr>
            <w:rFonts w:ascii="Times New Roman" w:hAnsi="Times New Roman" w:cs="Times New Roman"/>
            <w:sz w:val="24"/>
            <w:szCs w:val="24"/>
          </w:rPr>
          <w:t xml:space="preserve"> </w:t>
        </w:r>
      </w:ins>
      <w:ins w:id="480" w:author="Portalier Sebastien" w:date="2021-07-03T04:08:00Z">
        <w:r w:rsidR="006A3902">
          <w:rPr>
            <w:rFonts w:ascii="Times New Roman" w:hAnsi="Times New Roman" w:cs="Times New Roman"/>
            <w:sz w:val="24"/>
            <w:szCs w:val="24"/>
          </w:rPr>
          <w:t xml:space="preserve">play a role. </w:t>
        </w:r>
      </w:ins>
      <w:ins w:id="481" w:author="Michel Loreau" w:date="2021-07-09T14:54:00Z">
        <w:r w:rsidR="003C6F48">
          <w:rPr>
            <w:rFonts w:ascii="Times New Roman" w:hAnsi="Times New Roman" w:cs="Times New Roman"/>
            <w:sz w:val="24"/>
            <w:szCs w:val="24"/>
          </w:rPr>
          <w:t>For instance, p</w:t>
        </w:r>
      </w:ins>
      <w:ins w:id="482" w:author="Portalier Sebastien" w:date="2021-07-03T04:08:00Z">
        <w:del w:id="483" w:author="Michel Loreau" w:date="2021-07-09T14:54:00Z">
          <w:r w:rsidR="006A3902" w:rsidDel="003C6F48">
            <w:rPr>
              <w:rFonts w:ascii="Times New Roman" w:hAnsi="Times New Roman" w:cs="Times New Roman"/>
              <w:sz w:val="24"/>
              <w:szCs w:val="24"/>
            </w:rPr>
            <w:delText>P</w:delText>
          </w:r>
        </w:del>
        <w:r w:rsidR="006A3902">
          <w:rPr>
            <w:rFonts w:ascii="Times New Roman" w:hAnsi="Times New Roman" w:cs="Times New Roman"/>
            <w:sz w:val="24"/>
            <w:szCs w:val="24"/>
          </w:rPr>
          <w:t>rey subjugation before ingestion is an essential</w:t>
        </w:r>
      </w:ins>
      <w:ins w:id="484" w:author="Portalier Sebastien" w:date="2021-07-03T04:09:00Z">
        <w:r w:rsidR="006A3902">
          <w:rPr>
            <w:rFonts w:ascii="Times New Roman" w:hAnsi="Times New Roman" w:cs="Times New Roman"/>
            <w:sz w:val="24"/>
            <w:szCs w:val="24"/>
          </w:rPr>
          <w:t xml:space="preserve"> aspect. Unfortunately, </w:t>
        </w:r>
      </w:ins>
      <w:ins w:id="485" w:author="Portalier Sebastien" w:date="2021-07-03T04:10:00Z">
        <w:r w:rsidR="006A3902">
          <w:rPr>
            <w:rFonts w:ascii="Times New Roman" w:hAnsi="Times New Roman" w:cs="Times New Roman"/>
            <w:sz w:val="24"/>
            <w:szCs w:val="24"/>
          </w:rPr>
          <w:t>studies on th</w:t>
        </w:r>
      </w:ins>
      <w:ins w:id="486" w:author="Michel Loreau" w:date="2021-07-09T14:55:00Z">
        <w:r w:rsidR="003C6F48">
          <w:rPr>
            <w:rFonts w:ascii="Times New Roman" w:hAnsi="Times New Roman" w:cs="Times New Roman"/>
            <w:sz w:val="24"/>
            <w:szCs w:val="24"/>
          </w:rPr>
          <w:t>is</w:t>
        </w:r>
      </w:ins>
      <w:ins w:id="487" w:author="Portalier Sebastien" w:date="2021-07-03T04:10:00Z">
        <w:del w:id="488" w:author="Michel Loreau" w:date="2021-07-09T14:55:00Z">
          <w:r w:rsidR="006A3902" w:rsidDel="003C6F48">
            <w:rPr>
              <w:rFonts w:ascii="Times New Roman" w:hAnsi="Times New Roman" w:cs="Times New Roman"/>
              <w:sz w:val="24"/>
              <w:szCs w:val="24"/>
            </w:rPr>
            <w:delText>at</w:delText>
          </w:r>
        </w:del>
        <w:r w:rsidR="006A3902">
          <w:rPr>
            <w:rFonts w:ascii="Times New Roman" w:hAnsi="Times New Roman" w:cs="Times New Roman"/>
            <w:sz w:val="24"/>
            <w:szCs w:val="24"/>
          </w:rPr>
          <w:t xml:space="preserve"> topic seem to focus either on dangerous </w:t>
        </w:r>
        <w:del w:id="489" w:author="Michel Loreau" w:date="2021-07-09T14:55:00Z">
          <w:r w:rsidR="006A3902" w:rsidDel="003C6F48">
            <w:rPr>
              <w:rFonts w:ascii="Times New Roman" w:hAnsi="Times New Roman" w:cs="Times New Roman"/>
              <w:sz w:val="24"/>
              <w:szCs w:val="24"/>
            </w:rPr>
            <w:delText xml:space="preserve">prey </w:delText>
          </w:r>
        </w:del>
        <w:r w:rsidR="006A3902">
          <w:rPr>
            <w:rFonts w:ascii="Times New Roman" w:hAnsi="Times New Roman" w:cs="Times New Roman"/>
            <w:sz w:val="24"/>
            <w:szCs w:val="24"/>
          </w:rPr>
          <w:t xml:space="preserve">(e.g., venomous) </w:t>
        </w:r>
      </w:ins>
      <w:ins w:id="490" w:author="Michel Loreau" w:date="2021-07-09T14:55:00Z">
        <w:r w:rsidR="003C6F48">
          <w:rPr>
            <w:rFonts w:ascii="Times New Roman" w:hAnsi="Times New Roman" w:cs="Times New Roman"/>
            <w:sz w:val="24"/>
            <w:szCs w:val="24"/>
          </w:rPr>
          <w:t xml:space="preserve">prey </w:t>
        </w:r>
      </w:ins>
      <w:ins w:id="491" w:author="Portalier Sebastien" w:date="2021-07-03T04:11:00Z">
        <w:r w:rsidR="006A3902">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{"citationItems":[{"id":"ITEM-1","itemData":{"DOI":"10.1111/brv.12014","ISSN":"14647931","PMID":"23331494","abstract":"How foragers balance risks during foraging is a central focus of optimal foraging studies. While diverse theoretical and empirical work has revealed how foragers should and do manage food and safety from predators, little attention has been given to the risks posed by dangerous prey. This is a potentially important oversight because risk of injury can give rise to foraging costs similar to those arising from the risk of predation, and with similar consequences. Here, we synthesize the literature on how foragers manage risks associated with dangerous prey and adapt previous theory to make the first steps towards a framework for future studies. Though rarely documented, it appears that in some systems predators are frequently injured while hunting and risk of injury can be an important foraging cost. Fitness costs of foraging injuries, which can be fatal, likely vary widely but have rarely been studied and should be the subject of future research. Like other types of risk-taking behaviour, it appears that there is individual variation in the willingness to take risks, which can be driven by social factors, experience and foraging abilities, or differences in body condition. Because of ongoing modifications to natural communities, including changes in prey availability and relative abundance as well as the introduction of potentially dangerous prey to numerous ecosystems, understanding the prevalence and consequences of hunting dangerous prey should be a priority for behavioural ecologists. © 2013 Cambridge Philosophical Society.","author":[{"dropping-particle":"","family":"Mukherjee","given":"Shomen","non-dropping-particle":"","parse-names":false,"suffix":""},{"dropping-particle":"","family":"Heithaus","given":"Michael R.","non-dropping-particle":"","parse-names":false,"suffix":""}],"container-title":"Biological Reviews","id":"ITEM-1","issue":"3","issued":{"date-parts":[["2013","8","1"]]},"page":"550-563","publisher":"John Wiley &amp; Sons, Ltd","title":"Dangerous prey and daring predators: A review","type":"article-journal","volume":"88"},"uris":["http://www.mendeley.com/documents/?uuid=f5fe8b9b-45a6-328d-9a97-4a7bab02efbe"]}],"mendeley":{"formattedCitation":"(Mukherjee and Heithaus, 2013)","plainTextFormattedCitation":"(Mukherjee and Heithaus, 2013)","previouslyFormattedCitation":"(Mukherjee and Heithaus, 2013)"},"properties":{"noteIndex":0},"schema":"https://github.com/citation-style-language/schema/raw/master/csl-citation.json"}</w:instrText>
      </w:r>
      <w:r w:rsidR="006A390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(Mukherjee and Heithaus, 2013)</w:t>
      </w:r>
      <w:ins w:id="492" w:author="Portalier Sebastien" w:date="2021-07-03T04:11:00Z">
        <w:r w:rsidR="006A3902">
          <w:rPr>
            <w:rFonts w:ascii="Times New Roman" w:hAnsi="Times New Roman" w:cs="Times New Roman"/>
            <w:sz w:val="24"/>
            <w:szCs w:val="24"/>
          </w:rPr>
          <w:fldChar w:fldCharType="end"/>
        </w:r>
        <w:r w:rsidR="006A3902">
          <w:rPr>
            <w:rFonts w:ascii="Times New Roman" w:hAnsi="Times New Roman" w:cs="Times New Roman"/>
            <w:sz w:val="24"/>
            <w:szCs w:val="24"/>
          </w:rPr>
          <w:t xml:space="preserve">, or on specific species </w:t>
        </w:r>
      </w:ins>
      <w:ins w:id="493" w:author="Portalier Sebastien" w:date="2021-07-03T04:12:00Z">
        <w:r w:rsidR="006A3902">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{"citationItems":[{"id":"ITEM-1","itemData":{"DOI":"10.1007/s002650050350","ISSN":"03405443","abstract":"According to the weight and size of their prey, Ectatomma ruidum workers can employ different recruitment systems (solitary hunting, cooperative hunting and group hunting with recruitment) when mastering and retrieving prey items from short distances from the nest. Prey size determined the backwards entry typically adopted by this species, while prey weight determined the predatory strategy selected. After a common initial sequence (search for prey, detection, localization), predatory sequences varied in terms of the type of approach, the site of seizure, the reaction after stinging and the type of transport. Nevertheless, irrespective of prey weight and size, seizure was preferentially oriented towards the head and prey were always stung. Short-range recruitment and mass recruitment without trail laying were elicited by a large range of heavy prey (&gt; 2.5 times the weight of an individual worker). According to the mortality risk associated with each prey, hunters exhibited a 'prudent' stinging posture associated with an increase in the duration of the subsequent phase of waiting for prey immobilization. The overall time of capture was positively correlated with the weight of the prey. When collective hunting strategies were involved, E. ruidum colonies matched the number of recruited hunters to the size and weight of the prey. Compared to solitary hunting strategies, for short food nest distances, this graded recruitment appeared to enhance the energetic benefits derived by this species from the use of recruitment systems: the higher the number of workers involved in the recruitment process, the greater the energetic benefits obtained. The exhibition or absence of trail laying behavior in the recruitment responses displayed by E. ruidum workers is discussed in relation to their involvement in scavenging or predatory behavior.","author":[{"dropping-particle":"","family":"Schatz","given":"Bertrand","non-dropping-particle":"","parse-names":false,"suffix":""},{"dropping-particle":"","family":"Lachaud","given":"Jean Paul","non-dropping-particle":"","parse-names":false,"suffix":""},{"dropping-particle":"","family":"Beugnon","given":"Guy","non-dropping-particle":"","parse-names":false,"suffix":""}],"container-title":"Behavioral Ecology and Sociobiology","id":"ITEM-1","issue":"6","issued":{"date-parts":[["1997","6"]]},"page":"337-349","publisher":"Springer","title":"Graded recruitment and hunting strategies linked to prey weight and size in the ponerine ant Ectatomma ruidum","type":"article-journal","volume":"40"},"uris":["http://www.mendeley.com/documents/?uuid=17b0c4bd-f78f-3af3-82b7-bade744c4d37"]}],"mendeley":{"formattedCitation":"(Schatz et al., 1997)","plainTextFormattedCitation":"(Schatz et al., 1997)","previouslyFormattedCitation":"(Schatz et al., 1997)"},"properties":{"noteIndex":0},"schema":"https://github.com/citation-style-language/schema/raw/master/csl-citation.json"}</w:instrText>
      </w:r>
      <w:r w:rsidR="006A390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(Schatz et al., 1997)</w:t>
      </w:r>
      <w:ins w:id="494" w:author="Portalier Sebastien" w:date="2021-07-03T04:12:00Z">
        <w:r w:rsidR="006A3902">
          <w:rPr>
            <w:rFonts w:ascii="Times New Roman" w:hAnsi="Times New Roman" w:cs="Times New Roman"/>
            <w:sz w:val="24"/>
            <w:szCs w:val="24"/>
          </w:rPr>
          <w:fldChar w:fldCharType="end"/>
        </w:r>
      </w:ins>
      <w:ins w:id="495" w:author="Portalier Sebastien" w:date="2021-07-07T17:20:00Z">
        <w:r w:rsidR="009C6E78">
          <w:rPr>
            <w:rFonts w:ascii="Times New Roman" w:hAnsi="Times New Roman" w:cs="Times New Roman"/>
            <w:sz w:val="24"/>
            <w:szCs w:val="24"/>
          </w:rPr>
          <w:t>, which make</w:t>
        </w:r>
      </w:ins>
      <w:ins w:id="496" w:author="Michel Loreau" w:date="2021-07-09T14:55:00Z">
        <w:r w:rsidR="003C6F48">
          <w:rPr>
            <w:rFonts w:ascii="Times New Roman" w:hAnsi="Times New Roman" w:cs="Times New Roman"/>
            <w:sz w:val="24"/>
            <w:szCs w:val="24"/>
          </w:rPr>
          <w:t>s</w:t>
        </w:r>
      </w:ins>
      <w:ins w:id="497" w:author="Portalier Sebastien" w:date="2021-07-07T17:20:00Z">
        <w:r w:rsidR="009C6E78">
          <w:rPr>
            <w:rFonts w:ascii="Times New Roman" w:hAnsi="Times New Roman" w:cs="Times New Roman"/>
            <w:sz w:val="24"/>
            <w:szCs w:val="24"/>
          </w:rPr>
          <w:t xml:space="preserve"> them difficult to generalize</w:t>
        </w:r>
      </w:ins>
      <w:ins w:id="498" w:author="Portalier Sebastien" w:date="2021-07-03T04:12:00Z">
        <w:r w:rsidR="006A3902">
          <w:rPr>
            <w:rFonts w:ascii="Times New Roman" w:hAnsi="Times New Roman" w:cs="Times New Roman"/>
            <w:sz w:val="24"/>
            <w:szCs w:val="24"/>
          </w:rPr>
          <w:t>. Last, predator satiation</w:t>
        </w:r>
        <w:del w:id="499" w:author="Michel Loreau" w:date="2021-07-09T14:55:00Z">
          <w:r w:rsidR="006A3902" w:rsidDel="003C6F48">
            <w:rPr>
              <w:rFonts w:ascii="Times New Roman" w:hAnsi="Times New Roman" w:cs="Times New Roman"/>
              <w:sz w:val="24"/>
              <w:szCs w:val="24"/>
            </w:rPr>
            <w:delText>/</w:delText>
          </w:r>
        </w:del>
      </w:ins>
      <w:ins w:id="500" w:author="Michel Loreau" w:date="2021-07-09T14:55:00Z">
        <w:r w:rsidR="003C6F48">
          <w:rPr>
            <w:rFonts w:ascii="Times New Roman" w:hAnsi="Times New Roman" w:cs="Times New Roman"/>
            <w:sz w:val="24"/>
            <w:szCs w:val="24"/>
          </w:rPr>
          <w:t xml:space="preserve"> or </w:t>
        </w:r>
      </w:ins>
      <w:ins w:id="501" w:author="Portalier Sebastien" w:date="2021-07-03T04:12:00Z">
        <w:r w:rsidR="006A3902">
          <w:rPr>
            <w:rFonts w:ascii="Times New Roman" w:hAnsi="Times New Roman" w:cs="Times New Roman"/>
            <w:sz w:val="24"/>
            <w:szCs w:val="24"/>
          </w:rPr>
          <w:t xml:space="preserve">hunger </w:t>
        </w:r>
      </w:ins>
      <w:ins w:id="502" w:author="Portalier Sebastien" w:date="2021-07-03T04:13:00Z">
        <w:r w:rsidR="006A3902">
          <w:rPr>
            <w:rFonts w:ascii="Times New Roman" w:hAnsi="Times New Roman" w:cs="Times New Roman"/>
            <w:sz w:val="24"/>
            <w:szCs w:val="24"/>
          </w:rPr>
          <w:t>remains a fundamental aspect of predator activity</w:t>
        </w:r>
      </w:ins>
      <w:ins w:id="503" w:author="Portalier Sebastien" w:date="2021-07-03T04:14:00Z">
        <w:r w:rsidR="006A3902">
          <w:rPr>
            <w:rFonts w:ascii="Times New Roman" w:hAnsi="Times New Roman" w:cs="Times New Roman"/>
            <w:sz w:val="24"/>
            <w:szCs w:val="24"/>
          </w:rPr>
          <w:t xml:space="preserve"> </w:t>
        </w:r>
      </w:ins>
      <w:ins w:id="504" w:author="Portalier Sebastien" w:date="2021-07-03T04:16:00Z">
        <w:r w:rsidR="006A3902">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{"citationItems":[{"id":"ITEM-1","itemData":{"DOI":"10.1890/0012-9615(2002)072[0095:PFRDBH]2.0.CO;2","ISSN":"1557-7015","author":[{"dropping-particle":"","family":"Jeschke","given":"Jonathan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Monographs","id":"ITEM-1","issue":"1","issued":{"date-parts":[["2002","2","1"]]},"page":"95-112","publisher":"John Wiley &amp; Sons, Ltd","title":"Predator Functional Responses: Discriminating Between Handling And Digesting Prey","type":"article-journal","volume":"72"},"uris":["http://www.mendeley.com/documents/?uuid=61ea9211-1a10-3792-b659-559bdf42ea91"]}],"mendeley":{"formattedCitation":"(Jeschke et al., 2002)","plainTextFormattedCitation":"(Jeschke et al., 2002)"},"properties":{"noteIndex":0},"schema":"https://github.com/citation-style-language/schema/raw/master/csl-citation.json"}</w:instrText>
      </w:r>
      <w:r w:rsidR="006A390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(Jeschke et al., 2002)</w:t>
      </w:r>
      <w:ins w:id="505" w:author="Portalier Sebastien" w:date="2021-07-03T04:16:00Z">
        <w:r w:rsidR="006A3902">
          <w:rPr>
            <w:rFonts w:ascii="Times New Roman" w:hAnsi="Times New Roman" w:cs="Times New Roman"/>
            <w:sz w:val="24"/>
            <w:szCs w:val="24"/>
          </w:rPr>
          <w:fldChar w:fldCharType="end"/>
        </w:r>
      </w:ins>
      <w:ins w:id="506" w:author="Michel Loreau" w:date="2021-07-09T14:56:00Z">
        <w:r w:rsidR="003C6F48">
          <w:rPr>
            <w:rFonts w:ascii="Times New Roman" w:hAnsi="Times New Roman" w:cs="Times New Roman"/>
            <w:sz w:val="24"/>
            <w:szCs w:val="24"/>
          </w:rPr>
          <w:t>.</w:t>
        </w:r>
      </w:ins>
      <w:ins w:id="507" w:author="Portalier Sebastien" w:date="2021-07-03T04:13:00Z">
        <w:del w:id="508" w:author="Michel Loreau" w:date="2021-07-09T14:56:00Z">
          <w:r w:rsidR="006A3902" w:rsidDel="003C6F48">
            <w:rPr>
              <w:rFonts w:ascii="Times New Roman" w:hAnsi="Times New Roman" w:cs="Times New Roman"/>
              <w:sz w:val="24"/>
              <w:szCs w:val="24"/>
            </w:rPr>
            <w:delText>,</w:delText>
          </w:r>
        </w:del>
        <w:r w:rsidR="006A3902">
          <w:rPr>
            <w:rFonts w:ascii="Times New Roman" w:hAnsi="Times New Roman" w:cs="Times New Roman"/>
            <w:sz w:val="24"/>
            <w:szCs w:val="24"/>
          </w:rPr>
          <w:t xml:space="preserve"> </w:t>
        </w:r>
        <w:del w:id="509" w:author="Michel Loreau" w:date="2021-07-09T14:56:00Z">
          <w:r w:rsidR="006A3902" w:rsidDel="003C6F48">
            <w:rPr>
              <w:rFonts w:ascii="Times New Roman" w:hAnsi="Times New Roman" w:cs="Times New Roman"/>
              <w:sz w:val="24"/>
              <w:szCs w:val="24"/>
            </w:rPr>
            <w:delText xml:space="preserve">and if it is </w:delText>
          </w:r>
        </w:del>
      </w:ins>
      <w:ins w:id="510" w:author="Michel Loreau" w:date="2021-07-09T14:56:00Z">
        <w:r w:rsidR="003C6F48">
          <w:rPr>
            <w:rFonts w:ascii="Times New Roman" w:hAnsi="Times New Roman" w:cs="Times New Roman"/>
            <w:sz w:val="24"/>
            <w:szCs w:val="24"/>
          </w:rPr>
          <w:t xml:space="preserve">While it has been </w:t>
        </w:r>
      </w:ins>
      <w:ins w:id="511" w:author="Portalier Sebastien" w:date="2021-07-03T04:14:00Z">
        <w:r w:rsidR="006A3902">
          <w:rPr>
            <w:rFonts w:ascii="Times New Roman" w:hAnsi="Times New Roman" w:cs="Times New Roman"/>
            <w:sz w:val="24"/>
            <w:szCs w:val="24"/>
          </w:rPr>
          <w:t xml:space="preserve">included in several studies, its underpinning processes remain to be modelled. </w:t>
        </w:r>
      </w:ins>
      <w:ins w:id="512" w:author="Portalier Sebastien" w:date="2021-07-03T04:16:00Z">
        <w:r w:rsidR="00FE6EF9">
          <w:rPr>
            <w:rFonts w:ascii="Times New Roman" w:hAnsi="Times New Roman" w:cs="Times New Roman"/>
            <w:sz w:val="24"/>
            <w:szCs w:val="24"/>
          </w:rPr>
          <w:t xml:space="preserve">Therefore, </w:t>
        </w:r>
      </w:ins>
      <w:ins w:id="513" w:author="Portalier Sebastien" w:date="2021-07-03T04:17:00Z">
        <w:r w:rsidR="00FE6EF9">
          <w:rPr>
            <w:rFonts w:ascii="Times New Roman" w:hAnsi="Times New Roman" w:cs="Times New Roman"/>
            <w:sz w:val="24"/>
            <w:szCs w:val="24"/>
          </w:rPr>
          <w:t xml:space="preserve">a </w:t>
        </w:r>
      </w:ins>
      <w:ins w:id="514" w:author="Portalier Sebastien" w:date="2021-07-03T04:18:00Z">
        <w:r w:rsidR="00FE6EF9">
          <w:rPr>
            <w:rFonts w:ascii="Times New Roman" w:hAnsi="Times New Roman" w:cs="Times New Roman"/>
            <w:sz w:val="24"/>
            <w:szCs w:val="24"/>
          </w:rPr>
          <w:t>generic</w:t>
        </w:r>
      </w:ins>
      <w:ins w:id="515" w:author="Portalier Sebastien" w:date="2021-07-03T04:17:00Z">
        <w:r w:rsidR="00FE6EF9">
          <w:rPr>
            <w:rFonts w:ascii="Times New Roman" w:hAnsi="Times New Roman" w:cs="Times New Roman"/>
            <w:sz w:val="24"/>
            <w:szCs w:val="24"/>
          </w:rPr>
          <w:t xml:space="preserve"> mechani</w:t>
        </w:r>
      </w:ins>
      <w:ins w:id="516" w:author="Michel Loreau" w:date="2021-07-09T14:56:00Z">
        <w:r w:rsidR="003C6F48">
          <w:rPr>
            <w:rFonts w:ascii="Times New Roman" w:hAnsi="Times New Roman" w:cs="Times New Roman"/>
            <w:sz w:val="24"/>
            <w:szCs w:val="24"/>
          </w:rPr>
          <w:t>cal description</w:t>
        </w:r>
      </w:ins>
      <w:ins w:id="517" w:author="Portalier Sebastien" w:date="2021-07-03T04:17:00Z">
        <w:del w:id="518" w:author="Michel Loreau" w:date="2021-07-09T14:56:00Z">
          <w:r w:rsidR="00FE6EF9" w:rsidDel="003C6F48">
            <w:rPr>
              <w:rFonts w:ascii="Times New Roman" w:hAnsi="Times New Roman" w:cs="Times New Roman"/>
              <w:sz w:val="24"/>
              <w:szCs w:val="24"/>
            </w:rPr>
            <w:delText>sm</w:delText>
          </w:r>
        </w:del>
        <w:r w:rsidR="00FE6EF9">
          <w:rPr>
            <w:rFonts w:ascii="Times New Roman" w:hAnsi="Times New Roman" w:cs="Times New Roman"/>
            <w:sz w:val="24"/>
            <w:szCs w:val="24"/>
          </w:rPr>
          <w:t xml:space="preserve"> </w:t>
        </w:r>
        <w:del w:id="519" w:author="Michel Loreau" w:date="2021-07-09T14:56:00Z">
          <w:r w:rsidR="00FE6EF9" w:rsidDel="003C6F48">
            <w:rPr>
              <w:rFonts w:ascii="Times New Roman" w:hAnsi="Times New Roman" w:cs="Times New Roman"/>
              <w:sz w:val="24"/>
              <w:szCs w:val="24"/>
            </w:rPr>
            <w:delText xml:space="preserve">for </w:delText>
          </w:r>
        </w:del>
      </w:ins>
      <w:ins w:id="520" w:author="Michel Loreau" w:date="2021-07-09T14:56:00Z">
        <w:r w:rsidR="003C6F48">
          <w:rPr>
            <w:rFonts w:ascii="Times New Roman" w:hAnsi="Times New Roman" w:cs="Times New Roman"/>
            <w:sz w:val="24"/>
            <w:szCs w:val="24"/>
          </w:rPr>
          <w:t xml:space="preserve">of </w:t>
        </w:r>
      </w:ins>
      <w:ins w:id="521" w:author="Portalier Sebastien" w:date="2021-07-03T04:17:00Z">
        <w:r w:rsidR="00FE6EF9">
          <w:rPr>
            <w:rFonts w:ascii="Times New Roman" w:hAnsi="Times New Roman" w:cs="Times New Roman"/>
            <w:sz w:val="24"/>
            <w:szCs w:val="24"/>
          </w:rPr>
          <w:t xml:space="preserve">handling that would </w:t>
        </w:r>
      </w:ins>
      <w:ins w:id="522" w:author="Portalier Sebastien" w:date="2021-07-03T04:18:00Z">
        <w:r w:rsidR="00FE6EF9">
          <w:rPr>
            <w:rFonts w:ascii="Times New Roman" w:hAnsi="Times New Roman" w:cs="Times New Roman"/>
            <w:sz w:val="24"/>
            <w:szCs w:val="24"/>
          </w:rPr>
          <w:t xml:space="preserve">cover </w:t>
        </w:r>
      </w:ins>
      <w:ins w:id="523" w:author="Portalier Sebastien" w:date="2021-07-07T17:20:00Z">
        <w:r w:rsidR="008859FE">
          <w:rPr>
            <w:rFonts w:ascii="Times New Roman" w:hAnsi="Times New Roman" w:cs="Times New Roman"/>
            <w:sz w:val="24"/>
            <w:szCs w:val="24"/>
          </w:rPr>
          <w:t>its</w:t>
        </w:r>
      </w:ins>
      <w:ins w:id="524" w:author="Portalier Sebastien" w:date="2021-07-03T04:18:00Z">
        <w:r w:rsidR="00FE6EF9">
          <w:rPr>
            <w:rFonts w:ascii="Times New Roman" w:hAnsi="Times New Roman" w:cs="Times New Roman"/>
            <w:sz w:val="24"/>
            <w:szCs w:val="24"/>
          </w:rPr>
          <w:t xml:space="preserve"> different component</w:t>
        </w:r>
      </w:ins>
      <w:ins w:id="525" w:author="Portalier Sebastien" w:date="2021-07-07T17:21:00Z">
        <w:r w:rsidR="008859FE">
          <w:rPr>
            <w:rFonts w:ascii="Times New Roman" w:hAnsi="Times New Roman" w:cs="Times New Roman"/>
            <w:sz w:val="24"/>
            <w:szCs w:val="24"/>
          </w:rPr>
          <w:t>s</w:t>
        </w:r>
      </w:ins>
      <w:ins w:id="526" w:author="Portalier Sebastien" w:date="2021-07-03T04:18:00Z">
        <w:del w:id="527" w:author="Michel Loreau" w:date="2021-07-09T14:56:00Z">
          <w:r w:rsidR="00FE6EF9" w:rsidDel="003C6F48">
            <w:rPr>
              <w:rFonts w:ascii="Times New Roman" w:hAnsi="Times New Roman" w:cs="Times New Roman"/>
              <w:sz w:val="24"/>
              <w:szCs w:val="24"/>
            </w:rPr>
            <w:delText>,</w:delText>
          </w:r>
        </w:del>
        <w:r w:rsidR="00FE6EF9">
          <w:rPr>
            <w:rFonts w:ascii="Times New Roman" w:hAnsi="Times New Roman" w:cs="Times New Roman"/>
            <w:sz w:val="24"/>
            <w:szCs w:val="24"/>
          </w:rPr>
          <w:t xml:space="preserve"> and </w:t>
        </w:r>
      </w:ins>
      <w:ins w:id="528" w:author="Michel Loreau" w:date="2021-07-09T14:56:00Z">
        <w:r w:rsidR="003C6F48">
          <w:rPr>
            <w:rFonts w:ascii="Times New Roman" w:hAnsi="Times New Roman" w:cs="Times New Roman"/>
            <w:sz w:val="24"/>
            <w:szCs w:val="24"/>
          </w:rPr>
          <w:t xml:space="preserve">be </w:t>
        </w:r>
      </w:ins>
      <w:ins w:id="529" w:author="Portalier Sebastien" w:date="2021-07-03T04:18:00Z">
        <w:r w:rsidR="00FE6EF9">
          <w:rPr>
            <w:rFonts w:ascii="Times New Roman" w:hAnsi="Times New Roman" w:cs="Times New Roman"/>
            <w:sz w:val="24"/>
            <w:szCs w:val="24"/>
          </w:rPr>
          <w:t>valid across a wide range of sizes</w:t>
        </w:r>
      </w:ins>
      <w:ins w:id="530" w:author="Portalier Sebastien" w:date="2021-07-03T04:17:00Z">
        <w:r w:rsidR="00FE6EF9">
          <w:rPr>
            <w:rFonts w:ascii="Times New Roman" w:hAnsi="Times New Roman" w:cs="Times New Roman"/>
            <w:sz w:val="24"/>
            <w:szCs w:val="24"/>
          </w:rPr>
          <w:t xml:space="preserve"> would represent a significant improvement.</w:t>
        </w:r>
      </w:ins>
      <w:ins w:id="531" w:author="Portalier Sebastien" w:date="2021-07-03T04:16:00Z">
        <w:r w:rsidR="00FE6EF9">
          <w:rPr>
            <w:rFonts w:ascii="Times New Roman" w:hAnsi="Times New Roman" w:cs="Times New Roman"/>
            <w:sz w:val="24"/>
            <w:szCs w:val="24"/>
          </w:rPr>
          <w:t xml:space="preserve"> </w:t>
        </w:r>
      </w:ins>
      <w:ins w:id="532" w:author="Portalier Sebastien" w:date="2021-07-03T04:03:00Z">
        <w:r w:rsidR="00851F70">
          <w:rPr>
            <w:rFonts w:ascii="Times New Roman" w:hAnsi="Times New Roman" w:cs="Times New Roman"/>
            <w:sz w:val="24"/>
            <w:szCs w:val="24"/>
          </w:rPr>
          <w:t xml:space="preserve"> </w:t>
        </w:r>
      </w:ins>
      <w:ins w:id="533" w:author="Portalier Sebastien" w:date="2021-07-03T03:57:00Z">
        <w:r w:rsidR="00851F70">
          <w:rPr>
            <w:rFonts w:ascii="Times New Roman" w:hAnsi="Times New Roman" w:cs="Times New Roman"/>
            <w:sz w:val="24"/>
            <w:szCs w:val="24"/>
          </w:rPr>
          <w:t xml:space="preserve"> </w:t>
        </w:r>
      </w:ins>
      <w:ins w:id="534" w:author="Portalier Sebastien" w:date="2021-07-03T03:53:00Z">
        <w:r w:rsidR="009B5A98">
          <w:rPr>
            <w:rFonts w:ascii="Times New Roman" w:hAnsi="Times New Roman" w:cs="Times New Roman"/>
            <w:sz w:val="24"/>
            <w:szCs w:val="24"/>
          </w:rPr>
          <w:t xml:space="preserve"> </w:t>
        </w:r>
      </w:ins>
      <w:ins w:id="535" w:author="Portalier Sebastien" w:date="2021-07-03T03:47:00Z">
        <w:r w:rsidR="00EA10C4">
          <w:rPr>
            <w:rFonts w:ascii="Times New Roman" w:hAnsi="Times New Roman" w:cs="Times New Roman"/>
            <w:sz w:val="24"/>
            <w:szCs w:val="24"/>
          </w:rPr>
          <w:t xml:space="preserve"> </w:t>
        </w:r>
      </w:ins>
    </w:p>
    <w:p w14:paraId="2A9610C6" w14:textId="570414A6" w:rsidR="000E10FF" w:rsidRDefault="00E61061" w:rsidP="00741BE0">
      <w:pPr>
        <w:spacing w:line="480" w:lineRule="auto"/>
        <w:ind w:firstLine="720"/>
        <w:rPr>
          <w:rFonts w:ascii="Times New Roman" w:hAnsi="Times New Roman" w:cs="Times New Roman"/>
          <w:sz w:val="24"/>
          <w:szCs w:val="24"/>
        </w:rPr>
      </w:pPr>
      <w:ins w:id="536" w:author="Portalier Sebastien" w:date="2021-07-07T17:21:00Z">
        <w:r>
          <w:rPr>
            <w:rFonts w:ascii="Times New Roman" w:hAnsi="Times New Roman" w:cs="Times New Roman"/>
            <w:sz w:val="24"/>
            <w:szCs w:val="24"/>
          </w:rPr>
          <w:t xml:space="preserve">More generally, </w:t>
        </w:r>
      </w:ins>
      <w:del w:id="537" w:author="Portalier Sebastien" w:date="2021-07-07T17:21:00Z">
        <w:r w:rsidR="001E7AEA" w:rsidRPr="00220142" w:rsidDel="00E61061">
          <w:rPr>
            <w:rFonts w:ascii="Times New Roman" w:hAnsi="Times New Roman" w:cs="Times New Roman"/>
            <w:sz w:val="24"/>
            <w:szCs w:val="24"/>
          </w:rPr>
          <w:delText>T</w:delText>
        </w:r>
      </w:del>
      <w:ins w:id="538" w:author="Portalier Sebastien" w:date="2021-07-07T17:21:00Z">
        <w:r>
          <w:rPr>
            <w:rFonts w:ascii="Times New Roman" w:hAnsi="Times New Roman" w:cs="Times New Roman"/>
            <w:sz w:val="24"/>
            <w:szCs w:val="24"/>
          </w:rPr>
          <w:t>t</w:t>
        </w:r>
      </w:ins>
      <w:r w:rsidR="001E7AEA" w:rsidRPr="00220142">
        <w:rPr>
          <w:rFonts w:ascii="Times New Roman" w:hAnsi="Times New Roman" w:cs="Times New Roman"/>
          <w:sz w:val="24"/>
          <w:szCs w:val="24"/>
        </w:rPr>
        <w:t xml:space="preserve">he strength of this kind of approach is to derive patterns at the community level from measures done at the individual or species level. Thus, </w:t>
      </w:r>
      <w:ins w:id="539" w:author="Michel Loreau" w:date="2021-07-09T14:57:00Z">
        <w:r w:rsidR="003C6F48">
          <w:rPr>
            <w:rFonts w:ascii="Times New Roman" w:hAnsi="Times New Roman" w:cs="Times New Roman"/>
            <w:sz w:val="24"/>
            <w:szCs w:val="24"/>
          </w:rPr>
          <w:t xml:space="preserve">the </w:t>
        </w:r>
      </w:ins>
      <w:r w:rsidR="001E7AEA" w:rsidRPr="00220142">
        <w:rPr>
          <w:rFonts w:ascii="Times New Roman" w:hAnsi="Times New Roman" w:cs="Times New Roman"/>
          <w:sz w:val="24"/>
          <w:szCs w:val="24"/>
        </w:rPr>
        <w:t xml:space="preserve">functional response </w:t>
      </w:r>
      <w:del w:id="540" w:author="Michel Loreau" w:date="2021-07-09T14:57:00Z">
        <w:r w:rsidR="001E7AEA" w:rsidRPr="00220142" w:rsidDel="003C6F48">
          <w:rPr>
            <w:rFonts w:ascii="Times New Roman" w:hAnsi="Times New Roman" w:cs="Times New Roman"/>
            <w:sz w:val="24"/>
            <w:szCs w:val="24"/>
          </w:rPr>
          <w:delText xml:space="preserve">becomes </w:delText>
        </w:r>
      </w:del>
      <w:ins w:id="541" w:author="Michel Loreau" w:date="2021-07-09T14:57:00Z">
        <w:r w:rsidR="003C6F48">
          <w:rPr>
            <w:rFonts w:ascii="Times New Roman" w:hAnsi="Times New Roman" w:cs="Times New Roman"/>
            <w:sz w:val="24"/>
            <w:szCs w:val="24"/>
          </w:rPr>
          <w:t>is</w:t>
        </w:r>
        <w:r w:rsidR="003C6F48" w:rsidRPr="00220142">
          <w:rPr>
            <w:rFonts w:ascii="Times New Roman" w:hAnsi="Times New Roman" w:cs="Times New Roman"/>
            <w:sz w:val="24"/>
            <w:szCs w:val="24"/>
          </w:rPr>
          <w:t xml:space="preserve"> </w:t>
        </w:r>
      </w:ins>
      <w:r w:rsidR="001E7AEA" w:rsidRPr="00220142">
        <w:rPr>
          <w:rFonts w:ascii="Times New Roman" w:hAnsi="Times New Roman" w:cs="Times New Roman"/>
          <w:sz w:val="24"/>
          <w:szCs w:val="24"/>
        </w:rPr>
        <w:t xml:space="preserve">an emerging property of the system. One </w:t>
      </w:r>
      <w:del w:id="542" w:author="Michel Loreau" w:date="2021-07-09T14:57:00Z">
        <w:r w:rsidR="001E7AEA" w:rsidRPr="00220142" w:rsidDel="003C6F48">
          <w:rPr>
            <w:rFonts w:ascii="Times New Roman" w:hAnsi="Times New Roman" w:cs="Times New Roman"/>
            <w:sz w:val="24"/>
            <w:szCs w:val="24"/>
          </w:rPr>
          <w:delText xml:space="preserve">may </w:delText>
        </w:r>
      </w:del>
      <w:ins w:id="543" w:author="Michel Loreau" w:date="2021-07-09T14:57:00Z">
        <w:r w:rsidR="003C6F48">
          <w:rPr>
            <w:rFonts w:ascii="Times New Roman" w:hAnsi="Times New Roman" w:cs="Times New Roman"/>
            <w:sz w:val="24"/>
            <w:szCs w:val="24"/>
          </w:rPr>
          <w:t>could</w:t>
        </w:r>
        <w:r w:rsidR="003C6F48" w:rsidRPr="00220142">
          <w:rPr>
            <w:rFonts w:ascii="Times New Roman" w:hAnsi="Times New Roman" w:cs="Times New Roman"/>
            <w:sz w:val="24"/>
            <w:szCs w:val="24"/>
          </w:rPr>
          <w:t xml:space="preserve"> </w:t>
        </w:r>
      </w:ins>
      <w:del w:id="544" w:author="Michel Loreau" w:date="2021-07-09T14:57:00Z">
        <w:r w:rsidR="001E7AEA" w:rsidRPr="00220142" w:rsidDel="003C6F48">
          <w:rPr>
            <w:rFonts w:ascii="Times New Roman" w:hAnsi="Times New Roman" w:cs="Times New Roman"/>
            <w:sz w:val="24"/>
            <w:szCs w:val="24"/>
          </w:rPr>
          <w:delText xml:space="preserve">go </w:delText>
        </w:r>
      </w:del>
      <w:r w:rsidR="001E7AEA" w:rsidRPr="00220142">
        <w:rPr>
          <w:rFonts w:ascii="Times New Roman" w:hAnsi="Times New Roman" w:cs="Times New Roman"/>
          <w:sz w:val="24"/>
          <w:szCs w:val="24"/>
        </w:rPr>
        <w:t xml:space="preserve">even </w:t>
      </w:r>
      <w:ins w:id="545" w:author="Michel Loreau" w:date="2021-07-09T14:57:00Z">
        <w:r w:rsidR="003C6F48" w:rsidRPr="00220142">
          <w:rPr>
            <w:rFonts w:ascii="Times New Roman" w:hAnsi="Times New Roman" w:cs="Times New Roman"/>
            <w:sz w:val="24"/>
            <w:szCs w:val="24"/>
          </w:rPr>
          <w:t xml:space="preserve">go </w:t>
        </w:r>
      </w:ins>
      <w:r w:rsidR="001E7AEA" w:rsidRPr="00220142">
        <w:rPr>
          <w:rFonts w:ascii="Times New Roman" w:hAnsi="Times New Roman" w:cs="Times New Roman"/>
          <w:sz w:val="24"/>
          <w:szCs w:val="24"/>
        </w:rPr>
        <w:t xml:space="preserve">further by including other aspects associated to predation such as behavioral features (e.g., predator avoidance, interference between predators, social aspects) that were already considered by </w:t>
      </w:r>
      <w:r w:rsidR="001E7AEA" w:rsidRPr="00220142">
        <w:rPr>
          <w:rFonts w:ascii="Times New Roman" w:hAnsi="Times New Roman" w:cs="Times New Roman"/>
          <w:sz w:val="24"/>
          <w:szCs w:val="24"/>
        </w:rPr>
        <w:fldChar w:fldCharType="begin" w:fldLock="1"/>
      </w:r>
      <w:r w:rsidR="005B40BF" w:rsidRPr="00220142">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This approach</w:t>
      </w:r>
      <w:r w:rsidR="00E72E6E" w:rsidRPr="00220142">
        <w:rPr>
          <w:rFonts w:ascii="Times New Roman" w:hAnsi="Times New Roman" w:cs="Times New Roman"/>
          <w:sz w:val="24"/>
          <w:szCs w:val="24"/>
        </w:rPr>
        <w:t xml:space="preserve"> opens </w:t>
      </w:r>
      <w:ins w:id="546" w:author="Michel Loreau" w:date="2021-07-09T14:57:00Z">
        <w:r w:rsidR="003C6F48">
          <w:rPr>
            <w:rFonts w:ascii="Times New Roman" w:hAnsi="Times New Roman" w:cs="Times New Roman"/>
            <w:sz w:val="24"/>
            <w:szCs w:val="24"/>
          </w:rPr>
          <w:t xml:space="preserve">up </w:t>
        </w:r>
      </w:ins>
      <w:r w:rsidR="00E72E6E" w:rsidRPr="00220142">
        <w:rPr>
          <w:rFonts w:ascii="Times New Roman" w:hAnsi="Times New Roman" w:cs="Times New Roman"/>
          <w:sz w:val="24"/>
          <w:szCs w:val="24"/>
        </w:rPr>
        <w:t xml:space="preserve">a promising avenue for new </w:t>
      </w:r>
      <w:r w:rsidR="00AA1D95" w:rsidRPr="00220142">
        <w:rPr>
          <w:rFonts w:ascii="Times New Roman" w:hAnsi="Times New Roman" w:cs="Times New Roman"/>
          <w:sz w:val="24"/>
          <w:szCs w:val="24"/>
        </w:rPr>
        <w:t>studies</w:t>
      </w:r>
      <w:r w:rsidR="00E72E6E" w:rsidRPr="00220142">
        <w:rPr>
          <w:rFonts w:ascii="Times New Roman" w:hAnsi="Times New Roman" w:cs="Times New Roman"/>
          <w:sz w:val="24"/>
          <w:szCs w:val="24"/>
        </w:rPr>
        <w:t xml:space="preserve"> that would merge the biological part and the physical part of the medium. </w:t>
      </w:r>
    </w:p>
    <w:p w14:paraId="5BF7F1BF" w14:textId="1A089767" w:rsidR="004B4E0E" w:rsidRPr="00220142" w:rsidRDefault="008E6D78" w:rsidP="00C37536">
      <w:pPr>
        <w:pStyle w:val="Heading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t>References</w:t>
      </w:r>
    </w:p>
    <w:p w14:paraId="5DA89B1B" w14:textId="553048E1" w:rsidR="006A3902" w:rsidRPr="006A3902" w:rsidRDefault="00C37536"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220142">
        <w:rPr>
          <w:rFonts w:ascii="Times New Roman" w:hAnsi="Times New Roman" w:cs="Times New Roman"/>
          <w:sz w:val="24"/>
          <w:szCs w:val="24"/>
        </w:rPr>
        <w:fldChar w:fldCharType="begin" w:fldLock="1"/>
      </w:r>
      <w:r w:rsidRPr="00220142">
        <w:rPr>
          <w:rFonts w:ascii="Times New Roman" w:hAnsi="Times New Roman" w:cs="Times New Roman"/>
          <w:sz w:val="24"/>
          <w:szCs w:val="24"/>
        </w:rPr>
        <w:instrText xml:space="preserve">ADDIN Mendeley Bibliography CSL_BIBLIOGRAPHY </w:instrText>
      </w:r>
      <w:r w:rsidRPr="0022014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 xml:space="preserve">Abrams, P. A. (1982). Functional responses of optimal foragers. </w:t>
      </w:r>
      <w:r w:rsidR="006A3902" w:rsidRPr="006A3902">
        <w:rPr>
          <w:rFonts w:ascii="Times New Roman" w:hAnsi="Times New Roman" w:cs="Times New Roman"/>
          <w:i/>
          <w:iCs/>
          <w:noProof/>
          <w:sz w:val="24"/>
          <w:szCs w:val="24"/>
        </w:rPr>
        <w:t>Am. Nat.</w:t>
      </w:r>
      <w:r w:rsidR="006A3902" w:rsidRPr="006A3902">
        <w:rPr>
          <w:rFonts w:ascii="Times New Roman" w:hAnsi="Times New Roman" w:cs="Times New Roman"/>
          <w:noProof/>
          <w:sz w:val="24"/>
          <w:szCs w:val="24"/>
        </w:rPr>
        <w:t xml:space="preserve"> 120, 382–390. doi:10.1086/283996.</w:t>
      </w:r>
    </w:p>
    <w:p w14:paraId="2853522C"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73, 239–252. doi:10.1111/j.0021-8790.2004.00800.x.</w:t>
      </w:r>
    </w:p>
    <w:p w14:paraId="1F842306"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lastRenderedPageBreak/>
        <w:t xml:space="preserve">Andresen, H., and van der Meer, J. (2010). Brown shrimp (Crangon crangon, L.) functional response to density of different sized juvenile bivalves Macoma balthica (L.). </w:t>
      </w:r>
      <w:r w:rsidRPr="006A3902">
        <w:rPr>
          <w:rFonts w:ascii="Times New Roman" w:hAnsi="Times New Roman" w:cs="Times New Roman"/>
          <w:i/>
          <w:iCs/>
          <w:noProof/>
          <w:sz w:val="24"/>
          <w:szCs w:val="24"/>
        </w:rPr>
        <w:t>J. Exp. Mar. Bio. Ecol.</w:t>
      </w:r>
      <w:r w:rsidRPr="006A3902">
        <w:rPr>
          <w:rFonts w:ascii="Times New Roman" w:hAnsi="Times New Roman" w:cs="Times New Roman"/>
          <w:noProof/>
          <w:sz w:val="24"/>
          <w:szCs w:val="24"/>
        </w:rPr>
        <w:t xml:space="preserve"> 390, 31–38. doi:10.1016/j.jembe.2010.04.027.</w:t>
      </w:r>
    </w:p>
    <w:p w14:paraId="2B406A2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88, 1670–1683. doi:10.1111/1365-2656.13060.</w:t>
      </w:r>
    </w:p>
    <w:p w14:paraId="613462B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Baird, M. E., and Suthers, I. M. (2007). A size-resolved pelagic ecosystem model. </w:t>
      </w:r>
      <w:r w:rsidRPr="006A3902">
        <w:rPr>
          <w:rFonts w:ascii="Times New Roman" w:hAnsi="Times New Roman" w:cs="Times New Roman"/>
          <w:i/>
          <w:iCs/>
          <w:noProof/>
          <w:sz w:val="24"/>
          <w:szCs w:val="24"/>
        </w:rPr>
        <w:t>Ecol. Modell.</w:t>
      </w:r>
      <w:r w:rsidRPr="006A3902">
        <w:rPr>
          <w:rFonts w:ascii="Times New Roman" w:hAnsi="Times New Roman" w:cs="Times New Roman"/>
          <w:noProof/>
          <w:sz w:val="24"/>
          <w:szCs w:val="24"/>
        </w:rPr>
        <w:t xml:space="preserve"> 203, 185–203. doi:10.1016/j.ecolmodel.2006.11.025.</w:t>
      </w:r>
    </w:p>
    <w:p w14:paraId="31BC8B9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6A3902">
        <w:rPr>
          <w:rFonts w:ascii="Times New Roman" w:hAnsi="Times New Roman" w:cs="Times New Roman"/>
          <w:i/>
          <w:iCs/>
          <w:noProof/>
          <w:sz w:val="24"/>
          <w:szCs w:val="24"/>
        </w:rPr>
        <w:t>J. Mar. Syst.</w:t>
      </w:r>
      <w:r w:rsidRPr="006A3902">
        <w:rPr>
          <w:rFonts w:ascii="Times New Roman" w:hAnsi="Times New Roman" w:cs="Times New Roman"/>
          <w:noProof/>
          <w:sz w:val="24"/>
          <w:szCs w:val="24"/>
        </w:rPr>
        <w:t xml:space="preserve"> 59, 249–270. doi:10.1016/j.jmarsys.2005.09.005.</w:t>
      </w:r>
    </w:p>
    <w:p w14:paraId="294493D3"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Baird, M., and Emsley, S. M. (1999). Towards a mechanistic model of plankton population dynamics. </w:t>
      </w:r>
      <w:r w:rsidRPr="006A3902">
        <w:rPr>
          <w:rFonts w:ascii="Times New Roman" w:hAnsi="Times New Roman" w:cs="Times New Roman"/>
          <w:i/>
          <w:iCs/>
          <w:noProof/>
          <w:sz w:val="24"/>
          <w:szCs w:val="24"/>
        </w:rPr>
        <w:t>J. Plankton Res.</w:t>
      </w:r>
      <w:r w:rsidRPr="006A3902">
        <w:rPr>
          <w:rFonts w:ascii="Times New Roman" w:hAnsi="Times New Roman" w:cs="Times New Roman"/>
          <w:noProof/>
          <w:sz w:val="24"/>
          <w:szCs w:val="24"/>
        </w:rPr>
        <w:t xml:space="preserve"> 21, 85–126. doi:10.1093/plankt/21.1.85.</w:t>
      </w:r>
    </w:p>
    <w:p w14:paraId="46E7C950"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6A3902">
        <w:rPr>
          <w:rFonts w:ascii="Times New Roman" w:hAnsi="Times New Roman" w:cs="Times New Roman"/>
          <w:i/>
          <w:iCs/>
          <w:noProof/>
          <w:sz w:val="24"/>
          <w:szCs w:val="24"/>
        </w:rPr>
        <w:t>Ecol. Lett.</w:t>
      </w:r>
      <w:r w:rsidRPr="006A3902">
        <w:rPr>
          <w:rFonts w:ascii="Times New Roman" w:hAnsi="Times New Roman" w:cs="Times New Roman"/>
          <w:noProof/>
          <w:sz w:val="24"/>
          <w:szCs w:val="24"/>
        </w:rPr>
        <w:t xml:space="preserve"> 19, 668–678. doi:10.1111/ele.12605.</w:t>
      </w:r>
    </w:p>
    <w:p w14:paraId="4522DCBA"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Bejan, A., and Marden, J. H. (2006). Unifying constructal theory for scale effects in running, swimming and flying. </w:t>
      </w:r>
      <w:r w:rsidRPr="006A3902">
        <w:rPr>
          <w:rFonts w:ascii="Times New Roman" w:hAnsi="Times New Roman" w:cs="Times New Roman"/>
          <w:i/>
          <w:iCs/>
          <w:noProof/>
          <w:sz w:val="24"/>
          <w:szCs w:val="24"/>
        </w:rPr>
        <w:t>J. Exp. Biol.</w:t>
      </w:r>
      <w:r w:rsidRPr="006A3902">
        <w:rPr>
          <w:rFonts w:ascii="Times New Roman" w:hAnsi="Times New Roman" w:cs="Times New Roman"/>
          <w:noProof/>
          <w:sz w:val="24"/>
          <w:szCs w:val="24"/>
        </w:rPr>
        <w:t xml:space="preserve"> 209, 238–248. doi:10.1242/jeb.01974.</w:t>
      </w:r>
    </w:p>
    <w:p w14:paraId="657A9D2A"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Beverton, R. J. H., and Holt, S. J. (1957). On the dynamics of exploited fish population. </w:t>
      </w:r>
      <w:r w:rsidRPr="006A3902">
        <w:rPr>
          <w:rFonts w:ascii="Times New Roman" w:hAnsi="Times New Roman" w:cs="Times New Roman"/>
          <w:i/>
          <w:iCs/>
          <w:noProof/>
          <w:sz w:val="24"/>
          <w:szCs w:val="24"/>
        </w:rPr>
        <w:t>Fish. Investig.</w:t>
      </w:r>
      <w:r w:rsidRPr="006A3902">
        <w:rPr>
          <w:rFonts w:ascii="Times New Roman" w:hAnsi="Times New Roman" w:cs="Times New Roman"/>
          <w:noProof/>
          <w:sz w:val="24"/>
          <w:szCs w:val="24"/>
        </w:rPr>
        <w:t xml:space="preserve"> 11, 1–533.</w:t>
      </w:r>
    </w:p>
    <w:p w14:paraId="2BEC4D0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lastRenderedPageBreak/>
        <w:t xml:space="preserve">Brown, J. H., Gillooly, J. F., Allen, A. P., Savage, V. M., and West, G. B. (2004). Toward A Metabolic Theory Of Ecology. </w:t>
      </w:r>
      <w:r w:rsidRPr="006A3902">
        <w:rPr>
          <w:rFonts w:ascii="Times New Roman" w:hAnsi="Times New Roman" w:cs="Times New Roman"/>
          <w:i/>
          <w:iCs/>
          <w:noProof/>
          <w:sz w:val="24"/>
          <w:szCs w:val="24"/>
        </w:rPr>
        <w:t>Ecology</w:t>
      </w:r>
      <w:r w:rsidRPr="006A3902">
        <w:rPr>
          <w:rFonts w:ascii="Times New Roman" w:hAnsi="Times New Roman" w:cs="Times New Roman"/>
          <w:noProof/>
          <w:sz w:val="24"/>
          <w:szCs w:val="24"/>
        </w:rPr>
        <w:t xml:space="preserve"> 85, 1771–1789. doi:10.1890/03-9000.</w:t>
      </w:r>
    </w:p>
    <w:p w14:paraId="2354715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DeAngelis, D. L., Goldstein, R. A., and O’Neill, R. V (1975). A Model for Tropic Interaction. </w:t>
      </w:r>
      <w:r w:rsidRPr="006A3902">
        <w:rPr>
          <w:rFonts w:ascii="Times New Roman" w:hAnsi="Times New Roman" w:cs="Times New Roman"/>
          <w:i/>
          <w:iCs/>
          <w:noProof/>
          <w:sz w:val="24"/>
          <w:szCs w:val="24"/>
        </w:rPr>
        <w:t>Ecology</w:t>
      </w:r>
      <w:r w:rsidRPr="006A3902">
        <w:rPr>
          <w:rFonts w:ascii="Times New Roman" w:hAnsi="Times New Roman" w:cs="Times New Roman"/>
          <w:noProof/>
          <w:sz w:val="24"/>
          <w:szCs w:val="24"/>
        </w:rPr>
        <w:t xml:space="preserve"> 56, 881–892. doi:10.2307/1936298.</w:t>
      </w:r>
    </w:p>
    <w:p w14:paraId="798D085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Denny, M. W. (1993). </w:t>
      </w:r>
      <w:r w:rsidRPr="006A3902">
        <w:rPr>
          <w:rFonts w:ascii="Times New Roman" w:hAnsi="Times New Roman" w:cs="Times New Roman"/>
          <w:i/>
          <w:iCs/>
          <w:noProof/>
          <w:sz w:val="24"/>
          <w:szCs w:val="24"/>
        </w:rPr>
        <w:t>Air and Water: The Biology and Physics of Life’s Media</w:t>
      </w:r>
      <w:r w:rsidRPr="006A3902">
        <w:rPr>
          <w:rFonts w:ascii="Times New Roman" w:hAnsi="Times New Roman" w:cs="Times New Roman"/>
          <w:noProof/>
          <w:sz w:val="24"/>
          <w:szCs w:val="24"/>
        </w:rPr>
        <w:t>. Princeton University Press Available at: https://books.google.com/books?hl=en&amp;lr=&amp;id=XjNS6v7q130C&amp;pgis=1 [Accessed January 11, 2016].</w:t>
      </w:r>
    </w:p>
    <w:p w14:paraId="32860DD5"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Denny, M. W. (2016). </w:t>
      </w:r>
      <w:r w:rsidRPr="006A3902">
        <w:rPr>
          <w:rFonts w:ascii="Times New Roman" w:hAnsi="Times New Roman" w:cs="Times New Roman"/>
          <w:i/>
          <w:iCs/>
          <w:noProof/>
          <w:sz w:val="24"/>
          <w:szCs w:val="24"/>
        </w:rPr>
        <w:t>Ecological Mechanics: Principles of Life’s Physical Interactions</w:t>
      </w:r>
      <w:r w:rsidRPr="006A3902">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5BCD7394"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Domenici, P., Blagburn, J. M., and Bacon, J. P. (2011). Animal escapology I: theoretical issues and emerging trends in escape trajectories. </w:t>
      </w:r>
      <w:r w:rsidRPr="006A3902">
        <w:rPr>
          <w:rFonts w:ascii="Times New Roman" w:hAnsi="Times New Roman" w:cs="Times New Roman"/>
          <w:i/>
          <w:iCs/>
          <w:noProof/>
          <w:sz w:val="24"/>
          <w:szCs w:val="24"/>
        </w:rPr>
        <w:t>J. Exp. Biol.</w:t>
      </w:r>
      <w:r w:rsidRPr="006A3902">
        <w:rPr>
          <w:rFonts w:ascii="Times New Roman" w:hAnsi="Times New Roman" w:cs="Times New Roman"/>
          <w:noProof/>
          <w:sz w:val="24"/>
          <w:szCs w:val="24"/>
        </w:rPr>
        <w:t xml:space="preserve"> 214, 2463–2473. doi:10.1242/jeb.029652.</w:t>
      </w:r>
    </w:p>
    <w:p w14:paraId="73D7CE61"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6A3902">
        <w:rPr>
          <w:rFonts w:ascii="Times New Roman" w:hAnsi="Times New Roman" w:cs="Times New Roman"/>
          <w:i/>
          <w:iCs/>
          <w:noProof/>
          <w:sz w:val="24"/>
          <w:szCs w:val="24"/>
        </w:rPr>
        <w:t>Philos. Trans. R. Soc. Lond. B. Biol. Sci.</w:t>
      </w:r>
      <w:r w:rsidRPr="006A3902">
        <w:rPr>
          <w:rFonts w:ascii="Times New Roman" w:hAnsi="Times New Roman" w:cs="Times New Roman"/>
          <w:noProof/>
          <w:sz w:val="24"/>
          <w:szCs w:val="24"/>
        </w:rPr>
        <w:t xml:space="preserve"> 362, 1929–1936. doi:10.1098/rstb.2007.2078.</w:t>
      </w:r>
    </w:p>
    <w:p w14:paraId="3915425F"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Emerson, S. B., Greene, H. W., and Charnov, E. L. (1994). “Allometric aspects of predator-prey interactions,” in </w:t>
      </w:r>
      <w:r w:rsidRPr="006A3902">
        <w:rPr>
          <w:rFonts w:ascii="Times New Roman" w:hAnsi="Times New Roman" w:cs="Times New Roman"/>
          <w:i/>
          <w:iCs/>
          <w:noProof/>
          <w:sz w:val="24"/>
          <w:szCs w:val="24"/>
        </w:rPr>
        <w:t>Ecological morphology: integrative organismal biology</w:t>
      </w:r>
      <w:r w:rsidRPr="006A3902">
        <w:rPr>
          <w:rFonts w:ascii="Times New Roman" w:hAnsi="Times New Roman" w:cs="Times New Roman"/>
          <w:noProof/>
          <w:sz w:val="24"/>
          <w:szCs w:val="24"/>
        </w:rPr>
        <w:t>, eds. P. C. Wainwright and S. M. Reilly (University of Chicago Press Chicago, IL), 123–139.</w:t>
      </w:r>
    </w:p>
    <w:p w14:paraId="7F9FF5F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Farhadi, R., Allahyari, H., and Juliano, S. A. (2010). Functional Response of Larval and Adult </w:t>
      </w:r>
      <w:r w:rsidRPr="006A3902">
        <w:rPr>
          <w:rFonts w:ascii="Times New Roman" w:hAnsi="Times New Roman" w:cs="Times New Roman"/>
          <w:noProof/>
          <w:sz w:val="24"/>
          <w:szCs w:val="24"/>
        </w:rPr>
        <w:lastRenderedPageBreak/>
        <w:t xml:space="preserve">Stages of </w:t>
      </w:r>
      <w:r w:rsidRPr="006A3902">
        <w:rPr>
          <w:rFonts w:ascii="Times New Roman" w:hAnsi="Times New Roman" w:cs="Times New Roman"/>
          <w:i/>
          <w:iCs/>
          <w:noProof/>
          <w:sz w:val="24"/>
          <w:szCs w:val="24"/>
        </w:rPr>
        <w:t>Hippodamia variegata</w:t>
      </w:r>
      <w:r w:rsidRPr="006A3902">
        <w:rPr>
          <w:rFonts w:ascii="Times New Roman" w:hAnsi="Times New Roman" w:cs="Times New Roman"/>
          <w:noProof/>
          <w:sz w:val="24"/>
          <w:szCs w:val="24"/>
        </w:rPr>
        <w:t xml:space="preserve"> (Coleoptera: Coccinellidae) to Different Densities of </w:t>
      </w:r>
      <w:r w:rsidRPr="006A3902">
        <w:rPr>
          <w:rFonts w:ascii="Times New Roman" w:hAnsi="Times New Roman" w:cs="Times New Roman"/>
          <w:i/>
          <w:iCs/>
          <w:noProof/>
          <w:sz w:val="24"/>
          <w:szCs w:val="24"/>
        </w:rPr>
        <w:t>Aphis fabae</w:t>
      </w:r>
      <w:r w:rsidRPr="006A3902">
        <w:rPr>
          <w:rFonts w:ascii="Times New Roman" w:hAnsi="Times New Roman" w:cs="Times New Roman"/>
          <w:noProof/>
          <w:sz w:val="24"/>
          <w:szCs w:val="24"/>
        </w:rPr>
        <w:t xml:space="preserve"> (Hemiptera: Aphididae). </w:t>
      </w:r>
      <w:r w:rsidRPr="006A3902">
        <w:rPr>
          <w:rFonts w:ascii="Times New Roman" w:hAnsi="Times New Roman" w:cs="Times New Roman"/>
          <w:i/>
          <w:iCs/>
          <w:noProof/>
          <w:sz w:val="24"/>
          <w:szCs w:val="24"/>
        </w:rPr>
        <w:t>Environ. Entomol.</w:t>
      </w:r>
      <w:r w:rsidRPr="006A3902">
        <w:rPr>
          <w:rFonts w:ascii="Times New Roman" w:hAnsi="Times New Roman" w:cs="Times New Roman"/>
          <w:noProof/>
          <w:sz w:val="24"/>
          <w:szCs w:val="24"/>
        </w:rPr>
        <w:t xml:space="preserve"> 39, 1586–1592. doi:10.1603/EN09285.</w:t>
      </w:r>
    </w:p>
    <w:p w14:paraId="36AC4BE4"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Gause, G. F. (1934). </w:t>
      </w:r>
      <w:r w:rsidRPr="006A3902">
        <w:rPr>
          <w:rFonts w:ascii="Times New Roman" w:hAnsi="Times New Roman" w:cs="Times New Roman"/>
          <w:i/>
          <w:iCs/>
          <w:noProof/>
          <w:sz w:val="24"/>
          <w:szCs w:val="24"/>
        </w:rPr>
        <w:t>The struggle for existence</w:t>
      </w:r>
      <w:r w:rsidRPr="006A3902">
        <w:rPr>
          <w:rFonts w:ascii="Times New Roman" w:hAnsi="Times New Roman" w:cs="Times New Roman"/>
          <w:noProof/>
          <w:sz w:val="24"/>
          <w:szCs w:val="24"/>
        </w:rPr>
        <w:t>. Williams and Wilkins, Baltimore.</w:t>
      </w:r>
    </w:p>
    <w:p w14:paraId="0AE83C2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Gause, G. F., Smaragdova, N. P., and Witt, A. A. (1936). Further Studies of Interaction between Predators and Prey.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5, 1. doi:10.2307/1087.</w:t>
      </w:r>
    </w:p>
    <w:p w14:paraId="0A5955B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Hirt, M. R., Jetz, W., Rall, B. C., and Brose, U. (2017). A general scaling law reveals why the largest animals are not the fastest. </w:t>
      </w:r>
      <w:r w:rsidRPr="006A3902">
        <w:rPr>
          <w:rFonts w:ascii="Times New Roman" w:hAnsi="Times New Roman" w:cs="Times New Roman"/>
          <w:i/>
          <w:iCs/>
          <w:noProof/>
          <w:sz w:val="24"/>
          <w:szCs w:val="24"/>
        </w:rPr>
        <w:t>Nat. Ecol. Evol.</w:t>
      </w:r>
      <w:r w:rsidRPr="006A3902">
        <w:rPr>
          <w:rFonts w:ascii="Times New Roman" w:hAnsi="Times New Roman" w:cs="Times New Roman"/>
          <w:noProof/>
          <w:sz w:val="24"/>
          <w:szCs w:val="24"/>
        </w:rPr>
        <w:t xml:space="preserve"> 1, 1116–1122.</w:t>
      </w:r>
    </w:p>
    <w:p w14:paraId="203A901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Holling, C. S. (1961). Principles of Insect Predation. </w:t>
      </w:r>
      <w:r w:rsidRPr="006A3902">
        <w:rPr>
          <w:rFonts w:ascii="Times New Roman" w:hAnsi="Times New Roman" w:cs="Times New Roman"/>
          <w:i/>
          <w:iCs/>
          <w:noProof/>
          <w:sz w:val="24"/>
          <w:szCs w:val="24"/>
        </w:rPr>
        <w:t>Annu. Rev. Entomol.</w:t>
      </w:r>
      <w:r w:rsidRPr="006A3902">
        <w:rPr>
          <w:rFonts w:ascii="Times New Roman" w:hAnsi="Times New Roman" w:cs="Times New Roman"/>
          <w:noProof/>
          <w:sz w:val="24"/>
          <w:szCs w:val="24"/>
        </w:rPr>
        <w:t xml:space="preserve"> 6, 163–182. doi:10.1146/annurev.en.06.010161.001115.</w:t>
      </w:r>
    </w:p>
    <w:p w14:paraId="01B5D1A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Holling, C. S. (1966). The Functional Response of Invertebrate Predators to Prey Density. </w:t>
      </w:r>
      <w:r w:rsidRPr="006A3902">
        <w:rPr>
          <w:rFonts w:ascii="Times New Roman" w:hAnsi="Times New Roman" w:cs="Times New Roman"/>
          <w:i/>
          <w:iCs/>
          <w:noProof/>
          <w:sz w:val="24"/>
          <w:szCs w:val="24"/>
        </w:rPr>
        <w:t>Mem. Entomol. Soc. Canada</w:t>
      </w:r>
      <w:r w:rsidRPr="006A3902">
        <w:rPr>
          <w:rFonts w:ascii="Times New Roman" w:hAnsi="Times New Roman" w:cs="Times New Roman"/>
          <w:noProof/>
          <w:sz w:val="24"/>
          <w:szCs w:val="24"/>
        </w:rPr>
        <w:t xml:space="preserve"> 98, 5–86. doi:10.4039/entm9848fv.</w:t>
      </w:r>
    </w:p>
    <w:p w14:paraId="3739396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6A3902">
        <w:rPr>
          <w:rFonts w:ascii="Times New Roman" w:hAnsi="Times New Roman" w:cs="Times New Roman"/>
          <w:i/>
          <w:iCs/>
          <w:noProof/>
          <w:sz w:val="24"/>
          <w:szCs w:val="24"/>
        </w:rPr>
        <w:t>J. Exp. Biol.</w:t>
      </w:r>
      <w:r w:rsidRPr="006A3902">
        <w:rPr>
          <w:rFonts w:ascii="Times New Roman" w:hAnsi="Times New Roman" w:cs="Times New Roman"/>
          <w:noProof/>
          <w:sz w:val="24"/>
          <w:szCs w:val="24"/>
        </w:rPr>
        <w:t xml:space="preserve"> 215, 1–13. doi:10.1242/jeb.057851.</w:t>
      </w:r>
    </w:p>
    <w:p w14:paraId="295C0BAC"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Howland, H. C. (1974). Optimal strategies for predator avoidance: The relative importance of speed and manoeuvrability. </w:t>
      </w:r>
      <w:r w:rsidRPr="006A3902">
        <w:rPr>
          <w:rFonts w:ascii="Times New Roman" w:hAnsi="Times New Roman" w:cs="Times New Roman"/>
          <w:i/>
          <w:iCs/>
          <w:noProof/>
          <w:sz w:val="24"/>
          <w:szCs w:val="24"/>
        </w:rPr>
        <w:t>J. Theor. Biol.</w:t>
      </w:r>
      <w:r w:rsidRPr="006A3902">
        <w:rPr>
          <w:rFonts w:ascii="Times New Roman" w:hAnsi="Times New Roman" w:cs="Times New Roman"/>
          <w:noProof/>
          <w:sz w:val="24"/>
          <w:szCs w:val="24"/>
        </w:rPr>
        <w:t xml:space="preserve"> 47, 333–350. doi:10.1016/0022-5193(74)90202-1.</w:t>
      </w:r>
    </w:p>
    <w:p w14:paraId="4B389B80"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Jeschke, J. M., Kopp, M., and Tollrian, R. (2002). Predator Functional Responses: Discriminating Between Handling And Digesting Prey. </w:t>
      </w:r>
      <w:r w:rsidRPr="006A3902">
        <w:rPr>
          <w:rFonts w:ascii="Times New Roman" w:hAnsi="Times New Roman" w:cs="Times New Roman"/>
          <w:i/>
          <w:iCs/>
          <w:noProof/>
          <w:sz w:val="24"/>
          <w:szCs w:val="24"/>
        </w:rPr>
        <w:t>Ecol. Monogr.</w:t>
      </w:r>
      <w:r w:rsidRPr="006A3902">
        <w:rPr>
          <w:rFonts w:ascii="Times New Roman" w:hAnsi="Times New Roman" w:cs="Times New Roman"/>
          <w:noProof/>
          <w:sz w:val="24"/>
          <w:szCs w:val="24"/>
        </w:rPr>
        <w:t xml:space="preserve"> 72, 95–112. doi:10.1890/0012-9615(2002)072[0095:PFRDBH]2.0.CO;2.</w:t>
      </w:r>
    </w:p>
    <w:p w14:paraId="55B26B6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Kiørboe, T., and Saiz, E. (1995). Planktivorous feeding in calm and turbulent environments, with </w:t>
      </w:r>
      <w:r w:rsidRPr="006A3902">
        <w:rPr>
          <w:rFonts w:ascii="Times New Roman" w:hAnsi="Times New Roman" w:cs="Times New Roman"/>
          <w:noProof/>
          <w:sz w:val="24"/>
          <w:szCs w:val="24"/>
        </w:rPr>
        <w:lastRenderedPageBreak/>
        <w:t xml:space="preserve">emphasis on copepods. </w:t>
      </w:r>
      <w:r w:rsidRPr="006A3902">
        <w:rPr>
          <w:rFonts w:ascii="Times New Roman" w:hAnsi="Times New Roman" w:cs="Times New Roman"/>
          <w:i/>
          <w:iCs/>
          <w:noProof/>
          <w:sz w:val="24"/>
          <w:szCs w:val="24"/>
        </w:rPr>
        <w:t>Mar. Ecol. Prog. Ser.</w:t>
      </w:r>
      <w:r w:rsidRPr="006A3902">
        <w:rPr>
          <w:rFonts w:ascii="Times New Roman" w:hAnsi="Times New Roman" w:cs="Times New Roman"/>
          <w:noProof/>
          <w:sz w:val="24"/>
          <w:szCs w:val="24"/>
        </w:rPr>
        <w:t xml:space="preserve"> 122, 135–145. doi:10.3354/meps122135.</w:t>
      </w:r>
    </w:p>
    <w:p w14:paraId="38CFD39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Koehl, M. A. R. (1996). When Does Morphology Matter? </w:t>
      </w:r>
      <w:r w:rsidRPr="006A3902">
        <w:rPr>
          <w:rFonts w:ascii="Times New Roman" w:hAnsi="Times New Roman" w:cs="Times New Roman"/>
          <w:i/>
          <w:iCs/>
          <w:noProof/>
          <w:sz w:val="24"/>
          <w:szCs w:val="24"/>
        </w:rPr>
        <w:t>Annu. Rev. Ecol. Syst.</w:t>
      </w:r>
      <w:r w:rsidRPr="006A3902">
        <w:rPr>
          <w:rFonts w:ascii="Times New Roman" w:hAnsi="Times New Roman" w:cs="Times New Roman"/>
          <w:noProof/>
          <w:sz w:val="24"/>
          <w:szCs w:val="24"/>
        </w:rPr>
        <w:t xml:space="preserve"> 27, 501–542. doi:10.1146/annurev.ecolsys.27.1.501.</w:t>
      </w:r>
    </w:p>
    <w:p w14:paraId="17F635E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Koehl, M. A. R., and Strickier, J. R. (1981). Copepod feeding currents: Food capture at low Reynolds number. </w:t>
      </w:r>
      <w:r w:rsidRPr="006A3902">
        <w:rPr>
          <w:rFonts w:ascii="Times New Roman" w:hAnsi="Times New Roman" w:cs="Times New Roman"/>
          <w:i/>
          <w:iCs/>
          <w:noProof/>
          <w:sz w:val="24"/>
          <w:szCs w:val="24"/>
        </w:rPr>
        <w:t>Limnol. Oceanogr.</w:t>
      </w:r>
      <w:r w:rsidRPr="006A3902">
        <w:rPr>
          <w:rFonts w:ascii="Times New Roman" w:hAnsi="Times New Roman" w:cs="Times New Roman"/>
          <w:noProof/>
          <w:sz w:val="24"/>
          <w:szCs w:val="24"/>
        </w:rPr>
        <w:t xml:space="preserve"> 26, 1062–1073. doi:10.4319/lo.1981.26.6.1062.</w:t>
      </w:r>
    </w:p>
    <w:p w14:paraId="5B7DDEA4"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6A3902">
        <w:rPr>
          <w:rFonts w:ascii="Times New Roman" w:hAnsi="Times New Roman" w:cs="Times New Roman"/>
          <w:i/>
          <w:iCs/>
          <w:noProof/>
          <w:sz w:val="24"/>
          <w:szCs w:val="24"/>
        </w:rPr>
        <w:t>J. Exp. Mar. Bio. Ecol.</w:t>
      </w:r>
      <w:r w:rsidRPr="006A3902">
        <w:rPr>
          <w:rFonts w:ascii="Times New Roman" w:hAnsi="Times New Roman" w:cs="Times New Roman"/>
          <w:noProof/>
          <w:sz w:val="24"/>
          <w:szCs w:val="24"/>
        </w:rPr>
        <w:t xml:space="preserve"> 381, 67–73.</w:t>
      </w:r>
    </w:p>
    <w:p w14:paraId="06D3149F"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6A3902">
        <w:rPr>
          <w:rFonts w:ascii="Times New Roman" w:hAnsi="Times New Roman" w:cs="Times New Roman"/>
          <w:i/>
          <w:iCs/>
          <w:noProof/>
          <w:sz w:val="24"/>
          <w:szCs w:val="24"/>
        </w:rPr>
        <w:t>Oikos</w:t>
      </w:r>
      <w:r w:rsidRPr="006A3902">
        <w:rPr>
          <w:rFonts w:ascii="Times New Roman" w:hAnsi="Times New Roman" w:cs="Times New Roman"/>
          <w:noProof/>
          <w:sz w:val="24"/>
          <w:szCs w:val="24"/>
        </w:rPr>
        <w:t xml:space="preserve"> 127, 590–598. doi:10.1111/oik.04479.</w:t>
      </w:r>
    </w:p>
    <w:p w14:paraId="6ACABF7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Lotka, A. J. (1923). Contribution to quantitative parasitology. </w:t>
      </w:r>
      <w:r w:rsidRPr="006A3902">
        <w:rPr>
          <w:rFonts w:ascii="Times New Roman" w:hAnsi="Times New Roman" w:cs="Times New Roman"/>
          <w:i/>
          <w:iCs/>
          <w:noProof/>
          <w:sz w:val="24"/>
          <w:szCs w:val="24"/>
        </w:rPr>
        <w:t>J. Washingt. Acad. Sci.</w:t>
      </w:r>
      <w:r w:rsidRPr="006A3902">
        <w:rPr>
          <w:rFonts w:ascii="Times New Roman" w:hAnsi="Times New Roman" w:cs="Times New Roman"/>
          <w:noProof/>
          <w:sz w:val="24"/>
          <w:szCs w:val="24"/>
        </w:rPr>
        <w:t xml:space="preserve"> 13, 152–158. Available at: http://www.jstor.org/stable/24533190.</w:t>
      </w:r>
    </w:p>
    <w:p w14:paraId="7F20692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Martens, E. A., Wadhwa, N., Jacobsen, N. S., Lindemann, C., Andersen, K. H., and Visser, A. (2015). Size structures sensory hierarchy in ocean life. </w:t>
      </w:r>
      <w:r w:rsidRPr="006A3902">
        <w:rPr>
          <w:rFonts w:ascii="Times New Roman" w:hAnsi="Times New Roman" w:cs="Times New Roman"/>
          <w:i/>
          <w:iCs/>
          <w:noProof/>
          <w:sz w:val="24"/>
          <w:szCs w:val="24"/>
        </w:rPr>
        <w:t>Proc. R. Soc. B</w:t>
      </w:r>
      <w:r w:rsidRPr="006A3902">
        <w:rPr>
          <w:rFonts w:ascii="Times New Roman" w:hAnsi="Times New Roman" w:cs="Times New Roman"/>
          <w:noProof/>
          <w:sz w:val="24"/>
          <w:szCs w:val="24"/>
        </w:rPr>
        <w:t xml:space="preserve"> 282, 20151346. doi:10.1098/rspb.2015.1346.</w:t>
      </w:r>
    </w:p>
    <w:p w14:paraId="196E3803"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Mukherjee, S., and Heithaus, M. R. (2013). Dangerous prey and daring predators: A review. </w:t>
      </w:r>
      <w:r w:rsidRPr="006A3902">
        <w:rPr>
          <w:rFonts w:ascii="Times New Roman" w:hAnsi="Times New Roman" w:cs="Times New Roman"/>
          <w:i/>
          <w:iCs/>
          <w:noProof/>
          <w:sz w:val="24"/>
          <w:szCs w:val="24"/>
        </w:rPr>
        <w:t>Biol. Rev.</w:t>
      </w:r>
      <w:r w:rsidRPr="006A3902">
        <w:rPr>
          <w:rFonts w:ascii="Times New Roman" w:hAnsi="Times New Roman" w:cs="Times New Roman"/>
          <w:noProof/>
          <w:sz w:val="24"/>
          <w:szCs w:val="24"/>
        </w:rPr>
        <w:t xml:space="preserve"> 88, 550–563. doi:10.1111/brv.12014.</w:t>
      </w:r>
    </w:p>
    <w:p w14:paraId="34678BE7"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Okuyama, T. (2010). Prey density-dependent handling time in a predator-prey model. </w:t>
      </w:r>
      <w:r w:rsidRPr="006A3902">
        <w:rPr>
          <w:rFonts w:ascii="Times New Roman" w:hAnsi="Times New Roman" w:cs="Times New Roman"/>
          <w:i/>
          <w:iCs/>
          <w:noProof/>
          <w:sz w:val="24"/>
          <w:szCs w:val="24"/>
        </w:rPr>
        <w:t>Community Ecol.</w:t>
      </w:r>
      <w:r w:rsidRPr="006A3902">
        <w:rPr>
          <w:rFonts w:ascii="Times New Roman" w:hAnsi="Times New Roman" w:cs="Times New Roman"/>
          <w:noProof/>
          <w:sz w:val="24"/>
          <w:szCs w:val="24"/>
        </w:rPr>
        <w:t xml:space="preserve"> 11, 91–96. doi:10.1556/ComEc.11.2010.1.13.</w:t>
      </w:r>
    </w:p>
    <w:p w14:paraId="036EFB55"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Papanikolaou, N. E., Martinou, A. F., Kontodimas, D. C., Matsinos, Y. G., and Milonas, P. G. </w:t>
      </w:r>
      <w:r w:rsidRPr="006A3902">
        <w:rPr>
          <w:rFonts w:ascii="Times New Roman" w:hAnsi="Times New Roman" w:cs="Times New Roman"/>
          <w:noProof/>
          <w:sz w:val="24"/>
          <w:szCs w:val="24"/>
        </w:rPr>
        <w:lastRenderedPageBreak/>
        <w:t xml:space="preserve">(2011). Functional responses of immature stages of Propylea quatuordecimpunctata (Coleoptera: Coccinellidae) to Aphis fabae (Hemiptera: Aphididae). </w:t>
      </w:r>
      <w:r w:rsidRPr="006A3902">
        <w:rPr>
          <w:rFonts w:ascii="Times New Roman" w:hAnsi="Times New Roman" w:cs="Times New Roman"/>
          <w:i/>
          <w:iCs/>
          <w:noProof/>
          <w:sz w:val="24"/>
          <w:szCs w:val="24"/>
        </w:rPr>
        <w:t>Eur. J. Entomol.</w:t>
      </w:r>
      <w:r w:rsidRPr="006A3902">
        <w:rPr>
          <w:rFonts w:ascii="Times New Roman" w:hAnsi="Times New Roman" w:cs="Times New Roman"/>
          <w:noProof/>
          <w:sz w:val="24"/>
          <w:szCs w:val="24"/>
        </w:rPr>
        <w:t xml:space="preserve"> 108, 391.</w:t>
      </w:r>
    </w:p>
    <w:p w14:paraId="53AC9A4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Pawar, S., Dell, A. I., and Savage, V. M. (2012). Dimensionality of consumer search space drives trophic interaction strengths. </w:t>
      </w:r>
      <w:r w:rsidRPr="006A3902">
        <w:rPr>
          <w:rFonts w:ascii="Times New Roman" w:hAnsi="Times New Roman" w:cs="Times New Roman"/>
          <w:i/>
          <w:iCs/>
          <w:noProof/>
          <w:sz w:val="24"/>
          <w:szCs w:val="24"/>
        </w:rPr>
        <w:t>Nature</w:t>
      </w:r>
      <w:r w:rsidRPr="006A3902">
        <w:rPr>
          <w:rFonts w:ascii="Times New Roman" w:hAnsi="Times New Roman" w:cs="Times New Roman"/>
          <w:noProof/>
          <w:sz w:val="24"/>
          <w:szCs w:val="24"/>
        </w:rPr>
        <w:t xml:space="preserve"> 486, 485–9. doi:10.1038/nature11131.</w:t>
      </w:r>
    </w:p>
    <w:p w14:paraId="1FA6C087" w14:textId="77777777" w:rsidR="006A3902" w:rsidRPr="0014465B"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6A3902">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14465B">
        <w:rPr>
          <w:rFonts w:ascii="Times New Roman" w:hAnsi="Times New Roman" w:cs="Times New Roman"/>
          <w:i/>
          <w:iCs/>
          <w:noProof/>
          <w:sz w:val="24"/>
          <w:szCs w:val="24"/>
          <w:lang w:val="fr-FR"/>
        </w:rPr>
        <w:t>Funct. Ecol.</w:t>
      </w:r>
      <w:r w:rsidRPr="0014465B">
        <w:rPr>
          <w:rFonts w:ascii="Times New Roman" w:hAnsi="Times New Roman" w:cs="Times New Roman"/>
          <w:noProof/>
          <w:sz w:val="24"/>
          <w:szCs w:val="24"/>
          <w:lang w:val="fr-FR"/>
        </w:rPr>
        <w:t xml:space="preserve"> 33, 323–334. doi:10.1111/1365-2435.13254.</w:t>
      </w:r>
    </w:p>
    <w:p w14:paraId="5B34B9C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4465B">
        <w:rPr>
          <w:rFonts w:ascii="Times New Roman" w:hAnsi="Times New Roman" w:cs="Times New Roman"/>
          <w:noProof/>
          <w:sz w:val="24"/>
          <w:szCs w:val="24"/>
          <w:lang w:val="fr-FR"/>
        </w:rPr>
        <w:t xml:space="preserve">Rodríguez, J., Tintoré, J., Allen, J. T., Blanco, J. M., Gomis, D., Reul, A., et al. </w:t>
      </w:r>
      <w:r w:rsidRPr="006A3902">
        <w:rPr>
          <w:rFonts w:ascii="Times New Roman" w:hAnsi="Times New Roman" w:cs="Times New Roman"/>
          <w:noProof/>
          <w:sz w:val="24"/>
          <w:szCs w:val="24"/>
        </w:rPr>
        <w:t xml:space="preserve">(2001). Mesoscale vertical motion and the size structure of phytoplankton in the ocean. </w:t>
      </w:r>
      <w:r w:rsidRPr="006A3902">
        <w:rPr>
          <w:rFonts w:ascii="Times New Roman" w:hAnsi="Times New Roman" w:cs="Times New Roman"/>
          <w:i/>
          <w:iCs/>
          <w:noProof/>
          <w:sz w:val="24"/>
          <w:szCs w:val="24"/>
        </w:rPr>
        <w:t>Nature</w:t>
      </w:r>
      <w:r w:rsidRPr="006A3902">
        <w:rPr>
          <w:rFonts w:ascii="Times New Roman" w:hAnsi="Times New Roman" w:cs="Times New Roman"/>
          <w:noProof/>
          <w:sz w:val="24"/>
          <w:szCs w:val="24"/>
        </w:rPr>
        <w:t xml:space="preserve"> 410, 360–363. doi:10.1038/35066560.</w:t>
      </w:r>
    </w:p>
    <w:p w14:paraId="10C7229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Rogers, D. (1972). Random Search and Insect Population Models.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41, 369–383. doi:10.2307/3474.</w:t>
      </w:r>
    </w:p>
    <w:p w14:paraId="4286CFE6"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Rothschild, B. J., and Osborn, T. R. (1988). Small-scale turbulence and plankton contact rates. </w:t>
      </w:r>
      <w:r w:rsidRPr="006A3902">
        <w:rPr>
          <w:rFonts w:ascii="Times New Roman" w:hAnsi="Times New Roman" w:cs="Times New Roman"/>
          <w:i/>
          <w:iCs/>
          <w:noProof/>
          <w:sz w:val="24"/>
          <w:szCs w:val="24"/>
        </w:rPr>
        <w:t>J. Plankton Res.</w:t>
      </w:r>
      <w:r w:rsidRPr="006A3902">
        <w:rPr>
          <w:rFonts w:ascii="Times New Roman" w:hAnsi="Times New Roman" w:cs="Times New Roman"/>
          <w:noProof/>
          <w:sz w:val="24"/>
          <w:szCs w:val="24"/>
        </w:rPr>
        <w:t xml:space="preserve"> 10, 465–474. doi:10.1093/plankt/10.3.465.</w:t>
      </w:r>
    </w:p>
    <w:p w14:paraId="48E28A9D"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Salvanes, A. G. V., Aksnes, D. L., and Giske, J. (1995). A surface‐dependent gastric evacuation model for fish. </w:t>
      </w:r>
      <w:r w:rsidRPr="006A3902">
        <w:rPr>
          <w:rFonts w:ascii="Times New Roman" w:hAnsi="Times New Roman" w:cs="Times New Roman"/>
          <w:i/>
          <w:iCs/>
          <w:noProof/>
          <w:sz w:val="24"/>
          <w:szCs w:val="24"/>
        </w:rPr>
        <w:t>J. Fish Biol.</w:t>
      </w:r>
      <w:r w:rsidRPr="006A3902">
        <w:rPr>
          <w:rFonts w:ascii="Times New Roman" w:hAnsi="Times New Roman" w:cs="Times New Roman"/>
          <w:noProof/>
          <w:sz w:val="24"/>
          <w:szCs w:val="24"/>
        </w:rPr>
        <w:t xml:space="preserve"> 47, 679–695. doi:10.1111/j.1095-8649.1995.tb01934.x.</w:t>
      </w:r>
    </w:p>
    <w:p w14:paraId="35EC7DA1"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6A3902">
        <w:rPr>
          <w:rFonts w:ascii="Times New Roman" w:hAnsi="Times New Roman" w:cs="Times New Roman"/>
          <w:i/>
          <w:iCs/>
          <w:noProof/>
          <w:sz w:val="24"/>
          <w:szCs w:val="24"/>
        </w:rPr>
        <w:t>Behav. Ecol. Sociobiol.</w:t>
      </w:r>
      <w:r w:rsidRPr="006A3902">
        <w:rPr>
          <w:rFonts w:ascii="Times New Roman" w:hAnsi="Times New Roman" w:cs="Times New Roman"/>
          <w:noProof/>
          <w:sz w:val="24"/>
          <w:szCs w:val="24"/>
        </w:rPr>
        <w:t xml:space="preserve"> 40, 337–349. doi:10.1007/s002650050350.</w:t>
      </w:r>
    </w:p>
    <w:p w14:paraId="4C9C661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Tansley, A. G. (1935). The Use and Abuse of Vegetational Concepts and Terms. </w:t>
      </w:r>
      <w:r w:rsidRPr="006A3902">
        <w:rPr>
          <w:rFonts w:ascii="Times New Roman" w:hAnsi="Times New Roman" w:cs="Times New Roman"/>
          <w:i/>
          <w:iCs/>
          <w:noProof/>
          <w:sz w:val="24"/>
          <w:szCs w:val="24"/>
        </w:rPr>
        <w:t>Ecology</w:t>
      </w:r>
      <w:r w:rsidRPr="006A3902">
        <w:rPr>
          <w:rFonts w:ascii="Times New Roman" w:hAnsi="Times New Roman" w:cs="Times New Roman"/>
          <w:noProof/>
          <w:sz w:val="24"/>
          <w:szCs w:val="24"/>
        </w:rPr>
        <w:t xml:space="preserve"> 16, </w:t>
      </w:r>
      <w:r w:rsidRPr="006A3902">
        <w:rPr>
          <w:rFonts w:ascii="Times New Roman" w:hAnsi="Times New Roman" w:cs="Times New Roman"/>
          <w:noProof/>
          <w:sz w:val="24"/>
          <w:szCs w:val="24"/>
        </w:rPr>
        <w:lastRenderedPageBreak/>
        <w:t>284–307.</w:t>
      </w:r>
    </w:p>
    <w:p w14:paraId="2705BA67"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Vogel, S. (1996). </w:t>
      </w:r>
      <w:r w:rsidRPr="006A3902">
        <w:rPr>
          <w:rFonts w:ascii="Times New Roman" w:hAnsi="Times New Roman" w:cs="Times New Roman"/>
          <w:i/>
          <w:iCs/>
          <w:noProof/>
          <w:sz w:val="24"/>
          <w:szCs w:val="24"/>
        </w:rPr>
        <w:t>Life in moving fluids: the physical biology of flow</w:t>
      </w:r>
      <w:r w:rsidRPr="006A3902">
        <w:rPr>
          <w:rFonts w:ascii="Times New Roman" w:hAnsi="Times New Roman" w:cs="Times New Roman"/>
          <w:noProof/>
          <w:sz w:val="24"/>
          <w:szCs w:val="24"/>
        </w:rPr>
        <w:t>. Princeton University Press, Princeton, New Jersey.</w:t>
      </w:r>
    </w:p>
    <w:p w14:paraId="21CCDBC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Volterra, V. (1926). Variazioni e fluttuazioni del numero d’individui in specie animali conviventi. </w:t>
      </w:r>
      <w:r w:rsidRPr="006A3902">
        <w:rPr>
          <w:rFonts w:ascii="Times New Roman" w:hAnsi="Times New Roman" w:cs="Times New Roman"/>
          <w:i/>
          <w:iCs/>
          <w:noProof/>
          <w:sz w:val="24"/>
          <w:szCs w:val="24"/>
        </w:rPr>
        <w:t>Mem. Acad. Lincei</w:t>
      </w:r>
      <w:r w:rsidRPr="006A3902">
        <w:rPr>
          <w:rFonts w:ascii="Times New Roman" w:hAnsi="Times New Roman" w:cs="Times New Roman"/>
          <w:noProof/>
          <w:sz w:val="24"/>
          <w:szCs w:val="24"/>
        </w:rPr>
        <w:t xml:space="preserve"> 6, 31–113.</w:t>
      </w:r>
    </w:p>
    <w:p w14:paraId="4B1863B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79, 249–56. doi:10.1111/j.1365-2656.2009.01622.x.</w:t>
      </w:r>
    </w:p>
    <w:p w14:paraId="01B752EF"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Wasserman, R. J., Alexander, M. E., Dalu, T., Ellender, B. R., Kaiser, H., and Weyl, O. L. F. (2016). Using functional responses to quantify interaction effects among predators. </w:t>
      </w:r>
      <w:r w:rsidRPr="006A3902">
        <w:rPr>
          <w:rFonts w:ascii="Times New Roman" w:hAnsi="Times New Roman" w:cs="Times New Roman"/>
          <w:i/>
          <w:iCs/>
          <w:noProof/>
          <w:sz w:val="24"/>
          <w:szCs w:val="24"/>
        </w:rPr>
        <w:t>Funct. Ecol.</w:t>
      </w:r>
      <w:r w:rsidRPr="006A3902">
        <w:rPr>
          <w:rFonts w:ascii="Times New Roman" w:hAnsi="Times New Roman" w:cs="Times New Roman"/>
          <w:noProof/>
          <w:sz w:val="24"/>
          <w:szCs w:val="24"/>
        </w:rPr>
        <w:t xml:space="preserve"> 30, 1988–1998. doi:10.1111/1365-2435.12682.</w:t>
      </w:r>
    </w:p>
    <w:p w14:paraId="70F5454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Watt, K. E. F. (1959). A Mathematical Model for the Effect of Densities of Attacked and Attacking Species on the Number Attacked. </w:t>
      </w:r>
      <w:r w:rsidRPr="006A3902">
        <w:rPr>
          <w:rFonts w:ascii="Times New Roman" w:hAnsi="Times New Roman" w:cs="Times New Roman"/>
          <w:i/>
          <w:iCs/>
          <w:noProof/>
          <w:sz w:val="24"/>
          <w:szCs w:val="24"/>
        </w:rPr>
        <w:t>Can. Entomol.</w:t>
      </w:r>
      <w:r w:rsidRPr="006A3902">
        <w:rPr>
          <w:rFonts w:ascii="Times New Roman" w:hAnsi="Times New Roman" w:cs="Times New Roman"/>
          <w:noProof/>
          <w:sz w:val="24"/>
          <w:szCs w:val="24"/>
        </w:rPr>
        <w:t xml:space="preserve"> 91, 129–144. doi:10.4039/Ent91129-3.</w:t>
      </w:r>
    </w:p>
    <w:p w14:paraId="0C70C12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6A3902">
        <w:rPr>
          <w:rFonts w:ascii="Times New Roman" w:hAnsi="Times New Roman" w:cs="Times New Roman"/>
          <w:i/>
          <w:iCs/>
          <w:noProof/>
          <w:sz w:val="24"/>
          <w:szCs w:val="24"/>
        </w:rPr>
        <w:t>PLoS One</w:t>
      </w:r>
      <w:r w:rsidRPr="006A3902">
        <w:rPr>
          <w:rFonts w:ascii="Times New Roman" w:hAnsi="Times New Roman" w:cs="Times New Roman"/>
          <w:noProof/>
          <w:sz w:val="24"/>
          <w:szCs w:val="24"/>
        </w:rPr>
        <w:t xml:space="preserve"> 5, e12092. doi:10.1371/journal.pone.0012092.</w:t>
      </w:r>
    </w:p>
    <w:p w14:paraId="5CAF5487"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6A3902">
        <w:rPr>
          <w:rFonts w:ascii="Times New Roman" w:hAnsi="Times New Roman" w:cs="Times New Roman"/>
          <w:i/>
          <w:iCs/>
          <w:noProof/>
          <w:sz w:val="24"/>
          <w:szCs w:val="24"/>
        </w:rPr>
        <w:t>Elife</w:t>
      </w:r>
      <w:r w:rsidRPr="006A3902">
        <w:rPr>
          <w:rFonts w:ascii="Times New Roman" w:hAnsi="Times New Roman" w:cs="Times New Roman"/>
          <w:noProof/>
          <w:sz w:val="24"/>
          <w:szCs w:val="24"/>
        </w:rPr>
        <w:t xml:space="preserve"> 4. doi:10.7554/eLife.06487.001.</w:t>
      </w:r>
    </w:p>
    <w:p w14:paraId="4D4AAAF0"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rPr>
      </w:pPr>
      <w:r w:rsidRPr="006A3902">
        <w:rPr>
          <w:rFonts w:ascii="Times New Roman" w:hAnsi="Times New Roman" w:cs="Times New Roman"/>
          <w:noProof/>
          <w:sz w:val="24"/>
          <w:szCs w:val="24"/>
        </w:rPr>
        <w:t xml:space="preserve">Yodzis, P., and Innes, S. (1992). Body Size and Consumer-Resource Dynamics. </w:t>
      </w:r>
      <w:r w:rsidRPr="006A3902">
        <w:rPr>
          <w:rFonts w:ascii="Times New Roman" w:hAnsi="Times New Roman" w:cs="Times New Roman"/>
          <w:i/>
          <w:iCs/>
          <w:noProof/>
          <w:sz w:val="24"/>
          <w:szCs w:val="24"/>
        </w:rPr>
        <w:t>Am. Nat.</w:t>
      </w:r>
      <w:r w:rsidRPr="006A3902">
        <w:rPr>
          <w:rFonts w:ascii="Times New Roman" w:hAnsi="Times New Roman" w:cs="Times New Roman"/>
          <w:noProof/>
          <w:sz w:val="24"/>
          <w:szCs w:val="24"/>
        </w:rPr>
        <w:t xml:space="preserve"> 139, </w:t>
      </w:r>
      <w:r w:rsidRPr="006A3902">
        <w:rPr>
          <w:rFonts w:ascii="Times New Roman" w:hAnsi="Times New Roman" w:cs="Times New Roman"/>
          <w:noProof/>
          <w:sz w:val="24"/>
          <w:szCs w:val="24"/>
        </w:rPr>
        <w:lastRenderedPageBreak/>
        <w:t>1151–1175. doi:10.1086/285380.</w:t>
      </w:r>
    </w:p>
    <w:p w14:paraId="56A5139F" w14:textId="4072C0C0" w:rsidR="00F302FC" w:rsidRDefault="00C37536" w:rsidP="00C37536">
      <w:pPr>
        <w:spacing w:line="480" w:lineRule="auto"/>
        <w:rPr>
          <w:rFonts w:ascii="Times New Roman" w:hAnsi="Times New Roman" w:cs="Times New Roman"/>
          <w:sz w:val="24"/>
          <w:szCs w:val="24"/>
        </w:rPr>
      </w:pPr>
      <w:r w:rsidRPr="00220142">
        <w:rPr>
          <w:rFonts w:ascii="Times New Roman" w:hAnsi="Times New Roman" w:cs="Times New Roman"/>
          <w:sz w:val="24"/>
          <w:szCs w:val="24"/>
        </w:rPr>
        <w:fldChar w:fldCharType="end"/>
      </w:r>
    </w:p>
    <w:p w14:paraId="0D594C7C" w14:textId="77777777" w:rsidR="00F302FC" w:rsidRDefault="00F302FC">
      <w:pPr>
        <w:rPr>
          <w:rFonts w:ascii="Times New Roman" w:hAnsi="Times New Roman" w:cs="Times New Roman"/>
          <w:sz w:val="24"/>
          <w:szCs w:val="24"/>
        </w:rPr>
      </w:pPr>
      <w:r>
        <w:rPr>
          <w:rFonts w:ascii="Times New Roman" w:hAnsi="Times New Roman" w:cs="Times New Roman"/>
          <w:sz w:val="24"/>
          <w:szCs w:val="24"/>
        </w:rPr>
        <w:br w:type="page"/>
      </w:r>
    </w:p>
    <w:p w14:paraId="32BAB9B2" w14:textId="0E83B7F5" w:rsidR="008E6D78" w:rsidRPr="00220142" w:rsidRDefault="00254804" w:rsidP="00C3753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34EE3E" wp14:editId="597B4EEC">
            <wp:extent cx="6678183" cy="3895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6685377" cy="3899921"/>
                    </a:xfrm>
                    <a:prstGeom prst="rect">
                      <a:avLst/>
                    </a:prstGeom>
                  </pic:spPr>
                </pic:pic>
              </a:graphicData>
            </a:graphic>
          </wp:inline>
        </w:drawing>
      </w:r>
    </w:p>
    <w:p w14:paraId="4DEDD001" w14:textId="4B7B333B" w:rsidR="00254804" w:rsidRPr="008779B4" w:rsidRDefault="00254804" w:rsidP="008779B4">
      <w:pPr>
        <w:spacing w:line="480" w:lineRule="auto"/>
        <w:rPr>
          <w:rFonts w:ascii="Times New Roman" w:hAnsi="Times New Roman" w:cs="Times New Roman"/>
          <w:sz w:val="24"/>
          <w:szCs w:val="24"/>
        </w:rPr>
      </w:pPr>
      <w:r w:rsidRPr="008779B4">
        <w:rPr>
          <w:rFonts w:ascii="Times New Roman" w:hAnsi="Times New Roman" w:cs="Times New Roman"/>
          <w:b/>
          <w:bCs/>
          <w:sz w:val="24"/>
          <w:szCs w:val="24"/>
        </w:rPr>
        <w:t>Figure 1</w:t>
      </w:r>
      <w:r w:rsidRPr="008779B4">
        <w:rPr>
          <w:rFonts w:ascii="Times New Roman" w:hAnsi="Times New Roman" w:cs="Times New Roman"/>
          <w:sz w:val="24"/>
          <w:szCs w:val="24"/>
        </w:rPr>
        <w:t xml:space="preserve">: </w:t>
      </w:r>
      <w:ins w:id="547" w:author="Gregor Fussmann, Prof." w:date="2021-07-12T07:15:00Z">
        <w:r w:rsidR="00856F39">
          <w:rPr>
            <w:rFonts w:ascii="Times New Roman" w:hAnsi="Times New Roman" w:cs="Times New Roman"/>
            <w:sz w:val="24"/>
            <w:szCs w:val="24"/>
          </w:rPr>
          <w:t>S</w:t>
        </w:r>
      </w:ins>
      <w:del w:id="548" w:author="Gregor Fussmann, Prof." w:date="2021-07-12T07:15:00Z">
        <w:r w:rsidR="008779B4" w:rsidRPr="008779B4" w:rsidDel="00856F39">
          <w:rPr>
            <w:rFonts w:ascii="Times New Roman" w:hAnsi="Times New Roman" w:cs="Times New Roman"/>
            <w:sz w:val="24"/>
            <w:szCs w:val="24"/>
          </w:rPr>
          <w:delText>s</w:delText>
        </w:r>
      </w:del>
      <w:r w:rsidR="008779B4" w:rsidRPr="008779B4">
        <w:rPr>
          <w:rFonts w:ascii="Times New Roman" w:hAnsi="Times New Roman" w:cs="Times New Roman"/>
          <w:sz w:val="24"/>
          <w:szCs w:val="24"/>
        </w:rPr>
        <w:t xml:space="preserve">pecies-specific speed according to body size for organisms moving in aquatic systems. Speed increases with body size since overall muscular power generating thrust increases with size. Despite variation among species, the predicted speed fits data </w:t>
      </w:r>
      <w:del w:id="549" w:author="Gregor Fussmann, Prof." w:date="2021-07-12T07:15:00Z">
        <w:r w:rsidR="008779B4" w:rsidRPr="008779B4" w:rsidDel="00856F39">
          <w:rPr>
            <w:rFonts w:ascii="Times New Roman" w:hAnsi="Times New Roman" w:cs="Times New Roman"/>
            <w:sz w:val="24"/>
            <w:szCs w:val="24"/>
          </w:rPr>
          <w:delText xml:space="preserve">remarkably </w:delText>
        </w:r>
      </w:del>
      <w:r w:rsidR="008779B4" w:rsidRPr="008779B4">
        <w:rPr>
          <w:rFonts w:ascii="Times New Roman" w:hAnsi="Times New Roman" w:cs="Times New Roman"/>
          <w:sz w:val="24"/>
          <w:szCs w:val="24"/>
        </w:rPr>
        <w:t>well (data from</w:t>
      </w:r>
      <w:r w:rsidR="008779B4">
        <w:rPr>
          <w:rFonts w:ascii="Times New Roman" w:hAnsi="Times New Roman" w:cs="Times New Roman"/>
          <w:sz w:val="24"/>
          <w:szCs w:val="24"/>
        </w:rPr>
        <w:t xml:space="preserve"> </w:t>
      </w:r>
      <w:r w:rsidR="008779B4">
        <w:rPr>
          <w:rFonts w:ascii="Times New Roman" w:hAnsi="Times New Roman" w:cs="Times New Roman"/>
          <w:sz w:val="24"/>
          <w:szCs w:val="24"/>
        </w:rPr>
        <w:fldChar w:fldCharType="begin" w:fldLock="1"/>
      </w:r>
      <w:r w:rsidR="008779B4">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779B4">
        <w:rPr>
          <w:rFonts w:ascii="Times New Roman" w:hAnsi="Times New Roman" w:cs="Times New Roman"/>
          <w:sz w:val="24"/>
          <w:szCs w:val="24"/>
        </w:rPr>
        <w:fldChar w:fldCharType="separate"/>
      </w:r>
      <w:r w:rsidR="008779B4" w:rsidRPr="008779B4">
        <w:rPr>
          <w:rFonts w:ascii="Times New Roman" w:hAnsi="Times New Roman" w:cs="Times New Roman"/>
          <w:noProof/>
          <w:sz w:val="24"/>
          <w:szCs w:val="24"/>
        </w:rPr>
        <w:t>(Hirt et al., 2017)</w:t>
      </w:r>
      <w:r w:rsidR="008779B4">
        <w:rPr>
          <w:rFonts w:ascii="Times New Roman" w:hAnsi="Times New Roman" w:cs="Times New Roman"/>
          <w:sz w:val="24"/>
          <w:szCs w:val="24"/>
        </w:rPr>
        <w:fldChar w:fldCharType="end"/>
      </w:r>
      <w:r w:rsidR="008779B4">
        <w:rPr>
          <w:rFonts w:ascii="Times New Roman" w:hAnsi="Times New Roman" w:cs="Times New Roman"/>
          <w:sz w:val="24"/>
          <w:szCs w:val="24"/>
        </w:rPr>
        <w:t>).</w:t>
      </w:r>
      <w:r w:rsidRPr="008779B4">
        <w:rPr>
          <w:rFonts w:ascii="Times New Roman" w:hAnsi="Times New Roman" w:cs="Times New Roman"/>
          <w:sz w:val="24"/>
          <w:szCs w:val="24"/>
        </w:rPr>
        <w:br w:type="page"/>
      </w:r>
    </w:p>
    <w:p w14:paraId="516611EC" w14:textId="77777777" w:rsidR="00254804" w:rsidRPr="00220142" w:rsidRDefault="00254804">
      <w:pPr>
        <w:rPr>
          <w:rFonts w:ascii="Times New Roman" w:hAnsi="Times New Roman" w:cs="Times New Roman"/>
          <w:sz w:val="24"/>
          <w:szCs w:val="24"/>
        </w:rPr>
      </w:pPr>
    </w:p>
    <w:p w14:paraId="57067BF3" w14:textId="71EC4E5F" w:rsidR="003F58EA" w:rsidRPr="00220142" w:rsidRDefault="001650C2"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8797D0" wp14:editId="1C703C66">
            <wp:extent cx="5972810" cy="54749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972810" cy="5474970"/>
                    </a:xfrm>
                    <a:prstGeom prst="rect">
                      <a:avLst/>
                    </a:prstGeom>
                  </pic:spPr>
                </pic:pic>
              </a:graphicData>
            </a:graphic>
          </wp:inline>
        </w:drawing>
      </w:r>
    </w:p>
    <w:p w14:paraId="0DF8CFDD" w14:textId="11F443AE" w:rsidR="005E14E5" w:rsidRDefault="00C16CEC" w:rsidP="00737148">
      <w:pPr>
        <w:spacing w:line="480" w:lineRule="auto"/>
        <w:rPr>
          <w:rFonts w:ascii="Times New Roman" w:hAnsi="Times New Roman" w:cs="Times New Roman"/>
          <w:sz w:val="24"/>
          <w:szCs w:val="24"/>
        </w:rPr>
      </w:pPr>
      <w:r w:rsidRPr="00220142">
        <w:rPr>
          <w:rFonts w:ascii="Times New Roman" w:hAnsi="Times New Roman" w:cs="Times New Roman"/>
          <w:b/>
          <w:bCs/>
          <w:sz w:val="24"/>
          <w:szCs w:val="24"/>
        </w:rPr>
        <w:t xml:space="preserve">Figure </w:t>
      </w:r>
      <w:r w:rsidR="008779B4">
        <w:rPr>
          <w:rFonts w:ascii="Times New Roman" w:hAnsi="Times New Roman" w:cs="Times New Roman"/>
          <w:b/>
          <w:bCs/>
          <w:sz w:val="24"/>
          <w:szCs w:val="24"/>
        </w:rPr>
        <w:t>2</w:t>
      </w:r>
      <w:r w:rsidRPr="00220142">
        <w:rPr>
          <w:rFonts w:ascii="Times New Roman" w:hAnsi="Times New Roman" w:cs="Times New Roman"/>
          <w:sz w:val="24"/>
          <w:szCs w:val="24"/>
        </w:rPr>
        <w:t>: Predator attack rate (A)</w:t>
      </w:r>
      <w:ins w:id="550" w:author="Portalier Sebastien" w:date="2021-06-26T04:20:00Z">
        <w:r w:rsidR="008779B4">
          <w:rPr>
            <w:rFonts w:ascii="Times New Roman" w:hAnsi="Times New Roman" w:cs="Times New Roman"/>
            <w:sz w:val="24"/>
            <w:szCs w:val="24"/>
          </w:rPr>
          <w:t>, capture probability (B</w:t>
        </w:r>
      </w:ins>
      <w:ins w:id="551" w:author="Portalier Sebastien" w:date="2021-06-26T04:21:00Z">
        <w:r w:rsidR="008779B4">
          <w:rPr>
            <w:rFonts w:ascii="Times New Roman" w:hAnsi="Times New Roman" w:cs="Times New Roman"/>
            <w:sz w:val="24"/>
            <w:szCs w:val="24"/>
          </w:rPr>
          <w:t>)</w:t>
        </w:r>
      </w:ins>
      <w:r w:rsidRPr="00220142">
        <w:rPr>
          <w:rFonts w:ascii="Times New Roman" w:hAnsi="Times New Roman" w:cs="Times New Roman"/>
          <w:sz w:val="24"/>
          <w:szCs w:val="24"/>
        </w:rPr>
        <w:t xml:space="preserve"> and handling time (</w:t>
      </w:r>
      <w:del w:id="552" w:author="Portalier Sebastien" w:date="2021-06-26T04:21:00Z">
        <w:r w:rsidRPr="00220142" w:rsidDel="008779B4">
          <w:rPr>
            <w:rFonts w:ascii="Times New Roman" w:hAnsi="Times New Roman" w:cs="Times New Roman"/>
            <w:sz w:val="24"/>
            <w:szCs w:val="24"/>
          </w:rPr>
          <w:delText>B</w:delText>
        </w:r>
      </w:del>
      <w:ins w:id="553" w:author="Portalier Sebastien" w:date="2021-06-26T04:21:00Z">
        <w:r w:rsidR="008779B4">
          <w:rPr>
            <w:rFonts w:ascii="Times New Roman" w:hAnsi="Times New Roman" w:cs="Times New Roman"/>
            <w:sz w:val="24"/>
            <w:szCs w:val="24"/>
          </w:rPr>
          <w:t>C</w:t>
        </w:r>
      </w:ins>
      <w:r w:rsidRPr="00220142">
        <w:rPr>
          <w:rFonts w:ascii="Times New Roman" w:hAnsi="Times New Roman" w:cs="Times New Roman"/>
          <w:sz w:val="24"/>
          <w:szCs w:val="24"/>
        </w:rPr>
        <w:t xml:space="preserve">) according to predator mass in aquatic systems. The model fits </w:t>
      </w:r>
      <w:ins w:id="554" w:author="Gregor Fussmann, Prof." w:date="2021-07-12T07:16:00Z">
        <w:r w:rsidR="00856F39">
          <w:rPr>
            <w:rFonts w:ascii="Times New Roman" w:hAnsi="Times New Roman" w:cs="Times New Roman"/>
            <w:sz w:val="24"/>
            <w:szCs w:val="24"/>
          </w:rPr>
          <w:t xml:space="preserve">the </w:t>
        </w:r>
      </w:ins>
      <w:r w:rsidRPr="00220142">
        <w:rPr>
          <w:rFonts w:ascii="Times New Roman" w:hAnsi="Times New Roman" w:cs="Times New Roman"/>
          <w:sz w:val="24"/>
          <w:szCs w:val="24"/>
        </w:rPr>
        <w:t>data quite well</w:t>
      </w:r>
      <w:r w:rsidR="00972D4D" w:rsidRPr="00220142">
        <w:rPr>
          <w:rFonts w:ascii="Times New Roman" w:hAnsi="Times New Roman" w:cs="Times New Roman"/>
          <w:sz w:val="24"/>
          <w:szCs w:val="24"/>
        </w:rPr>
        <w:t xml:space="preserve"> for attack rate</w:t>
      </w:r>
      <w:ins w:id="555" w:author="Portalier Sebastien" w:date="2021-06-26T04:21:00Z">
        <w:r w:rsidR="008779B4">
          <w:rPr>
            <w:rFonts w:ascii="Times New Roman" w:hAnsi="Times New Roman" w:cs="Times New Roman"/>
            <w:sz w:val="24"/>
            <w:szCs w:val="24"/>
          </w:rPr>
          <w:t xml:space="preserve"> and capture probability</w:t>
        </w:r>
      </w:ins>
      <w:r w:rsidRPr="00220142">
        <w:rPr>
          <w:rFonts w:ascii="Times New Roman" w:hAnsi="Times New Roman" w:cs="Times New Roman"/>
          <w:sz w:val="24"/>
          <w:szCs w:val="24"/>
        </w:rPr>
        <w:t>, although data show</w:t>
      </w:r>
      <w:del w:id="556" w:author="Gregor Fussmann, Prof." w:date="2021-07-12T07:16:00Z">
        <w:r w:rsidRPr="00220142" w:rsidDel="00856F39">
          <w:rPr>
            <w:rFonts w:ascii="Times New Roman" w:hAnsi="Times New Roman" w:cs="Times New Roman"/>
            <w:sz w:val="24"/>
            <w:szCs w:val="24"/>
          </w:rPr>
          <w:delText>s</w:delText>
        </w:r>
      </w:del>
      <w:ins w:id="557" w:author="Gregor Fussmann, Prof." w:date="2021-07-12T07:16:00Z">
        <w:r w:rsidR="00856F39">
          <w:rPr>
            <w:rFonts w:ascii="Times New Roman" w:hAnsi="Times New Roman" w:cs="Times New Roman"/>
            <w:sz w:val="24"/>
            <w:szCs w:val="24"/>
          </w:rPr>
          <w:t xml:space="preserve"> some variability</w:t>
        </w:r>
      </w:ins>
      <w:del w:id="558" w:author="Gregor Fussmann, Prof." w:date="2021-07-12T07:16:00Z">
        <w:r w:rsidRPr="00220142" w:rsidDel="00856F39">
          <w:rPr>
            <w:rFonts w:ascii="Times New Roman" w:hAnsi="Times New Roman" w:cs="Times New Roman"/>
            <w:sz w:val="24"/>
            <w:szCs w:val="24"/>
          </w:rPr>
          <w:delText xml:space="preserve"> variance</w:delText>
        </w:r>
      </w:del>
      <w:r w:rsidRPr="00220142">
        <w:rPr>
          <w:rFonts w:ascii="Times New Roman" w:hAnsi="Times New Roman" w:cs="Times New Roman"/>
          <w:sz w:val="24"/>
          <w:szCs w:val="24"/>
        </w:rPr>
        <w:t xml:space="preserve">. </w:t>
      </w:r>
      <w:r w:rsidR="00972D4D" w:rsidRPr="00220142">
        <w:rPr>
          <w:rFonts w:ascii="Times New Roman" w:hAnsi="Times New Roman" w:cs="Times New Roman"/>
          <w:sz w:val="24"/>
          <w:szCs w:val="24"/>
        </w:rPr>
        <w:t xml:space="preserve">Predictions for handling time are more accurate for relatively large predators than for smaller predators. This suggests that more investigations are needed in order to understand </w:t>
      </w:r>
      <w:del w:id="559" w:author="Portalier Sebastien" w:date="2021-06-26T04:21:00Z">
        <w:r w:rsidR="00972D4D" w:rsidRPr="00220142" w:rsidDel="008779B4">
          <w:rPr>
            <w:rFonts w:ascii="Times New Roman" w:hAnsi="Times New Roman" w:cs="Times New Roman"/>
            <w:sz w:val="24"/>
            <w:szCs w:val="24"/>
          </w:rPr>
          <w:delText xml:space="preserve">which </w:delText>
        </w:r>
      </w:del>
      <w:ins w:id="560" w:author="Portalier Sebastien" w:date="2021-06-26T04:21:00Z">
        <w:r w:rsidR="008779B4">
          <w:rPr>
            <w:rFonts w:ascii="Times New Roman" w:hAnsi="Times New Roman" w:cs="Times New Roman"/>
            <w:sz w:val="24"/>
            <w:szCs w:val="24"/>
          </w:rPr>
          <w:t>how mechanical</w:t>
        </w:r>
        <w:r w:rsidR="008779B4" w:rsidRPr="00220142">
          <w:rPr>
            <w:rFonts w:ascii="Times New Roman" w:hAnsi="Times New Roman" w:cs="Times New Roman"/>
            <w:sz w:val="24"/>
            <w:szCs w:val="24"/>
          </w:rPr>
          <w:t xml:space="preserve"> </w:t>
        </w:r>
      </w:ins>
      <w:r w:rsidR="00972D4D" w:rsidRPr="00220142">
        <w:rPr>
          <w:rFonts w:ascii="Times New Roman" w:hAnsi="Times New Roman" w:cs="Times New Roman"/>
          <w:sz w:val="24"/>
          <w:szCs w:val="24"/>
        </w:rPr>
        <w:t xml:space="preserve">factors constrain handling time for </w:t>
      </w:r>
      <w:del w:id="561" w:author="Portalier Sebastien" w:date="2021-06-26T04:22:00Z">
        <w:r w:rsidR="00972D4D" w:rsidRPr="00220142" w:rsidDel="008779B4">
          <w:rPr>
            <w:rFonts w:ascii="Times New Roman" w:hAnsi="Times New Roman" w:cs="Times New Roman"/>
            <w:sz w:val="24"/>
            <w:szCs w:val="24"/>
          </w:rPr>
          <w:delText xml:space="preserve">smaller </w:delText>
        </w:r>
      </w:del>
      <w:r w:rsidR="00972D4D" w:rsidRPr="00220142">
        <w:rPr>
          <w:rFonts w:ascii="Times New Roman" w:hAnsi="Times New Roman" w:cs="Times New Roman"/>
          <w:sz w:val="24"/>
          <w:szCs w:val="24"/>
        </w:rPr>
        <w:t>predators</w:t>
      </w:r>
      <w:ins w:id="562" w:author="Portalier Sebastien" w:date="2021-06-26T04:22:00Z">
        <w:r w:rsidR="008779B4">
          <w:rPr>
            <w:rFonts w:ascii="Times New Roman" w:hAnsi="Times New Roman" w:cs="Times New Roman"/>
            <w:sz w:val="24"/>
            <w:szCs w:val="24"/>
          </w:rPr>
          <w:t xml:space="preserve"> according to predator and prey sizes</w:t>
        </w:r>
      </w:ins>
      <w:r w:rsidR="00972D4D" w:rsidRPr="00220142">
        <w:rPr>
          <w:rFonts w:ascii="Times New Roman" w:hAnsi="Times New Roman" w:cs="Times New Roman"/>
          <w:sz w:val="24"/>
          <w:szCs w:val="24"/>
        </w:rPr>
        <w:t>.</w:t>
      </w:r>
    </w:p>
    <w:sectPr w:rsidR="005E14E5"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Gregor Fussmann, Prof." w:date="2021-07-12T06:16:00Z" w:initials="GFP">
    <w:p w14:paraId="4B54C2D6" w14:textId="7A861CD9" w:rsidR="00EC7DC7" w:rsidRDefault="00EC7DC7">
      <w:pPr>
        <w:pStyle w:val="CommentText"/>
      </w:pPr>
      <w:r>
        <w:rPr>
          <w:rStyle w:val="CommentReference"/>
        </w:rPr>
        <w:annotationRef/>
      </w:r>
      <w:r>
        <w:t>We might want to drop the “novel” in the title to avoid being too ostentatious.</w:t>
      </w:r>
    </w:p>
  </w:comment>
  <w:comment w:id="32" w:author="mech" w:date="2021-06-10T10:03:00Z" w:initials="MOU">
    <w:p w14:paraId="508EA8D8" w14:textId="25E9513D" w:rsidR="007C3CF5" w:rsidRDefault="007C3CF5">
      <w:pPr>
        <w:pStyle w:val="CommentText"/>
      </w:pPr>
      <w:r>
        <w:rPr>
          <w:rStyle w:val="CommentReference"/>
        </w:rPr>
        <w:annotationRef/>
      </w:r>
      <w:r>
        <w:t xml:space="preserve">Grammatically, prey is a mass noun in English, which means no </w:t>
      </w:r>
      <w:r w:rsidR="00E550C0">
        <w:t>indefinite article in front of it (and the cumbersome use of some, much, etc. when trying to quantify it)</w:t>
      </w:r>
    </w:p>
  </w:comment>
  <w:comment w:id="90" w:author="Gregor Fussmann, Prof." w:date="2021-07-12T06:26:00Z" w:initials="GFP">
    <w:p w14:paraId="3F3FFF2F" w14:textId="49892D99" w:rsidR="00CC6A3C" w:rsidRDefault="00CC6A3C">
      <w:pPr>
        <w:pStyle w:val="CommentText"/>
      </w:pPr>
      <w:r>
        <w:rPr>
          <w:rStyle w:val="CommentReference"/>
        </w:rPr>
        <w:annotationRef/>
      </w:r>
      <w:r>
        <w:t>The Abstract seems unusually long. Is this a special request of the editorial team for this issue? If not, some of the material might be better located in the Intro.</w:t>
      </w:r>
    </w:p>
  </w:comment>
  <w:comment w:id="103" w:author="Gregor Fussmann, Prof." w:date="2021-07-12T06:31:00Z" w:initials="GFP">
    <w:p w14:paraId="18C44200" w14:textId="7C1A6E61" w:rsidR="00CC6A3C" w:rsidRDefault="00CC6A3C">
      <w:pPr>
        <w:pStyle w:val="CommentText"/>
      </w:pPr>
      <w:r>
        <w:rPr>
          <w:rStyle w:val="CommentReference"/>
        </w:rPr>
        <w:annotationRef/>
      </w:r>
      <w:r>
        <w:t xml:space="preserve">It sounded weird that a theoretical framework “emerged”, when the </w:t>
      </w:r>
      <w:proofErr w:type="spellStart"/>
      <w:r>
        <w:t>Lotka</w:t>
      </w:r>
      <w:proofErr w:type="spellEnd"/>
      <w:r>
        <w:t xml:space="preserve"> and Volterra references preceded the “beginnings” by </w:t>
      </w:r>
      <w:proofErr w:type="spellStart"/>
      <w:r>
        <w:t>Gause</w:t>
      </w:r>
      <w:proofErr w:type="spellEnd"/>
      <w:r>
        <w:t>.</w:t>
      </w:r>
    </w:p>
  </w:comment>
  <w:comment w:id="109" w:author="mech" w:date="2021-06-10T10:06:00Z" w:initials="MOU">
    <w:p w14:paraId="02DE5A98" w14:textId="0F1A1E59" w:rsidR="00E550C0" w:rsidRDefault="00E550C0">
      <w:pPr>
        <w:pStyle w:val="CommentText"/>
      </w:pPr>
      <w:r>
        <w:rPr>
          <w:rStyle w:val="CommentReference"/>
        </w:rPr>
        <w:annotationRef/>
      </w:r>
      <w:r>
        <w:t>I agree with Michel, here, that we should</w:t>
      </w:r>
      <w:r w:rsidR="008024E5">
        <w:t xml:space="preserve"> </w:t>
      </w:r>
      <w:r>
        <w:t>tone down the criticism of the use of the Holling-approach. I think we better explain how our approach is in the tradition of this very successful approach, and actually builds on it to push further forward its mechanistic basis. This is exactly what we do: we use the same static, time-budget method. We don’t use, e.g., a statistical or IBM approach.</w:t>
      </w:r>
    </w:p>
  </w:comment>
  <w:comment w:id="110" w:author="Gregor Fussmann, Prof." w:date="2021-07-12T06:34:00Z" w:initials="GFP">
    <w:p w14:paraId="2D7BF2E7" w14:textId="3D261A8F" w:rsidR="004507D5" w:rsidRDefault="004507D5">
      <w:pPr>
        <w:pStyle w:val="CommentText"/>
      </w:pPr>
      <w:r>
        <w:rPr>
          <w:rStyle w:val="CommentReference"/>
        </w:rPr>
        <w:annotationRef/>
      </w:r>
      <w:r>
        <w:t xml:space="preserve">I also agree. The paragraph is very heavily edited </w:t>
      </w:r>
      <w:proofErr w:type="gramStart"/>
      <w:r>
        <w:t>now</w:t>
      </w:r>
      <w:proofErr w:type="gramEnd"/>
      <w:r>
        <w:t xml:space="preserve"> and Sebastien will likely work more on this. I’d like to see a </w:t>
      </w:r>
      <w:proofErr w:type="gramStart"/>
      <w:r>
        <w:t>cleaned up</w:t>
      </w:r>
      <w:proofErr w:type="gramEnd"/>
      <w:r>
        <w:t xml:space="preserve"> version.</w:t>
      </w:r>
    </w:p>
  </w:comment>
  <w:comment w:id="113" w:author="mech" w:date="2021-05-11T23:54:00Z" w:initials="MOU">
    <w:p w14:paraId="143739F0" w14:textId="6D6E9FF1" w:rsidR="00F63EEF" w:rsidRDefault="00F63EEF">
      <w:pPr>
        <w:pStyle w:val="CommentText"/>
      </w:pPr>
      <w:r>
        <w:rPr>
          <w:rStyle w:val="CommentReference"/>
        </w:rPr>
        <w:annotationRef/>
      </w:r>
      <w:r>
        <w:t>I’m not sure I understand exactly what you mean here. Do you mean that they do not use mechanistic models to derive how the various factors are meant to affect the functional response?</w:t>
      </w:r>
    </w:p>
  </w:comment>
  <w:comment w:id="114" w:author="Portalier Sebastien" w:date="2021-05-31T04:16:00Z" w:initials="PS">
    <w:p w14:paraId="2316A5A6" w14:textId="3842F0E2" w:rsidR="00AF3A09" w:rsidRDefault="00AF3A09">
      <w:pPr>
        <w:pStyle w:val="CommentText"/>
      </w:pPr>
      <w:r>
        <w:rPr>
          <w:rStyle w:val="CommentReference"/>
        </w:rPr>
        <w:annotationRef/>
      </w:r>
      <w:r>
        <w:t>I added a sentence to make it clearer.</w:t>
      </w:r>
    </w:p>
  </w:comment>
  <w:comment w:id="131" w:author="mech" w:date="2021-06-01T10:09:00Z" w:initials="MOU">
    <w:p w14:paraId="6A34D626" w14:textId="07EFD5A2" w:rsidR="006860F0" w:rsidRDefault="006860F0">
      <w:pPr>
        <w:pStyle w:val="CommentText"/>
      </w:pPr>
      <w:r>
        <w:rPr>
          <w:rStyle w:val="CommentReference"/>
        </w:rPr>
        <w:annotationRef/>
      </w:r>
      <w:r>
        <w:t>Or a similar sentence.</w:t>
      </w:r>
    </w:p>
  </w:comment>
  <w:comment w:id="160" w:author="Gregor Fussmann, Prof." w:date="2021-07-12T06:35:00Z" w:initials="GFP">
    <w:p w14:paraId="79D5AB40" w14:textId="0FA5C59F" w:rsidR="004507D5" w:rsidRDefault="004507D5">
      <w:pPr>
        <w:pStyle w:val="CommentText"/>
      </w:pPr>
      <w:r>
        <w:rPr>
          <w:rStyle w:val="CommentReference"/>
        </w:rPr>
        <w:annotationRef/>
      </w:r>
      <w:r>
        <w:t>There is a large, earlier body of literature about ratio dependence and predator interference.</w:t>
      </w:r>
    </w:p>
  </w:comment>
  <w:comment w:id="176" w:author="mech" w:date="2021-05-17T11:43:00Z" w:initials="MOU">
    <w:p w14:paraId="080D0AD4" w14:textId="2CB1242F" w:rsidR="00DB046C" w:rsidRDefault="00DB046C">
      <w:pPr>
        <w:pStyle w:val="CommentText"/>
      </w:pPr>
      <w:r>
        <w:rPr>
          <w:rStyle w:val="CommentReference"/>
        </w:rPr>
        <w:annotationRef/>
      </w:r>
      <w:r>
        <w:t xml:space="preserve">Here, I’d discuss more in </w:t>
      </w:r>
      <w:proofErr w:type="gramStart"/>
      <w:r>
        <w:t>details</w:t>
      </w:r>
      <w:proofErr w:type="gramEnd"/>
      <w:r>
        <w:t xml:space="preserve"> how </w:t>
      </w:r>
      <w:r w:rsidR="004E2FB0">
        <w:t xml:space="preserve">successful were the </w:t>
      </w:r>
      <w:r>
        <w:t xml:space="preserve">previous modelling studies that incorporated </w:t>
      </w:r>
      <w:r w:rsidR="004E2FB0">
        <w:t xml:space="preserve">physical factors to predict several aspects of predator-prey interactions. There’s enough material from the work by Chris Carbone, Samraat Pawar, and Mark Baird, </w:t>
      </w:r>
      <w:r w:rsidR="000F05AB">
        <w:t>for a good discussion</w:t>
      </w:r>
      <w:r w:rsidR="004E2FB0">
        <w:t>. I think that showing how this approach was successful, even if only</w:t>
      </w:r>
      <w:r w:rsidR="000F05AB">
        <w:t xml:space="preserve"> </w:t>
      </w:r>
      <w:r w:rsidR="004E2FB0">
        <w:t>partially, can only strengthen our case.</w:t>
      </w:r>
    </w:p>
  </w:comment>
  <w:comment w:id="237" w:author="mech" w:date="2021-06-01T14:12:00Z" w:initials="MOU">
    <w:p w14:paraId="1C9C2161" w14:textId="154484D0" w:rsidR="00CE028F" w:rsidRDefault="00CE028F">
      <w:pPr>
        <w:pStyle w:val="CommentText"/>
      </w:pPr>
      <w:r>
        <w:rPr>
          <w:rStyle w:val="CommentReference"/>
        </w:rPr>
        <w:annotationRef/>
      </w:r>
      <w:r>
        <w:t>It’s the prey that determines dimensionality in their model, not the predator.</w:t>
      </w:r>
    </w:p>
  </w:comment>
  <w:comment w:id="266" w:author="Gregor Fussmann, Prof." w:date="2021-07-12T06:51:00Z" w:initials="GFP">
    <w:p w14:paraId="030DACAF" w14:textId="5F3A9925" w:rsidR="000A4035" w:rsidRDefault="000A4035">
      <w:pPr>
        <w:pStyle w:val="CommentText"/>
      </w:pPr>
      <w:r>
        <w:rPr>
          <w:rStyle w:val="CommentReference"/>
        </w:rPr>
        <w:annotationRef/>
      </w:r>
      <w:r>
        <w:t>It seems that has been said already several times before.</w:t>
      </w:r>
    </w:p>
  </w:comment>
  <w:comment w:id="328" w:author="mech" w:date="2021-06-09T23:30:00Z" w:initials="MOU">
    <w:p w14:paraId="457A19A3" w14:textId="154E294D" w:rsidR="00186BD1" w:rsidRDefault="00186BD1">
      <w:pPr>
        <w:pStyle w:val="CommentText"/>
      </w:pPr>
      <w:r>
        <w:rPr>
          <w:rStyle w:val="CommentReference"/>
        </w:rPr>
        <w:annotationRef/>
      </w:r>
      <w:r>
        <w:t xml:space="preserve">I’d have the </w:t>
      </w:r>
      <w:r w:rsidR="00414BD2">
        <w:t>S2 figure here.</w:t>
      </w:r>
      <w:r w:rsidR="00A23E57">
        <w:t xml:space="preserve"> If possible, I would even have 2 panels, one with foraging speed, corresponding to the speed used to predict encounter rate, and one with maximum speed, corresponding to the speed calculated during the capture process. If I remember well, we already collected some data, and compared it to the model predictions, and the fit was quite good.</w:t>
      </w:r>
      <w:r w:rsidR="00A23E57">
        <w:br/>
        <w:t>If we do this, then we’ll have to add a section in the supplementary material explaining how capture speed is calculated (optimizing the distance covered, rather than the energetic cost per speed)</w:t>
      </w:r>
      <w:r w:rsidR="00504A00">
        <w:t>.</w:t>
      </w:r>
    </w:p>
  </w:comment>
  <w:comment w:id="340" w:author="Gregor Fussmann, Prof." w:date="2021-07-12T07:08:00Z" w:initials="GFP">
    <w:p w14:paraId="49CF293F" w14:textId="77777777" w:rsidR="005474E0" w:rsidRDefault="005474E0">
      <w:pPr>
        <w:pStyle w:val="CommentText"/>
      </w:pPr>
      <w:r>
        <w:rPr>
          <w:rStyle w:val="CommentReference"/>
        </w:rPr>
        <w:annotationRef/>
      </w:r>
      <w:bookmarkStart w:id="341" w:name="_Hlk76967197"/>
      <w:r>
        <w:t>In the previous sections we go on and on how novel the approach is (1) in that it only relies easily measurable properties of the predator and prey, such as body size; and (2), on properties of the surrounding medium.</w:t>
      </w:r>
    </w:p>
    <w:p w14:paraId="12819B0C" w14:textId="65B25BC7" w:rsidR="005474E0" w:rsidRDefault="005474E0">
      <w:pPr>
        <w:pStyle w:val="CommentText"/>
      </w:pPr>
      <w:r>
        <w:t xml:space="preserve">Yet, the only equation we show is a slight variation of the ancient </w:t>
      </w:r>
      <w:proofErr w:type="spellStart"/>
      <w:r>
        <w:t>Holling</w:t>
      </w:r>
      <w:proofErr w:type="spellEnd"/>
      <w:r>
        <w:t xml:space="preserve"> disk equation. Can we be a bit more explicit how the novel aspects were incorporated in the model?   </w:t>
      </w:r>
    </w:p>
    <w:bookmarkEnd w:id="341"/>
  </w:comment>
  <w:comment w:id="344" w:author="mech" w:date="2021-05-17T11:48:00Z" w:initials="MOU">
    <w:p w14:paraId="20F00F72" w14:textId="2C018DD7" w:rsidR="005E7C02" w:rsidRDefault="005E7C02">
      <w:pPr>
        <w:pStyle w:val="CommentText"/>
      </w:pPr>
      <w:r>
        <w:rPr>
          <w:rStyle w:val="CommentReference"/>
        </w:rPr>
        <w:annotationRef/>
      </w:r>
      <w:r>
        <w:t>I expand a bit on this point in the supplementary materials, but it’d be useful to look closer to the relative contributions of capture and handling per se to the total handling time.</w:t>
      </w:r>
      <w:r w:rsidR="000C00DA">
        <w:t xml:space="preserve"> Best case</w:t>
      </w:r>
      <w:r w:rsidR="00B37471">
        <w:t xml:space="preserve"> scenario</w:t>
      </w:r>
      <w:r w:rsidR="000C00DA">
        <w:t>, would be if we could fit separately prediction to data for capture and handling separately.</w:t>
      </w:r>
    </w:p>
  </w:comment>
  <w:comment w:id="345" w:author="Portalier Sebastien" w:date="2021-06-01T03:44:00Z" w:initials="PS">
    <w:p w14:paraId="38EB388F" w14:textId="24398F8B" w:rsidR="00E25F12" w:rsidRDefault="00E25F12">
      <w:pPr>
        <w:pStyle w:val="CommentText"/>
      </w:pPr>
      <w:r>
        <w:rPr>
          <w:rStyle w:val="CommentReference"/>
        </w:rPr>
        <w:annotationRef/>
      </w:r>
      <w:r>
        <w:t>Capture time is very short (a few seconds), compared to handling time (several hours). So, its contribution is invisible on the figure.</w:t>
      </w:r>
    </w:p>
  </w:comment>
  <w:comment w:id="346" w:author="Michel Loreau" w:date="2021-07-09T14:43:00Z" w:initials="ML">
    <w:p w14:paraId="07DA8678" w14:textId="19CA55AC" w:rsidR="00A2213E" w:rsidRDefault="00A2213E">
      <w:pPr>
        <w:pStyle w:val="CommentText"/>
      </w:pPr>
      <w:r>
        <w:rPr>
          <w:rStyle w:val="CommentReference"/>
        </w:rPr>
        <w:annotationRef/>
      </w:r>
      <w:r>
        <w:t>A single meta-analysis? Several meta-analyses? Which one(s)? Be more explicit!</w:t>
      </w:r>
    </w:p>
  </w:comment>
  <w:comment w:id="353" w:author="Portalier Sebastien" w:date="2021-06-01T05:55:00Z" w:initials="PS">
    <w:p w14:paraId="5221768E" w14:textId="56ED4D1B" w:rsidR="00463B4C" w:rsidRDefault="00463B4C">
      <w:pPr>
        <w:pStyle w:val="CommentText"/>
      </w:pPr>
      <w:r>
        <w:rPr>
          <w:rStyle w:val="CommentReference"/>
        </w:rPr>
        <w:annotationRef/>
      </w:r>
      <w:r>
        <w:t>Here, I wonder if a plot of capture probability, or even species-specific speed would not be better suited since they vary with physical factors (while handling time does not).</w:t>
      </w:r>
    </w:p>
  </w:comment>
  <w:comment w:id="354" w:author="mech" w:date="2021-06-09T23:33:00Z" w:initials="MOU">
    <w:p w14:paraId="7EDE1F1A" w14:textId="667CAD06" w:rsidR="00E050E7" w:rsidRDefault="00E050E7">
      <w:pPr>
        <w:pStyle w:val="CommentText"/>
      </w:pPr>
      <w:r>
        <w:rPr>
          <w:rStyle w:val="CommentReference"/>
        </w:rPr>
        <w:annotationRef/>
      </w:r>
      <w:r>
        <w:t xml:space="preserve">I’d have a </w:t>
      </w:r>
      <w:proofErr w:type="gramStart"/>
      <w:r>
        <w:t>3 panel</w:t>
      </w:r>
      <w:proofErr w:type="gramEnd"/>
      <w:r>
        <w:t xml:space="preserve"> figure, A) attack rate, B) capture probability, C) Handling time.</w:t>
      </w:r>
    </w:p>
  </w:comment>
  <w:comment w:id="355" w:author="Portalier Sebastien" w:date="2021-07-07T17:15:00Z" w:initials="PS">
    <w:p w14:paraId="17ACECB9" w14:textId="053308CC" w:rsidR="00503ACA" w:rsidRDefault="00503ACA">
      <w:pPr>
        <w:pStyle w:val="CommentText"/>
      </w:pPr>
      <w:r>
        <w:rPr>
          <w:rStyle w:val="CommentReference"/>
        </w:rPr>
        <w:annotationRef/>
      </w:r>
      <w:r>
        <w:t>Done.</w:t>
      </w:r>
    </w:p>
  </w:comment>
  <w:comment w:id="376" w:author="mech" w:date="2021-06-09T23:37:00Z" w:initials="MOU">
    <w:p w14:paraId="251B6DF0" w14:textId="5BF4D839" w:rsidR="00E050E7" w:rsidRDefault="00E050E7">
      <w:pPr>
        <w:pStyle w:val="CommentText"/>
      </w:pPr>
      <w:r>
        <w:rPr>
          <w:rStyle w:val="CommentReference"/>
        </w:rPr>
        <w:annotationRef/>
      </w:r>
      <w:r>
        <w:t xml:space="preserve">Given that the discrepancy between data and predictions is largest for the model component that does not contain any biomechanics, and that is mostly non-mechanistic, I think that the conclusion and future directions need to discuss the importance of having </w:t>
      </w:r>
      <w:r w:rsidR="00897D9D">
        <w:t>a good model for handling. Is there a way to describe this process more mechanistically? Or even perhaps more mechanically? (at least the ingestion part). What good models of digestion time are there in the literature</w:t>
      </w:r>
      <w:r w:rsidR="00DE3301">
        <w:t>?</w:t>
      </w:r>
    </w:p>
  </w:comment>
  <w:comment w:id="447" w:author="Michel Loreau" w:date="2021-07-09T14:53:00Z" w:initials="ML">
    <w:p w14:paraId="317DEBAF" w14:textId="5BC45882" w:rsidR="003C6F48" w:rsidRDefault="003C6F48">
      <w:pPr>
        <w:pStyle w:val="CommentText"/>
      </w:pPr>
      <w:r>
        <w:rPr>
          <w:rStyle w:val="CommentReference"/>
        </w:rPr>
        <w:annotationRef/>
      </w:r>
      <w:r>
        <w:t>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54C2D6" w15:done="0"/>
  <w15:commentEx w15:paraId="508EA8D8" w15:done="0"/>
  <w15:commentEx w15:paraId="3F3FFF2F" w15:done="0"/>
  <w15:commentEx w15:paraId="18C44200" w15:done="0"/>
  <w15:commentEx w15:paraId="02DE5A98" w15:done="0"/>
  <w15:commentEx w15:paraId="2D7BF2E7" w15:paraIdParent="02DE5A98" w15:done="0"/>
  <w15:commentEx w15:paraId="143739F0" w15:done="1"/>
  <w15:commentEx w15:paraId="2316A5A6" w15:paraIdParent="143739F0" w15:done="1"/>
  <w15:commentEx w15:paraId="6A34D626" w15:done="1"/>
  <w15:commentEx w15:paraId="79D5AB40" w15:done="0"/>
  <w15:commentEx w15:paraId="080D0AD4" w15:done="1"/>
  <w15:commentEx w15:paraId="1C9C2161" w15:done="0"/>
  <w15:commentEx w15:paraId="030DACAF" w15:done="0"/>
  <w15:commentEx w15:paraId="457A19A3" w15:done="0"/>
  <w15:commentEx w15:paraId="12819B0C" w15:done="0"/>
  <w15:commentEx w15:paraId="20F00F72" w15:done="1"/>
  <w15:commentEx w15:paraId="38EB388F" w15:paraIdParent="20F00F72" w15:done="1"/>
  <w15:commentEx w15:paraId="07DA8678" w15:done="0"/>
  <w15:commentEx w15:paraId="5221768E" w15:done="1"/>
  <w15:commentEx w15:paraId="7EDE1F1A" w15:done="0"/>
  <w15:commentEx w15:paraId="17ACECB9" w15:paraIdParent="7EDE1F1A" w15:done="0"/>
  <w15:commentEx w15:paraId="251B6DF0" w15:done="0"/>
  <w15:commentEx w15:paraId="317DEB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5CB7" w16cex:dateUtc="2021-07-12T10:16:00Z"/>
  <w16cex:commentExtensible w16cex:durableId="24965EFF" w16cex:dateUtc="2021-07-12T10:26:00Z"/>
  <w16cex:commentExtensible w16cex:durableId="24966029" w16cex:dateUtc="2021-07-12T10:31:00Z"/>
  <w16cex:commentExtensible w16cex:durableId="249660EF" w16cex:dateUtc="2021-07-12T10:34:00Z"/>
  <w16cex:commentExtensible w16cex:durableId="245EE18D" w16cex:dateUtc="2021-05-31T02:16:00Z"/>
  <w16cex:commentExtensible w16cex:durableId="2496614E" w16cex:dateUtc="2021-07-12T10:35:00Z"/>
  <w16cex:commentExtensible w16cex:durableId="249664EC" w16cex:dateUtc="2021-07-12T10:51:00Z"/>
  <w16cex:commentExtensible w16cex:durableId="249668F8" w16cex:dateUtc="2021-07-12T11:08:00Z"/>
  <w16cex:commentExtensible w16cex:durableId="24602B92" w16cex:dateUtc="2021-06-01T01:44:00Z"/>
  <w16cex:commentExtensible w16cex:durableId="2492DF18" w16cex:dateUtc="2021-07-09T12:43:00Z"/>
  <w16cex:commentExtensible w16cex:durableId="24604A5F" w16cex:dateUtc="2021-06-01T03:55:00Z"/>
  <w16cex:commentExtensible w16cex:durableId="24905F95" w16cex:dateUtc="2021-07-07T15:15:00Z"/>
  <w16cex:commentExtensible w16cex:durableId="2492E179" w16cex:dateUtc="2021-07-09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54C2D6" w16cid:durableId="24965CB7"/>
  <w16cid:commentId w16cid:paraId="508EA8D8" w16cid:durableId="246C61F2"/>
  <w16cid:commentId w16cid:paraId="3F3FFF2F" w16cid:durableId="24965EFF"/>
  <w16cid:commentId w16cid:paraId="18C44200" w16cid:durableId="24966029"/>
  <w16cid:commentId w16cid:paraId="02DE5A98" w16cid:durableId="246C6290"/>
  <w16cid:commentId w16cid:paraId="2D7BF2E7" w16cid:durableId="249660EF"/>
  <w16cid:commentId w16cid:paraId="143739F0" w16cid:durableId="244597CA"/>
  <w16cid:commentId w16cid:paraId="2316A5A6" w16cid:durableId="245EE18D"/>
  <w16cid:commentId w16cid:paraId="6A34D626" w16cid:durableId="246085CE"/>
  <w16cid:commentId w16cid:paraId="79D5AB40" w16cid:durableId="2496614E"/>
  <w16cid:commentId w16cid:paraId="080D0AD4" w16cid:durableId="244CD577"/>
  <w16cid:commentId w16cid:paraId="1C9C2161" w16cid:durableId="2460BECE"/>
  <w16cid:commentId w16cid:paraId="030DACAF" w16cid:durableId="249664EC"/>
  <w16cid:commentId w16cid:paraId="457A19A3" w16cid:durableId="246BCD8E"/>
  <w16cid:commentId w16cid:paraId="12819B0C" w16cid:durableId="249668F8"/>
  <w16cid:commentId w16cid:paraId="20F00F72" w16cid:durableId="244CD677"/>
  <w16cid:commentId w16cid:paraId="38EB388F" w16cid:durableId="24602B92"/>
  <w16cid:commentId w16cid:paraId="07DA8678" w16cid:durableId="2492DF18"/>
  <w16cid:commentId w16cid:paraId="5221768E" w16cid:durableId="24604A5F"/>
  <w16cid:commentId w16cid:paraId="7EDE1F1A" w16cid:durableId="246BCE35"/>
  <w16cid:commentId w16cid:paraId="17ACECB9" w16cid:durableId="24905F95"/>
  <w16cid:commentId w16cid:paraId="251B6DF0" w16cid:durableId="246BCF57"/>
  <w16cid:commentId w16cid:paraId="317DEBAF" w16cid:durableId="2492E1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gor Fussmann, Prof.">
    <w15:presenceInfo w15:providerId="AD" w15:userId="S::gregor.fussmann@mcgill.ca::24687617-e0de-4038-8b08-0330c011a763"/>
  </w15:person>
  <w15:person w15:author="mech">
    <w15:presenceInfo w15:providerId="None" w15:userId="mech"/>
  </w15:person>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1F9B"/>
    <w:rsid w:val="00023D6F"/>
    <w:rsid w:val="000244CA"/>
    <w:rsid w:val="00060D05"/>
    <w:rsid w:val="00063D0D"/>
    <w:rsid w:val="00072C10"/>
    <w:rsid w:val="00076F56"/>
    <w:rsid w:val="00095F55"/>
    <w:rsid w:val="00097612"/>
    <w:rsid w:val="000A0930"/>
    <w:rsid w:val="000A16F4"/>
    <w:rsid w:val="000A1F19"/>
    <w:rsid w:val="000A4035"/>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4465B"/>
    <w:rsid w:val="001604A2"/>
    <w:rsid w:val="001650C2"/>
    <w:rsid w:val="00171826"/>
    <w:rsid w:val="0017585A"/>
    <w:rsid w:val="00186BD1"/>
    <w:rsid w:val="001A0E10"/>
    <w:rsid w:val="001A3771"/>
    <w:rsid w:val="001A7D51"/>
    <w:rsid w:val="001B32D3"/>
    <w:rsid w:val="001B5A90"/>
    <w:rsid w:val="001C7F1A"/>
    <w:rsid w:val="001E3B02"/>
    <w:rsid w:val="001E7AEA"/>
    <w:rsid w:val="001F1514"/>
    <w:rsid w:val="001F1C72"/>
    <w:rsid w:val="0020708F"/>
    <w:rsid w:val="00220142"/>
    <w:rsid w:val="00221BA8"/>
    <w:rsid w:val="00223396"/>
    <w:rsid w:val="00230464"/>
    <w:rsid w:val="00234663"/>
    <w:rsid w:val="00235CDB"/>
    <w:rsid w:val="002442A3"/>
    <w:rsid w:val="002475D8"/>
    <w:rsid w:val="00254804"/>
    <w:rsid w:val="00272B02"/>
    <w:rsid w:val="00272B60"/>
    <w:rsid w:val="002763AB"/>
    <w:rsid w:val="00276DD2"/>
    <w:rsid w:val="002A28EE"/>
    <w:rsid w:val="002A40E4"/>
    <w:rsid w:val="002E6F19"/>
    <w:rsid w:val="00301064"/>
    <w:rsid w:val="00303FDC"/>
    <w:rsid w:val="003047F1"/>
    <w:rsid w:val="00311422"/>
    <w:rsid w:val="003535F7"/>
    <w:rsid w:val="0035794E"/>
    <w:rsid w:val="003948BD"/>
    <w:rsid w:val="003C6F48"/>
    <w:rsid w:val="003D2E5C"/>
    <w:rsid w:val="003E1A7B"/>
    <w:rsid w:val="003E5331"/>
    <w:rsid w:val="003F58EA"/>
    <w:rsid w:val="00414BD2"/>
    <w:rsid w:val="004174F1"/>
    <w:rsid w:val="004227E9"/>
    <w:rsid w:val="004261D5"/>
    <w:rsid w:val="004323A1"/>
    <w:rsid w:val="0044323C"/>
    <w:rsid w:val="004507D5"/>
    <w:rsid w:val="004610DC"/>
    <w:rsid w:val="00463B4C"/>
    <w:rsid w:val="00472675"/>
    <w:rsid w:val="004A3C9A"/>
    <w:rsid w:val="004A44E1"/>
    <w:rsid w:val="004B4E0E"/>
    <w:rsid w:val="004C08E4"/>
    <w:rsid w:val="004C6BEA"/>
    <w:rsid w:val="004D35AE"/>
    <w:rsid w:val="004E2FB0"/>
    <w:rsid w:val="004E732B"/>
    <w:rsid w:val="00501DC8"/>
    <w:rsid w:val="00502C7E"/>
    <w:rsid w:val="00503ACA"/>
    <w:rsid w:val="00504A00"/>
    <w:rsid w:val="005116D6"/>
    <w:rsid w:val="005361AE"/>
    <w:rsid w:val="00545751"/>
    <w:rsid w:val="005474E0"/>
    <w:rsid w:val="00571934"/>
    <w:rsid w:val="00581042"/>
    <w:rsid w:val="00590C86"/>
    <w:rsid w:val="0059218F"/>
    <w:rsid w:val="005A1029"/>
    <w:rsid w:val="005A4546"/>
    <w:rsid w:val="005B40BF"/>
    <w:rsid w:val="005D55CA"/>
    <w:rsid w:val="005D5B4C"/>
    <w:rsid w:val="005E065D"/>
    <w:rsid w:val="005E14E5"/>
    <w:rsid w:val="005E7C02"/>
    <w:rsid w:val="005F1BAF"/>
    <w:rsid w:val="005F6FE0"/>
    <w:rsid w:val="0060069C"/>
    <w:rsid w:val="00602BA9"/>
    <w:rsid w:val="00603725"/>
    <w:rsid w:val="00604A57"/>
    <w:rsid w:val="00612549"/>
    <w:rsid w:val="00615590"/>
    <w:rsid w:val="00623A61"/>
    <w:rsid w:val="00642255"/>
    <w:rsid w:val="00653505"/>
    <w:rsid w:val="0065452F"/>
    <w:rsid w:val="0067515E"/>
    <w:rsid w:val="00680B01"/>
    <w:rsid w:val="00684D7C"/>
    <w:rsid w:val="006860F0"/>
    <w:rsid w:val="006863AA"/>
    <w:rsid w:val="006A04B8"/>
    <w:rsid w:val="006A3902"/>
    <w:rsid w:val="006B300D"/>
    <w:rsid w:val="006E5ADE"/>
    <w:rsid w:val="006E691E"/>
    <w:rsid w:val="006F03B6"/>
    <w:rsid w:val="00707B08"/>
    <w:rsid w:val="007328E0"/>
    <w:rsid w:val="00737148"/>
    <w:rsid w:val="00741BE0"/>
    <w:rsid w:val="0075207F"/>
    <w:rsid w:val="00753378"/>
    <w:rsid w:val="007543C8"/>
    <w:rsid w:val="007645C3"/>
    <w:rsid w:val="0076749D"/>
    <w:rsid w:val="00790A69"/>
    <w:rsid w:val="00792D27"/>
    <w:rsid w:val="007A6970"/>
    <w:rsid w:val="007C1607"/>
    <w:rsid w:val="007C278F"/>
    <w:rsid w:val="007C3CF5"/>
    <w:rsid w:val="007D0E06"/>
    <w:rsid w:val="007E448C"/>
    <w:rsid w:val="008006F7"/>
    <w:rsid w:val="008024E5"/>
    <w:rsid w:val="008062BA"/>
    <w:rsid w:val="008117A3"/>
    <w:rsid w:val="00814F41"/>
    <w:rsid w:val="008271C4"/>
    <w:rsid w:val="0084375B"/>
    <w:rsid w:val="00846985"/>
    <w:rsid w:val="00851F70"/>
    <w:rsid w:val="00856F39"/>
    <w:rsid w:val="00862DA9"/>
    <w:rsid w:val="00867767"/>
    <w:rsid w:val="008679DF"/>
    <w:rsid w:val="008779B4"/>
    <w:rsid w:val="008859FE"/>
    <w:rsid w:val="00890483"/>
    <w:rsid w:val="0089564E"/>
    <w:rsid w:val="00897D9D"/>
    <w:rsid w:val="008C46F3"/>
    <w:rsid w:val="008C5503"/>
    <w:rsid w:val="008D73E1"/>
    <w:rsid w:val="008E6D78"/>
    <w:rsid w:val="008F6AFE"/>
    <w:rsid w:val="008F753E"/>
    <w:rsid w:val="00901896"/>
    <w:rsid w:val="00905530"/>
    <w:rsid w:val="00907FE5"/>
    <w:rsid w:val="0092000B"/>
    <w:rsid w:val="00947D88"/>
    <w:rsid w:val="0097092D"/>
    <w:rsid w:val="00971C83"/>
    <w:rsid w:val="00972D4D"/>
    <w:rsid w:val="00985CF3"/>
    <w:rsid w:val="009966AF"/>
    <w:rsid w:val="009A3B52"/>
    <w:rsid w:val="009A47F4"/>
    <w:rsid w:val="009B37D0"/>
    <w:rsid w:val="009B5A98"/>
    <w:rsid w:val="009C6E78"/>
    <w:rsid w:val="009D0A37"/>
    <w:rsid w:val="009D3144"/>
    <w:rsid w:val="009E296E"/>
    <w:rsid w:val="009F5AE1"/>
    <w:rsid w:val="009F601F"/>
    <w:rsid w:val="00A01AEE"/>
    <w:rsid w:val="00A11DD9"/>
    <w:rsid w:val="00A12D7E"/>
    <w:rsid w:val="00A13051"/>
    <w:rsid w:val="00A130F0"/>
    <w:rsid w:val="00A2028D"/>
    <w:rsid w:val="00A2213E"/>
    <w:rsid w:val="00A23E57"/>
    <w:rsid w:val="00A24B93"/>
    <w:rsid w:val="00A51021"/>
    <w:rsid w:val="00A641ED"/>
    <w:rsid w:val="00A65318"/>
    <w:rsid w:val="00A66619"/>
    <w:rsid w:val="00A93246"/>
    <w:rsid w:val="00AA1D95"/>
    <w:rsid w:val="00AA2DF0"/>
    <w:rsid w:val="00AA2FC9"/>
    <w:rsid w:val="00AA5310"/>
    <w:rsid w:val="00AB135C"/>
    <w:rsid w:val="00AD4123"/>
    <w:rsid w:val="00AD4E1E"/>
    <w:rsid w:val="00AE299C"/>
    <w:rsid w:val="00AF05A4"/>
    <w:rsid w:val="00AF3A09"/>
    <w:rsid w:val="00B10918"/>
    <w:rsid w:val="00B12AC7"/>
    <w:rsid w:val="00B14E5D"/>
    <w:rsid w:val="00B36629"/>
    <w:rsid w:val="00B37471"/>
    <w:rsid w:val="00B44647"/>
    <w:rsid w:val="00B44C2F"/>
    <w:rsid w:val="00B508F8"/>
    <w:rsid w:val="00B51065"/>
    <w:rsid w:val="00B54560"/>
    <w:rsid w:val="00B75FDC"/>
    <w:rsid w:val="00BA3451"/>
    <w:rsid w:val="00BA7B2D"/>
    <w:rsid w:val="00BC5442"/>
    <w:rsid w:val="00BE6CC0"/>
    <w:rsid w:val="00C042B2"/>
    <w:rsid w:val="00C10409"/>
    <w:rsid w:val="00C11110"/>
    <w:rsid w:val="00C16CEC"/>
    <w:rsid w:val="00C179FA"/>
    <w:rsid w:val="00C223B1"/>
    <w:rsid w:val="00C37536"/>
    <w:rsid w:val="00C43B55"/>
    <w:rsid w:val="00C64559"/>
    <w:rsid w:val="00C75EFA"/>
    <w:rsid w:val="00C96984"/>
    <w:rsid w:val="00C973B4"/>
    <w:rsid w:val="00CA3CDF"/>
    <w:rsid w:val="00CA632E"/>
    <w:rsid w:val="00CC15AA"/>
    <w:rsid w:val="00CC6A3C"/>
    <w:rsid w:val="00CD42D2"/>
    <w:rsid w:val="00CE028F"/>
    <w:rsid w:val="00D17B66"/>
    <w:rsid w:val="00D24919"/>
    <w:rsid w:val="00D32DAA"/>
    <w:rsid w:val="00D67FA9"/>
    <w:rsid w:val="00D77E68"/>
    <w:rsid w:val="00DA4829"/>
    <w:rsid w:val="00DA4C69"/>
    <w:rsid w:val="00DB046C"/>
    <w:rsid w:val="00DC11FA"/>
    <w:rsid w:val="00DD6BB9"/>
    <w:rsid w:val="00DD7D4B"/>
    <w:rsid w:val="00DE3301"/>
    <w:rsid w:val="00DE427B"/>
    <w:rsid w:val="00DF63E6"/>
    <w:rsid w:val="00E04A4A"/>
    <w:rsid w:val="00E050E7"/>
    <w:rsid w:val="00E126CA"/>
    <w:rsid w:val="00E1420B"/>
    <w:rsid w:val="00E25F12"/>
    <w:rsid w:val="00E3036B"/>
    <w:rsid w:val="00E3728B"/>
    <w:rsid w:val="00E47DB9"/>
    <w:rsid w:val="00E52174"/>
    <w:rsid w:val="00E52791"/>
    <w:rsid w:val="00E550C0"/>
    <w:rsid w:val="00E61061"/>
    <w:rsid w:val="00E66D75"/>
    <w:rsid w:val="00E70BC9"/>
    <w:rsid w:val="00E72E6E"/>
    <w:rsid w:val="00E83351"/>
    <w:rsid w:val="00EA10C4"/>
    <w:rsid w:val="00EA1B80"/>
    <w:rsid w:val="00EA1C14"/>
    <w:rsid w:val="00EA3B7C"/>
    <w:rsid w:val="00EB20BB"/>
    <w:rsid w:val="00EC7DC7"/>
    <w:rsid w:val="00EF6802"/>
    <w:rsid w:val="00F058B9"/>
    <w:rsid w:val="00F204F2"/>
    <w:rsid w:val="00F27ECF"/>
    <w:rsid w:val="00F302FC"/>
    <w:rsid w:val="00F325FE"/>
    <w:rsid w:val="00F50C00"/>
    <w:rsid w:val="00F62C65"/>
    <w:rsid w:val="00F63EEF"/>
    <w:rsid w:val="00F72C9B"/>
    <w:rsid w:val="00F90709"/>
    <w:rsid w:val="00F90F41"/>
    <w:rsid w:val="00F93A16"/>
    <w:rsid w:val="00F971E6"/>
    <w:rsid w:val="00FA4D74"/>
    <w:rsid w:val="00FB7B63"/>
    <w:rsid w:val="00FE6E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00"/>
    <w:pPr>
      <w:ind w:left="720"/>
      <w:contextualSpacing/>
    </w:pPr>
  </w:style>
  <w:style w:type="character" w:customStyle="1" w:styleId="Heading1Char">
    <w:name w:val="Heading 1 Char"/>
    <w:basedOn w:val="DefaultParagraphFont"/>
    <w:link w:val="Heading1"/>
    <w:uiPriority w:val="9"/>
    <w:rsid w:val="00A64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5456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28E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28E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71826"/>
    <w:rPr>
      <w:sz w:val="16"/>
      <w:szCs w:val="16"/>
    </w:rPr>
  </w:style>
  <w:style w:type="paragraph" w:styleId="CommentText">
    <w:name w:val="annotation text"/>
    <w:basedOn w:val="Normal"/>
    <w:link w:val="CommentTextChar"/>
    <w:uiPriority w:val="99"/>
    <w:semiHidden/>
    <w:unhideWhenUsed/>
    <w:rsid w:val="00171826"/>
    <w:pPr>
      <w:spacing w:line="240" w:lineRule="auto"/>
    </w:pPr>
    <w:rPr>
      <w:sz w:val="20"/>
      <w:szCs w:val="20"/>
    </w:rPr>
  </w:style>
  <w:style w:type="character" w:customStyle="1" w:styleId="CommentTextChar">
    <w:name w:val="Comment Text Char"/>
    <w:basedOn w:val="DefaultParagraphFont"/>
    <w:link w:val="CommentText"/>
    <w:uiPriority w:val="99"/>
    <w:semiHidden/>
    <w:rsid w:val="00171826"/>
    <w:rPr>
      <w:sz w:val="20"/>
      <w:szCs w:val="20"/>
    </w:rPr>
  </w:style>
  <w:style w:type="paragraph" w:styleId="CommentSubject">
    <w:name w:val="annotation subject"/>
    <w:basedOn w:val="CommentText"/>
    <w:next w:val="CommentText"/>
    <w:link w:val="CommentSubjectChar"/>
    <w:uiPriority w:val="99"/>
    <w:semiHidden/>
    <w:unhideWhenUsed/>
    <w:rsid w:val="00171826"/>
    <w:rPr>
      <w:b/>
      <w:bCs/>
    </w:rPr>
  </w:style>
  <w:style w:type="character" w:customStyle="1" w:styleId="CommentSubjectChar">
    <w:name w:val="Comment Subject Char"/>
    <w:basedOn w:val="CommentTextChar"/>
    <w:link w:val="CommentSubject"/>
    <w:uiPriority w:val="99"/>
    <w:semiHidden/>
    <w:rsid w:val="00171826"/>
    <w:rPr>
      <w:b/>
      <w:bCs/>
      <w:sz w:val="20"/>
      <w:szCs w:val="20"/>
    </w:rPr>
  </w:style>
  <w:style w:type="paragraph" w:styleId="Revision">
    <w:name w:val="Revision"/>
    <w:hidden/>
    <w:uiPriority w:val="99"/>
    <w:semiHidden/>
    <w:rsid w:val="00A65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A820-F986-6C49-AC7C-D2CD024C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23455</Words>
  <Characters>133694</Characters>
  <Application>Microsoft Office Word</Application>
  <DocSecurity>0</DocSecurity>
  <Lines>1114</Lines>
  <Paragraphs>313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Gregor Fussmann, Prof.</cp:lastModifiedBy>
  <cp:revision>6</cp:revision>
  <dcterms:created xsi:type="dcterms:W3CDTF">2021-07-12T10:25:00Z</dcterms:created>
  <dcterms:modified xsi:type="dcterms:W3CDTF">2021-07-12T11:41:00Z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