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378" w14:textId="77777777" w:rsidR="00B505C4" w:rsidRDefault="00536224" w:rsidP="00D60126">
      <w:pPr>
        <w:spacing w:line="480" w:lineRule="auto"/>
        <w:jc w:val="center"/>
        <w:rPr>
          <w:rFonts w:ascii="Times New Roman" w:hAnsi="Times New Roman" w:cs="Times New Roman"/>
          <w:b/>
          <w:sz w:val="32"/>
          <w:szCs w:val="32"/>
        </w:rPr>
      </w:pPr>
      <w:r w:rsidRPr="00536224">
        <w:rPr>
          <w:rFonts w:ascii="Times New Roman" w:hAnsi="Times New Roman" w:cs="Times New Roman"/>
          <w:b/>
          <w:sz w:val="32"/>
          <w:szCs w:val="32"/>
        </w:rPr>
        <w:t>Material supplementing</w:t>
      </w:r>
    </w:p>
    <w:p w14:paraId="1E5262F3" w14:textId="18218605" w:rsidR="00536224" w:rsidRPr="00813D87" w:rsidRDefault="00813D87" w:rsidP="00813D87">
      <w:pPr>
        <w:spacing w:line="480" w:lineRule="auto"/>
        <w:rPr>
          <w:rFonts w:ascii="Times New Roman" w:hAnsi="Times New Roman" w:cs="Times New Roman"/>
          <w:b/>
          <w:bCs/>
          <w:sz w:val="32"/>
          <w:szCs w:val="32"/>
        </w:rPr>
      </w:pPr>
      <w:r w:rsidRPr="00813D87">
        <w:rPr>
          <w:rFonts w:ascii="Times New Roman" w:hAnsi="Times New Roman" w:cs="Times New Roman"/>
          <w:b/>
          <w:bCs/>
          <w:sz w:val="32"/>
          <w:szCs w:val="32"/>
        </w:rPr>
        <w:t xml:space="preserve">A </w:t>
      </w:r>
      <w:del w:id="0" w:author="Portalier Sebastien" w:date="2021-07-16T01:21:00Z">
        <w:r w:rsidRPr="00813D87" w:rsidDel="00A767B7">
          <w:rPr>
            <w:rFonts w:ascii="Times New Roman" w:hAnsi="Times New Roman" w:cs="Times New Roman"/>
            <w:b/>
            <w:bCs/>
            <w:sz w:val="32"/>
            <w:szCs w:val="32"/>
          </w:rPr>
          <w:delText xml:space="preserve">novel </w:delText>
        </w:r>
      </w:del>
      <w:r w:rsidRPr="00813D87">
        <w:rPr>
          <w:rFonts w:ascii="Times New Roman" w:hAnsi="Times New Roman" w:cs="Times New Roman"/>
          <w:b/>
          <w:bCs/>
          <w:sz w:val="32"/>
          <w:szCs w:val="32"/>
        </w:rPr>
        <w:t>biomechanical approach to infer size-based functional response in aquatic and terrestrial systems</w:t>
      </w:r>
    </w:p>
    <w:p w14:paraId="59AABD99" w14:textId="77777777" w:rsidR="00536224" w:rsidRPr="00813D87" w:rsidRDefault="00536224" w:rsidP="00D60126">
      <w:pPr>
        <w:spacing w:line="480" w:lineRule="auto"/>
        <w:jc w:val="center"/>
        <w:rPr>
          <w:rFonts w:ascii="Times New Roman" w:hAnsi="Times New Roman" w:cs="Times New Roman"/>
          <w:b/>
          <w:sz w:val="28"/>
          <w:szCs w:val="28"/>
        </w:rPr>
      </w:pPr>
      <w:r w:rsidRPr="00813D87">
        <w:rPr>
          <w:rFonts w:ascii="Times New Roman" w:hAnsi="Times New Roman" w:cs="Times New Roman"/>
          <w:b/>
          <w:sz w:val="28"/>
          <w:szCs w:val="28"/>
        </w:rPr>
        <w:t xml:space="preserve">Portalier S.M.J., </w:t>
      </w:r>
      <w:proofErr w:type="spellStart"/>
      <w:r w:rsidRPr="00813D87">
        <w:rPr>
          <w:rFonts w:ascii="Times New Roman" w:hAnsi="Times New Roman" w:cs="Times New Roman"/>
          <w:b/>
          <w:sz w:val="28"/>
          <w:szCs w:val="28"/>
        </w:rPr>
        <w:t>Cherif</w:t>
      </w:r>
      <w:proofErr w:type="spellEnd"/>
      <w:r w:rsidRPr="00813D87">
        <w:rPr>
          <w:rFonts w:ascii="Times New Roman" w:hAnsi="Times New Roman" w:cs="Times New Roman"/>
          <w:b/>
          <w:sz w:val="28"/>
          <w:szCs w:val="28"/>
        </w:rPr>
        <w:t xml:space="preserve"> M., </w:t>
      </w:r>
      <w:proofErr w:type="spellStart"/>
      <w:r w:rsidRPr="00813D87">
        <w:rPr>
          <w:rFonts w:ascii="Times New Roman" w:hAnsi="Times New Roman" w:cs="Times New Roman"/>
          <w:b/>
          <w:sz w:val="28"/>
          <w:szCs w:val="28"/>
        </w:rPr>
        <w:t>Fussmann</w:t>
      </w:r>
      <w:proofErr w:type="spellEnd"/>
      <w:r w:rsidRPr="00813D87">
        <w:rPr>
          <w:rFonts w:ascii="Times New Roman" w:hAnsi="Times New Roman" w:cs="Times New Roman"/>
          <w:b/>
          <w:sz w:val="28"/>
          <w:szCs w:val="28"/>
        </w:rPr>
        <w:t xml:space="preserve"> G.F., </w:t>
      </w:r>
      <w:proofErr w:type="spellStart"/>
      <w:r w:rsidRPr="00813D87">
        <w:rPr>
          <w:rFonts w:ascii="Times New Roman" w:hAnsi="Times New Roman" w:cs="Times New Roman"/>
          <w:b/>
          <w:sz w:val="28"/>
          <w:szCs w:val="28"/>
        </w:rPr>
        <w:t>Loreau</w:t>
      </w:r>
      <w:proofErr w:type="spellEnd"/>
      <w:r w:rsidRPr="00813D87">
        <w:rPr>
          <w:rFonts w:ascii="Times New Roman" w:hAnsi="Times New Roman" w:cs="Times New Roman"/>
          <w:b/>
          <w:sz w:val="28"/>
          <w:szCs w:val="28"/>
        </w:rPr>
        <w:t xml:space="preserve"> M.</w:t>
      </w:r>
    </w:p>
    <w:p w14:paraId="06386EB4" w14:textId="77777777" w:rsidR="00536224" w:rsidRPr="00536224" w:rsidRDefault="00536224" w:rsidP="00D60126">
      <w:pPr>
        <w:spacing w:line="480" w:lineRule="auto"/>
        <w:rPr>
          <w:rFonts w:ascii="Times New Roman" w:hAnsi="Times New Roman" w:cs="Times New Roman"/>
          <w:b/>
          <w:bCs/>
          <w:szCs w:val="32"/>
        </w:rPr>
      </w:pPr>
    </w:p>
    <w:p w14:paraId="3DFB93E2" w14:textId="77777777" w:rsidR="00B505C4" w:rsidRPr="00536224" w:rsidRDefault="00B505C4" w:rsidP="00D60126">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1</w:t>
      </w:r>
      <w:r w:rsidR="00536224">
        <w:rPr>
          <w:rFonts w:ascii="Times New Roman" w:hAnsi="Times New Roman" w:cs="Times New Roman"/>
          <w:b/>
          <w:bCs/>
          <w:color w:val="auto"/>
        </w:rPr>
        <w:t>.</w:t>
      </w:r>
      <w:r w:rsidRPr="00536224">
        <w:rPr>
          <w:rFonts w:ascii="Times New Roman" w:hAnsi="Times New Roman" w:cs="Times New Roman"/>
          <w:b/>
          <w:bCs/>
          <w:color w:val="auto"/>
        </w:rPr>
        <w:t xml:space="preserve"> Main framework</w:t>
      </w:r>
    </w:p>
    <w:p w14:paraId="77650A2F" w14:textId="77777777" w:rsidR="00816911"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Our approach is based on the recently published biomechanical model </w:t>
      </w:r>
      <w:r w:rsidRPr="00536224">
        <w:rPr>
          <w:rFonts w:ascii="Times New Roman" w:hAnsi="Times New Roman" w:cs="Times New Roman"/>
          <w:noProof/>
        </w:rPr>
        <w:t>(Portalier et al., 2019)</w:t>
      </w:r>
      <w:r w:rsidRPr="00536224">
        <w:rPr>
          <w:rFonts w:ascii="Times New Roman" w:hAnsi="Times New Roman" w:cs="Times New Roman"/>
        </w:rPr>
        <w:t xml:space="preserve">⁠. This model uses body size and physical features of the medium, to predict predator to prey interactions. </w:t>
      </w:r>
    </w:p>
    <w:p w14:paraId="7A44990B" w14:textId="771191E0" w:rsidR="00B505C4" w:rsidRDefault="00B505C4" w:rsidP="00816911">
      <w:pPr>
        <w:spacing w:line="480" w:lineRule="auto"/>
        <w:ind w:firstLine="720"/>
        <w:rPr>
          <w:rFonts w:ascii="Times New Roman" w:hAnsi="Times New Roman" w:cs="Times New Roman"/>
        </w:rPr>
      </w:pPr>
      <w:r w:rsidRPr="00536224">
        <w:rPr>
          <w:rFonts w:ascii="Times New Roman" w:hAnsi="Times New Roman" w:cs="Times New Roman"/>
        </w:rPr>
        <w:t xml:space="preserve">Hence, the model requires body masses of both the predator and its prey. The physical parameters are acceleration due to gravity, body density, medium density, and medium viscosity. Then, the model computes all necessary information to predict feasible predator-prey interactions. </w:t>
      </w:r>
      <w:r w:rsidR="00816911">
        <w:rPr>
          <w:rFonts w:ascii="Times New Roman" w:hAnsi="Times New Roman" w:cs="Times New Roman"/>
        </w:rPr>
        <w:t xml:space="preserve"> </w:t>
      </w:r>
      <w:r w:rsidRPr="00536224">
        <w:rPr>
          <w:rFonts w:ascii="Times New Roman" w:hAnsi="Times New Roman" w:cs="Times New Roman"/>
        </w:rPr>
        <w:br/>
      </w:r>
      <w:r w:rsidRPr="00536224">
        <w:rPr>
          <w:rFonts w:ascii="Times New Roman" w:hAnsi="Times New Roman" w:cs="Times New Roman"/>
        </w:rPr>
        <w:tab/>
        <w:t xml:space="preserve">In the present article, only elements required for the computation of a functional response will be described. A full description of the model can be found in the original study </w:t>
      </w:r>
      <w:r w:rsidRPr="00536224">
        <w:rPr>
          <w:rFonts w:ascii="Times New Roman" w:hAnsi="Times New Roman" w:cs="Times New Roman"/>
          <w:noProof/>
        </w:rPr>
        <w:t>(Portalier et al., 2019)</w:t>
      </w:r>
      <w:r w:rsidRPr="00536224">
        <w:rPr>
          <w:rFonts w:ascii="Times New Roman" w:hAnsi="Times New Roman" w:cs="Times New Roman"/>
        </w:rPr>
        <w:t xml:space="preserve">⁠. A list of parameters computed from the biomechanical model and used in the present study can be found in table </w:t>
      </w:r>
      <w:r w:rsidR="00450C05">
        <w:rPr>
          <w:rFonts w:ascii="Times New Roman" w:hAnsi="Times New Roman" w:cs="Times New Roman"/>
        </w:rPr>
        <w:t>S</w:t>
      </w:r>
      <w:r w:rsidRPr="00536224">
        <w:rPr>
          <w:rFonts w:ascii="Times New Roman" w:hAnsi="Times New Roman" w:cs="Times New Roman"/>
        </w:rPr>
        <w:t>1.</w:t>
      </w:r>
    </w:p>
    <w:p w14:paraId="781640AC" w14:textId="23D79972" w:rsidR="00B21B88" w:rsidRDefault="00B21B88" w:rsidP="005F6AE1">
      <w:pPr>
        <w:spacing w:line="480" w:lineRule="auto"/>
        <w:ind w:firstLine="720"/>
        <w:rPr>
          <w:rFonts w:ascii="Times New Roman" w:hAnsi="Times New Roman" w:cs="Times New Roman"/>
        </w:rPr>
      </w:pPr>
      <w:r>
        <w:rPr>
          <w:rFonts w:ascii="Times New Roman" w:hAnsi="Times New Roman" w:cs="Times New Roman"/>
        </w:rPr>
        <w:t xml:space="preserve">Predation implies motion, and motion is constrained by the mechanical properties of the medium. Following the idea developed by </w:t>
      </w:r>
      <w:proofErr w:type="spellStart"/>
      <w:r>
        <w:rPr>
          <w:rFonts w:ascii="Times New Roman" w:hAnsi="Times New Roman" w:cs="Times New Roman"/>
        </w:rPr>
        <w:t>Bejan</w:t>
      </w:r>
      <w:proofErr w:type="spellEnd"/>
      <w:r>
        <w:rPr>
          <w:rFonts w:ascii="Times New Roman" w:hAnsi="Times New Roman" w:cs="Times New Roman"/>
        </w:rPr>
        <w:t xml:space="preserve"> and Marden (2006), motion can be modelled as an oscillatory movement. Animal stroke propels its body upwards and forwards, then the body returns to its original vertical position, but its has moved forward. We </w:t>
      </w:r>
      <w:r w:rsidR="00042B9B">
        <w:rPr>
          <w:rFonts w:ascii="Times New Roman" w:hAnsi="Times New Roman" w:cs="Times New Roman"/>
        </w:rPr>
        <w:t>decompose</w:t>
      </w:r>
      <w:r>
        <w:rPr>
          <w:rFonts w:ascii="Times New Roman" w:hAnsi="Times New Roman" w:cs="Times New Roman"/>
        </w:rPr>
        <w:t xml:space="preserve"> motion in</w:t>
      </w:r>
      <w:r w:rsidR="00042B9B">
        <w:rPr>
          <w:rFonts w:ascii="Times New Roman" w:hAnsi="Times New Roman" w:cs="Times New Roman"/>
        </w:rPr>
        <w:t>to</w:t>
      </w:r>
      <w:r>
        <w:rPr>
          <w:rFonts w:ascii="Times New Roman" w:hAnsi="Times New Roman" w:cs="Times New Roman"/>
        </w:rPr>
        <w:t xml:space="preserve"> two components: a vertical one and a horizontal one.</w:t>
      </w:r>
      <w:r w:rsidR="005F6AE1">
        <w:rPr>
          <w:rFonts w:ascii="Times New Roman" w:hAnsi="Times New Roman" w:cs="Times New Roman"/>
        </w:rPr>
        <w:t xml:space="preserve"> Mechanical factors affect the body in different ways during the whole process (see Fig. S1).</w:t>
      </w:r>
    </w:p>
    <w:p w14:paraId="15E682F7" w14:textId="2E90CE08" w:rsidR="00B21B88" w:rsidRDefault="00221E11" w:rsidP="00221E11">
      <w:pPr>
        <w:pStyle w:val="Titre2"/>
      </w:pPr>
      <w:r>
        <w:lastRenderedPageBreak/>
        <w:t xml:space="preserve">1.1 </w:t>
      </w:r>
      <w:r w:rsidR="00B21B88">
        <w:t>Vertical component of motion</w:t>
      </w:r>
    </w:p>
    <w:p w14:paraId="68F65DD3" w14:textId="77777777" w:rsidR="005B1C82" w:rsidRDefault="00676261" w:rsidP="005F6AE1">
      <w:pPr>
        <w:spacing w:line="480" w:lineRule="auto"/>
        <w:rPr>
          <w:rFonts w:ascii="Times New Roman" w:hAnsi="Times New Roman" w:cs="Times New Roman"/>
        </w:rPr>
      </w:pPr>
      <w:r>
        <w:rPr>
          <w:rFonts w:ascii="Times New Roman" w:hAnsi="Times New Roman" w:cs="Times New Roman"/>
        </w:rPr>
        <w:t xml:space="preserve">During stroke, the organism applies a thrust force (e.g., muscles, flagella). Part of this force is dedicated to a vertical lift. This upward motion follows Archimedes’ force (due to the difference between medium and body densities), but is opposed to </w:t>
      </w:r>
      <w:r w:rsidR="003D047B">
        <w:rPr>
          <w:rFonts w:ascii="Times New Roman" w:hAnsi="Times New Roman" w:cs="Times New Roman"/>
        </w:rPr>
        <w:t xml:space="preserve">weight (due to </w:t>
      </w:r>
      <w:r>
        <w:rPr>
          <w:rFonts w:ascii="Times New Roman" w:hAnsi="Times New Roman" w:cs="Times New Roman"/>
        </w:rPr>
        <w:t>gravity</w:t>
      </w:r>
      <w:r w:rsidR="003D047B">
        <w:rPr>
          <w:rFonts w:ascii="Times New Roman" w:hAnsi="Times New Roman" w:cs="Times New Roman"/>
        </w:rPr>
        <w:t>)</w:t>
      </w:r>
      <w:r>
        <w:rPr>
          <w:rFonts w:ascii="Times New Roman" w:hAnsi="Times New Roman" w:cs="Times New Roman"/>
        </w:rPr>
        <w:t xml:space="preserve"> and drag (due to medium density and viscosity)</w:t>
      </w:r>
      <w:del w:id="1" w:author="Portalier Sebastien" w:date="2021-07-23T12:27:00Z">
        <w:r w:rsidDel="005B1C82">
          <w:rPr>
            <w:rFonts w:ascii="Times New Roman" w:hAnsi="Times New Roman" w:cs="Times New Roman"/>
          </w:rPr>
          <w:delText>.</w:delText>
        </w:r>
      </w:del>
      <w:r>
        <w:rPr>
          <w:rFonts w:ascii="Times New Roman" w:hAnsi="Times New Roman" w:cs="Times New Roman"/>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5B1C82" w14:paraId="597FC7BD" w14:textId="77777777" w:rsidTr="005B1C82">
        <w:trPr>
          <w:trHeight w:val="463"/>
          <w:ins w:id="2" w:author="Portalier Sebastien" w:date="2021-07-23T12:20:00Z"/>
        </w:trPr>
        <w:tc>
          <w:tcPr>
            <w:tcW w:w="843" w:type="dxa"/>
            <w:vAlign w:val="center"/>
          </w:tcPr>
          <w:p w14:paraId="39E23076" w14:textId="77777777" w:rsidR="005B1C82" w:rsidRDefault="005B1C82" w:rsidP="00F56C99">
            <w:pPr>
              <w:pStyle w:val="NormalWeb"/>
              <w:spacing w:line="480" w:lineRule="auto"/>
              <w:jc w:val="center"/>
              <w:rPr>
                <w:ins w:id="3" w:author="Portalier Sebastien" w:date="2021-07-23T12:20:00Z"/>
                <w:lang w:val="en-CA"/>
              </w:rPr>
            </w:pPr>
          </w:p>
        </w:tc>
        <w:tc>
          <w:tcPr>
            <w:tcW w:w="7350" w:type="dxa"/>
            <w:vAlign w:val="center"/>
          </w:tcPr>
          <w:p w14:paraId="356A0119" w14:textId="42F5910F" w:rsidR="005B1C82" w:rsidRDefault="005B1C82" w:rsidP="00F56C99">
            <w:pPr>
              <w:pStyle w:val="NormalWeb"/>
              <w:spacing w:line="480" w:lineRule="auto"/>
              <w:jc w:val="center"/>
              <w:rPr>
                <w:ins w:id="4" w:author="Portalier Sebastien" w:date="2021-07-23T12:20:00Z"/>
                <w:lang w:val="en-CA"/>
              </w:rPr>
            </w:pPr>
            <m:oMathPara>
              <m:oMath>
                <m:sSub>
                  <m:sSubPr>
                    <m:ctrlPr>
                      <w:ins w:id="5" w:author="Portalier Sebastien" w:date="2021-07-23T12:26:00Z">
                        <w:rPr>
                          <w:rFonts w:ascii="Cambria Math" w:hAnsi="Cambria Math"/>
                          <w:i/>
                          <w:lang w:val="en-CA"/>
                        </w:rPr>
                      </w:ins>
                    </m:ctrlPr>
                  </m:sSubPr>
                  <m:e>
                    <m:r>
                      <w:ins w:id="6" w:author="Portalier Sebastien" w:date="2021-07-23T12:26:00Z">
                        <w:rPr>
                          <w:rFonts w:ascii="Cambria Math" w:hAnsi="Cambria Math"/>
                          <w:lang w:val="en-CA"/>
                        </w:rPr>
                        <m:t>F</m:t>
                      </w:ins>
                    </m:r>
                  </m:e>
                  <m:sub>
                    <m:r>
                      <w:ins w:id="7" w:author="Portalier Sebastien" w:date="2021-07-23T12:26:00Z">
                        <w:rPr>
                          <w:rFonts w:ascii="Cambria Math" w:hAnsi="Cambria Math"/>
                          <w:lang w:val="en-CA"/>
                        </w:rPr>
                        <m:t>v</m:t>
                      </w:ins>
                    </m:r>
                  </m:sub>
                </m:sSub>
                <m:r>
                  <w:ins w:id="8" w:author="Portalier Sebastien" w:date="2021-07-23T12:21:00Z">
                    <w:rPr>
                      <w:rFonts w:ascii="Cambria Math" w:hAnsi="Cambria Math"/>
                      <w:lang w:val="en-CA"/>
                    </w:rPr>
                    <m:t>=</m:t>
                  </w:ins>
                </m:r>
                <m:sSub>
                  <m:sSubPr>
                    <m:ctrlPr>
                      <w:ins w:id="9" w:author="Portalier Sebastien" w:date="2021-07-23T12:21:00Z">
                        <w:rPr>
                          <w:rFonts w:ascii="Cambria Math" w:hAnsi="Cambria Math"/>
                          <w:i/>
                          <w:lang w:val="en-CA"/>
                        </w:rPr>
                      </w:ins>
                    </m:ctrlPr>
                  </m:sSubPr>
                  <m:e>
                    <m:r>
                      <w:ins w:id="10" w:author="Portalier Sebastien" w:date="2021-07-23T12:21:00Z">
                        <w:rPr>
                          <w:rFonts w:ascii="Cambria Math" w:hAnsi="Cambria Math"/>
                          <w:lang w:val="en-CA"/>
                        </w:rPr>
                        <m:t>F</m:t>
                      </w:ins>
                    </m:r>
                  </m:e>
                  <m:sub>
                    <m:r>
                      <w:ins w:id="11" w:author="Portalier Sebastien" w:date="2021-07-23T12:21:00Z">
                        <w:rPr>
                          <w:rFonts w:ascii="Cambria Math" w:hAnsi="Cambria Math"/>
                          <w:lang w:val="en-CA"/>
                        </w:rPr>
                        <m:t>Mv</m:t>
                      </w:ins>
                    </m:r>
                  </m:sub>
                </m:sSub>
                <m:r>
                  <w:ins w:id="12" w:author="Portalier Sebastien" w:date="2021-07-23T12:21:00Z">
                    <w:rPr>
                      <w:rFonts w:ascii="Cambria Math" w:hAnsi="Cambria Math"/>
                      <w:lang w:val="en-CA"/>
                    </w:rPr>
                    <m:t>-g</m:t>
                  </w:ins>
                </m:r>
                <m:sSub>
                  <m:sSubPr>
                    <m:ctrlPr>
                      <w:ins w:id="13" w:author="Portalier Sebastien" w:date="2021-07-23T12:25:00Z">
                        <w:rPr>
                          <w:rFonts w:ascii="Cambria Math" w:hAnsi="Cambria Math"/>
                          <w:i/>
                          <w:lang w:val="en-CA"/>
                        </w:rPr>
                      </w:ins>
                    </m:ctrlPr>
                  </m:sSubPr>
                  <m:e>
                    <m:r>
                      <w:ins w:id="14" w:author="Portalier Sebastien" w:date="2021-07-23T12:25:00Z">
                        <w:rPr>
                          <w:rFonts w:ascii="Cambria Math" w:hAnsi="Cambria Math"/>
                          <w:lang w:val="en-CA"/>
                        </w:rPr>
                        <m:t>M</m:t>
                      </w:ins>
                    </m:r>
                  </m:e>
                  <m:sub>
                    <m:r>
                      <w:ins w:id="15" w:author="Portalier Sebastien" w:date="2021-07-23T12:25:00Z">
                        <w:rPr>
                          <w:rFonts w:ascii="Cambria Math" w:hAnsi="Cambria Math"/>
                          <w:lang w:val="en-CA"/>
                        </w:rPr>
                        <m:t>b</m:t>
                      </w:ins>
                    </m:r>
                  </m:sub>
                </m:sSub>
                <m:r>
                  <w:ins w:id="16" w:author="Portalier Sebastien" w:date="2021-07-23T12:21:00Z">
                    <w:rPr>
                      <w:rFonts w:ascii="Cambria Math" w:hAnsi="Cambria Math"/>
                      <w:lang w:val="en-CA"/>
                    </w:rPr>
                    <m:t>+</m:t>
                  </w:ins>
                </m:r>
                <m:r>
                  <w:ins w:id="17" w:author="Portalier Sebastien" w:date="2021-07-23T12:22:00Z">
                    <w:rPr>
                      <w:rFonts w:ascii="Cambria Math" w:hAnsi="Cambria Math"/>
                      <w:lang w:val="en-CA"/>
                    </w:rPr>
                    <m:t>gρ</m:t>
                  </w:ins>
                </m:r>
                <m:sSub>
                  <m:sSubPr>
                    <m:ctrlPr>
                      <w:ins w:id="18" w:author="Portalier Sebastien" w:date="2021-07-23T12:22:00Z">
                        <w:rPr>
                          <w:rFonts w:ascii="Cambria Math" w:hAnsi="Cambria Math"/>
                          <w:i/>
                          <w:lang w:val="en-CA"/>
                        </w:rPr>
                      </w:ins>
                    </m:ctrlPr>
                  </m:sSubPr>
                  <m:e>
                    <m:r>
                      <w:ins w:id="19" w:author="Portalier Sebastien" w:date="2021-07-23T12:22:00Z">
                        <w:rPr>
                          <w:rFonts w:ascii="Cambria Math" w:hAnsi="Cambria Math"/>
                          <w:lang w:val="en-CA"/>
                        </w:rPr>
                        <m:t>V</m:t>
                      </w:ins>
                    </m:r>
                  </m:e>
                  <m:sub>
                    <m:r>
                      <w:ins w:id="20" w:author="Portalier Sebastien" w:date="2021-07-23T12:22:00Z">
                        <w:rPr>
                          <w:rFonts w:ascii="Cambria Math" w:hAnsi="Cambria Math"/>
                          <w:lang w:val="en-CA"/>
                        </w:rPr>
                        <m:t>b</m:t>
                      </w:ins>
                    </m:r>
                  </m:sub>
                </m:sSub>
                <m:r>
                  <w:ins w:id="21" w:author="Portalier Sebastien" w:date="2021-07-23T12:22:00Z">
                    <w:rPr>
                      <w:rFonts w:ascii="Cambria Math" w:hAnsi="Cambria Math"/>
                      <w:lang w:val="en-CA"/>
                    </w:rPr>
                    <m:t>-</m:t>
                  </w:ins>
                </m:r>
                <m:f>
                  <m:fPr>
                    <m:ctrlPr>
                      <w:ins w:id="22" w:author="Portalier Sebastien" w:date="2021-07-23T12:22:00Z">
                        <w:rPr>
                          <w:rFonts w:ascii="Cambria Math" w:hAnsi="Cambria Math"/>
                          <w:i/>
                          <w:lang w:val="en-CA"/>
                        </w:rPr>
                      </w:ins>
                    </m:ctrlPr>
                  </m:fPr>
                  <m:num>
                    <m:r>
                      <w:ins w:id="23" w:author="Portalier Sebastien" w:date="2021-07-23T12:22:00Z">
                        <w:rPr>
                          <w:rFonts w:ascii="Cambria Math" w:hAnsi="Cambria Math"/>
                          <w:lang w:val="en-CA"/>
                        </w:rPr>
                        <m:t>1</m:t>
                      </w:ins>
                    </m:r>
                  </m:num>
                  <m:den>
                    <m:r>
                      <w:ins w:id="24" w:author="Portalier Sebastien" w:date="2021-07-23T12:22:00Z">
                        <w:rPr>
                          <w:rFonts w:ascii="Cambria Math" w:hAnsi="Cambria Math"/>
                          <w:lang w:val="en-CA"/>
                        </w:rPr>
                        <m:t>2</m:t>
                      </w:ins>
                    </m:r>
                  </m:den>
                </m:f>
                <m:sSub>
                  <m:sSubPr>
                    <m:ctrlPr>
                      <w:ins w:id="25" w:author="Portalier Sebastien" w:date="2021-07-23T12:22:00Z">
                        <w:rPr>
                          <w:rFonts w:ascii="Cambria Math" w:hAnsi="Cambria Math"/>
                          <w:i/>
                          <w:lang w:val="en-CA"/>
                        </w:rPr>
                      </w:ins>
                    </m:ctrlPr>
                  </m:sSubPr>
                  <m:e>
                    <m:r>
                      <w:ins w:id="26" w:author="Portalier Sebastien" w:date="2021-07-23T12:25:00Z">
                        <w:rPr>
                          <w:rFonts w:ascii="Cambria Math" w:hAnsi="Cambria Math"/>
                          <w:lang w:val="en-CA"/>
                        </w:rPr>
                        <m:t>v</m:t>
                      </w:ins>
                    </m:r>
                    <m:r>
                      <w:ins w:id="27" w:author="Portalier Sebastien" w:date="2021-07-23T12:22:00Z">
                        <w:rPr>
                          <w:rFonts w:ascii="Cambria Math" w:hAnsi="Cambria Math"/>
                          <w:lang w:val="en-CA"/>
                        </w:rPr>
                        <m:t>S</m:t>
                      </w:ins>
                    </m:r>
                  </m:e>
                  <m:sub>
                    <m:r>
                      <w:ins w:id="28" w:author="Portalier Sebastien" w:date="2021-07-23T12:22:00Z">
                        <w:rPr>
                          <w:rFonts w:ascii="Cambria Math" w:hAnsi="Cambria Math"/>
                          <w:lang w:val="en-CA"/>
                        </w:rPr>
                        <m:t>b</m:t>
                      </w:ins>
                    </m:r>
                  </m:sub>
                </m:sSub>
                <m:r>
                  <w:ins w:id="29" w:author="Portalier Sebastien" w:date="2021-07-23T12:25:00Z">
                    <w:rPr>
                      <w:rFonts w:ascii="Cambria Math" w:hAnsi="Cambria Math"/>
                      <w:lang w:val="en-CA"/>
                    </w:rPr>
                    <m:t>ρ</m:t>
                  </w:ins>
                </m:r>
                <m:r>
                  <w:ins w:id="30" w:author="Portalier Sebastien" w:date="2021-07-23T12:31:00Z">
                    <w:rPr>
                      <w:rFonts w:ascii="Cambria Math" w:hAnsi="Cambria Math"/>
                      <w:lang w:val="en-CA"/>
                    </w:rPr>
                    <m:t>Cd</m:t>
                  </w:ins>
                </m:r>
              </m:oMath>
            </m:oMathPara>
          </w:p>
        </w:tc>
        <w:tc>
          <w:tcPr>
            <w:tcW w:w="842" w:type="dxa"/>
            <w:vAlign w:val="center"/>
          </w:tcPr>
          <w:p w14:paraId="3EB8FAF1" w14:textId="228537CA" w:rsidR="005B1C82" w:rsidRDefault="005B1C82" w:rsidP="00F56C99">
            <w:pPr>
              <w:pStyle w:val="NormalWeb"/>
              <w:spacing w:line="480" w:lineRule="auto"/>
              <w:jc w:val="center"/>
              <w:rPr>
                <w:ins w:id="31" w:author="Portalier Sebastien" w:date="2021-07-23T12:20:00Z"/>
                <w:lang w:val="en-CA"/>
              </w:rPr>
            </w:pPr>
            <w:ins w:id="32" w:author="Portalier Sebastien" w:date="2021-07-23T12:20: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1</w:t>
            </w:r>
            <w:ins w:id="33" w:author="Portalier Sebastien" w:date="2021-07-23T12:20:00Z">
              <w:r>
                <w:rPr>
                  <w:lang w:val="en-CA"/>
                </w:rPr>
                <w:fldChar w:fldCharType="end"/>
              </w:r>
              <w:r>
                <w:rPr>
                  <w:lang w:val="en-CA"/>
                </w:rPr>
                <w:t>)</w:t>
              </w:r>
            </w:ins>
          </w:p>
        </w:tc>
      </w:tr>
    </w:tbl>
    <w:p w14:paraId="44C49E36" w14:textId="33CA8141" w:rsidR="005B1C82" w:rsidRDefault="005B1C82" w:rsidP="005F6AE1">
      <w:pPr>
        <w:spacing w:line="480" w:lineRule="auto"/>
        <w:rPr>
          <w:ins w:id="34" w:author="Portalier Sebastien" w:date="2021-07-23T12:31:00Z"/>
          <w:rFonts w:ascii="Times New Roman" w:hAnsi="Times New Roman" w:cs="Times New Roman"/>
        </w:rPr>
      </w:pPr>
      <w:ins w:id="35" w:author="Portalier Sebastien" w:date="2021-07-23T12:27:00Z">
        <w:r>
          <w:rPr>
            <w:rFonts w:ascii="Times New Roman" w:hAnsi="Times New Roman" w:cs="Times New Roman"/>
          </w:rPr>
          <w:t xml:space="preserve">where </w:t>
        </w:r>
      </w:ins>
      <w:proofErr w:type="spellStart"/>
      <w:ins w:id="36" w:author="Portalier Sebastien" w:date="2021-07-23T12:28:00Z">
        <w:r w:rsidRPr="008C7819">
          <w:rPr>
            <w:rFonts w:ascii="Times New Roman" w:hAnsi="Times New Roman" w:cs="Times New Roman"/>
            <w:i/>
            <w:iCs/>
          </w:rPr>
          <w:t>F</w:t>
        </w:r>
        <w:r w:rsidRPr="008C7819">
          <w:rPr>
            <w:rFonts w:ascii="Times New Roman" w:hAnsi="Times New Roman" w:cs="Times New Roman"/>
            <w:i/>
            <w:iCs/>
            <w:vertAlign w:val="subscript"/>
          </w:rPr>
          <w:t>v</w:t>
        </w:r>
        <w:proofErr w:type="spellEnd"/>
        <w:r>
          <w:rPr>
            <w:rFonts w:ascii="Times New Roman" w:hAnsi="Times New Roman" w:cs="Times New Roman"/>
          </w:rPr>
          <w:t xml:space="preserve"> is overall vertical force, </w:t>
        </w:r>
        <w:proofErr w:type="spellStart"/>
        <w:r w:rsidRPr="008C7819">
          <w:rPr>
            <w:rFonts w:ascii="Times New Roman" w:hAnsi="Times New Roman" w:cs="Times New Roman"/>
            <w:i/>
            <w:iCs/>
          </w:rPr>
          <w:t>F</w:t>
        </w:r>
        <w:r w:rsidRPr="008C7819">
          <w:rPr>
            <w:rFonts w:ascii="Times New Roman" w:hAnsi="Times New Roman" w:cs="Times New Roman"/>
            <w:i/>
            <w:iCs/>
            <w:vertAlign w:val="subscript"/>
          </w:rPr>
          <w:t>Mv</w:t>
        </w:r>
        <w:proofErr w:type="spellEnd"/>
        <w:r>
          <w:rPr>
            <w:rFonts w:ascii="Times New Roman" w:hAnsi="Times New Roman" w:cs="Times New Roman"/>
          </w:rPr>
          <w:t xml:space="preserve"> is vertical thrust force, </w:t>
        </w:r>
        <w:r w:rsidRPr="008C7819">
          <w:rPr>
            <w:rFonts w:ascii="Times New Roman" w:hAnsi="Times New Roman" w:cs="Times New Roman"/>
            <w:i/>
            <w:iCs/>
          </w:rPr>
          <w:t>g</w:t>
        </w:r>
        <w:r>
          <w:rPr>
            <w:rFonts w:ascii="Times New Roman" w:hAnsi="Times New Roman" w:cs="Times New Roman"/>
          </w:rPr>
          <w:t xml:space="preserve"> is</w:t>
        </w:r>
      </w:ins>
      <w:ins w:id="37" w:author="Portalier Sebastien" w:date="2021-07-23T12:29:00Z">
        <w:r>
          <w:rPr>
            <w:rFonts w:ascii="Times New Roman" w:hAnsi="Times New Roman" w:cs="Times New Roman"/>
          </w:rPr>
          <w:t xml:space="preserve"> acceleration due to gravity, </w:t>
        </w:r>
        <w:r w:rsidRPr="008C7819">
          <w:rPr>
            <w:rFonts w:ascii="Times New Roman" w:hAnsi="Times New Roman" w:cs="Times New Roman"/>
            <w:i/>
            <w:iCs/>
          </w:rPr>
          <w:t>M</w:t>
        </w:r>
        <w:r w:rsidRPr="008C7819">
          <w:rPr>
            <w:rFonts w:ascii="Times New Roman" w:hAnsi="Times New Roman" w:cs="Times New Roman"/>
            <w:i/>
            <w:iCs/>
            <w:vertAlign w:val="subscript"/>
          </w:rPr>
          <w:t>b</w:t>
        </w:r>
        <w:r>
          <w:rPr>
            <w:rFonts w:ascii="Times New Roman" w:hAnsi="Times New Roman" w:cs="Times New Roman"/>
          </w:rPr>
          <w:t xml:space="preserve"> is body mass,</w:t>
        </w:r>
      </w:ins>
      <w:ins w:id="38" w:author="Portalier Sebastien" w:date="2021-07-23T12:30:00Z">
        <w:r>
          <w:rPr>
            <w:rFonts w:ascii="Times New Roman" w:hAnsi="Times New Roman" w:cs="Times New Roman"/>
          </w:rPr>
          <w:t xml:space="preserve"> </w:t>
        </w:r>
        <w:r w:rsidRPr="008C7819">
          <w:rPr>
            <w:rFonts w:ascii="Times New Roman" w:hAnsi="Times New Roman" w:cs="Times New Roman"/>
            <w:i/>
            <w:iCs/>
          </w:rPr>
          <w:t>ρ</w:t>
        </w:r>
        <w:r>
          <w:rPr>
            <w:rFonts w:ascii="Times New Roman" w:hAnsi="Times New Roman" w:cs="Times New Roman"/>
          </w:rPr>
          <w:t xml:space="preserve"> is medium density</w:t>
        </w:r>
        <w:r w:rsidR="008C7819">
          <w:rPr>
            <w:rFonts w:ascii="Times New Roman" w:hAnsi="Times New Roman" w:cs="Times New Roman"/>
          </w:rPr>
          <w:t xml:space="preserve">, </w:t>
        </w:r>
      </w:ins>
      <w:proofErr w:type="spellStart"/>
      <w:ins w:id="39" w:author="Portalier Sebastien" w:date="2021-07-23T12:29:00Z">
        <w:r w:rsidRPr="008C7819">
          <w:rPr>
            <w:rFonts w:ascii="Times New Roman" w:hAnsi="Times New Roman" w:cs="Times New Roman"/>
            <w:i/>
            <w:iCs/>
          </w:rPr>
          <w:t>V</w:t>
        </w:r>
        <w:r w:rsidRPr="008C7819">
          <w:rPr>
            <w:rFonts w:ascii="Times New Roman" w:hAnsi="Times New Roman" w:cs="Times New Roman"/>
            <w:i/>
            <w:iCs/>
            <w:vertAlign w:val="subscript"/>
          </w:rPr>
          <w:t>b</w:t>
        </w:r>
        <w:proofErr w:type="spellEnd"/>
        <w:r>
          <w:rPr>
            <w:rFonts w:ascii="Times New Roman" w:hAnsi="Times New Roman" w:cs="Times New Roman"/>
          </w:rPr>
          <w:t xml:space="preserve"> is body volume,</w:t>
        </w:r>
      </w:ins>
      <w:ins w:id="40" w:author="Portalier Sebastien" w:date="2021-07-23T12:32:00Z">
        <w:r w:rsidR="008C7819">
          <w:rPr>
            <w:rFonts w:ascii="Times New Roman" w:hAnsi="Times New Roman" w:cs="Times New Roman"/>
          </w:rPr>
          <w:t xml:space="preserve"> </w:t>
        </w:r>
        <w:r w:rsidR="008C7819" w:rsidRPr="008C7819">
          <w:rPr>
            <w:rFonts w:ascii="Times New Roman" w:hAnsi="Times New Roman" w:cs="Times New Roman"/>
            <w:i/>
            <w:iCs/>
          </w:rPr>
          <w:t>v</w:t>
        </w:r>
        <w:r w:rsidR="008C7819">
          <w:rPr>
            <w:rFonts w:ascii="Times New Roman" w:hAnsi="Times New Roman" w:cs="Times New Roman"/>
          </w:rPr>
          <w:t xml:space="preserve"> is instantaneous speed,</w:t>
        </w:r>
      </w:ins>
      <w:ins w:id="41" w:author="Portalier Sebastien" w:date="2021-07-23T12:29:00Z">
        <w:r>
          <w:rPr>
            <w:rFonts w:ascii="Times New Roman" w:hAnsi="Times New Roman" w:cs="Times New Roman"/>
          </w:rPr>
          <w:t xml:space="preserve"> </w:t>
        </w:r>
        <w:r w:rsidRPr="008C7819">
          <w:rPr>
            <w:rFonts w:ascii="Times New Roman" w:hAnsi="Times New Roman" w:cs="Times New Roman"/>
            <w:i/>
            <w:iCs/>
          </w:rPr>
          <w:t>S</w:t>
        </w:r>
        <w:r w:rsidRPr="008C7819">
          <w:rPr>
            <w:rFonts w:ascii="Times New Roman" w:hAnsi="Times New Roman" w:cs="Times New Roman"/>
            <w:i/>
            <w:iCs/>
            <w:vertAlign w:val="subscript"/>
          </w:rPr>
          <w:t>b</w:t>
        </w:r>
        <w:r>
          <w:rPr>
            <w:rFonts w:ascii="Times New Roman" w:hAnsi="Times New Roman" w:cs="Times New Roman"/>
          </w:rPr>
          <w:t xml:space="preserve"> is bo</w:t>
        </w:r>
      </w:ins>
      <w:ins w:id="42" w:author="Portalier Sebastien" w:date="2021-07-23T12:30:00Z">
        <w:r>
          <w:rPr>
            <w:rFonts w:ascii="Times New Roman" w:hAnsi="Times New Roman" w:cs="Times New Roman"/>
          </w:rPr>
          <w:t xml:space="preserve">dy cross-section surface, </w:t>
        </w:r>
        <w:r w:rsidR="008C7819">
          <w:rPr>
            <w:rFonts w:ascii="Times New Roman" w:hAnsi="Times New Roman" w:cs="Times New Roman"/>
          </w:rPr>
          <w:t xml:space="preserve">and </w:t>
        </w:r>
        <w:r w:rsidR="008C7819" w:rsidRPr="008C7819">
          <w:rPr>
            <w:rFonts w:ascii="Times New Roman" w:hAnsi="Times New Roman" w:cs="Times New Roman"/>
            <w:i/>
            <w:iCs/>
          </w:rPr>
          <w:t>C</w:t>
        </w:r>
      </w:ins>
      <w:ins w:id="43" w:author="Portalier Sebastien" w:date="2021-07-23T12:31:00Z">
        <w:r w:rsidR="008C7819" w:rsidRPr="008C7819">
          <w:rPr>
            <w:rFonts w:ascii="Times New Roman" w:hAnsi="Times New Roman" w:cs="Times New Roman"/>
            <w:i/>
            <w:iCs/>
          </w:rPr>
          <w:t>d</w:t>
        </w:r>
        <w:r w:rsidR="008C7819">
          <w:rPr>
            <w:rFonts w:ascii="Times New Roman" w:hAnsi="Times New Roman" w:cs="Times New Roman"/>
          </w:rPr>
          <w:t xml:space="preserve"> is Reynolds’ number. </w:t>
        </w:r>
      </w:ins>
    </w:p>
    <w:p w14:paraId="11DC402C" w14:textId="3106C7B5" w:rsidR="008C7819" w:rsidRDefault="008C7819" w:rsidP="005F6AE1">
      <w:pPr>
        <w:spacing w:line="480" w:lineRule="auto"/>
        <w:rPr>
          <w:ins w:id="44" w:author="Portalier Sebastien" w:date="2021-07-23T12:33:00Z"/>
          <w:rFonts w:ascii="Times New Roman" w:hAnsi="Times New Roman" w:cs="Times New Roman"/>
        </w:rPr>
      </w:pPr>
      <w:ins w:id="45" w:author="Portalier Sebastien" w:date="2021-07-23T12:31:00Z">
        <w:r>
          <w:rPr>
            <w:rFonts w:ascii="Times New Roman" w:hAnsi="Times New Roman" w:cs="Times New Roman"/>
          </w:rPr>
          <w:tab/>
          <w:t>According to Newton’s second law, acceleration is equal to force divided b</w:t>
        </w:r>
      </w:ins>
      <w:ins w:id="46" w:author="Portalier Sebastien" w:date="2021-07-23T12:32:00Z">
        <w:r>
          <w:rPr>
            <w:rFonts w:ascii="Times New Roman" w:hAnsi="Times New Roman" w:cs="Times New Roman"/>
          </w:rPr>
          <w:t xml:space="preserve">y mass. And acceleration is the derivative of speed with respect to time. Thus, </w:t>
        </w:r>
      </w:ins>
      <w:ins w:id="47" w:author="Portalier Sebastien" w:date="2021-07-23T12:33:00Z">
        <w:r>
          <w:rPr>
            <w:rFonts w:ascii="Times New Roman" w:hAnsi="Times New Roman" w:cs="Times New Roman"/>
          </w:rPr>
          <w:t>we can write</w:t>
        </w:r>
      </w:ins>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085C2E" w14:paraId="4B9FB0BB" w14:textId="77777777" w:rsidTr="004A56C5">
        <w:trPr>
          <w:trHeight w:val="463"/>
          <w:ins w:id="48" w:author="Portalier Sebastien" w:date="2021-07-23T12:36:00Z"/>
        </w:trPr>
        <w:tc>
          <w:tcPr>
            <w:tcW w:w="843" w:type="dxa"/>
            <w:vAlign w:val="center"/>
          </w:tcPr>
          <w:p w14:paraId="750ABAEF" w14:textId="77777777" w:rsidR="00085C2E" w:rsidRDefault="00085C2E" w:rsidP="00F56C99">
            <w:pPr>
              <w:pStyle w:val="NormalWeb"/>
              <w:spacing w:line="480" w:lineRule="auto"/>
              <w:jc w:val="center"/>
              <w:rPr>
                <w:ins w:id="49" w:author="Portalier Sebastien" w:date="2021-07-23T12:36:00Z"/>
                <w:lang w:val="en-CA"/>
              </w:rPr>
            </w:pPr>
          </w:p>
        </w:tc>
        <w:tc>
          <w:tcPr>
            <w:tcW w:w="7350" w:type="dxa"/>
            <w:vAlign w:val="center"/>
          </w:tcPr>
          <w:p w14:paraId="37B2523E" w14:textId="2BA06607" w:rsidR="00085C2E" w:rsidRDefault="00085C2E" w:rsidP="00F56C99">
            <w:pPr>
              <w:pStyle w:val="NormalWeb"/>
              <w:spacing w:line="480" w:lineRule="auto"/>
              <w:jc w:val="center"/>
              <w:rPr>
                <w:ins w:id="50" w:author="Portalier Sebastien" w:date="2021-07-23T12:36:00Z"/>
                <w:lang w:val="en-CA"/>
              </w:rPr>
            </w:pPr>
            <m:oMathPara>
              <m:oMath>
                <m:acc>
                  <m:accPr>
                    <m:chr m:val="̇"/>
                    <m:ctrlPr>
                      <w:ins w:id="51" w:author="Portalier Sebastien" w:date="2021-07-23T12:37:00Z">
                        <w:rPr>
                          <w:rFonts w:ascii="Cambria Math" w:hAnsi="Cambria Math"/>
                          <w:i/>
                          <w:lang w:val="en-CA"/>
                        </w:rPr>
                      </w:ins>
                    </m:ctrlPr>
                  </m:accPr>
                  <m:e>
                    <m:r>
                      <w:ins w:id="52" w:author="Portalier Sebastien" w:date="2021-07-23T12:37:00Z">
                        <w:rPr>
                          <w:rFonts w:ascii="Cambria Math" w:hAnsi="Cambria Math"/>
                          <w:lang w:val="en-CA"/>
                        </w:rPr>
                        <m:t>v</m:t>
                      </w:ins>
                    </m:r>
                  </m:e>
                </m:acc>
                <m:r>
                  <w:ins w:id="53" w:author="Portalier Sebastien" w:date="2021-07-23T12:37:00Z">
                    <w:rPr>
                      <w:rFonts w:ascii="Cambria Math" w:hAnsi="Cambria Math"/>
                      <w:lang w:val="en-CA"/>
                    </w:rPr>
                    <m:t>=</m:t>
                  </w:ins>
                </m:r>
                <m:f>
                  <m:fPr>
                    <m:ctrlPr>
                      <w:ins w:id="54" w:author="Portalier Sebastien" w:date="2021-07-23T12:37:00Z">
                        <w:rPr>
                          <w:rFonts w:ascii="Cambria Math" w:hAnsi="Cambria Math"/>
                          <w:i/>
                          <w:lang w:val="en-CA"/>
                        </w:rPr>
                      </w:ins>
                    </m:ctrlPr>
                  </m:fPr>
                  <m:num>
                    <m:sSub>
                      <m:sSubPr>
                        <m:ctrlPr>
                          <w:ins w:id="55" w:author="Portalier Sebastien" w:date="2021-07-23T12:37:00Z">
                            <w:rPr>
                              <w:rFonts w:ascii="Cambria Math" w:hAnsi="Cambria Math"/>
                              <w:i/>
                              <w:lang w:val="en-CA"/>
                            </w:rPr>
                          </w:ins>
                        </m:ctrlPr>
                      </m:sSubPr>
                      <m:e>
                        <m:r>
                          <w:ins w:id="56" w:author="Portalier Sebastien" w:date="2021-07-23T12:37:00Z">
                            <w:rPr>
                              <w:rFonts w:ascii="Cambria Math" w:hAnsi="Cambria Math"/>
                              <w:lang w:val="en-CA"/>
                            </w:rPr>
                            <m:t>F</m:t>
                          </w:ins>
                        </m:r>
                      </m:e>
                      <m:sub>
                        <m:r>
                          <w:ins w:id="57" w:author="Portalier Sebastien" w:date="2021-07-23T12:37:00Z">
                            <w:rPr>
                              <w:rFonts w:ascii="Cambria Math" w:hAnsi="Cambria Math"/>
                              <w:lang w:val="en-CA"/>
                            </w:rPr>
                            <m:t>Mv</m:t>
                          </w:ins>
                        </m:r>
                      </m:sub>
                    </m:sSub>
                  </m:num>
                  <m:den>
                    <m:sSub>
                      <m:sSubPr>
                        <m:ctrlPr>
                          <w:ins w:id="58" w:author="Portalier Sebastien" w:date="2021-07-23T12:37:00Z">
                            <w:rPr>
                              <w:rFonts w:ascii="Cambria Math" w:hAnsi="Cambria Math"/>
                              <w:i/>
                              <w:lang w:val="en-CA"/>
                            </w:rPr>
                          </w:ins>
                        </m:ctrlPr>
                      </m:sSubPr>
                      <m:e>
                        <m:r>
                          <w:ins w:id="59" w:author="Portalier Sebastien" w:date="2021-07-23T12:37:00Z">
                            <w:rPr>
                              <w:rFonts w:ascii="Cambria Math" w:hAnsi="Cambria Math"/>
                              <w:lang w:val="en-CA"/>
                            </w:rPr>
                            <m:t>M</m:t>
                          </w:ins>
                        </m:r>
                      </m:e>
                      <m:sub>
                        <m:r>
                          <w:ins w:id="60" w:author="Portalier Sebastien" w:date="2021-07-23T12:37:00Z">
                            <w:rPr>
                              <w:rFonts w:ascii="Cambria Math" w:hAnsi="Cambria Math"/>
                              <w:lang w:val="en-CA"/>
                            </w:rPr>
                            <m:t>b</m:t>
                          </w:ins>
                        </m:r>
                      </m:sub>
                    </m:sSub>
                  </m:den>
                </m:f>
                <m:r>
                  <w:ins w:id="61" w:author="Portalier Sebastien" w:date="2021-07-23T12:37:00Z">
                    <w:rPr>
                      <w:rFonts w:ascii="Cambria Math" w:hAnsi="Cambria Math"/>
                      <w:lang w:val="en-CA"/>
                    </w:rPr>
                    <m:t>-g+</m:t>
                  </w:ins>
                </m:r>
                <m:f>
                  <m:fPr>
                    <m:ctrlPr>
                      <w:ins w:id="62" w:author="Portalier Sebastien" w:date="2021-07-23T12:37:00Z">
                        <w:rPr>
                          <w:rFonts w:ascii="Cambria Math" w:hAnsi="Cambria Math"/>
                          <w:i/>
                          <w:lang w:val="en-CA"/>
                        </w:rPr>
                      </w:ins>
                    </m:ctrlPr>
                  </m:fPr>
                  <m:num>
                    <m:r>
                      <w:ins w:id="63" w:author="Portalier Sebastien" w:date="2021-07-23T12:38:00Z">
                        <w:rPr>
                          <w:rFonts w:ascii="Cambria Math" w:hAnsi="Cambria Math"/>
                          <w:lang w:val="en-CA"/>
                        </w:rPr>
                        <m:t>gρ</m:t>
                      </w:ins>
                    </m:r>
                    <m:sSub>
                      <m:sSubPr>
                        <m:ctrlPr>
                          <w:ins w:id="64" w:author="Portalier Sebastien" w:date="2021-07-23T12:38:00Z">
                            <w:rPr>
                              <w:rFonts w:ascii="Cambria Math" w:hAnsi="Cambria Math"/>
                              <w:i/>
                              <w:lang w:val="en-CA"/>
                            </w:rPr>
                          </w:ins>
                        </m:ctrlPr>
                      </m:sSubPr>
                      <m:e>
                        <m:r>
                          <w:ins w:id="65" w:author="Portalier Sebastien" w:date="2021-07-23T12:38:00Z">
                            <w:rPr>
                              <w:rFonts w:ascii="Cambria Math" w:hAnsi="Cambria Math"/>
                              <w:lang w:val="en-CA"/>
                            </w:rPr>
                            <m:t>V</m:t>
                          </w:ins>
                        </m:r>
                      </m:e>
                      <m:sub>
                        <m:r>
                          <w:ins w:id="66" w:author="Portalier Sebastien" w:date="2021-07-23T12:38:00Z">
                            <w:rPr>
                              <w:rFonts w:ascii="Cambria Math" w:hAnsi="Cambria Math"/>
                              <w:lang w:val="en-CA"/>
                            </w:rPr>
                            <m:t>b</m:t>
                          </w:ins>
                        </m:r>
                      </m:sub>
                    </m:sSub>
                  </m:num>
                  <m:den>
                    <m:sSub>
                      <m:sSubPr>
                        <m:ctrlPr>
                          <w:ins w:id="67" w:author="Portalier Sebastien" w:date="2021-07-23T12:38:00Z">
                            <w:rPr>
                              <w:rFonts w:ascii="Cambria Math" w:hAnsi="Cambria Math"/>
                              <w:i/>
                              <w:lang w:val="en-CA"/>
                            </w:rPr>
                          </w:ins>
                        </m:ctrlPr>
                      </m:sSubPr>
                      <m:e>
                        <m:r>
                          <w:ins w:id="68" w:author="Portalier Sebastien" w:date="2021-07-23T12:38:00Z">
                            <w:rPr>
                              <w:rFonts w:ascii="Cambria Math" w:hAnsi="Cambria Math"/>
                              <w:lang w:val="en-CA"/>
                            </w:rPr>
                            <m:t>M</m:t>
                          </w:ins>
                        </m:r>
                      </m:e>
                      <m:sub>
                        <m:r>
                          <w:ins w:id="69" w:author="Portalier Sebastien" w:date="2021-07-23T12:38:00Z">
                            <w:rPr>
                              <w:rFonts w:ascii="Cambria Math" w:hAnsi="Cambria Math"/>
                              <w:lang w:val="en-CA"/>
                            </w:rPr>
                            <m:t>b</m:t>
                          </w:ins>
                        </m:r>
                      </m:sub>
                    </m:sSub>
                  </m:den>
                </m:f>
                <m:r>
                  <w:ins w:id="70" w:author="Portalier Sebastien" w:date="2021-07-23T12:38:00Z">
                    <w:rPr>
                      <w:rFonts w:ascii="Cambria Math" w:hAnsi="Cambria Math"/>
                      <w:lang w:val="en-CA"/>
                    </w:rPr>
                    <m:t>-</m:t>
                  </w:ins>
                </m:r>
                <m:f>
                  <m:fPr>
                    <m:ctrlPr>
                      <w:ins w:id="71" w:author="Portalier Sebastien" w:date="2021-07-23T12:38:00Z">
                        <w:rPr>
                          <w:rFonts w:ascii="Cambria Math" w:hAnsi="Cambria Math"/>
                          <w:i/>
                          <w:lang w:val="en-CA"/>
                        </w:rPr>
                      </w:ins>
                    </m:ctrlPr>
                  </m:fPr>
                  <m:num>
                    <m:r>
                      <w:ins w:id="72" w:author="Portalier Sebastien" w:date="2021-07-23T12:38:00Z">
                        <w:rPr>
                          <w:rFonts w:ascii="Cambria Math" w:hAnsi="Cambria Math"/>
                          <w:lang w:val="en-CA"/>
                        </w:rPr>
                        <m:t>1</m:t>
                      </w:ins>
                    </m:r>
                  </m:num>
                  <m:den>
                    <m:r>
                      <w:ins w:id="73" w:author="Portalier Sebastien" w:date="2021-07-23T12:38:00Z">
                        <w:rPr>
                          <w:rFonts w:ascii="Cambria Math" w:hAnsi="Cambria Math"/>
                          <w:lang w:val="en-CA"/>
                        </w:rPr>
                        <m:t>2</m:t>
                      </w:ins>
                    </m:r>
                  </m:den>
                </m:f>
                <m:f>
                  <m:fPr>
                    <m:ctrlPr>
                      <w:ins w:id="74" w:author="Portalier Sebastien" w:date="2021-07-23T12:38:00Z">
                        <w:rPr>
                          <w:rFonts w:ascii="Cambria Math" w:hAnsi="Cambria Math"/>
                          <w:i/>
                          <w:lang w:val="en-CA"/>
                        </w:rPr>
                      </w:ins>
                    </m:ctrlPr>
                  </m:fPr>
                  <m:num>
                    <m:r>
                      <w:ins w:id="75" w:author="Portalier Sebastien" w:date="2021-07-23T12:39:00Z">
                        <w:rPr>
                          <w:rFonts w:ascii="Cambria Math" w:hAnsi="Cambria Math"/>
                          <w:lang w:val="en-CA"/>
                        </w:rPr>
                        <m:t>v</m:t>
                      </w:ins>
                    </m:r>
                    <m:sSub>
                      <m:sSubPr>
                        <m:ctrlPr>
                          <w:ins w:id="76" w:author="Portalier Sebastien" w:date="2021-07-23T12:39:00Z">
                            <w:rPr>
                              <w:rFonts w:ascii="Cambria Math" w:hAnsi="Cambria Math"/>
                              <w:i/>
                              <w:lang w:val="en-CA"/>
                            </w:rPr>
                          </w:ins>
                        </m:ctrlPr>
                      </m:sSubPr>
                      <m:e>
                        <m:r>
                          <w:ins w:id="77" w:author="Portalier Sebastien" w:date="2021-07-23T12:39:00Z">
                            <w:rPr>
                              <w:rFonts w:ascii="Cambria Math" w:hAnsi="Cambria Math"/>
                              <w:lang w:val="en-CA"/>
                            </w:rPr>
                            <m:t>S</m:t>
                          </w:ins>
                        </m:r>
                      </m:e>
                      <m:sub>
                        <m:r>
                          <w:ins w:id="78" w:author="Portalier Sebastien" w:date="2021-07-23T12:39:00Z">
                            <w:rPr>
                              <w:rFonts w:ascii="Cambria Math" w:hAnsi="Cambria Math"/>
                              <w:lang w:val="en-CA"/>
                            </w:rPr>
                            <m:t>b</m:t>
                          </w:ins>
                        </m:r>
                      </m:sub>
                    </m:sSub>
                    <m:r>
                      <w:ins w:id="79" w:author="Portalier Sebastien" w:date="2021-07-23T12:39:00Z">
                        <w:rPr>
                          <w:rFonts w:ascii="Cambria Math" w:hAnsi="Cambria Math"/>
                          <w:lang w:val="en-CA"/>
                        </w:rPr>
                        <m:t>ρCd</m:t>
                      </w:ins>
                    </m:r>
                  </m:num>
                  <m:den>
                    <m:sSub>
                      <m:sSubPr>
                        <m:ctrlPr>
                          <w:ins w:id="80" w:author="Portalier Sebastien" w:date="2021-07-23T12:39:00Z">
                            <w:rPr>
                              <w:rFonts w:ascii="Cambria Math" w:hAnsi="Cambria Math"/>
                              <w:i/>
                              <w:lang w:val="en-CA"/>
                            </w:rPr>
                          </w:ins>
                        </m:ctrlPr>
                      </m:sSubPr>
                      <m:e>
                        <m:r>
                          <w:ins w:id="81" w:author="Portalier Sebastien" w:date="2021-07-23T12:39:00Z">
                            <w:rPr>
                              <w:rFonts w:ascii="Cambria Math" w:hAnsi="Cambria Math"/>
                              <w:lang w:val="en-CA"/>
                            </w:rPr>
                            <m:t>M</m:t>
                          </w:ins>
                        </m:r>
                      </m:e>
                      <m:sub>
                        <m:r>
                          <w:ins w:id="82" w:author="Portalier Sebastien" w:date="2021-07-23T12:39:00Z">
                            <w:rPr>
                              <w:rFonts w:ascii="Cambria Math" w:hAnsi="Cambria Math"/>
                              <w:lang w:val="en-CA"/>
                            </w:rPr>
                            <m:t>b</m:t>
                          </w:ins>
                        </m:r>
                      </m:sub>
                    </m:sSub>
                  </m:den>
                </m:f>
              </m:oMath>
            </m:oMathPara>
          </w:p>
        </w:tc>
        <w:tc>
          <w:tcPr>
            <w:tcW w:w="842" w:type="dxa"/>
            <w:vAlign w:val="center"/>
          </w:tcPr>
          <w:p w14:paraId="4F09F242" w14:textId="189BD267" w:rsidR="00085C2E" w:rsidRDefault="00085C2E" w:rsidP="00F56C99">
            <w:pPr>
              <w:pStyle w:val="NormalWeb"/>
              <w:spacing w:line="480" w:lineRule="auto"/>
              <w:jc w:val="center"/>
              <w:rPr>
                <w:ins w:id="83" w:author="Portalier Sebastien" w:date="2021-07-23T12:36:00Z"/>
                <w:lang w:val="en-CA"/>
              </w:rPr>
            </w:pPr>
            <w:ins w:id="84" w:author="Portalier Sebastien" w:date="2021-07-23T12:36: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2</w:t>
            </w:r>
            <w:ins w:id="85" w:author="Portalier Sebastien" w:date="2021-07-23T12:36:00Z">
              <w:r>
                <w:rPr>
                  <w:lang w:val="en-CA"/>
                </w:rPr>
                <w:fldChar w:fldCharType="end"/>
              </w:r>
              <w:r>
                <w:rPr>
                  <w:lang w:val="en-CA"/>
                </w:rPr>
                <w:t>)</w:t>
              </w:r>
            </w:ins>
          </w:p>
        </w:tc>
      </w:tr>
    </w:tbl>
    <w:p w14:paraId="6C28390D" w14:textId="37DE4C14" w:rsidR="008C7819" w:rsidRPr="005B1C82" w:rsidRDefault="008352C4" w:rsidP="005F6AE1">
      <w:pPr>
        <w:spacing w:line="480" w:lineRule="auto"/>
        <w:rPr>
          <w:rFonts w:ascii="Times New Roman" w:hAnsi="Times New Roman" w:cs="Times New Roman"/>
        </w:rPr>
      </w:pPr>
      <w:ins w:id="86" w:author="Portalier Sebastien" w:date="2021-07-23T12:55:00Z">
        <w:r>
          <w:rPr>
            <w:rFonts w:ascii="Times New Roman" w:hAnsi="Times New Roman" w:cs="Times New Roman"/>
          </w:rPr>
          <w:t>The equation can be only solved numerically since speed has a recursive effect on drag.</w:t>
        </w:r>
      </w:ins>
    </w:p>
    <w:p w14:paraId="3E51475F" w14:textId="77777777" w:rsidR="00085C2E" w:rsidRDefault="00676261" w:rsidP="005F6AE1">
      <w:pPr>
        <w:spacing w:line="480" w:lineRule="auto"/>
        <w:rPr>
          <w:ins w:id="87" w:author="Portalier Sebastien" w:date="2021-07-23T12:39:00Z"/>
          <w:rFonts w:ascii="Times New Roman" w:hAnsi="Times New Roman" w:cs="Times New Roman"/>
        </w:rPr>
      </w:pPr>
      <w:r>
        <w:rPr>
          <w:rFonts w:ascii="Times New Roman" w:hAnsi="Times New Roman" w:cs="Times New Roman"/>
        </w:rPr>
        <w:t xml:space="preserve">When thrust stops, the body pursues its movement upwards by inertia, until its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C90F3A" w14:paraId="07A40F7A" w14:textId="77777777" w:rsidTr="004A56C5">
        <w:trPr>
          <w:trHeight w:val="463"/>
          <w:ins w:id="88" w:author="Portalier Sebastien" w:date="2021-07-23T12:41:00Z"/>
        </w:trPr>
        <w:tc>
          <w:tcPr>
            <w:tcW w:w="843" w:type="dxa"/>
            <w:vAlign w:val="center"/>
          </w:tcPr>
          <w:p w14:paraId="58E1EA4D" w14:textId="77777777" w:rsidR="00C90F3A" w:rsidRDefault="00C90F3A" w:rsidP="00F56C99">
            <w:pPr>
              <w:pStyle w:val="NormalWeb"/>
              <w:spacing w:line="480" w:lineRule="auto"/>
              <w:jc w:val="center"/>
              <w:rPr>
                <w:ins w:id="89" w:author="Portalier Sebastien" w:date="2021-07-23T12:41:00Z"/>
                <w:lang w:val="en-CA"/>
              </w:rPr>
            </w:pPr>
          </w:p>
        </w:tc>
        <w:tc>
          <w:tcPr>
            <w:tcW w:w="7350" w:type="dxa"/>
            <w:vAlign w:val="center"/>
          </w:tcPr>
          <w:p w14:paraId="6DE671F3" w14:textId="0702D316" w:rsidR="00C90F3A" w:rsidRDefault="00C90F3A" w:rsidP="00F56C99">
            <w:pPr>
              <w:pStyle w:val="NormalWeb"/>
              <w:spacing w:line="480" w:lineRule="auto"/>
              <w:jc w:val="center"/>
              <w:rPr>
                <w:ins w:id="90" w:author="Portalier Sebastien" w:date="2021-07-23T12:41:00Z"/>
                <w:lang w:val="en-CA"/>
              </w:rPr>
            </w:pPr>
            <m:oMathPara>
              <m:oMath>
                <m:acc>
                  <m:accPr>
                    <m:chr m:val="̇"/>
                    <m:ctrlPr>
                      <w:ins w:id="91" w:author="Portalier Sebastien" w:date="2021-07-23T12:41:00Z">
                        <w:rPr>
                          <w:rFonts w:ascii="Cambria Math" w:hAnsi="Cambria Math"/>
                          <w:i/>
                          <w:lang w:val="en-CA"/>
                        </w:rPr>
                      </w:ins>
                    </m:ctrlPr>
                  </m:accPr>
                  <m:e>
                    <m:r>
                      <w:ins w:id="92" w:author="Portalier Sebastien" w:date="2021-07-23T12:41:00Z">
                        <w:rPr>
                          <w:rFonts w:ascii="Cambria Math" w:hAnsi="Cambria Math"/>
                          <w:lang w:val="en-CA"/>
                        </w:rPr>
                        <m:t>v</m:t>
                      </w:ins>
                    </m:r>
                  </m:e>
                </m:acc>
                <m:r>
                  <w:ins w:id="93" w:author="Portalier Sebastien" w:date="2021-07-23T12:41:00Z">
                    <w:rPr>
                      <w:rFonts w:ascii="Cambria Math" w:hAnsi="Cambria Math"/>
                      <w:lang w:val="en-CA"/>
                    </w:rPr>
                    <m:t>=-g+</m:t>
                  </w:ins>
                </m:r>
                <m:f>
                  <m:fPr>
                    <m:ctrlPr>
                      <w:ins w:id="94" w:author="Portalier Sebastien" w:date="2021-07-23T12:41:00Z">
                        <w:rPr>
                          <w:rFonts w:ascii="Cambria Math" w:hAnsi="Cambria Math"/>
                          <w:i/>
                          <w:lang w:val="en-CA"/>
                        </w:rPr>
                      </w:ins>
                    </m:ctrlPr>
                  </m:fPr>
                  <m:num>
                    <m:r>
                      <w:ins w:id="95" w:author="Portalier Sebastien" w:date="2021-07-23T12:41:00Z">
                        <w:rPr>
                          <w:rFonts w:ascii="Cambria Math" w:hAnsi="Cambria Math"/>
                          <w:lang w:val="en-CA"/>
                        </w:rPr>
                        <m:t>gρ</m:t>
                      </w:ins>
                    </m:r>
                    <m:sSub>
                      <m:sSubPr>
                        <m:ctrlPr>
                          <w:ins w:id="96" w:author="Portalier Sebastien" w:date="2021-07-23T12:41:00Z">
                            <w:rPr>
                              <w:rFonts w:ascii="Cambria Math" w:hAnsi="Cambria Math"/>
                              <w:i/>
                              <w:lang w:val="en-CA"/>
                            </w:rPr>
                          </w:ins>
                        </m:ctrlPr>
                      </m:sSubPr>
                      <m:e>
                        <m:r>
                          <w:ins w:id="97" w:author="Portalier Sebastien" w:date="2021-07-23T12:41:00Z">
                            <w:rPr>
                              <w:rFonts w:ascii="Cambria Math" w:hAnsi="Cambria Math"/>
                              <w:lang w:val="en-CA"/>
                            </w:rPr>
                            <m:t>V</m:t>
                          </w:ins>
                        </m:r>
                      </m:e>
                      <m:sub>
                        <m:r>
                          <w:ins w:id="98" w:author="Portalier Sebastien" w:date="2021-07-23T12:41:00Z">
                            <w:rPr>
                              <w:rFonts w:ascii="Cambria Math" w:hAnsi="Cambria Math"/>
                              <w:lang w:val="en-CA"/>
                            </w:rPr>
                            <m:t>b</m:t>
                          </w:ins>
                        </m:r>
                      </m:sub>
                    </m:sSub>
                  </m:num>
                  <m:den>
                    <m:sSub>
                      <m:sSubPr>
                        <m:ctrlPr>
                          <w:ins w:id="99" w:author="Portalier Sebastien" w:date="2021-07-23T12:41:00Z">
                            <w:rPr>
                              <w:rFonts w:ascii="Cambria Math" w:hAnsi="Cambria Math"/>
                              <w:i/>
                              <w:lang w:val="en-CA"/>
                            </w:rPr>
                          </w:ins>
                        </m:ctrlPr>
                      </m:sSubPr>
                      <m:e>
                        <m:r>
                          <w:ins w:id="100" w:author="Portalier Sebastien" w:date="2021-07-23T12:41:00Z">
                            <w:rPr>
                              <w:rFonts w:ascii="Cambria Math" w:hAnsi="Cambria Math"/>
                              <w:lang w:val="en-CA"/>
                            </w:rPr>
                            <m:t>M</m:t>
                          </w:ins>
                        </m:r>
                      </m:e>
                      <m:sub>
                        <m:r>
                          <w:ins w:id="101" w:author="Portalier Sebastien" w:date="2021-07-23T12:41:00Z">
                            <w:rPr>
                              <w:rFonts w:ascii="Cambria Math" w:hAnsi="Cambria Math"/>
                              <w:lang w:val="en-CA"/>
                            </w:rPr>
                            <m:t>b</m:t>
                          </w:ins>
                        </m:r>
                      </m:sub>
                    </m:sSub>
                  </m:den>
                </m:f>
                <m:r>
                  <w:ins w:id="102" w:author="Portalier Sebastien" w:date="2021-07-23T12:41:00Z">
                    <w:rPr>
                      <w:rFonts w:ascii="Cambria Math" w:hAnsi="Cambria Math"/>
                      <w:lang w:val="en-CA"/>
                    </w:rPr>
                    <m:t>-</m:t>
                  </w:ins>
                </m:r>
                <m:f>
                  <m:fPr>
                    <m:ctrlPr>
                      <w:ins w:id="103" w:author="Portalier Sebastien" w:date="2021-07-23T12:41:00Z">
                        <w:rPr>
                          <w:rFonts w:ascii="Cambria Math" w:hAnsi="Cambria Math"/>
                          <w:i/>
                          <w:lang w:val="en-CA"/>
                        </w:rPr>
                      </w:ins>
                    </m:ctrlPr>
                  </m:fPr>
                  <m:num>
                    <m:r>
                      <w:ins w:id="104" w:author="Portalier Sebastien" w:date="2021-07-23T12:41:00Z">
                        <w:rPr>
                          <w:rFonts w:ascii="Cambria Math" w:hAnsi="Cambria Math"/>
                          <w:lang w:val="en-CA"/>
                        </w:rPr>
                        <m:t>1</m:t>
                      </w:ins>
                    </m:r>
                  </m:num>
                  <m:den>
                    <m:r>
                      <w:ins w:id="105" w:author="Portalier Sebastien" w:date="2021-07-23T12:41:00Z">
                        <w:rPr>
                          <w:rFonts w:ascii="Cambria Math" w:hAnsi="Cambria Math"/>
                          <w:lang w:val="en-CA"/>
                        </w:rPr>
                        <m:t>2</m:t>
                      </w:ins>
                    </m:r>
                  </m:den>
                </m:f>
                <m:f>
                  <m:fPr>
                    <m:ctrlPr>
                      <w:ins w:id="106" w:author="Portalier Sebastien" w:date="2021-07-23T12:41:00Z">
                        <w:rPr>
                          <w:rFonts w:ascii="Cambria Math" w:hAnsi="Cambria Math"/>
                          <w:i/>
                          <w:lang w:val="en-CA"/>
                        </w:rPr>
                      </w:ins>
                    </m:ctrlPr>
                  </m:fPr>
                  <m:num>
                    <m:r>
                      <w:ins w:id="107" w:author="Portalier Sebastien" w:date="2021-07-23T12:41:00Z">
                        <w:rPr>
                          <w:rFonts w:ascii="Cambria Math" w:hAnsi="Cambria Math"/>
                          <w:lang w:val="en-CA"/>
                        </w:rPr>
                        <m:t>v</m:t>
                      </w:ins>
                    </m:r>
                    <m:sSub>
                      <m:sSubPr>
                        <m:ctrlPr>
                          <w:ins w:id="108" w:author="Portalier Sebastien" w:date="2021-07-23T12:41:00Z">
                            <w:rPr>
                              <w:rFonts w:ascii="Cambria Math" w:hAnsi="Cambria Math"/>
                              <w:i/>
                              <w:lang w:val="en-CA"/>
                            </w:rPr>
                          </w:ins>
                        </m:ctrlPr>
                      </m:sSubPr>
                      <m:e>
                        <m:r>
                          <w:ins w:id="109" w:author="Portalier Sebastien" w:date="2021-07-23T12:41:00Z">
                            <w:rPr>
                              <w:rFonts w:ascii="Cambria Math" w:hAnsi="Cambria Math"/>
                              <w:lang w:val="en-CA"/>
                            </w:rPr>
                            <m:t>S</m:t>
                          </w:ins>
                        </m:r>
                      </m:e>
                      <m:sub>
                        <m:r>
                          <w:ins w:id="110" w:author="Portalier Sebastien" w:date="2021-07-23T12:41:00Z">
                            <w:rPr>
                              <w:rFonts w:ascii="Cambria Math" w:hAnsi="Cambria Math"/>
                              <w:lang w:val="en-CA"/>
                            </w:rPr>
                            <m:t>b</m:t>
                          </w:ins>
                        </m:r>
                      </m:sub>
                    </m:sSub>
                    <m:r>
                      <w:ins w:id="111" w:author="Portalier Sebastien" w:date="2021-07-23T12:41:00Z">
                        <w:rPr>
                          <w:rFonts w:ascii="Cambria Math" w:hAnsi="Cambria Math"/>
                          <w:lang w:val="en-CA"/>
                        </w:rPr>
                        <m:t>ρCd</m:t>
                      </w:ins>
                    </m:r>
                  </m:num>
                  <m:den>
                    <m:sSub>
                      <m:sSubPr>
                        <m:ctrlPr>
                          <w:ins w:id="112" w:author="Portalier Sebastien" w:date="2021-07-23T12:41:00Z">
                            <w:rPr>
                              <w:rFonts w:ascii="Cambria Math" w:hAnsi="Cambria Math"/>
                              <w:i/>
                              <w:lang w:val="en-CA"/>
                            </w:rPr>
                          </w:ins>
                        </m:ctrlPr>
                      </m:sSubPr>
                      <m:e>
                        <m:r>
                          <w:ins w:id="113" w:author="Portalier Sebastien" w:date="2021-07-23T12:41:00Z">
                            <w:rPr>
                              <w:rFonts w:ascii="Cambria Math" w:hAnsi="Cambria Math"/>
                              <w:lang w:val="en-CA"/>
                            </w:rPr>
                            <m:t>M</m:t>
                          </w:ins>
                        </m:r>
                      </m:e>
                      <m:sub>
                        <m:r>
                          <w:ins w:id="114" w:author="Portalier Sebastien" w:date="2021-07-23T12:41:00Z">
                            <w:rPr>
                              <w:rFonts w:ascii="Cambria Math" w:hAnsi="Cambria Math"/>
                              <w:lang w:val="en-CA"/>
                            </w:rPr>
                            <m:t>b</m:t>
                          </w:ins>
                        </m:r>
                      </m:sub>
                    </m:sSub>
                  </m:den>
                </m:f>
              </m:oMath>
            </m:oMathPara>
          </w:p>
        </w:tc>
        <w:tc>
          <w:tcPr>
            <w:tcW w:w="842" w:type="dxa"/>
            <w:vAlign w:val="center"/>
          </w:tcPr>
          <w:p w14:paraId="3CAE5949" w14:textId="6118F041" w:rsidR="00C90F3A" w:rsidRDefault="00C90F3A" w:rsidP="00F56C99">
            <w:pPr>
              <w:pStyle w:val="NormalWeb"/>
              <w:spacing w:line="480" w:lineRule="auto"/>
              <w:jc w:val="center"/>
              <w:rPr>
                <w:ins w:id="115" w:author="Portalier Sebastien" w:date="2021-07-23T12:41:00Z"/>
                <w:lang w:val="en-CA"/>
              </w:rPr>
            </w:pPr>
            <w:ins w:id="116" w:author="Portalier Sebastien" w:date="2021-07-23T12:41: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3</w:t>
            </w:r>
            <w:ins w:id="117" w:author="Portalier Sebastien" w:date="2021-07-23T12:41:00Z">
              <w:r>
                <w:rPr>
                  <w:lang w:val="en-CA"/>
                </w:rPr>
                <w:fldChar w:fldCharType="end"/>
              </w:r>
              <w:r>
                <w:rPr>
                  <w:lang w:val="en-CA"/>
                </w:rPr>
                <w:t>)</w:t>
              </w:r>
            </w:ins>
          </w:p>
        </w:tc>
      </w:tr>
    </w:tbl>
    <w:p w14:paraId="22E3C7AB" w14:textId="77777777" w:rsidR="00085C2E" w:rsidRDefault="00085C2E" w:rsidP="005F6AE1">
      <w:pPr>
        <w:spacing w:line="480" w:lineRule="auto"/>
        <w:rPr>
          <w:ins w:id="118" w:author="Portalier Sebastien" w:date="2021-07-23T12:39:00Z"/>
          <w:rFonts w:ascii="Times New Roman" w:hAnsi="Times New Roman" w:cs="Times New Roman"/>
        </w:rPr>
      </w:pPr>
    </w:p>
    <w:p w14:paraId="0914A974" w14:textId="3F587B2F" w:rsidR="00B21B88" w:rsidRDefault="00676261" w:rsidP="005F6AE1">
      <w:pPr>
        <w:spacing w:line="480" w:lineRule="auto"/>
        <w:rPr>
          <w:ins w:id="119" w:author="Portalier Sebastien" w:date="2021-07-23T12:41:00Z"/>
          <w:rFonts w:ascii="Times New Roman" w:hAnsi="Times New Roman" w:cs="Times New Roman"/>
        </w:rPr>
      </w:pPr>
      <w:r>
        <w:rPr>
          <w:rFonts w:ascii="Times New Roman" w:hAnsi="Times New Roman" w:cs="Times New Roman"/>
        </w:rPr>
        <w:t xml:space="preserve">Then, the body returns to its original vertical position by inertia, following </w:t>
      </w:r>
      <w:r w:rsidR="003D047B">
        <w:rPr>
          <w:rFonts w:ascii="Times New Roman" w:hAnsi="Times New Roman" w:cs="Times New Roman"/>
        </w:rPr>
        <w:t>weight</w:t>
      </w:r>
      <w:r>
        <w:rPr>
          <w:rFonts w:ascii="Times New Roman" w:hAnsi="Times New Roman" w:cs="Times New Roman"/>
        </w:rPr>
        <w:t>, but in opposition to Archimedes’ force and drag.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C90F3A" w14:paraId="6797CCEA" w14:textId="77777777" w:rsidTr="004A56C5">
        <w:trPr>
          <w:trHeight w:val="463"/>
          <w:ins w:id="120" w:author="Portalier Sebastien" w:date="2021-07-23T12:44:00Z"/>
        </w:trPr>
        <w:tc>
          <w:tcPr>
            <w:tcW w:w="843" w:type="dxa"/>
            <w:vAlign w:val="center"/>
          </w:tcPr>
          <w:p w14:paraId="28779EA7" w14:textId="77777777" w:rsidR="00C90F3A" w:rsidRDefault="00C90F3A" w:rsidP="00F56C99">
            <w:pPr>
              <w:pStyle w:val="NormalWeb"/>
              <w:spacing w:line="480" w:lineRule="auto"/>
              <w:jc w:val="center"/>
              <w:rPr>
                <w:ins w:id="121" w:author="Portalier Sebastien" w:date="2021-07-23T12:44:00Z"/>
                <w:lang w:val="en-CA"/>
              </w:rPr>
            </w:pPr>
          </w:p>
        </w:tc>
        <w:tc>
          <w:tcPr>
            <w:tcW w:w="7350" w:type="dxa"/>
            <w:vAlign w:val="center"/>
          </w:tcPr>
          <w:p w14:paraId="100E2DDC" w14:textId="529F168A" w:rsidR="00C90F3A" w:rsidRDefault="00C90F3A" w:rsidP="00F56C99">
            <w:pPr>
              <w:pStyle w:val="NormalWeb"/>
              <w:spacing w:line="480" w:lineRule="auto"/>
              <w:jc w:val="center"/>
              <w:rPr>
                <w:ins w:id="122" w:author="Portalier Sebastien" w:date="2021-07-23T12:44:00Z"/>
                <w:lang w:val="en-CA"/>
              </w:rPr>
            </w:pPr>
            <m:oMathPara>
              <m:oMath>
                <m:acc>
                  <m:accPr>
                    <m:chr m:val="̇"/>
                    <m:ctrlPr>
                      <w:ins w:id="123" w:author="Portalier Sebastien" w:date="2021-07-23T12:44:00Z">
                        <w:rPr>
                          <w:rFonts w:ascii="Cambria Math" w:hAnsi="Cambria Math"/>
                          <w:i/>
                          <w:lang w:val="en-CA"/>
                        </w:rPr>
                      </w:ins>
                    </m:ctrlPr>
                  </m:accPr>
                  <m:e>
                    <m:r>
                      <w:ins w:id="124" w:author="Portalier Sebastien" w:date="2021-07-23T12:44:00Z">
                        <w:rPr>
                          <w:rFonts w:ascii="Cambria Math" w:hAnsi="Cambria Math"/>
                          <w:lang w:val="en-CA"/>
                        </w:rPr>
                        <m:t>v</m:t>
                      </w:ins>
                    </m:r>
                  </m:e>
                </m:acc>
                <m:r>
                  <w:ins w:id="125" w:author="Portalier Sebastien" w:date="2021-07-23T12:44:00Z">
                    <w:rPr>
                      <w:rFonts w:ascii="Cambria Math" w:hAnsi="Cambria Math"/>
                      <w:lang w:val="en-CA"/>
                    </w:rPr>
                    <m:t>=g</m:t>
                  </w:ins>
                </m:r>
                <m:r>
                  <w:ins w:id="126" w:author="Portalier Sebastien" w:date="2021-07-23T12:44:00Z">
                    <w:rPr>
                      <w:rFonts w:ascii="Cambria Math" w:hAnsi="Cambria Math"/>
                      <w:lang w:val="en-CA"/>
                    </w:rPr>
                    <m:t>-</m:t>
                  </w:ins>
                </m:r>
                <m:f>
                  <m:fPr>
                    <m:ctrlPr>
                      <w:ins w:id="127" w:author="Portalier Sebastien" w:date="2021-07-23T12:44:00Z">
                        <w:rPr>
                          <w:rFonts w:ascii="Cambria Math" w:hAnsi="Cambria Math"/>
                          <w:i/>
                          <w:lang w:val="en-CA"/>
                        </w:rPr>
                      </w:ins>
                    </m:ctrlPr>
                  </m:fPr>
                  <m:num>
                    <m:r>
                      <w:ins w:id="128" w:author="Portalier Sebastien" w:date="2021-07-23T12:44:00Z">
                        <w:rPr>
                          <w:rFonts w:ascii="Cambria Math" w:hAnsi="Cambria Math"/>
                          <w:lang w:val="en-CA"/>
                        </w:rPr>
                        <m:t>gρ</m:t>
                      </w:ins>
                    </m:r>
                    <m:sSub>
                      <m:sSubPr>
                        <m:ctrlPr>
                          <w:ins w:id="129" w:author="Portalier Sebastien" w:date="2021-07-23T12:44:00Z">
                            <w:rPr>
                              <w:rFonts w:ascii="Cambria Math" w:hAnsi="Cambria Math"/>
                              <w:i/>
                              <w:lang w:val="en-CA"/>
                            </w:rPr>
                          </w:ins>
                        </m:ctrlPr>
                      </m:sSubPr>
                      <m:e>
                        <m:r>
                          <w:ins w:id="130" w:author="Portalier Sebastien" w:date="2021-07-23T12:44:00Z">
                            <w:rPr>
                              <w:rFonts w:ascii="Cambria Math" w:hAnsi="Cambria Math"/>
                              <w:lang w:val="en-CA"/>
                            </w:rPr>
                            <m:t>V</m:t>
                          </w:ins>
                        </m:r>
                      </m:e>
                      <m:sub>
                        <m:r>
                          <w:ins w:id="131" w:author="Portalier Sebastien" w:date="2021-07-23T12:44:00Z">
                            <w:rPr>
                              <w:rFonts w:ascii="Cambria Math" w:hAnsi="Cambria Math"/>
                              <w:lang w:val="en-CA"/>
                            </w:rPr>
                            <m:t>b</m:t>
                          </w:ins>
                        </m:r>
                      </m:sub>
                    </m:sSub>
                  </m:num>
                  <m:den>
                    <m:sSub>
                      <m:sSubPr>
                        <m:ctrlPr>
                          <w:ins w:id="132" w:author="Portalier Sebastien" w:date="2021-07-23T12:44:00Z">
                            <w:rPr>
                              <w:rFonts w:ascii="Cambria Math" w:hAnsi="Cambria Math"/>
                              <w:i/>
                              <w:lang w:val="en-CA"/>
                            </w:rPr>
                          </w:ins>
                        </m:ctrlPr>
                      </m:sSubPr>
                      <m:e>
                        <m:r>
                          <w:ins w:id="133" w:author="Portalier Sebastien" w:date="2021-07-23T12:44:00Z">
                            <w:rPr>
                              <w:rFonts w:ascii="Cambria Math" w:hAnsi="Cambria Math"/>
                              <w:lang w:val="en-CA"/>
                            </w:rPr>
                            <m:t>M</m:t>
                          </w:ins>
                        </m:r>
                      </m:e>
                      <m:sub>
                        <m:r>
                          <w:ins w:id="134" w:author="Portalier Sebastien" w:date="2021-07-23T12:44:00Z">
                            <w:rPr>
                              <w:rFonts w:ascii="Cambria Math" w:hAnsi="Cambria Math"/>
                              <w:lang w:val="en-CA"/>
                            </w:rPr>
                            <m:t>b</m:t>
                          </w:ins>
                        </m:r>
                      </m:sub>
                    </m:sSub>
                  </m:den>
                </m:f>
                <m:r>
                  <w:ins w:id="135" w:author="Portalier Sebastien" w:date="2021-07-23T12:44:00Z">
                    <w:rPr>
                      <w:rFonts w:ascii="Cambria Math" w:hAnsi="Cambria Math"/>
                      <w:lang w:val="en-CA"/>
                    </w:rPr>
                    <m:t>-</m:t>
                  </w:ins>
                </m:r>
                <m:f>
                  <m:fPr>
                    <m:ctrlPr>
                      <w:ins w:id="136" w:author="Portalier Sebastien" w:date="2021-07-23T12:44:00Z">
                        <w:rPr>
                          <w:rFonts w:ascii="Cambria Math" w:hAnsi="Cambria Math"/>
                          <w:i/>
                          <w:lang w:val="en-CA"/>
                        </w:rPr>
                      </w:ins>
                    </m:ctrlPr>
                  </m:fPr>
                  <m:num>
                    <m:r>
                      <w:ins w:id="137" w:author="Portalier Sebastien" w:date="2021-07-23T12:44:00Z">
                        <w:rPr>
                          <w:rFonts w:ascii="Cambria Math" w:hAnsi="Cambria Math"/>
                          <w:lang w:val="en-CA"/>
                        </w:rPr>
                        <m:t>1</m:t>
                      </w:ins>
                    </m:r>
                  </m:num>
                  <m:den>
                    <m:r>
                      <w:ins w:id="138" w:author="Portalier Sebastien" w:date="2021-07-23T12:44:00Z">
                        <w:rPr>
                          <w:rFonts w:ascii="Cambria Math" w:hAnsi="Cambria Math"/>
                          <w:lang w:val="en-CA"/>
                        </w:rPr>
                        <m:t>2</m:t>
                      </w:ins>
                    </m:r>
                  </m:den>
                </m:f>
                <m:f>
                  <m:fPr>
                    <m:ctrlPr>
                      <w:ins w:id="139" w:author="Portalier Sebastien" w:date="2021-07-23T12:44:00Z">
                        <w:rPr>
                          <w:rFonts w:ascii="Cambria Math" w:hAnsi="Cambria Math"/>
                          <w:i/>
                          <w:lang w:val="en-CA"/>
                        </w:rPr>
                      </w:ins>
                    </m:ctrlPr>
                  </m:fPr>
                  <m:num>
                    <m:r>
                      <w:ins w:id="140" w:author="Portalier Sebastien" w:date="2021-07-23T12:44:00Z">
                        <w:rPr>
                          <w:rFonts w:ascii="Cambria Math" w:hAnsi="Cambria Math"/>
                          <w:lang w:val="en-CA"/>
                        </w:rPr>
                        <m:t>v</m:t>
                      </w:ins>
                    </m:r>
                    <m:sSub>
                      <m:sSubPr>
                        <m:ctrlPr>
                          <w:ins w:id="141" w:author="Portalier Sebastien" w:date="2021-07-23T12:44:00Z">
                            <w:rPr>
                              <w:rFonts w:ascii="Cambria Math" w:hAnsi="Cambria Math"/>
                              <w:i/>
                              <w:lang w:val="en-CA"/>
                            </w:rPr>
                          </w:ins>
                        </m:ctrlPr>
                      </m:sSubPr>
                      <m:e>
                        <m:r>
                          <w:ins w:id="142" w:author="Portalier Sebastien" w:date="2021-07-23T12:44:00Z">
                            <w:rPr>
                              <w:rFonts w:ascii="Cambria Math" w:hAnsi="Cambria Math"/>
                              <w:lang w:val="en-CA"/>
                            </w:rPr>
                            <m:t>S</m:t>
                          </w:ins>
                        </m:r>
                      </m:e>
                      <m:sub>
                        <m:r>
                          <w:ins w:id="143" w:author="Portalier Sebastien" w:date="2021-07-23T12:44:00Z">
                            <w:rPr>
                              <w:rFonts w:ascii="Cambria Math" w:hAnsi="Cambria Math"/>
                              <w:lang w:val="en-CA"/>
                            </w:rPr>
                            <m:t>b</m:t>
                          </w:ins>
                        </m:r>
                      </m:sub>
                    </m:sSub>
                    <m:r>
                      <w:ins w:id="144" w:author="Portalier Sebastien" w:date="2021-07-23T12:44:00Z">
                        <w:rPr>
                          <w:rFonts w:ascii="Cambria Math" w:hAnsi="Cambria Math"/>
                          <w:lang w:val="en-CA"/>
                        </w:rPr>
                        <m:t>ρCd</m:t>
                      </w:ins>
                    </m:r>
                  </m:num>
                  <m:den>
                    <m:sSub>
                      <m:sSubPr>
                        <m:ctrlPr>
                          <w:ins w:id="145" w:author="Portalier Sebastien" w:date="2021-07-23T12:44:00Z">
                            <w:rPr>
                              <w:rFonts w:ascii="Cambria Math" w:hAnsi="Cambria Math"/>
                              <w:i/>
                              <w:lang w:val="en-CA"/>
                            </w:rPr>
                          </w:ins>
                        </m:ctrlPr>
                      </m:sSubPr>
                      <m:e>
                        <m:r>
                          <w:ins w:id="146" w:author="Portalier Sebastien" w:date="2021-07-23T12:44:00Z">
                            <w:rPr>
                              <w:rFonts w:ascii="Cambria Math" w:hAnsi="Cambria Math"/>
                              <w:lang w:val="en-CA"/>
                            </w:rPr>
                            <m:t>M</m:t>
                          </w:ins>
                        </m:r>
                      </m:e>
                      <m:sub>
                        <m:r>
                          <w:ins w:id="147" w:author="Portalier Sebastien" w:date="2021-07-23T12:44:00Z">
                            <w:rPr>
                              <w:rFonts w:ascii="Cambria Math" w:hAnsi="Cambria Math"/>
                              <w:lang w:val="en-CA"/>
                            </w:rPr>
                            <m:t>b</m:t>
                          </w:ins>
                        </m:r>
                      </m:sub>
                    </m:sSub>
                  </m:den>
                </m:f>
              </m:oMath>
            </m:oMathPara>
          </w:p>
        </w:tc>
        <w:tc>
          <w:tcPr>
            <w:tcW w:w="842" w:type="dxa"/>
            <w:vAlign w:val="center"/>
          </w:tcPr>
          <w:p w14:paraId="0B020573" w14:textId="449029BE" w:rsidR="00C90F3A" w:rsidRDefault="00C90F3A" w:rsidP="00F56C99">
            <w:pPr>
              <w:pStyle w:val="NormalWeb"/>
              <w:spacing w:line="480" w:lineRule="auto"/>
              <w:jc w:val="center"/>
              <w:rPr>
                <w:ins w:id="148" w:author="Portalier Sebastien" w:date="2021-07-23T12:44:00Z"/>
                <w:lang w:val="en-CA"/>
              </w:rPr>
            </w:pPr>
            <w:ins w:id="149" w:author="Portalier Sebastien" w:date="2021-07-23T12:44: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4</w:t>
            </w:r>
            <w:ins w:id="150" w:author="Portalier Sebastien" w:date="2021-07-23T12:44:00Z">
              <w:r>
                <w:rPr>
                  <w:lang w:val="en-CA"/>
                </w:rPr>
                <w:fldChar w:fldCharType="end"/>
              </w:r>
              <w:r>
                <w:rPr>
                  <w:lang w:val="en-CA"/>
                </w:rPr>
                <w:t>)</w:t>
              </w:r>
            </w:ins>
          </w:p>
        </w:tc>
      </w:tr>
    </w:tbl>
    <w:p w14:paraId="407A950A" w14:textId="77777777" w:rsidR="00C90F3A" w:rsidRDefault="00C90F3A" w:rsidP="005F6AE1">
      <w:pPr>
        <w:spacing w:line="480" w:lineRule="auto"/>
        <w:rPr>
          <w:rFonts w:ascii="Times New Roman" w:hAnsi="Times New Roman" w:cs="Times New Roman"/>
        </w:rPr>
      </w:pPr>
    </w:p>
    <w:p w14:paraId="62226A9C" w14:textId="3D672F9D" w:rsidR="00B21B88" w:rsidRDefault="00B21B88" w:rsidP="00907360">
      <w:pPr>
        <w:pStyle w:val="Titre2"/>
      </w:pPr>
      <w:r>
        <w:t>1.2 Horizontal component of motion</w:t>
      </w:r>
    </w:p>
    <w:p w14:paraId="6B3B67E9" w14:textId="77777777" w:rsidR="00A56647" w:rsidRDefault="00676261" w:rsidP="00907360">
      <w:pPr>
        <w:spacing w:line="480" w:lineRule="auto"/>
        <w:rPr>
          <w:ins w:id="151" w:author="Portalier Sebastien" w:date="2021-07-23T12:56:00Z"/>
          <w:rFonts w:ascii="Times New Roman" w:hAnsi="Times New Roman" w:cs="Times New Roman"/>
        </w:rPr>
      </w:pPr>
      <w:r>
        <w:rPr>
          <w:rFonts w:ascii="Times New Roman" w:hAnsi="Times New Roman" w:cs="Times New Roman"/>
        </w:rPr>
        <w:t xml:space="preserve">The other part of the thrust is allocated to the horizontal component of motion. The body is pushed forwards, facing drag.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A56647" w14:paraId="20BE92CD" w14:textId="77777777" w:rsidTr="004A56C5">
        <w:trPr>
          <w:trHeight w:val="463"/>
          <w:ins w:id="152" w:author="Portalier Sebastien" w:date="2021-07-23T12:56:00Z"/>
        </w:trPr>
        <w:tc>
          <w:tcPr>
            <w:tcW w:w="843" w:type="dxa"/>
            <w:vAlign w:val="center"/>
          </w:tcPr>
          <w:p w14:paraId="46E7A0F5" w14:textId="77777777" w:rsidR="00A56647" w:rsidRDefault="00A56647" w:rsidP="00F56C99">
            <w:pPr>
              <w:pStyle w:val="NormalWeb"/>
              <w:spacing w:line="480" w:lineRule="auto"/>
              <w:jc w:val="center"/>
              <w:rPr>
                <w:ins w:id="153" w:author="Portalier Sebastien" w:date="2021-07-23T12:56:00Z"/>
                <w:lang w:val="en-CA"/>
              </w:rPr>
            </w:pPr>
          </w:p>
        </w:tc>
        <w:tc>
          <w:tcPr>
            <w:tcW w:w="7350" w:type="dxa"/>
            <w:vAlign w:val="center"/>
          </w:tcPr>
          <w:p w14:paraId="3F16BA36" w14:textId="0A843CA6" w:rsidR="00A56647" w:rsidRDefault="00A56647" w:rsidP="00F56C99">
            <w:pPr>
              <w:pStyle w:val="NormalWeb"/>
              <w:spacing w:line="480" w:lineRule="auto"/>
              <w:jc w:val="center"/>
              <w:rPr>
                <w:ins w:id="154" w:author="Portalier Sebastien" w:date="2021-07-23T12:56:00Z"/>
                <w:lang w:val="en-CA"/>
              </w:rPr>
            </w:pPr>
            <m:oMathPara>
              <m:oMath>
                <m:acc>
                  <m:accPr>
                    <m:chr m:val="̇"/>
                    <m:ctrlPr>
                      <w:ins w:id="155" w:author="Portalier Sebastien" w:date="2021-07-23T12:56:00Z">
                        <w:rPr>
                          <w:rFonts w:ascii="Cambria Math" w:hAnsi="Cambria Math"/>
                          <w:i/>
                          <w:lang w:val="en-CA"/>
                        </w:rPr>
                      </w:ins>
                    </m:ctrlPr>
                  </m:accPr>
                  <m:e>
                    <m:r>
                      <w:ins w:id="156" w:author="Portalier Sebastien" w:date="2021-07-23T12:56:00Z">
                        <w:rPr>
                          <w:rFonts w:ascii="Cambria Math" w:hAnsi="Cambria Math"/>
                          <w:lang w:val="en-CA"/>
                        </w:rPr>
                        <m:t>v</m:t>
                      </w:ins>
                    </m:r>
                  </m:e>
                </m:acc>
                <m:r>
                  <w:ins w:id="157" w:author="Portalier Sebastien" w:date="2021-07-23T12:56:00Z">
                    <w:rPr>
                      <w:rFonts w:ascii="Cambria Math" w:hAnsi="Cambria Math"/>
                      <w:lang w:val="en-CA"/>
                    </w:rPr>
                    <m:t>=</m:t>
                  </w:ins>
                </m:r>
                <m:f>
                  <m:fPr>
                    <m:ctrlPr>
                      <w:ins w:id="158" w:author="Portalier Sebastien" w:date="2021-07-23T12:57:00Z">
                        <w:rPr>
                          <w:rFonts w:ascii="Cambria Math" w:hAnsi="Cambria Math"/>
                          <w:i/>
                          <w:lang w:val="en-CA"/>
                        </w:rPr>
                      </w:ins>
                    </m:ctrlPr>
                  </m:fPr>
                  <m:num>
                    <m:sSub>
                      <m:sSubPr>
                        <m:ctrlPr>
                          <w:ins w:id="159" w:author="Portalier Sebastien" w:date="2021-07-23T12:57:00Z">
                            <w:rPr>
                              <w:rFonts w:ascii="Cambria Math" w:hAnsi="Cambria Math"/>
                              <w:i/>
                              <w:lang w:val="en-CA"/>
                            </w:rPr>
                          </w:ins>
                        </m:ctrlPr>
                      </m:sSubPr>
                      <m:e>
                        <m:r>
                          <w:ins w:id="160" w:author="Portalier Sebastien" w:date="2021-07-23T12:57:00Z">
                            <w:rPr>
                              <w:rFonts w:ascii="Cambria Math" w:hAnsi="Cambria Math"/>
                              <w:lang w:val="en-CA"/>
                            </w:rPr>
                            <m:t>F</m:t>
                          </w:ins>
                        </m:r>
                      </m:e>
                      <m:sub>
                        <m:r>
                          <w:ins w:id="161" w:author="Portalier Sebastien" w:date="2021-07-23T12:57:00Z">
                            <w:rPr>
                              <w:rFonts w:ascii="Cambria Math" w:hAnsi="Cambria Math"/>
                              <w:lang w:val="en-CA"/>
                            </w:rPr>
                            <m:t>Mh</m:t>
                          </w:ins>
                        </m:r>
                      </m:sub>
                    </m:sSub>
                  </m:num>
                  <m:den>
                    <m:sSub>
                      <m:sSubPr>
                        <m:ctrlPr>
                          <w:ins w:id="162" w:author="Portalier Sebastien" w:date="2021-07-23T12:57:00Z">
                            <w:rPr>
                              <w:rFonts w:ascii="Cambria Math" w:hAnsi="Cambria Math"/>
                              <w:i/>
                              <w:lang w:val="en-CA"/>
                            </w:rPr>
                          </w:ins>
                        </m:ctrlPr>
                      </m:sSubPr>
                      <m:e>
                        <m:r>
                          <w:ins w:id="163" w:author="Portalier Sebastien" w:date="2021-07-23T12:57:00Z">
                            <w:rPr>
                              <w:rFonts w:ascii="Cambria Math" w:hAnsi="Cambria Math"/>
                              <w:lang w:val="en-CA"/>
                            </w:rPr>
                            <m:t>M</m:t>
                          </w:ins>
                        </m:r>
                      </m:e>
                      <m:sub>
                        <m:r>
                          <w:ins w:id="164" w:author="Portalier Sebastien" w:date="2021-07-23T12:57:00Z">
                            <w:rPr>
                              <w:rFonts w:ascii="Cambria Math" w:hAnsi="Cambria Math"/>
                              <w:lang w:val="en-CA"/>
                            </w:rPr>
                            <m:t>b</m:t>
                          </w:ins>
                        </m:r>
                      </m:sub>
                    </m:sSub>
                  </m:den>
                </m:f>
                <m:r>
                  <w:ins w:id="165" w:author="Portalier Sebastien" w:date="2021-07-23T12:56:00Z">
                    <w:rPr>
                      <w:rFonts w:ascii="Cambria Math" w:hAnsi="Cambria Math"/>
                      <w:lang w:val="en-CA"/>
                    </w:rPr>
                    <m:t>-</m:t>
                  </w:ins>
                </m:r>
                <m:f>
                  <m:fPr>
                    <m:ctrlPr>
                      <w:ins w:id="166" w:author="Portalier Sebastien" w:date="2021-07-23T12:56:00Z">
                        <w:rPr>
                          <w:rFonts w:ascii="Cambria Math" w:hAnsi="Cambria Math"/>
                          <w:i/>
                          <w:lang w:val="en-CA"/>
                        </w:rPr>
                      </w:ins>
                    </m:ctrlPr>
                  </m:fPr>
                  <m:num>
                    <m:r>
                      <w:ins w:id="167" w:author="Portalier Sebastien" w:date="2021-07-23T12:56:00Z">
                        <w:rPr>
                          <w:rFonts w:ascii="Cambria Math" w:hAnsi="Cambria Math"/>
                          <w:lang w:val="en-CA"/>
                        </w:rPr>
                        <m:t>1</m:t>
                      </w:ins>
                    </m:r>
                  </m:num>
                  <m:den>
                    <m:r>
                      <w:ins w:id="168" w:author="Portalier Sebastien" w:date="2021-07-23T12:56:00Z">
                        <w:rPr>
                          <w:rFonts w:ascii="Cambria Math" w:hAnsi="Cambria Math"/>
                          <w:lang w:val="en-CA"/>
                        </w:rPr>
                        <m:t>2</m:t>
                      </w:ins>
                    </m:r>
                  </m:den>
                </m:f>
                <m:f>
                  <m:fPr>
                    <m:ctrlPr>
                      <w:ins w:id="169" w:author="Portalier Sebastien" w:date="2021-07-23T12:56:00Z">
                        <w:rPr>
                          <w:rFonts w:ascii="Cambria Math" w:hAnsi="Cambria Math"/>
                          <w:i/>
                          <w:lang w:val="en-CA"/>
                        </w:rPr>
                      </w:ins>
                    </m:ctrlPr>
                  </m:fPr>
                  <m:num>
                    <m:r>
                      <w:ins w:id="170" w:author="Portalier Sebastien" w:date="2021-07-23T12:56:00Z">
                        <w:rPr>
                          <w:rFonts w:ascii="Cambria Math" w:hAnsi="Cambria Math"/>
                          <w:lang w:val="en-CA"/>
                        </w:rPr>
                        <m:t>v</m:t>
                      </w:ins>
                    </m:r>
                    <m:sSub>
                      <m:sSubPr>
                        <m:ctrlPr>
                          <w:ins w:id="171" w:author="Portalier Sebastien" w:date="2021-07-23T12:56:00Z">
                            <w:rPr>
                              <w:rFonts w:ascii="Cambria Math" w:hAnsi="Cambria Math"/>
                              <w:i/>
                              <w:lang w:val="en-CA"/>
                            </w:rPr>
                          </w:ins>
                        </m:ctrlPr>
                      </m:sSubPr>
                      <m:e>
                        <m:r>
                          <w:ins w:id="172" w:author="Portalier Sebastien" w:date="2021-07-23T12:56:00Z">
                            <w:rPr>
                              <w:rFonts w:ascii="Cambria Math" w:hAnsi="Cambria Math"/>
                              <w:lang w:val="en-CA"/>
                            </w:rPr>
                            <m:t>S</m:t>
                          </w:ins>
                        </m:r>
                      </m:e>
                      <m:sub>
                        <m:r>
                          <w:ins w:id="173" w:author="Portalier Sebastien" w:date="2021-07-23T12:56:00Z">
                            <w:rPr>
                              <w:rFonts w:ascii="Cambria Math" w:hAnsi="Cambria Math"/>
                              <w:lang w:val="en-CA"/>
                            </w:rPr>
                            <m:t>b</m:t>
                          </w:ins>
                        </m:r>
                      </m:sub>
                    </m:sSub>
                    <m:r>
                      <w:ins w:id="174" w:author="Portalier Sebastien" w:date="2021-07-23T12:56:00Z">
                        <w:rPr>
                          <w:rFonts w:ascii="Cambria Math" w:hAnsi="Cambria Math"/>
                          <w:lang w:val="en-CA"/>
                        </w:rPr>
                        <m:t>ρCd</m:t>
                      </w:ins>
                    </m:r>
                  </m:num>
                  <m:den>
                    <m:sSub>
                      <m:sSubPr>
                        <m:ctrlPr>
                          <w:ins w:id="175" w:author="Portalier Sebastien" w:date="2021-07-23T12:56:00Z">
                            <w:rPr>
                              <w:rFonts w:ascii="Cambria Math" w:hAnsi="Cambria Math"/>
                              <w:i/>
                              <w:lang w:val="en-CA"/>
                            </w:rPr>
                          </w:ins>
                        </m:ctrlPr>
                      </m:sSubPr>
                      <m:e>
                        <m:r>
                          <w:ins w:id="176" w:author="Portalier Sebastien" w:date="2021-07-23T12:56:00Z">
                            <w:rPr>
                              <w:rFonts w:ascii="Cambria Math" w:hAnsi="Cambria Math"/>
                              <w:lang w:val="en-CA"/>
                            </w:rPr>
                            <m:t>M</m:t>
                          </w:ins>
                        </m:r>
                      </m:e>
                      <m:sub>
                        <m:r>
                          <w:ins w:id="177" w:author="Portalier Sebastien" w:date="2021-07-23T12:56:00Z">
                            <w:rPr>
                              <w:rFonts w:ascii="Cambria Math" w:hAnsi="Cambria Math"/>
                              <w:lang w:val="en-CA"/>
                            </w:rPr>
                            <m:t>b</m:t>
                          </w:ins>
                        </m:r>
                      </m:sub>
                    </m:sSub>
                  </m:den>
                </m:f>
              </m:oMath>
            </m:oMathPara>
          </w:p>
        </w:tc>
        <w:tc>
          <w:tcPr>
            <w:tcW w:w="842" w:type="dxa"/>
            <w:vAlign w:val="center"/>
          </w:tcPr>
          <w:p w14:paraId="65F26FF9" w14:textId="4ACDC592" w:rsidR="00A56647" w:rsidRDefault="00A56647" w:rsidP="00F56C99">
            <w:pPr>
              <w:pStyle w:val="NormalWeb"/>
              <w:spacing w:line="480" w:lineRule="auto"/>
              <w:jc w:val="center"/>
              <w:rPr>
                <w:ins w:id="178" w:author="Portalier Sebastien" w:date="2021-07-23T12:56:00Z"/>
                <w:lang w:val="en-CA"/>
              </w:rPr>
            </w:pPr>
            <w:ins w:id="179" w:author="Portalier Sebastien" w:date="2021-07-23T12:56: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5</w:t>
            </w:r>
            <w:ins w:id="180" w:author="Portalier Sebastien" w:date="2021-07-23T12:56:00Z">
              <w:r>
                <w:rPr>
                  <w:lang w:val="en-CA"/>
                </w:rPr>
                <w:fldChar w:fldCharType="end"/>
              </w:r>
              <w:r>
                <w:rPr>
                  <w:lang w:val="en-CA"/>
                </w:rPr>
                <w:t>)</w:t>
              </w:r>
            </w:ins>
          </w:p>
        </w:tc>
      </w:tr>
    </w:tbl>
    <w:p w14:paraId="6BB49487" w14:textId="77777777" w:rsidR="00A56647" w:rsidRDefault="00A56647" w:rsidP="00907360">
      <w:pPr>
        <w:spacing w:line="480" w:lineRule="auto"/>
        <w:rPr>
          <w:ins w:id="181" w:author="Portalier Sebastien" w:date="2021-07-23T12:56:00Z"/>
          <w:rFonts w:ascii="Times New Roman" w:hAnsi="Times New Roman" w:cs="Times New Roman"/>
        </w:rPr>
      </w:pPr>
    </w:p>
    <w:p w14:paraId="6B6D57D5" w14:textId="77777777" w:rsidR="00A56647" w:rsidRDefault="00676261" w:rsidP="00907360">
      <w:pPr>
        <w:spacing w:line="480" w:lineRule="auto"/>
        <w:rPr>
          <w:ins w:id="182" w:author="Portalier Sebastien" w:date="2021-07-23T13:00:00Z"/>
          <w:rFonts w:ascii="Times New Roman" w:hAnsi="Times New Roman" w:cs="Times New Roman"/>
        </w:rPr>
      </w:pPr>
      <w:r>
        <w:rPr>
          <w:rFonts w:ascii="Times New Roman" w:hAnsi="Times New Roman" w:cs="Times New Roman"/>
        </w:rPr>
        <w:t xml:space="preserve">When thrust stops, the body pursues its motion by inertia, until drag stops 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7350"/>
        <w:gridCol w:w="842"/>
      </w:tblGrid>
      <w:tr w:rsidR="00A56647" w14:paraId="6CCEB978" w14:textId="77777777" w:rsidTr="004A56C5">
        <w:trPr>
          <w:trHeight w:val="463"/>
          <w:ins w:id="183" w:author="Portalier Sebastien" w:date="2021-07-23T13:00:00Z"/>
        </w:trPr>
        <w:tc>
          <w:tcPr>
            <w:tcW w:w="843" w:type="dxa"/>
            <w:vAlign w:val="center"/>
          </w:tcPr>
          <w:p w14:paraId="22B30E00" w14:textId="77777777" w:rsidR="00A56647" w:rsidRDefault="00A56647" w:rsidP="00F56C99">
            <w:pPr>
              <w:pStyle w:val="NormalWeb"/>
              <w:spacing w:line="480" w:lineRule="auto"/>
              <w:jc w:val="center"/>
              <w:rPr>
                <w:ins w:id="184" w:author="Portalier Sebastien" w:date="2021-07-23T13:00:00Z"/>
                <w:lang w:val="en-CA"/>
              </w:rPr>
            </w:pPr>
          </w:p>
        </w:tc>
        <w:tc>
          <w:tcPr>
            <w:tcW w:w="7350" w:type="dxa"/>
            <w:vAlign w:val="center"/>
          </w:tcPr>
          <w:p w14:paraId="4A2CE247" w14:textId="14A25907" w:rsidR="00A56647" w:rsidRDefault="00A56647" w:rsidP="00F56C99">
            <w:pPr>
              <w:pStyle w:val="NormalWeb"/>
              <w:spacing w:line="480" w:lineRule="auto"/>
              <w:jc w:val="center"/>
              <w:rPr>
                <w:ins w:id="185" w:author="Portalier Sebastien" w:date="2021-07-23T13:00:00Z"/>
                <w:lang w:val="en-CA"/>
              </w:rPr>
            </w:pPr>
            <m:oMathPara>
              <m:oMath>
                <m:acc>
                  <m:accPr>
                    <m:chr m:val="̇"/>
                    <m:ctrlPr>
                      <w:ins w:id="186" w:author="Portalier Sebastien" w:date="2021-07-23T13:00:00Z">
                        <w:rPr>
                          <w:rFonts w:ascii="Cambria Math" w:hAnsi="Cambria Math"/>
                          <w:i/>
                          <w:lang w:val="en-CA"/>
                        </w:rPr>
                      </w:ins>
                    </m:ctrlPr>
                  </m:accPr>
                  <m:e>
                    <m:r>
                      <w:ins w:id="187" w:author="Portalier Sebastien" w:date="2021-07-23T13:00:00Z">
                        <w:rPr>
                          <w:rFonts w:ascii="Cambria Math" w:hAnsi="Cambria Math"/>
                          <w:lang w:val="en-CA"/>
                        </w:rPr>
                        <m:t>v</m:t>
                      </w:ins>
                    </m:r>
                  </m:e>
                </m:acc>
                <m:r>
                  <w:ins w:id="188" w:author="Portalier Sebastien" w:date="2021-07-23T13:00:00Z">
                    <w:rPr>
                      <w:rFonts w:ascii="Cambria Math" w:hAnsi="Cambria Math"/>
                      <w:lang w:val="en-CA"/>
                    </w:rPr>
                    <m:t>=-</m:t>
                  </w:ins>
                </m:r>
                <m:f>
                  <m:fPr>
                    <m:ctrlPr>
                      <w:ins w:id="189" w:author="Portalier Sebastien" w:date="2021-07-23T13:00:00Z">
                        <w:rPr>
                          <w:rFonts w:ascii="Cambria Math" w:hAnsi="Cambria Math"/>
                          <w:i/>
                          <w:lang w:val="en-CA"/>
                        </w:rPr>
                      </w:ins>
                    </m:ctrlPr>
                  </m:fPr>
                  <m:num>
                    <m:r>
                      <w:ins w:id="190" w:author="Portalier Sebastien" w:date="2021-07-23T13:00:00Z">
                        <w:rPr>
                          <w:rFonts w:ascii="Cambria Math" w:hAnsi="Cambria Math"/>
                          <w:lang w:val="en-CA"/>
                        </w:rPr>
                        <m:t>1</m:t>
                      </w:ins>
                    </m:r>
                  </m:num>
                  <m:den>
                    <m:r>
                      <w:ins w:id="191" w:author="Portalier Sebastien" w:date="2021-07-23T13:00:00Z">
                        <w:rPr>
                          <w:rFonts w:ascii="Cambria Math" w:hAnsi="Cambria Math"/>
                          <w:lang w:val="en-CA"/>
                        </w:rPr>
                        <m:t>2</m:t>
                      </w:ins>
                    </m:r>
                  </m:den>
                </m:f>
                <m:f>
                  <m:fPr>
                    <m:ctrlPr>
                      <w:ins w:id="192" w:author="Portalier Sebastien" w:date="2021-07-23T13:00:00Z">
                        <w:rPr>
                          <w:rFonts w:ascii="Cambria Math" w:hAnsi="Cambria Math"/>
                          <w:i/>
                          <w:lang w:val="en-CA"/>
                        </w:rPr>
                      </w:ins>
                    </m:ctrlPr>
                  </m:fPr>
                  <m:num>
                    <m:r>
                      <w:ins w:id="193" w:author="Portalier Sebastien" w:date="2021-07-23T13:00:00Z">
                        <w:rPr>
                          <w:rFonts w:ascii="Cambria Math" w:hAnsi="Cambria Math"/>
                          <w:lang w:val="en-CA"/>
                        </w:rPr>
                        <m:t>v</m:t>
                      </w:ins>
                    </m:r>
                    <m:sSub>
                      <m:sSubPr>
                        <m:ctrlPr>
                          <w:ins w:id="194" w:author="Portalier Sebastien" w:date="2021-07-23T13:00:00Z">
                            <w:rPr>
                              <w:rFonts w:ascii="Cambria Math" w:hAnsi="Cambria Math"/>
                              <w:i/>
                              <w:lang w:val="en-CA"/>
                            </w:rPr>
                          </w:ins>
                        </m:ctrlPr>
                      </m:sSubPr>
                      <m:e>
                        <m:r>
                          <w:ins w:id="195" w:author="Portalier Sebastien" w:date="2021-07-23T13:00:00Z">
                            <w:rPr>
                              <w:rFonts w:ascii="Cambria Math" w:hAnsi="Cambria Math"/>
                              <w:lang w:val="en-CA"/>
                            </w:rPr>
                            <m:t>S</m:t>
                          </w:ins>
                        </m:r>
                      </m:e>
                      <m:sub>
                        <m:r>
                          <w:ins w:id="196" w:author="Portalier Sebastien" w:date="2021-07-23T13:00:00Z">
                            <w:rPr>
                              <w:rFonts w:ascii="Cambria Math" w:hAnsi="Cambria Math"/>
                              <w:lang w:val="en-CA"/>
                            </w:rPr>
                            <m:t>b</m:t>
                          </w:ins>
                        </m:r>
                      </m:sub>
                    </m:sSub>
                    <m:r>
                      <w:ins w:id="197" w:author="Portalier Sebastien" w:date="2021-07-23T13:00:00Z">
                        <w:rPr>
                          <w:rFonts w:ascii="Cambria Math" w:hAnsi="Cambria Math"/>
                          <w:lang w:val="en-CA"/>
                        </w:rPr>
                        <m:t>ρCd</m:t>
                      </w:ins>
                    </m:r>
                  </m:num>
                  <m:den>
                    <m:sSub>
                      <m:sSubPr>
                        <m:ctrlPr>
                          <w:ins w:id="198" w:author="Portalier Sebastien" w:date="2021-07-23T13:00:00Z">
                            <w:rPr>
                              <w:rFonts w:ascii="Cambria Math" w:hAnsi="Cambria Math"/>
                              <w:i/>
                              <w:lang w:val="en-CA"/>
                            </w:rPr>
                          </w:ins>
                        </m:ctrlPr>
                      </m:sSubPr>
                      <m:e>
                        <m:r>
                          <w:ins w:id="199" w:author="Portalier Sebastien" w:date="2021-07-23T13:00:00Z">
                            <w:rPr>
                              <w:rFonts w:ascii="Cambria Math" w:hAnsi="Cambria Math"/>
                              <w:lang w:val="en-CA"/>
                            </w:rPr>
                            <m:t>M</m:t>
                          </w:ins>
                        </m:r>
                      </m:e>
                      <m:sub>
                        <m:r>
                          <w:ins w:id="200" w:author="Portalier Sebastien" w:date="2021-07-23T13:00:00Z">
                            <w:rPr>
                              <w:rFonts w:ascii="Cambria Math" w:hAnsi="Cambria Math"/>
                              <w:lang w:val="en-CA"/>
                            </w:rPr>
                            <m:t>b</m:t>
                          </w:ins>
                        </m:r>
                      </m:sub>
                    </m:sSub>
                  </m:den>
                </m:f>
              </m:oMath>
            </m:oMathPara>
          </w:p>
        </w:tc>
        <w:tc>
          <w:tcPr>
            <w:tcW w:w="842" w:type="dxa"/>
            <w:vAlign w:val="center"/>
          </w:tcPr>
          <w:p w14:paraId="36F19430" w14:textId="5075E144" w:rsidR="00A56647" w:rsidRDefault="00A56647" w:rsidP="00F56C99">
            <w:pPr>
              <w:pStyle w:val="NormalWeb"/>
              <w:spacing w:line="480" w:lineRule="auto"/>
              <w:jc w:val="center"/>
              <w:rPr>
                <w:ins w:id="201" w:author="Portalier Sebastien" w:date="2021-07-23T13:00:00Z"/>
                <w:lang w:val="en-CA"/>
              </w:rPr>
            </w:pPr>
            <w:ins w:id="202" w:author="Portalier Sebastien" w:date="2021-07-23T13:00:00Z">
              <w:r>
                <w:rPr>
                  <w:lang w:val="en-CA"/>
                </w:rPr>
                <w:t>(</w:t>
              </w:r>
              <w:r>
                <w:rPr>
                  <w:lang w:val="en-CA"/>
                </w:rPr>
                <w:fldChar w:fldCharType="begin"/>
              </w:r>
              <w:r>
                <w:rPr>
                  <w:lang w:val="en-CA"/>
                </w:rPr>
                <w:instrText xml:space="preserve"> SEQ Eq \* MERGEFORMAT </w:instrText>
              </w:r>
              <w:r>
                <w:rPr>
                  <w:lang w:val="en-CA"/>
                </w:rPr>
                <w:fldChar w:fldCharType="separate"/>
              </w:r>
            </w:ins>
            <w:r>
              <w:rPr>
                <w:noProof/>
                <w:lang w:val="en-CA"/>
              </w:rPr>
              <w:t>6</w:t>
            </w:r>
            <w:ins w:id="203" w:author="Portalier Sebastien" w:date="2021-07-23T13:00:00Z">
              <w:r>
                <w:rPr>
                  <w:lang w:val="en-CA"/>
                </w:rPr>
                <w:fldChar w:fldCharType="end"/>
              </w:r>
              <w:r>
                <w:rPr>
                  <w:lang w:val="en-CA"/>
                </w:rPr>
                <w:t>)</w:t>
              </w:r>
            </w:ins>
          </w:p>
        </w:tc>
      </w:tr>
    </w:tbl>
    <w:p w14:paraId="571A04D8" w14:textId="77777777" w:rsidR="00A56647" w:rsidRDefault="00A56647" w:rsidP="00907360">
      <w:pPr>
        <w:spacing w:line="480" w:lineRule="auto"/>
        <w:rPr>
          <w:ins w:id="204" w:author="Portalier Sebastien" w:date="2021-07-23T13:00:00Z"/>
          <w:rFonts w:ascii="Times New Roman" w:hAnsi="Times New Roman" w:cs="Times New Roman"/>
        </w:rPr>
      </w:pPr>
    </w:p>
    <w:p w14:paraId="1F9D3FEF" w14:textId="5AC1C7C7" w:rsidR="00907360" w:rsidRDefault="00676261" w:rsidP="00907360">
      <w:pPr>
        <w:spacing w:line="480" w:lineRule="auto"/>
        <w:rPr>
          <w:rFonts w:ascii="Times New Roman" w:hAnsi="Times New Roman" w:cs="Times New Roman"/>
        </w:rPr>
      </w:pPr>
      <w:r>
        <w:rPr>
          <w:rFonts w:ascii="Times New Roman" w:hAnsi="Times New Roman" w:cs="Times New Roman"/>
        </w:rPr>
        <w:t>Both vertical and horizontal components are essential</w:t>
      </w:r>
      <w:r w:rsidR="00042B9B">
        <w:rPr>
          <w:rFonts w:ascii="Times New Roman" w:hAnsi="Times New Roman" w:cs="Times New Roman"/>
        </w:rPr>
        <w:t xml:space="preserve">: the horizontal </w:t>
      </w:r>
      <w:r w:rsidR="00E94F42">
        <w:rPr>
          <w:rFonts w:ascii="Times New Roman" w:hAnsi="Times New Roman" w:cs="Times New Roman"/>
        </w:rPr>
        <w:t>component determines the distance travelled between two points, but it requires that the vertical component either lifts the body or the surrounding medium, allowing motion (</w:t>
      </w:r>
      <w:proofErr w:type="spellStart"/>
      <w:r w:rsidR="00E94F42">
        <w:rPr>
          <w:rFonts w:ascii="Times New Roman" w:hAnsi="Times New Roman" w:cs="Times New Roman"/>
        </w:rPr>
        <w:t>Bejan</w:t>
      </w:r>
      <w:proofErr w:type="spellEnd"/>
      <w:r w:rsidR="00E94F42">
        <w:rPr>
          <w:rFonts w:ascii="Times New Roman" w:hAnsi="Times New Roman" w:cs="Times New Roman"/>
        </w:rPr>
        <w:t xml:space="preserve"> and Marden, 2006).</w:t>
      </w:r>
    </w:p>
    <w:p w14:paraId="3BE90C3F" w14:textId="4C84D7C1" w:rsidR="00907360" w:rsidRDefault="00907360" w:rsidP="00907360">
      <w:pPr>
        <w:pStyle w:val="Titre2"/>
        <w:spacing w:line="480" w:lineRule="auto"/>
      </w:pPr>
      <w:r w:rsidRPr="00907360">
        <w:t>1.</w:t>
      </w:r>
      <w:r>
        <w:t>3 Animal speed</w:t>
      </w:r>
    </w:p>
    <w:p w14:paraId="095E3831" w14:textId="283625E0" w:rsidR="00AC2218" w:rsidRDefault="00907360" w:rsidP="0073447D">
      <w:pPr>
        <w:spacing w:line="480" w:lineRule="auto"/>
        <w:rPr>
          <w:rFonts w:ascii="Times New Roman" w:hAnsi="Times New Roman" w:cs="Times New Roman"/>
        </w:rPr>
      </w:pPr>
      <w:r>
        <w:rPr>
          <w:rFonts w:ascii="Times New Roman" w:hAnsi="Times New Roman" w:cs="Times New Roman"/>
        </w:rPr>
        <w:t xml:space="preserve">Using this framework, the model can compute animal speed. The maximal muscular output that an organism can developed is related to its size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{"citationItems":[{"id":"ITEM-1","itemData":{"DOI":"10.1073/pnas.022052899","abstract":"Animal- and human-made motors vary widely in size and shape, are constructed of vastly different materials, use different mechanisms, and produce an enormous range of mass-specific power. Despite these differences, there is remarkable consistency in the maximum net force produced by broad classes of animal- and human-made motors. Motors that use force production to accomplish steady translational motion of a load (myosin, kinesin, dynein, and RNA polymerase molecules, muscle cells, whole muscles, winches, linear actuators, and rockets) have maximal force outputs that scale as the two-thirds power of mass, i.e., with cross-sectional area. Motors that use cyclical motion to generate force and are more subject to multiaxial stress and vibration have maximal force outputs that scale as a single isometric function of motor mass with mass-specific net force output averaging 57 N</w:instrText>
      </w:r>
      <w:r>
        <w:rPr>
          <w:rFonts w:ascii="Cambria Math" w:hAnsi="Cambria Math" w:cs="Cambria Math"/>
        </w:rPr>
        <w:instrText>⋅</w:instrText>
      </w:r>
      <w:r>
        <w:rPr>
          <w:rFonts w:ascii="Times New Roman" w:hAnsi="Times New Roman" w:cs="Times New Roman"/>
        </w:rPr>
        <w:instrText>kg−1 (SD = 14). Examples of this class of motors includes flying birds, bats, and insects, swimming fish, various taxa of running animals, piston engines, electric motors, and all types of jets. Dependence of force production and stress resistance on cross-sectional area is well known, but the isometric scaling and common upper limit of mass-specific force production by cyclical motion motors has not been recognized previously and is not explained by an existing body of theory. Remarkably, this finding indicates that most of the motors used by humans and animals for transportation have a common upper limit of mass-specific net force output that is independent of materials and mechanisms.","author":[{"dropping-particle":"","family":"Marden","given":"James H","non-dropping-particle":"","parse-names":false,"suffix":""},{"dropping-particle":"","family":"Allen","given":"Lee R","non-dropping-particle":"","parse-names":false,"suffix":""}],"container-title":"Proceedings of the National Academy of Sciences","id":"ITEM-1","issue":"7","issued":{"date-parts":[["2002","4","2"]]},"note":"10.1073/pnas.022052899","page":"4161-4166","title":"Molecules, muscles, and machines: Universal performance characteristics of motors","type":"article-journal","volume":"99"},"uris":["http://www.mendeley.com/documents/?uuid=f04f821e-db8d-420c-a23b-63efdabb19c7"]}],"mendeley":{"formattedCitation":"(Marden &amp; Allen, 2002)","plainTextFormattedCitation":"(Marden &amp; Allen, 2002)","previouslyFormattedCitation":"(Marden &amp; Allen, 2002)"},"properties":{"noteIndex":0},"schema":"https://github.com/citation-style-language/schema/raw/master/csl-citation.json"}</w:instrText>
      </w:r>
      <w:r>
        <w:rPr>
          <w:rFonts w:ascii="Times New Roman" w:hAnsi="Times New Roman" w:cs="Times New Roman"/>
        </w:rPr>
        <w:fldChar w:fldCharType="separate"/>
      </w:r>
      <w:r w:rsidRPr="00907360">
        <w:rPr>
          <w:rFonts w:ascii="Times New Roman" w:hAnsi="Times New Roman" w:cs="Times New Roman"/>
          <w:noProof/>
        </w:rPr>
        <w:t>(Marden &amp; Allen, 2002)</w:t>
      </w:r>
      <w:r>
        <w:rPr>
          <w:rFonts w:ascii="Times New Roman" w:hAnsi="Times New Roman" w:cs="Times New Roman"/>
        </w:rPr>
        <w:fldChar w:fldCharType="end"/>
      </w:r>
      <w:r>
        <w:rPr>
          <w:rFonts w:ascii="Times New Roman" w:hAnsi="Times New Roman" w:cs="Times New Roman"/>
        </w:rPr>
        <w:t>. Then, the model computes the energetic cost associated to a given motion sequence according to</w:t>
      </w:r>
      <w:r w:rsidR="00AC2218">
        <w:rPr>
          <w:rFonts w:ascii="Times New Roman" w:hAnsi="Times New Roman" w:cs="Times New Roman"/>
        </w:rPr>
        <w:t xml:space="preserve"> the initial thrust force developed in the vertical (</w:t>
      </w:r>
      <w:proofErr w:type="spellStart"/>
      <w:r w:rsidR="00AC2218" w:rsidRPr="00AC2218">
        <w:rPr>
          <w:rFonts w:ascii="Times New Roman" w:hAnsi="Times New Roman" w:cs="Times New Roman"/>
          <w:i/>
          <w:iCs/>
        </w:rPr>
        <w:t>F</w:t>
      </w:r>
      <w:r w:rsidR="00AC2218" w:rsidRPr="00AC2218">
        <w:rPr>
          <w:rFonts w:ascii="Times New Roman" w:hAnsi="Times New Roman" w:cs="Times New Roman"/>
          <w:i/>
          <w:iCs/>
          <w:vertAlign w:val="subscript"/>
        </w:rPr>
        <w:t>Mv</w:t>
      </w:r>
      <w:proofErr w:type="spellEnd"/>
      <w:r w:rsidR="00AC2218">
        <w:rPr>
          <w:rFonts w:ascii="Times New Roman" w:hAnsi="Times New Roman" w:cs="Times New Roman"/>
        </w:rPr>
        <w:t>) and horizontal planes (</w:t>
      </w:r>
      <w:proofErr w:type="spellStart"/>
      <w:r w:rsidR="00AC2218" w:rsidRPr="00AC2218">
        <w:rPr>
          <w:rFonts w:ascii="Times New Roman" w:hAnsi="Times New Roman" w:cs="Times New Roman"/>
          <w:i/>
          <w:iCs/>
        </w:rPr>
        <w:t>F</w:t>
      </w:r>
      <w:r w:rsidR="00AC2218" w:rsidRPr="00AC2218">
        <w:rPr>
          <w:rFonts w:ascii="Times New Roman" w:hAnsi="Times New Roman" w:cs="Times New Roman"/>
          <w:i/>
          <w:iCs/>
          <w:vertAlign w:val="subscript"/>
        </w:rPr>
        <w:t>Mh</w:t>
      </w:r>
      <w:proofErr w:type="spellEnd"/>
      <w:r w:rsidR="00AC2218">
        <w:rPr>
          <w:rFonts w:ascii="Times New Roman" w:hAnsi="Times New Roman" w:cs="Times New Roman"/>
        </w:rPr>
        <w:t>), and the distance covered during the active phase in the vertical (</w:t>
      </w:r>
      <w:r w:rsidR="00AC2218" w:rsidRPr="00AC2218">
        <w:rPr>
          <w:rFonts w:ascii="Times New Roman" w:hAnsi="Times New Roman" w:cs="Times New Roman"/>
          <w:i/>
          <w:iCs/>
        </w:rPr>
        <w:t>x</w:t>
      </w:r>
      <w:r w:rsidR="00AC2218" w:rsidRPr="00AC2218">
        <w:rPr>
          <w:rFonts w:ascii="Times New Roman" w:hAnsi="Times New Roman" w:cs="Times New Roman"/>
          <w:i/>
          <w:iCs/>
          <w:vertAlign w:val="subscript"/>
        </w:rPr>
        <w:t>v</w:t>
      </w:r>
      <w:r w:rsidR="00AC2218">
        <w:rPr>
          <w:rFonts w:ascii="Times New Roman" w:hAnsi="Times New Roman" w:cs="Times New Roman"/>
        </w:rPr>
        <w:t>) and horizontal planes (</w:t>
      </w:r>
      <w:proofErr w:type="spellStart"/>
      <w:r w:rsidR="00AC2218" w:rsidRPr="00AC2218">
        <w:rPr>
          <w:rFonts w:ascii="Times New Roman" w:hAnsi="Times New Roman" w:cs="Times New Roman"/>
          <w:i/>
          <w:iCs/>
        </w:rPr>
        <w:t>x</w:t>
      </w:r>
      <w:r w:rsidR="00AC2218" w:rsidRPr="00AC2218">
        <w:rPr>
          <w:rFonts w:ascii="Times New Roman" w:hAnsi="Times New Roman" w:cs="Times New Roman"/>
          <w:i/>
          <w:iCs/>
          <w:vertAlign w:val="subscript"/>
        </w:rPr>
        <w:t>h</w:t>
      </w:r>
      <w:proofErr w:type="spellEnd"/>
      <w:r w:rsidR="00AC2218">
        <w:rPr>
          <w:rFonts w:ascii="Times New Roman" w:hAnsi="Times New Roman" w:cs="Times New Roman"/>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
        <w:gridCol w:w="7195"/>
        <w:gridCol w:w="984"/>
      </w:tblGrid>
      <w:tr w:rsidR="0073447D" w14:paraId="5EFEA6EE" w14:textId="77777777" w:rsidTr="0073447D">
        <w:tc>
          <w:tcPr>
            <w:tcW w:w="988" w:type="dxa"/>
            <w:vAlign w:val="center"/>
          </w:tcPr>
          <w:p w14:paraId="08A1E77C" w14:textId="77777777" w:rsidR="0073447D" w:rsidRPr="00ED62D4" w:rsidRDefault="0073447D" w:rsidP="0073447D">
            <w:pPr>
              <w:spacing w:line="480" w:lineRule="auto"/>
              <w:jc w:val="center"/>
              <w:rPr>
                <w:lang w:val="en-CA"/>
              </w:rPr>
            </w:pPr>
          </w:p>
        </w:tc>
        <w:tc>
          <w:tcPr>
            <w:tcW w:w="7938" w:type="dxa"/>
            <w:vAlign w:val="center"/>
          </w:tcPr>
          <w:p w14:paraId="463A365F" w14:textId="3104BBCC" w:rsidR="0073447D" w:rsidRPr="00ED62D4" w:rsidRDefault="0073447D" w:rsidP="00ED62D4">
            <w:pPr>
              <w:spacing w:line="480" w:lineRule="auto"/>
              <w:rPr>
                <w:rFonts w:ascii="Times New Roman" w:hAnsi="Times New Roman" w:cs="Times New Roman"/>
              </w:rPr>
            </w:pPr>
            <m:oMathPara>
              <m:oMath>
                <m:r>
                  <w:rPr>
                    <w:rFonts w:ascii="Cambria Math" w:hAnsi="Cambria Math" w:cs="Times New Roman"/>
                  </w:rPr>
                  <m:t xml:space="preserve">Work= </m:t>
                </m:r>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force</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Mv</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dx</m:t>
                    </m:r>
                  </m:e>
                </m:nary>
                <m:r>
                  <w:rPr>
                    <w:rFonts w:ascii="Cambria Math" w:hAnsi="Cambria Math" w:cs="Times New Roman"/>
                  </w:rPr>
                  <m:t>+</m:t>
                </m:r>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force</m:t>
                        </m:r>
                      </m:sub>
                    </m:s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Mh</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r>
                      <w:rPr>
                        <w:rFonts w:ascii="Cambria Math" w:hAnsi="Cambria Math" w:cs="Times New Roman"/>
                      </w:rPr>
                      <m:t>dx</m:t>
                    </m:r>
                  </m:e>
                </m:nary>
              </m:oMath>
            </m:oMathPara>
          </w:p>
        </w:tc>
        <w:tc>
          <w:tcPr>
            <w:tcW w:w="1036" w:type="dxa"/>
            <w:vAlign w:val="center"/>
          </w:tcPr>
          <w:p w14:paraId="4244A870" w14:textId="72E166EA" w:rsidR="0073447D" w:rsidRDefault="0073447D" w:rsidP="0073447D">
            <w:pPr>
              <w:spacing w:line="480" w:lineRule="auto"/>
              <w:jc w:val="center"/>
            </w:pPr>
            <w:r>
              <w:t>(</w:t>
            </w:r>
            <w:del w:id="205" w:author="Portalier Sebastien" w:date="2021-07-23T13:00:00Z">
              <w:r w:rsidR="00B07338" w:rsidDel="00A56647">
                <w:fldChar w:fldCharType="begin"/>
              </w:r>
              <w:r w:rsidR="00B07338" w:rsidDel="00A56647">
                <w:delInstrText xml:space="preserve"> SEQ EQ \* MERGEFORMAT </w:delInstrText>
              </w:r>
              <w:r w:rsidR="00B07338" w:rsidDel="00A56647">
                <w:fldChar w:fldCharType="separate"/>
              </w:r>
              <w:r w:rsidDel="00A56647">
                <w:rPr>
                  <w:noProof/>
                </w:rPr>
                <w:delText>1</w:delText>
              </w:r>
              <w:r w:rsidR="00B07338" w:rsidDel="00A56647">
                <w:rPr>
                  <w:noProof/>
                </w:rPr>
                <w:fldChar w:fldCharType="end"/>
              </w:r>
            </w:del>
            <w:ins w:id="206" w:author="Portalier Sebastien" w:date="2021-07-23T13:00:00Z">
              <w:r w:rsidR="00A56647">
                <w:t>7</w:t>
              </w:r>
            </w:ins>
            <w:r>
              <w:t>)</w:t>
            </w:r>
          </w:p>
        </w:tc>
      </w:tr>
    </w:tbl>
    <w:p w14:paraId="4057CD61" w14:textId="77777777" w:rsidR="0073447D" w:rsidRDefault="0073447D" w:rsidP="0073447D">
      <w:pPr>
        <w:spacing w:line="480" w:lineRule="auto"/>
        <w:rPr>
          <w:rFonts w:ascii="Times New Roman" w:hAnsi="Times New Roman" w:cs="Times New Roman"/>
        </w:rPr>
      </w:pPr>
    </w:p>
    <w:p w14:paraId="31258C41" w14:textId="299791FA" w:rsidR="00BC4D25" w:rsidRDefault="00BC4D25" w:rsidP="0073447D">
      <w:pPr>
        <w:spacing w:line="480" w:lineRule="auto"/>
        <w:rPr>
          <w:rFonts w:ascii="Times New Roman" w:hAnsi="Times New Roman" w:cs="Times New Roman"/>
        </w:rPr>
      </w:pPr>
      <w:r>
        <w:rPr>
          <w:rFonts w:ascii="Times New Roman" w:hAnsi="Times New Roman" w:cs="Times New Roman"/>
        </w:rPr>
        <w:t xml:space="preserve">The work can then be divided by the total duration of the sequence (from </w:t>
      </w:r>
      <w:r w:rsidRPr="00BC4D25">
        <w:rPr>
          <w:rFonts w:ascii="Times New Roman" w:hAnsi="Times New Roman" w:cs="Times New Roman"/>
          <w:i/>
          <w:iCs/>
        </w:rPr>
        <w:t>t</w:t>
      </w:r>
      <w:r w:rsidRPr="00BC4D25">
        <w:rPr>
          <w:rFonts w:ascii="Times New Roman" w:hAnsi="Times New Roman" w:cs="Times New Roman"/>
          <w:i/>
          <w:iCs/>
          <w:vertAlign w:val="subscript"/>
        </w:rPr>
        <w:t>0</w:t>
      </w:r>
      <w:r>
        <w:rPr>
          <w:rFonts w:ascii="Times New Roman" w:hAnsi="Times New Roman" w:cs="Times New Roman"/>
        </w:rPr>
        <w:t xml:space="preserve"> to </w:t>
      </w:r>
      <w:r w:rsidRPr="00BC4D25">
        <w:rPr>
          <w:rFonts w:ascii="Times New Roman" w:hAnsi="Times New Roman" w:cs="Times New Roman"/>
          <w:i/>
          <w:iCs/>
        </w:rPr>
        <w:t>t</w:t>
      </w:r>
      <w:r w:rsidRPr="00BC4D25">
        <w:rPr>
          <w:rFonts w:ascii="Times New Roman" w:hAnsi="Times New Roman" w:cs="Times New Roman"/>
          <w:i/>
          <w:iCs/>
          <w:vertAlign w:val="subscript"/>
        </w:rPr>
        <w:t>3</w:t>
      </w:r>
      <w:r>
        <w:rPr>
          <w:rFonts w:ascii="Times New Roman" w:hAnsi="Times New Roman" w:cs="Times New Roman"/>
        </w:rPr>
        <w:t xml:space="preserve">) to yield a cost </w:t>
      </w:r>
      <w:r w:rsidRPr="00BC4D25">
        <w:rPr>
          <w:rFonts w:ascii="Times New Roman" w:hAnsi="Times New Roman" w:cs="Times New Roman"/>
          <w:i/>
          <w:iCs/>
        </w:rPr>
        <w:t>per time</w:t>
      </w:r>
      <w:r w:rsidR="0073447D">
        <w:rPr>
          <w:rFonts w:ascii="Times New Roman" w:hAnsi="Times New Roman" w:cs="Times New Roman"/>
        </w:rPr>
        <w:t xml:space="preserve"> (</w:t>
      </w:r>
      <w:proofErr w:type="spellStart"/>
      <w:r w:rsidR="0073447D" w:rsidRPr="0073447D">
        <w:rPr>
          <w:rFonts w:ascii="Times New Roman" w:hAnsi="Times New Roman" w:cs="Times New Roman"/>
          <w:i/>
          <w:iCs/>
        </w:rPr>
        <w:t>Cost</w:t>
      </w:r>
      <w:r w:rsidR="0073447D" w:rsidRPr="0073447D">
        <w:rPr>
          <w:rFonts w:ascii="Times New Roman" w:hAnsi="Times New Roman" w:cs="Times New Roman"/>
          <w:i/>
          <w:iCs/>
          <w:vertAlign w:val="subscript"/>
        </w:rPr>
        <w:t>pt</w:t>
      </w:r>
      <w:proofErr w:type="spellEnd"/>
      <w:r w:rsidR="0073447D">
        <w:rPr>
          <w:rFonts w:ascii="Times New Roman" w:hAnsi="Times New Roman" w:cs="Times New Roman"/>
        </w:rPr>
        <w:t>)</w:t>
      </w:r>
      <w:r>
        <w:rPr>
          <w:rFonts w:ascii="Times New Roman" w:hAnsi="Times New Roman" w:cs="Times New Roman"/>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
        <w:gridCol w:w="7179"/>
        <w:gridCol w:w="990"/>
      </w:tblGrid>
      <w:tr w:rsidR="0073447D" w14:paraId="4B268F87" w14:textId="77777777" w:rsidTr="0073447D">
        <w:tc>
          <w:tcPr>
            <w:tcW w:w="988" w:type="dxa"/>
            <w:vAlign w:val="center"/>
          </w:tcPr>
          <w:p w14:paraId="7E035BC0" w14:textId="77777777" w:rsidR="0073447D" w:rsidRPr="00ED62D4" w:rsidRDefault="0073447D" w:rsidP="00BB04CC">
            <w:pPr>
              <w:spacing w:line="480" w:lineRule="auto"/>
              <w:jc w:val="center"/>
              <w:rPr>
                <w:lang w:val="en-CA"/>
              </w:rPr>
            </w:pPr>
          </w:p>
        </w:tc>
        <w:tc>
          <w:tcPr>
            <w:tcW w:w="7938" w:type="dxa"/>
            <w:vAlign w:val="center"/>
          </w:tcPr>
          <w:p w14:paraId="61E3CEBB" w14:textId="30E74854" w:rsidR="0073447D" w:rsidRDefault="00B07338" w:rsidP="00BB04CC">
            <w:pPr>
              <w:spacing w:line="480" w:lineRule="auto"/>
              <w:jc w:val="center"/>
            </w:pPr>
            <m:oMathPara>
              <m:oMath>
                <m:sSub>
                  <m:sSubPr>
                    <m:ctrlPr>
                      <w:rPr>
                        <w:rFonts w:ascii="Cambria Math" w:hAnsi="Cambria Math"/>
                        <w:i/>
                      </w:rPr>
                    </m:ctrlPr>
                  </m:sSubPr>
                  <m:e>
                    <m:r>
                      <w:rPr>
                        <w:rFonts w:ascii="Cambria Math" w:hAnsi="Cambria Math"/>
                      </w:rPr>
                      <m:t>Cost</m:t>
                    </m:r>
                  </m:e>
                  <m:sub>
                    <m:r>
                      <w:rPr>
                        <w:rFonts w:ascii="Cambria Math" w:hAnsi="Cambria Math"/>
                      </w:rPr>
                      <m:t>pt</m:t>
                    </m:r>
                  </m:sub>
                </m:sSub>
                <m:r>
                  <w:rPr>
                    <w:rFonts w:ascii="Cambria Math" w:hAnsi="Cambria Math"/>
                  </w:rPr>
                  <m:t>=</m:t>
                </m:r>
                <m:f>
                  <m:fPr>
                    <m:ctrlPr>
                      <w:rPr>
                        <w:rFonts w:ascii="Cambria Math" w:hAnsi="Cambria Math"/>
                        <w:i/>
                      </w:rPr>
                    </m:ctrlPr>
                  </m:fPr>
                  <m:num>
                    <m:r>
                      <w:rPr>
                        <w:rFonts w:ascii="Cambria Math" w:hAnsi="Cambria Math"/>
                      </w:rPr>
                      <m:t>Work</m:t>
                    </m:r>
                  </m:num>
                  <m:den>
                    <m:sSub>
                      <m:sSubPr>
                        <m:ctrlPr>
                          <w:rPr>
                            <w:rFonts w:ascii="Cambria Math" w:hAnsi="Cambria Math"/>
                            <w:i/>
                          </w:rPr>
                        </m:ctrlPr>
                      </m:sSubPr>
                      <m:e>
                        <m:r>
                          <w:rPr>
                            <w:rFonts w:ascii="Cambria Math" w:hAnsi="Cambria Math"/>
                          </w:rPr>
                          <m:t>t</m:t>
                        </m:r>
                      </m:e>
                      <m:sub>
                        <m:r>
                          <w:rPr>
                            <w:rFonts w:ascii="Cambria Math" w:hAnsi="Cambria Math"/>
                          </w:rPr>
                          <m:t>3</m:t>
                        </m:r>
                      </m:sub>
                    </m:sSub>
                  </m:den>
                </m:f>
              </m:oMath>
            </m:oMathPara>
          </w:p>
        </w:tc>
        <w:tc>
          <w:tcPr>
            <w:tcW w:w="1036" w:type="dxa"/>
            <w:vAlign w:val="center"/>
          </w:tcPr>
          <w:p w14:paraId="7B7ED10B" w14:textId="679569CD" w:rsidR="0073447D" w:rsidRDefault="0073447D" w:rsidP="00BB04CC">
            <w:pPr>
              <w:spacing w:line="480" w:lineRule="auto"/>
              <w:jc w:val="center"/>
            </w:pPr>
            <w:r>
              <w:t>(</w:t>
            </w:r>
            <w:del w:id="207" w:author="Portalier Sebastien" w:date="2021-07-23T13:00:00Z">
              <w:r w:rsidR="00B07338" w:rsidDel="00A56647">
                <w:fldChar w:fldCharType="begin"/>
              </w:r>
              <w:r w:rsidR="00B07338" w:rsidDel="00A56647">
                <w:delInstrText xml:space="preserve"> SEQ EQ \* MERGEFORMAT </w:delInstrText>
              </w:r>
              <w:r w:rsidR="00B07338" w:rsidDel="00A56647">
                <w:fldChar w:fldCharType="separate"/>
              </w:r>
              <w:r w:rsidDel="00A56647">
                <w:rPr>
                  <w:noProof/>
                </w:rPr>
                <w:delText>2</w:delText>
              </w:r>
              <w:r w:rsidR="00B07338" w:rsidDel="00A56647">
                <w:rPr>
                  <w:noProof/>
                </w:rPr>
                <w:fldChar w:fldCharType="end"/>
              </w:r>
            </w:del>
            <w:ins w:id="208" w:author="Portalier Sebastien" w:date="2021-07-23T13:00:00Z">
              <w:r w:rsidR="00A56647">
                <w:t>8</w:t>
              </w:r>
            </w:ins>
            <w:r>
              <w:t>)</w:t>
            </w:r>
          </w:p>
        </w:tc>
      </w:tr>
    </w:tbl>
    <w:p w14:paraId="0DA05039" w14:textId="3CEDEE81" w:rsidR="0073447D" w:rsidRDefault="008E54E8" w:rsidP="0073447D">
      <w:pPr>
        <w:spacing w:line="480" w:lineRule="auto"/>
        <w:rPr>
          <w:rFonts w:ascii="Times New Roman" w:hAnsi="Times New Roman" w:cs="Times New Roman"/>
        </w:rPr>
      </w:pPr>
      <w:r>
        <w:rPr>
          <w:rFonts w:ascii="Times New Roman" w:hAnsi="Times New Roman" w:cs="Times New Roman"/>
        </w:rPr>
        <w:t xml:space="preserve">The model can then compute a species-specific speed </w:t>
      </w:r>
      <w:r w:rsidR="007203A1">
        <w:rPr>
          <w:rFonts w:ascii="Times New Roman" w:hAnsi="Times New Roman" w:cs="Times New Roman"/>
        </w:rPr>
        <w:t>(</w:t>
      </w:r>
      <m:oMath>
        <m:acc>
          <m:accPr>
            <m:chr m:val="̅"/>
            <m:ctrlPr>
              <w:rPr>
                <w:rFonts w:ascii="Cambria Math" w:hAnsi="Cambria Math" w:cs="Times New Roman"/>
                <w:i/>
              </w:rPr>
            </m:ctrlPr>
          </m:accPr>
          <m:e>
            <m:r>
              <w:rPr>
                <w:rFonts w:ascii="Cambria Math" w:hAnsi="Cambria Math" w:cs="Times New Roman"/>
              </w:rPr>
              <m:t>v</m:t>
            </m:r>
          </m:e>
        </m:acc>
      </m:oMath>
      <w:r w:rsidR="007203A1">
        <w:rPr>
          <w:rFonts w:ascii="Times New Roman" w:hAnsi="Times New Roman" w:cs="Times New Roman"/>
        </w:rPr>
        <w:t xml:space="preserve">) </w:t>
      </w:r>
      <w:r>
        <w:rPr>
          <w:rFonts w:ascii="Times New Roman" w:hAnsi="Times New Roman" w:cs="Times New Roman"/>
        </w:rPr>
        <w:t>that leads to a maximal speed to a minimal cost.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192"/>
        <w:gridCol w:w="985"/>
      </w:tblGrid>
      <w:tr w:rsidR="008E54E8" w14:paraId="2C2A4F03" w14:textId="77777777" w:rsidTr="007203A1">
        <w:tc>
          <w:tcPr>
            <w:tcW w:w="988" w:type="dxa"/>
            <w:vAlign w:val="center"/>
          </w:tcPr>
          <w:p w14:paraId="0FF75DCB" w14:textId="77777777" w:rsidR="008E54E8" w:rsidRPr="00ED62D4" w:rsidRDefault="008E54E8" w:rsidP="00BB04CC">
            <w:pPr>
              <w:spacing w:line="480" w:lineRule="auto"/>
              <w:jc w:val="center"/>
              <w:rPr>
                <w:lang w:val="en-CA"/>
              </w:rPr>
            </w:pPr>
          </w:p>
        </w:tc>
        <w:tc>
          <w:tcPr>
            <w:tcW w:w="7938" w:type="dxa"/>
            <w:vAlign w:val="center"/>
          </w:tcPr>
          <w:p w14:paraId="1FD5F869" w14:textId="61A0AE5A" w:rsidR="008E54E8" w:rsidRDefault="00B07338" w:rsidP="00BB04CC">
            <w:pPr>
              <w:spacing w:line="480" w:lineRule="auto"/>
              <w:jc w:val="center"/>
            </w:pPr>
            <m:oMathPara>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Mh</m:t>
                        </m:r>
                      </m:sub>
                    </m:sSub>
                  </m:e>
                </m:d>
                <m:r>
                  <w:rPr>
                    <w:rFonts w:ascii="Cambria Math" w:hAnsi="Cambria Math"/>
                  </w:rPr>
                  <m:t>→Min</m:t>
                </m:r>
                <m:d>
                  <m:dPr>
                    <m:ctrlPr>
                      <w:rPr>
                        <w:rFonts w:ascii="Cambria Math" w:hAnsi="Cambria Math"/>
                        <w:i/>
                      </w:rPr>
                    </m:ctrlPr>
                  </m:dPr>
                  <m:e>
                    <m:f>
                      <m:fPr>
                        <m:ctrlPr>
                          <w:rPr>
                            <w:rFonts w:ascii="Cambria Math" w:hAnsi="Cambria Math"/>
                            <w:i/>
                          </w:rPr>
                        </m:ctrlPr>
                      </m:fPr>
                      <m:num>
                        <m:r>
                          <w:rPr>
                            <w:rFonts w:ascii="Cambria Math" w:hAnsi="Cambria Math"/>
                          </w:rPr>
                          <m:t>Work</m:t>
                        </m:r>
                      </m:num>
                      <m:den>
                        <m:acc>
                          <m:accPr>
                            <m:chr m:val="̅"/>
                            <m:ctrlPr>
                              <w:rPr>
                                <w:rFonts w:ascii="Cambria Math" w:hAnsi="Cambria Math"/>
                                <w:i/>
                              </w:rPr>
                            </m:ctrlPr>
                          </m:accPr>
                          <m:e>
                            <m:r>
                              <w:rPr>
                                <w:rFonts w:ascii="Cambria Math" w:hAnsi="Cambria Math"/>
                              </w:rPr>
                              <m:t>v</m:t>
                            </m:r>
                          </m:e>
                        </m:acc>
                      </m:den>
                    </m:f>
                  </m:e>
                </m:d>
              </m:oMath>
            </m:oMathPara>
          </w:p>
        </w:tc>
        <w:tc>
          <w:tcPr>
            <w:tcW w:w="1036" w:type="dxa"/>
            <w:vAlign w:val="center"/>
          </w:tcPr>
          <w:p w14:paraId="6EA78871" w14:textId="20E2057F" w:rsidR="008E54E8" w:rsidRDefault="008E54E8" w:rsidP="00BB04CC">
            <w:pPr>
              <w:spacing w:line="480" w:lineRule="auto"/>
              <w:jc w:val="center"/>
            </w:pPr>
            <w:r>
              <w:t>(</w:t>
            </w:r>
            <w:del w:id="209" w:author="Portalier Sebastien" w:date="2021-07-23T13:00:00Z">
              <w:r w:rsidR="00B07338" w:rsidDel="00A56647">
                <w:fldChar w:fldCharType="begin"/>
              </w:r>
              <w:r w:rsidR="00B07338" w:rsidDel="00A56647">
                <w:delInstrText xml:space="preserve"> SEQ EQ \* MERGEFORMAT </w:delInstrText>
              </w:r>
              <w:r w:rsidR="00B07338" w:rsidDel="00A56647">
                <w:fldChar w:fldCharType="separate"/>
              </w:r>
              <w:r w:rsidDel="00A56647">
                <w:rPr>
                  <w:noProof/>
                </w:rPr>
                <w:delText>3</w:delText>
              </w:r>
              <w:r w:rsidR="00B07338" w:rsidDel="00A56647">
                <w:rPr>
                  <w:noProof/>
                </w:rPr>
                <w:fldChar w:fldCharType="end"/>
              </w:r>
            </w:del>
            <w:ins w:id="210" w:author="Portalier Sebastien" w:date="2021-07-23T13:00:00Z">
              <w:r w:rsidR="00A56647">
                <w:t>9</w:t>
              </w:r>
            </w:ins>
            <w:r>
              <w:t>)</w:t>
            </w:r>
          </w:p>
        </w:tc>
      </w:tr>
    </w:tbl>
    <w:p w14:paraId="31C5D7C5" w14:textId="021554EE" w:rsidR="008E54E8" w:rsidRPr="00536224" w:rsidRDefault="00E71D45" w:rsidP="0073447D">
      <w:pPr>
        <w:spacing w:line="480" w:lineRule="auto"/>
        <w:rPr>
          <w:rFonts w:ascii="Times New Roman" w:hAnsi="Times New Roman" w:cs="Times New Roman"/>
        </w:rPr>
      </w:pPr>
      <w:r>
        <w:rPr>
          <w:rFonts w:ascii="Times New Roman" w:hAnsi="Times New Roman" w:cs="Times New Roman"/>
        </w:rPr>
        <w:t xml:space="preserve">The computed species-specific speed fits existing data remarkably well (Fig. </w:t>
      </w:r>
      <w:ins w:id="211" w:author="Portalier Sebastien" w:date="2021-07-23T13:10:00Z">
        <w:r w:rsidR="00122248">
          <w:rPr>
            <w:rFonts w:ascii="Times New Roman" w:hAnsi="Times New Roman" w:cs="Times New Roman"/>
          </w:rPr>
          <w:t>1 main text</w:t>
        </w:r>
      </w:ins>
      <w:del w:id="212" w:author="Portalier Sebastien" w:date="2021-07-23T13:10:00Z">
        <w:r w:rsidDel="00122248">
          <w:rPr>
            <w:rFonts w:ascii="Times New Roman" w:hAnsi="Times New Roman" w:cs="Times New Roman"/>
          </w:rPr>
          <w:delText>S2</w:delText>
        </w:r>
      </w:del>
      <w:r>
        <w:rPr>
          <w:rFonts w:ascii="Times New Roman" w:hAnsi="Times New Roman" w:cs="Times New Roman"/>
        </w:rPr>
        <w:t>).</w:t>
      </w:r>
    </w:p>
    <w:p w14:paraId="34B03175" w14:textId="77777777" w:rsidR="00B505C4" w:rsidRPr="00536224" w:rsidRDefault="00B505C4" w:rsidP="00907360">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2. Predation</w:t>
      </w:r>
    </w:p>
    <w:p w14:paraId="66663616" w14:textId="77777777" w:rsidR="00B505C4" w:rsidRPr="00536224" w:rsidRDefault="00B505C4" w:rsidP="005F6AE1">
      <w:pPr>
        <w:spacing w:line="480" w:lineRule="auto"/>
        <w:rPr>
          <w:rFonts w:ascii="Times New Roman" w:hAnsi="Times New Roman" w:cs="Times New Roman"/>
        </w:rPr>
      </w:pPr>
      <w:r w:rsidRPr="00536224">
        <w:rPr>
          <w:rFonts w:ascii="Times New Roman" w:hAnsi="Times New Roman" w:cs="Times New Roman"/>
        </w:rPr>
        <w:t>Predation is broken up into three successive sequences: a predator needs to search, capture and then handle its prey. Each predation sequence leads to time expenditures. Thus, predation on a given prey requires time for searching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s</w:t>
      </w:r>
      <w:proofErr w:type="spellEnd"/>
      <w:r w:rsidRPr="00536224">
        <w:rPr>
          <w:rFonts w:ascii="Times New Roman" w:hAnsi="Times New Roman" w:cs="Times New Roman"/>
        </w:rPr>
        <w:t>), time for capturing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and time for handling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xml:space="preserve">) this prey. Each predatory activity implies motion, and motion is constrained by physical factors (mentioned above). </w:t>
      </w:r>
    </w:p>
    <w:p w14:paraId="7A35C8FF" w14:textId="77777777" w:rsidR="00B505C4" w:rsidRPr="00536224" w:rsidRDefault="00B505C4" w:rsidP="00907360">
      <w:pPr>
        <w:pStyle w:val="Titre2"/>
      </w:pPr>
      <w:r w:rsidRPr="00536224">
        <w:t>2.1 Search sequence</w:t>
      </w:r>
    </w:p>
    <w:p w14:paraId="7C6CEB20"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During searching time, both predator and prey move at a species-specific speed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p</w:t>
      </w:r>
      <w:proofErr w:type="spellEnd"/>
      <w:r w:rsidRPr="00536224">
        <w:rPr>
          <w:rFonts w:ascii="Times New Roman" w:hAnsi="Times New Roman" w:cs="Times New Roman"/>
        </w:rPr>
        <w:t xml:space="preserve"> for predator and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n</w:t>
      </w:r>
      <w:proofErr w:type="spellEnd"/>
      <w:r w:rsidRPr="00536224">
        <w:rPr>
          <w:rFonts w:ascii="Times New Roman" w:hAnsi="Times New Roman" w:cs="Times New Roman"/>
        </w:rPr>
        <w:t xml:space="preserve"> for prey) that scales with body size. A given predator will encounter an individual from the prey population at a rate </w:t>
      </w:r>
      <w:r w:rsidRPr="00536224">
        <w:rPr>
          <w:rFonts w:ascii="Times New Roman" w:hAnsi="Times New Roman" w:cs="Times New Roman"/>
          <w:i/>
          <w:iCs/>
        </w:rPr>
        <w:t>E</w:t>
      </w:r>
      <w:r w:rsidRPr="00536224">
        <w:rPr>
          <w:rFonts w:ascii="Times New Roman" w:hAnsi="Times New Roman" w:cs="Times New Roman"/>
          <w:i/>
          <w:iCs/>
          <w:vertAlign w:val="subscript"/>
        </w:rPr>
        <w:t>r</w:t>
      </w:r>
      <w:r w:rsidRPr="00536224">
        <w:rPr>
          <w:rFonts w:ascii="Times New Roman" w:hAnsi="Times New Roman" w:cs="Times New Roman"/>
        </w:rPr>
        <w:t xml:space="preserve"> </w:t>
      </w:r>
      <w:r w:rsidRPr="00536224">
        <w:rPr>
          <w:rFonts w:ascii="Times New Roman" w:hAnsi="Times New Roman" w:cs="Times New Roman"/>
          <w:noProof/>
        </w:rPr>
        <w:t>(Rothschild and Osborn, 1988)</w:t>
      </w:r>
      <w:r w:rsidRPr="00536224">
        <w:rPr>
          <w:rFonts w:ascii="Times New Roman" w:hAnsi="Times New Roman" w:cs="Times New Roman"/>
        </w:rPr>
        <w:t>⁠ depending on prey abundance (</w:t>
      </w:r>
      <w:r w:rsidRPr="00536224">
        <w:rPr>
          <w:rFonts w:ascii="Times New Roman" w:hAnsi="Times New Roman" w:cs="Times New Roman"/>
          <w:i/>
          <w:iCs/>
        </w:rPr>
        <w:t>N</w:t>
      </w:r>
      <w:r w:rsidRPr="00536224">
        <w:rPr>
          <w:rFonts w:ascii="Times New Roman" w:hAnsi="Times New Roman" w:cs="Times New Roman"/>
        </w:rPr>
        <w:t>), and predator detection distance (</w:t>
      </w:r>
      <w:r w:rsidRPr="00536224">
        <w:rPr>
          <w:rFonts w:ascii="Times New Roman" w:hAnsi="Times New Roman" w:cs="Times New Roman"/>
          <w:i/>
          <w:iCs/>
        </w:rPr>
        <w:t>D</w:t>
      </w:r>
      <w:r w:rsidRPr="00536224">
        <w:rPr>
          <w:rFonts w:ascii="Times New Roman" w:hAnsi="Times New Roman" w:cs="Times New Roman"/>
          <w:i/>
          <w:iCs/>
          <w:vertAlign w:val="subscript"/>
        </w:rPr>
        <w:t>P</w:t>
      </w:r>
      <w:r w:rsidRPr="00536224">
        <w:rPr>
          <w:rFonts w:ascii="Times New Roman" w:hAnsi="Times New Roman" w:cs="Times New Roman"/>
        </w:rPr>
        <w:t>). Predator detection distance scales with its size</w:t>
      </w:r>
      <w:r w:rsidR="00E03580">
        <w:rPr>
          <w:rFonts w:ascii="Times New Roman" w:hAnsi="Times New Roman" w:cs="Times New Roman"/>
        </w:rPr>
        <w:t xml:space="preserve"> </w:t>
      </w:r>
      <w:r w:rsidR="00E03580" w:rsidRPr="00E03580">
        <w:rPr>
          <w:rFonts w:ascii="Times New Roman" w:hAnsi="Times New Roman" w:cs="Times New Roman"/>
          <w:noProof/>
        </w:rPr>
        <w:t>(Pawar et al., 2012)</w:t>
      </w:r>
      <w:r w:rsidRPr="00536224">
        <w:rPr>
          <w:rFonts w:ascii="Times New Roman" w:hAnsi="Times New Roman" w:cs="Times New Roman"/>
        </w:rPr>
        <w:t>.</w:t>
      </w:r>
    </w:p>
    <w:tbl>
      <w:tblPr>
        <w:tblW w:w="0" w:type="auto"/>
        <w:tblLook w:val="04A0" w:firstRow="1" w:lastRow="0" w:firstColumn="1" w:lastColumn="0" w:noHBand="0" w:noVBand="1"/>
      </w:tblPr>
      <w:tblGrid>
        <w:gridCol w:w="887"/>
        <w:gridCol w:w="7189"/>
        <w:gridCol w:w="996"/>
      </w:tblGrid>
      <w:tr w:rsidR="00CD2E10" w:rsidRPr="005F6766" w14:paraId="21DE4FB6" w14:textId="77777777" w:rsidTr="005F6766">
        <w:tc>
          <w:tcPr>
            <w:tcW w:w="988" w:type="dxa"/>
            <w:shd w:val="clear" w:color="auto" w:fill="auto"/>
            <w:vAlign w:val="center"/>
          </w:tcPr>
          <w:p w14:paraId="79851AA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025BF4B3" w14:textId="5EB507E1"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N</m:t>
                </m:r>
              </m:oMath>
            </m:oMathPara>
          </w:p>
        </w:tc>
        <w:tc>
          <w:tcPr>
            <w:tcW w:w="1036" w:type="dxa"/>
            <w:shd w:val="clear" w:color="auto" w:fill="auto"/>
            <w:vAlign w:val="center"/>
          </w:tcPr>
          <w:p w14:paraId="1CC738E4" w14:textId="2BA2BEFD"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13" w:author="Portalier Sebastien" w:date="2021-07-23T13:01:00Z">
              <w:r w:rsidR="00A56647">
                <w:rPr>
                  <w:rFonts w:ascii="Times New Roman" w:hAnsi="Times New Roman" w:cs="Times New Roman"/>
                  <w:lang w:val="fr-FR"/>
                </w:rPr>
                <w:t>10</w:t>
              </w:r>
            </w:ins>
            <w:del w:id="214" w:author="Portalier Sebastien" w:date="2021-07-23T13:01:00Z">
              <w:r w:rsidR="007203A1" w:rsidDel="00A56647">
                <w:rPr>
                  <w:rFonts w:ascii="Times New Roman" w:hAnsi="Times New Roman" w:cs="Times New Roman"/>
                  <w:lang w:val="fr-FR"/>
                </w:rPr>
                <w:delText>4</w:delText>
              </w:r>
            </w:del>
            <w:r w:rsidRPr="005F6766">
              <w:rPr>
                <w:rFonts w:ascii="Times New Roman" w:hAnsi="Times New Roman" w:cs="Times New Roman"/>
                <w:lang w:val="fr-FR"/>
              </w:rPr>
              <w:t>)</w:t>
            </w:r>
          </w:p>
        </w:tc>
      </w:tr>
    </w:tbl>
    <w:p w14:paraId="68A4AB2B" w14:textId="6A69FC08"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For a given predator and a given prey, all parameters are constant except prey abundance (</w:t>
      </w:r>
      <w:r w:rsidRPr="00536224">
        <w:rPr>
          <w:rFonts w:ascii="Times New Roman" w:hAnsi="Times New Roman" w:cs="Times New Roman"/>
          <w:i/>
          <w:iCs/>
        </w:rPr>
        <w:t>N</w:t>
      </w:r>
      <w:r w:rsidRPr="00536224">
        <w:rPr>
          <w:rFonts w:ascii="Times New Roman" w:hAnsi="Times New Roman" w:cs="Times New Roman"/>
        </w:rPr>
        <w:t xml:space="preserve">). Thus, encounter rate (eq. </w:t>
      </w:r>
      <w:r w:rsidR="007203A1">
        <w:rPr>
          <w:rFonts w:ascii="Times New Roman" w:hAnsi="Times New Roman" w:cs="Times New Roman"/>
        </w:rPr>
        <w:t>4</w:t>
      </w:r>
      <w:r w:rsidRPr="00536224">
        <w:rPr>
          <w:rFonts w:ascii="Times New Roman" w:hAnsi="Times New Roman" w:cs="Times New Roman"/>
        </w:rPr>
        <w:t xml:space="preserve">) can write </w:t>
      </w:r>
    </w:p>
    <w:tbl>
      <w:tblPr>
        <w:tblW w:w="0" w:type="auto"/>
        <w:tblLook w:val="04A0" w:firstRow="1" w:lastRow="0" w:firstColumn="1" w:lastColumn="0" w:noHBand="0" w:noVBand="1"/>
      </w:tblPr>
      <w:tblGrid>
        <w:gridCol w:w="905"/>
        <w:gridCol w:w="7164"/>
        <w:gridCol w:w="1003"/>
      </w:tblGrid>
      <w:tr w:rsidR="00CD2E10" w:rsidRPr="005F6766" w14:paraId="714662C7" w14:textId="77777777" w:rsidTr="005F6766">
        <w:tc>
          <w:tcPr>
            <w:tcW w:w="988" w:type="dxa"/>
            <w:shd w:val="clear" w:color="auto" w:fill="auto"/>
            <w:vAlign w:val="center"/>
          </w:tcPr>
          <w:p w14:paraId="1047775A" w14:textId="77777777" w:rsidR="00B505C4" w:rsidRPr="005D451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0BA6C4C" w14:textId="073317A2"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=βN</m:t>
                </m:r>
              </m:oMath>
            </m:oMathPara>
          </w:p>
        </w:tc>
        <w:tc>
          <w:tcPr>
            <w:tcW w:w="1036" w:type="dxa"/>
            <w:shd w:val="clear" w:color="auto" w:fill="auto"/>
            <w:vAlign w:val="center"/>
          </w:tcPr>
          <w:p w14:paraId="2AD966B8" w14:textId="0012AD35"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15" w:author="Portalier Sebastien" w:date="2021-07-23T13:01:00Z">
              <w:r w:rsidR="00A56647">
                <w:rPr>
                  <w:rFonts w:ascii="Times New Roman" w:hAnsi="Times New Roman" w:cs="Times New Roman"/>
                  <w:lang w:val="fr-FR"/>
                </w:rPr>
                <w:t>11</w:t>
              </w:r>
            </w:ins>
            <w:del w:id="216" w:author="Portalier Sebastien" w:date="2021-07-23T13:01:00Z">
              <w:r w:rsidR="007203A1" w:rsidDel="00A56647">
                <w:rPr>
                  <w:rFonts w:ascii="Times New Roman" w:hAnsi="Times New Roman" w:cs="Times New Roman"/>
                  <w:lang w:val="fr-FR"/>
                </w:rPr>
                <w:delText>5</w:delText>
              </w:r>
            </w:del>
            <w:r w:rsidRPr="005F6766">
              <w:rPr>
                <w:rFonts w:ascii="Times New Roman" w:hAnsi="Times New Roman" w:cs="Times New Roman"/>
                <w:lang w:val="fr-FR"/>
              </w:rPr>
              <w:t>)</w:t>
            </w:r>
          </w:p>
        </w:tc>
      </w:tr>
    </w:tbl>
    <w:p w14:paraId="34486681" w14:textId="77777777" w:rsidR="00B505C4" w:rsidRPr="00536224" w:rsidRDefault="00B505C4" w:rsidP="00907360">
      <w:pPr>
        <w:pStyle w:val="Titre2"/>
      </w:pPr>
      <w:r w:rsidRPr="00536224">
        <w:t>2.2 Capture sequence</w:t>
      </w:r>
    </w:p>
    <w:p w14:paraId="5891203A"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Once a prey is detected, the capture sequence begins. The predator jumps and tries to seize its prey, while the prey tries to escape, the distance between the predator and the prey is assumed to be the detection distance of the prey (that scales with prey size). Relative speed at time when predator reaches the prey leads to a capture probability (</w:t>
      </w:r>
      <w:r w:rsidRPr="00536224">
        <w:rPr>
          <w:rFonts w:ascii="Times New Roman" w:hAnsi="Times New Roman" w:cs="Times New Roman"/>
          <w:i/>
          <w:iCs/>
        </w:rPr>
        <w:t>P</w:t>
      </w:r>
      <w:r w:rsidRPr="00536224">
        <w:rPr>
          <w:rFonts w:ascii="Times New Roman" w:hAnsi="Times New Roman" w:cs="Times New Roman"/>
          <w:i/>
          <w:iCs/>
          <w:vertAlign w:val="subscript"/>
        </w:rPr>
        <w:t>C</w:t>
      </w:r>
      <w:r w:rsidRPr="00536224">
        <w:rPr>
          <w:rFonts w:ascii="Times New Roman" w:hAnsi="Times New Roman" w:cs="Times New Roman"/>
        </w:rPr>
        <w:t>) using a logistic function.</w:t>
      </w:r>
    </w:p>
    <w:tbl>
      <w:tblPr>
        <w:tblW w:w="0" w:type="auto"/>
        <w:tblLook w:val="04A0" w:firstRow="1" w:lastRow="0" w:firstColumn="1" w:lastColumn="0" w:noHBand="0" w:noVBand="1"/>
      </w:tblPr>
      <w:tblGrid>
        <w:gridCol w:w="901"/>
        <w:gridCol w:w="7169"/>
        <w:gridCol w:w="1002"/>
      </w:tblGrid>
      <w:tr w:rsidR="00CD2E10" w:rsidRPr="005F6766" w14:paraId="5813996E" w14:textId="77777777" w:rsidTr="005F6766">
        <w:tc>
          <w:tcPr>
            <w:tcW w:w="988" w:type="dxa"/>
            <w:shd w:val="clear" w:color="auto" w:fill="auto"/>
            <w:vAlign w:val="center"/>
          </w:tcPr>
          <w:p w14:paraId="528E4835"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3774EBC0" w14:textId="26B5A7BD"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den>
                </m:f>
              </m:oMath>
            </m:oMathPara>
          </w:p>
        </w:tc>
        <w:tc>
          <w:tcPr>
            <w:tcW w:w="1036" w:type="dxa"/>
            <w:shd w:val="clear" w:color="auto" w:fill="auto"/>
            <w:vAlign w:val="center"/>
          </w:tcPr>
          <w:p w14:paraId="1B84FE11" w14:textId="486B29BB"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17" w:author="Portalier Sebastien" w:date="2021-07-23T13:01:00Z">
              <w:r w:rsidR="00A56647">
                <w:rPr>
                  <w:rFonts w:ascii="Times New Roman" w:hAnsi="Times New Roman" w:cs="Times New Roman"/>
                  <w:lang w:val="fr-FR"/>
                </w:rPr>
                <w:t>12</w:t>
              </w:r>
            </w:ins>
            <w:del w:id="218" w:author="Portalier Sebastien" w:date="2021-07-23T13:01:00Z">
              <w:r w:rsidR="007203A1" w:rsidDel="00A56647">
                <w:rPr>
                  <w:rFonts w:ascii="Times New Roman" w:hAnsi="Times New Roman" w:cs="Times New Roman"/>
                  <w:lang w:val="fr-FR"/>
                </w:rPr>
                <w:delText>6</w:delText>
              </w:r>
            </w:del>
            <w:r w:rsidRPr="005F6766">
              <w:rPr>
                <w:rFonts w:ascii="Times New Roman" w:hAnsi="Times New Roman" w:cs="Times New Roman"/>
                <w:lang w:val="fr-FR"/>
              </w:rPr>
              <w:t>)</w:t>
            </w:r>
          </w:p>
        </w:tc>
      </w:tr>
    </w:tbl>
    <w:p w14:paraId="02F20734"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If the predator cannot reach the prey, then </w:t>
      </w:r>
      <w:r w:rsidRPr="00536224">
        <w:rPr>
          <w:rFonts w:ascii="Times New Roman" w:hAnsi="Times New Roman" w:cs="Times New Roman"/>
          <w:i/>
          <w:iCs/>
        </w:rPr>
        <w:t>P</w:t>
      </w:r>
      <w:r w:rsidRPr="00536224">
        <w:rPr>
          <w:rFonts w:ascii="Times New Roman" w:hAnsi="Times New Roman" w:cs="Times New Roman"/>
          <w:i/>
          <w:iCs/>
          <w:vertAlign w:val="subscript"/>
        </w:rPr>
        <w:t xml:space="preserve">C </w:t>
      </w:r>
      <w:r w:rsidRPr="00536224">
        <w:rPr>
          <w:rFonts w:ascii="Times New Roman" w:hAnsi="Times New Roman" w:cs="Times New Roman"/>
        </w:rPr>
        <w:t xml:space="preserve">= 0. </w:t>
      </w:r>
    </w:p>
    <w:p w14:paraId="1A0AFB22" w14:textId="77777777" w:rsidR="00B505C4" w:rsidRPr="00536224" w:rsidRDefault="00B505C4" w:rsidP="00907360">
      <w:pPr>
        <w:pStyle w:val="Titre2"/>
      </w:pPr>
      <w:r w:rsidRPr="00536224">
        <w:t>2.3 Handling sequence</w:t>
      </w:r>
    </w:p>
    <w:p w14:paraId="32510565"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Last, the predator is kept busy during the time needed to consume the prey: the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w:t>
      </w:r>
    </w:p>
    <w:tbl>
      <w:tblPr>
        <w:tblW w:w="0" w:type="auto"/>
        <w:tblLook w:val="04A0" w:firstRow="1" w:lastRow="0" w:firstColumn="1" w:lastColumn="0" w:noHBand="0" w:noVBand="1"/>
      </w:tblPr>
      <w:tblGrid>
        <w:gridCol w:w="903"/>
        <w:gridCol w:w="7166"/>
        <w:gridCol w:w="1003"/>
      </w:tblGrid>
      <w:tr w:rsidR="00CD2E10" w:rsidRPr="005F6766" w14:paraId="08F72F0F" w14:textId="77777777" w:rsidTr="005F6766">
        <w:tc>
          <w:tcPr>
            <w:tcW w:w="988" w:type="dxa"/>
            <w:shd w:val="clear" w:color="auto" w:fill="auto"/>
            <w:vAlign w:val="center"/>
          </w:tcPr>
          <w:p w14:paraId="6948CD7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8FECC36" w14:textId="15730015"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oMath>
            </m:oMathPara>
          </w:p>
        </w:tc>
        <w:tc>
          <w:tcPr>
            <w:tcW w:w="1036" w:type="dxa"/>
            <w:shd w:val="clear" w:color="auto" w:fill="auto"/>
            <w:vAlign w:val="center"/>
          </w:tcPr>
          <w:p w14:paraId="51ECEAC3" w14:textId="18D3C8A1"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19" w:author="Portalier Sebastien" w:date="2021-07-23T13:01:00Z">
              <w:r w:rsidR="00A56647">
                <w:rPr>
                  <w:rFonts w:ascii="Times New Roman" w:hAnsi="Times New Roman" w:cs="Times New Roman"/>
                  <w:lang w:val="fr-FR"/>
                </w:rPr>
                <w:t>13</w:t>
              </w:r>
            </w:ins>
            <w:del w:id="220" w:author="Portalier Sebastien" w:date="2021-07-23T13:01:00Z">
              <w:r w:rsidR="007203A1" w:rsidDel="00A56647">
                <w:rPr>
                  <w:rFonts w:ascii="Times New Roman" w:hAnsi="Times New Roman" w:cs="Times New Roman"/>
                  <w:lang w:val="fr-FR"/>
                </w:rPr>
                <w:delText>7</w:delText>
              </w:r>
            </w:del>
            <w:r w:rsidRPr="005F6766">
              <w:rPr>
                <w:rFonts w:ascii="Times New Roman" w:hAnsi="Times New Roman" w:cs="Times New Roman"/>
                <w:lang w:val="fr-FR"/>
              </w:rPr>
              <w:t>)</w:t>
            </w:r>
          </w:p>
        </w:tc>
      </w:tr>
    </w:tbl>
    <w:p w14:paraId="0DD4FB5D"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cons</w:t>
      </w:r>
      <w:proofErr w:type="spellEnd"/>
      <w:r w:rsidRPr="00536224">
        <w:rPr>
          <w:rFonts w:ascii="Times New Roman" w:hAnsi="Times New Roman" w:cs="Times New Roman"/>
        </w:rPr>
        <w:t xml:space="preserve"> is consumption time, and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dig</w:t>
      </w:r>
      <w:proofErr w:type="spellEnd"/>
      <w:r w:rsidRPr="00536224">
        <w:rPr>
          <w:rFonts w:ascii="Times New Roman" w:hAnsi="Times New Roman" w:cs="Times New Roman"/>
        </w:rPr>
        <w:t xml:space="preserve"> is digestion time. </w:t>
      </w:r>
    </w:p>
    <w:tbl>
      <w:tblPr>
        <w:tblW w:w="0" w:type="auto"/>
        <w:tblLook w:val="04A0" w:firstRow="1" w:lastRow="0" w:firstColumn="1" w:lastColumn="0" w:noHBand="0" w:noVBand="1"/>
      </w:tblPr>
      <w:tblGrid>
        <w:gridCol w:w="902"/>
        <w:gridCol w:w="7168"/>
        <w:gridCol w:w="1002"/>
      </w:tblGrid>
      <w:tr w:rsidR="00CD2E10" w:rsidRPr="005F6766" w14:paraId="6629E128" w14:textId="77777777" w:rsidTr="005F6766">
        <w:tc>
          <w:tcPr>
            <w:tcW w:w="988" w:type="dxa"/>
            <w:shd w:val="clear" w:color="auto" w:fill="auto"/>
            <w:vAlign w:val="center"/>
          </w:tcPr>
          <w:p w14:paraId="3EBBD901"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4780DA5F" w14:textId="5C8CAED0"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oMath>
            </m:oMathPara>
          </w:p>
        </w:tc>
        <w:tc>
          <w:tcPr>
            <w:tcW w:w="1036" w:type="dxa"/>
            <w:shd w:val="clear" w:color="auto" w:fill="auto"/>
            <w:vAlign w:val="center"/>
          </w:tcPr>
          <w:p w14:paraId="354654A4" w14:textId="4398A6EB"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21" w:author="Portalier Sebastien" w:date="2021-07-23T13:01:00Z">
              <w:r w:rsidR="00A56647">
                <w:rPr>
                  <w:rFonts w:ascii="Times New Roman" w:hAnsi="Times New Roman" w:cs="Times New Roman"/>
                  <w:lang w:val="fr-FR"/>
                </w:rPr>
                <w:t>14</w:t>
              </w:r>
            </w:ins>
            <w:del w:id="222" w:author="Portalier Sebastien" w:date="2021-07-23T13:01:00Z">
              <w:r w:rsidR="007203A1" w:rsidDel="00A56647">
                <w:rPr>
                  <w:rFonts w:ascii="Times New Roman" w:hAnsi="Times New Roman" w:cs="Times New Roman"/>
                  <w:lang w:val="fr-FR"/>
                </w:rPr>
                <w:delText>8</w:delText>
              </w:r>
            </w:del>
            <w:r w:rsidRPr="005F6766">
              <w:rPr>
                <w:rFonts w:ascii="Times New Roman" w:hAnsi="Times New Roman" w:cs="Times New Roman"/>
                <w:lang w:val="fr-FR"/>
              </w:rPr>
              <w:t>)</w:t>
            </w:r>
          </w:p>
        </w:tc>
      </w:tr>
    </w:tbl>
    <w:p w14:paraId="6FAFA39B"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B</w:t>
      </w:r>
      <w:r w:rsidRPr="00536224">
        <w:rPr>
          <w:rFonts w:ascii="Times New Roman" w:hAnsi="Times New Roman" w:cs="Times New Roman"/>
          <w:i/>
          <w:iCs/>
          <w:vertAlign w:val="subscript"/>
        </w:rPr>
        <w:t>t</w:t>
      </w:r>
      <w:proofErr w:type="spellEnd"/>
      <w:r w:rsidRPr="00536224">
        <w:rPr>
          <w:rFonts w:ascii="Times New Roman" w:hAnsi="Times New Roman" w:cs="Times New Roman"/>
        </w:rPr>
        <w:t xml:space="preserve"> is bite time, </w:t>
      </w:r>
      <w:r w:rsidRPr="00536224">
        <w:rPr>
          <w:rFonts w:ascii="Times New Roman" w:hAnsi="Times New Roman" w:cs="Times New Roman"/>
          <w:i/>
          <w:iCs/>
        </w:rPr>
        <w:t>B</w:t>
      </w:r>
      <w:r w:rsidRPr="00536224">
        <w:rPr>
          <w:rFonts w:ascii="Times New Roman" w:hAnsi="Times New Roman" w:cs="Times New Roman"/>
          <w:i/>
          <w:iCs/>
          <w:vertAlign w:val="subscript"/>
        </w:rPr>
        <w:t>s</w:t>
      </w:r>
      <w:r w:rsidRPr="00536224">
        <w:rPr>
          <w:rFonts w:ascii="Times New Roman" w:hAnsi="Times New Roman" w:cs="Times New Roman"/>
        </w:rPr>
        <w:t xml:space="preserve"> is bite size, </w:t>
      </w:r>
      <w:r w:rsidRPr="00536224">
        <w:rPr>
          <w:rFonts w:ascii="Times New Roman" w:hAnsi="Times New Roman" w:cs="Times New Roman"/>
          <w:i/>
          <w:iCs/>
        </w:rPr>
        <w:t>M</w:t>
      </w:r>
      <w:r w:rsidRPr="00536224">
        <w:rPr>
          <w:rFonts w:ascii="Times New Roman" w:hAnsi="Times New Roman" w:cs="Times New Roman"/>
          <w:i/>
          <w:iCs/>
          <w:vertAlign w:val="subscript"/>
        </w:rPr>
        <w:t>N</w:t>
      </w:r>
      <w:r w:rsidRPr="00536224">
        <w:rPr>
          <w:rFonts w:ascii="Times New Roman" w:hAnsi="Times New Roman" w:cs="Times New Roman"/>
        </w:rPr>
        <w:t xml:space="preserve"> is prey mass. Bite size scales with predator size </w:t>
      </w:r>
      <w:r w:rsidRPr="00536224">
        <w:rPr>
          <w:rFonts w:ascii="Times New Roman" w:hAnsi="Times New Roman" w:cs="Times New Roman"/>
          <w:noProof/>
        </w:rPr>
        <w:t>(Wilson and Kerley, 2003)</w:t>
      </w:r>
    </w:p>
    <w:tbl>
      <w:tblPr>
        <w:tblW w:w="0" w:type="auto"/>
        <w:tblLook w:val="04A0" w:firstRow="1" w:lastRow="0" w:firstColumn="1" w:lastColumn="0" w:noHBand="0" w:noVBand="1"/>
      </w:tblPr>
      <w:tblGrid>
        <w:gridCol w:w="879"/>
        <w:gridCol w:w="7200"/>
        <w:gridCol w:w="993"/>
      </w:tblGrid>
      <w:tr w:rsidR="00CD2E10" w:rsidRPr="005F6766" w14:paraId="2286525E" w14:textId="77777777" w:rsidTr="005F6766">
        <w:tc>
          <w:tcPr>
            <w:tcW w:w="988" w:type="dxa"/>
            <w:shd w:val="clear" w:color="auto" w:fill="auto"/>
            <w:vAlign w:val="center"/>
          </w:tcPr>
          <w:p w14:paraId="4024569D" w14:textId="77777777" w:rsidR="00B505C4" w:rsidRPr="005D451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4D1B8EB0" w14:textId="6DAFDDE7"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0b</m:t>
                                        </m:r>
                                      </m:sub>
                                    </m:sSub>
                                  </m:den>
                                </m:f>
                              </m:e>
                            </m:d>
                          </m:e>
                          <m:sup>
                            <m:r>
                              <w:rPr>
                                <w:rFonts w:ascii="Cambria Math" w:hAnsi="Cambria Math" w:cs="Times New Roman"/>
                              </w:rPr>
                              <m:t>0.32</m:t>
                            </m:r>
                          </m:sup>
                        </m:sSup>
                      </m:e>
                    </m:d>
                  </m:e>
                  <m:sup>
                    <m:r>
                      <w:rPr>
                        <w:rFonts w:ascii="Cambria Math" w:hAnsi="Cambria Math" w:cs="Times New Roman"/>
                      </w:rPr>
                      <m:t>3</m:t>
                    </m:r>
                  </m:sup>
                </m:sSup>
              </m:oMath>
            </m:oMathPara>
          </w:p>
        </w:tc>
        <w:tc>
          <w:tcPr>
            <w:tcW w:w="1036" w:type="dxa"/>
            <w:shd w:val="clear" w:color="auto" w:fill="auto"/>
            <w:vAlign w:val="center"/>
          </w:tcPr>
          <w:p w14:paraId="353DE4FB" w14:textId="7E53384D"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23" w:author="Portalier Sebastien" w:date="2021-07-23T13:01:00Z">
              <w:r w:rsidR="00A56647">
                <w:rPr>
                  <w:rFonts w:ascii="Times New Roman" w:hAnsi="Times New Roman" w:cs="Times New Roman"/>
                  <w:lang w:val="fr-FR"/>
                </w:rPr>
                <w:t>15</w:t>
              </w:r>
            </w:ins>
            <w:del w:id="224" w:author="Portalier Sebastien" w:date="2021-07-23T13:01:00Z">
              <w:r w:rsidR="007203A1" w:rsidDel="00A56647">
                <w:rPr>
                  <w:rFonts w:ascii="Times New Roman" w:hAnsi="Times New Roman" w:cs="Times New Roman"/>
                  <w:lang w:val="fr-FR"/>
                </w:rPr>
                <w:delText>9</w:delText>
              </w:r>
            </w:del>
            <w:r w:rsidRPr="005F6766">
              <w:rPr>
                <w:rFonts w:ascii="Times New Roman" w:hAnsi="Times New Roman" w:cs="Times New Roman"/>
                <w:lang w:val="fr-FR"/>
              </w:rPr>
              <w:t>)</w:t>
            </w:r>
          </w:p>
        </w:tc>
      </w:tr>
    </w:tbl>
    <w:p w14:paraId="1612AA2E"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B</w:t>
      </w:r>
      <w:r w:rsidRPr="00536224">
        <w:rPr>
          <w:rFonts w:ascii="Times New Roman" w:hAnsi="Times New Roman" w:cs="Times New Roman"/>
          <w:i/>
          <w:iCs/>
          <w:vertAlign w:val="subscript"/>
        </w:rPr>
        <w:t>0</w:t>
      </w:r>
      <w:r w:rsidRPr="00536224">
        <w:rPr>
          <w:rFonts w:ascii="Times New Roman" w:hAnsi="Times New Roman" w:cs="Times New Roman"/>
        </w:rPr>
        <w:t xml:space="preserve"> is bite diameter at reference size, </w:t>
      </w:r>
      <w:proofErr w:type="spellStart"/>
      <w:r w:rsidRPr="00536224">
        <w:rPr>
          <w:rFonts w:ascii="Times New Roman" w:hAnsi="Times New Roman" w:cs="Times New Roman"/>
          <w:i/>
          <w:iCs/>
        </w:rPr>
        <w:t>M</w:t>
      </w:r>
      <w:r w:rsidRPr="00536224">
        <w:rPr>
          <w:rFonts w:ascii="Times New Roman" w:hAnsi="Times New Roman" w:cs="Times New Roman"/>
          <w:i/>
          <w:iCs/>
          <w:vertAlign w:val="subscript"/>
        </w:rPr>
        <w:t>Ob</w:t>
      </w:r>
      <w:proofErr w:type="spellEnd"/>
      <w:r w:rsidRPr="00536224">
        <w:rPr>
          <w:rFonts w:ascii="Times New Roman" w:hAnsi="Times New Roman" w:cs="Times New Roman"/>
        </w:rPr>
        <w:t xml:space="preserve"> is reference size, and </w:t>
      </w:r>
      <w:proofErr w:type="spellStart"/>
      <w:r w:rsidRPr="00536224">
        <w:rPr>
          <w:rFonts w:ascii="Times New Roman" w:hAnsi="Times New Roman" w:cs="Times New Roman"/>
          <w:i/>
          <w:iCs/>
        </w:rPr>
        <w:t>ρ</w:t>
      </w:r>
      <w:r w:rsidRPr="00536224">
        <w:rPr>
          <w:rFonts w:ascii="Times New Roman" w:hAnsi="Times New Roman" w:cs="Times New Roman"/>
          <w:i/>
          <w:iCs/>
          <w:vertAlign w:val="subscript"/>
        </w:rPr>
        <w:t>b</w:t>
      </w:r>
      <w:proofErr w:type="spellEnd"/>
      <w:r w:rsidRPr="00536224">
        <w:rPr>
          <w:rFonts w:ascii="Times New Roman" w:hAnsi="Times New Roman" w:cs="Times New Roman"/>
        </w:rPr>
        <w:t xml:space="preserve"> is body density. Bite time depends on bite size </w:t>
      </w:r>
      <w:r w:rsidRPr="00536224">
        <w:rPr>
          <w:rFonts w:ascii="Times New Roman" w:hAnsi="Times New Roman" w:cs="Times New Roman"/>
          <w:noProof/>
        </w:rPr>
        <w:t>(Laca et al., 1994)</w:t>
      </w:r>
      <w:r w:rsidRPr="00536224">
        <w:rPr>
          <w:rFonts w:ascii="Times New Roman" w:hAnsi="Times New Roman" w:cs="Times New Roman"/>
        </w:rPr>
        <w:t xml:space="preserve">⁠. </w:t>
      </w:r>
    </w:p>
    <w:tbl>
      <w:tblPr>
        <w:tblW w:w="0" w:type="auto"/>
        <w:tblLook w:val="04A0" w:firstRow="1" w:lastRow="0" w:firstColumn="1" w:lastColumn="0" w:noHBand="0" w:noVBand="1"/>
      </w:tblPr>
      <w:tblGrid>
        <w:gridCol w:w="903"/>
        <w:gridCol w:w="7167"/>
        <w:gridCol w:w="1002"/>
      </w:tblGrid>
      <w:tr w:rsidR="00CD2E10" w:rsidRPr="005F6766" w14:paraId="2E016E64" w14:textId="77777777" w:rsidTr="005F6766">
        <w:tc>
          <w:tcPr>
            <w:tcW w:w="988" w:type="dxa"/>
            <w:shd w:val="clear" w:color="auto" w:fill="auto"/>
            <w:vAlign w:val="center"/>
          </w:tcPr>
          <w:p w14:paraId="65176BDE"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4E921696" w14:textId="53F0AD4C"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=0.1</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s</m:t>
                    </m:r>
                  </m:sub>
                  <m:sup>
                    <m:r>
                      <w:rPr>
                        <w:rFonts w:ascii="Cambria Math" w:hAnsi="Cambria Math" w:cs="Times New Roman"/>
                      </w:rPr>
                      <m:t>2</m:t>
                    </m:r>
                  </m:sup>
                </m:sSubSup>
              </m:oMath>
            </m:oMathPara>
          </w:p>
        </w:tc>
        <w:tc>
          <w:tcPr>
            <w:tcW w:w="1036" w:type="dxa"/>
            <w:shd w:val="clear" w:color="auto" w:fill="auto"/>
            <w:vAlign w:val="center"/>
          </w:tcPr>
          <w:p w14:paraId="55796AC2" w14:textId="51339DE0"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w:t>
            </w:r>
            <w:ins w:id="225" w:author="Portalier Sebastien" w:date="2021-07-23T13:01:00Z">
              <w:r w:rsidR="00A56647">
                <w:rPr>
                  <w:rFonts w:ascii="Times New Roman" w:hAnsi="Times New Roman" w:cs="Times New Roman"/>
                  <w:lang w:val="fr-FR"/>
                </w:rPr>
                <w:t>6</w:t>
              </w:r>
            </w:ins>
            <w:del w:id="226" w:author="Portalier Sebastien" w:date="2021-07-23T13:01:00Z">
              <w:r w:rsidR="007203A1" w:rsidDel="00A56647">
                <w:rPr>
                  <w:rFonts w:ascii="Times New Roman" w:hAnsi="Times New Roman" w:cs="Times New Roman"/>
                  <w:lang w:val="fr-FR"/>
                </w:rPr>
                <w:delText>0</w:delText>
              </w:r>
            </w:del>
            <w:r w:rsidRPr="005F6766">
              <w:rPr>
                <w:rFonts w:ascii="Times New Roman" w:hAnsi="Times New Roman" w:cs="Times New Roman"/>
                <w:lang w:val="fr-FR"/>
              </w:rPr>
              <w:t>)</w:t>
            </w:r>
          </w:p>
        </w:tc>
      </w:tr>
    </w:tbl>
    <w:p w14:paraId="07F4CAF9"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Digestion time writes </w:t>
      </w:r>
      <w:r w:rsidRPr="00536224">
        <w:rPr>
          <w:rFonts w:ascii="Times New Roman" w:hAnsi="Times New Roman" w:cs="Times New Roman"/>
          <w:noProof/>
        </w:rPr>
        <w:t>(Hendriks, 1999)</w:t>
      </w:r>
    </w:p>
    <w:tbl>
      <w:tblPr>
        <w:tblW w:w="0" w:type="auto"/>
        <w:tblLook w:val="04A0" w:firstRow="1" w:lastRow="0" w:firstColumn="1" w:lastColumn="0" w:noHBand="0" w:noVBand="1"/>
      </w:tblPr>
      <w:tblGrid>
        <w:gridCol w:w="893"/>
        <w:gridCol w:w="7181"/>
        <w:gridCol w:w="998"/>
      </w:tblGrid>
      <w:tr w:rsidR="00CD2E10" w:rsidRPr="005F6766" w14:paraId="5626D4E6" w14:textId="77777777" w:rsidTr="005F6766">
        <w:tc>
          <w:tcPr>
            <w:tcW w:w="988" w:type="dxa"/>
            <w:shd w:val="clear" w:color="auto" w:fill="auto"/>
            <w:vAlign w:val="center"/>
          </w:tcPr>
          <w:p w14:paraId="551B615C"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1672FB63" w14:textId="0F016268"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dig0</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N</m:t>
                    </m:r>
                  </m:sub>
                  <m:sup>
                    <m:r>
                      <w:rPr>
                        <w:rFonts w:ascii="Cambria Math" w:hAnsi="Cambria Math" w:cs="Times New Roman"/>
                      </w:rPr>
                      <m:t>0.25</m:t>
                    </m:r>
                  </m:sup>
                </m:sSubSup>
              </m:oMath>
            </m:oMathPara>
          </w:p>
        </w:tc>
        <w:tc>
          <w:tcPr>
            <w:tcW w:w="1036" w:type="dxa"/>
            <w:shd w:val="clear" w:color="auto" w:fill="auto"/>
            <w:vAlign w:val="center"/>
          </w:tcPr>
          <w:p w14:paraId="5422CD32" w14:textId="2B5C9860"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w:t>
            </w:r>
            <w:ins w:id="227" w:author="Portalier Sebastien" w:date="2021-07-23T13:01:00Z">
              <w:r w:rsidR="00A56647">
                <w:rPr>
                  <w:rFonts w:ascii="Times New Roman" w:hAnsi="Times New Roman" w:cs="Times New Roman"/>
                  <w:lang w:val="fr-FR"/>
                </w:rPr>
                <w:t>7</w:t>
              </w:r>
            </w:ins>
            <w:del w:id="228" w:author="Portalier Sebastien" w:date="2021-07-23T13:01:00Z">
              <w:r w:rsidR="007203A1" w:rsidDel="00A56647">
                <w:rPr>
                  <w:rFonts w:ascii="Times New Roman" w:hAnsi="Times New Roman" w:cs="Times New Roman"/>
                  <w:lang w:val="fr-FR"/>
                </w:rPr>
                <w:delText>1</w:delText>
              </w:r>
            </w:del>
            <w:r w:rsidRPr="005F6766">
              <w:rPr>
                <w:rFonts w:ascii="Times New Roman" w:hAnsi="Times New Roman" w:cs="Times New Roman"/>
                <w:lang w:val="fr-FR"/>
              </w:rPr>
              <w:t>)</w:t>
            </w:r>
          </w:p>
        </w:tc>
      </w:tr>
    </w:tbl>
    <w:p w14:paraId="2AC25E50"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t</w:t>
      </w:r>
      <w:r w:rsidRPr="00536224">
        <w:rPr>
          <w:rFonts w:ascii="Times New Roman" w:hAnsi="Times New Roman" w:cs="Times New Roman"/>
          <w:i/>
          <w:iCs/>
          <w:vertAlign w:val="subscript"/>
        </w:rPr>
        <w:t>dig0</w:t>
      </w:r>
      <w:r w:rsidRPr="00536224">
        <w:rPr>
          <w:rFonts w:ascii="Times New Roman" w:hAnsi="Times New Roman" w:cs="Times New Roman"/>
        </w:rPr>
        <w:t xml:space="preserve"> is digestion time for 1 kg of organism.</w:t>
      </w:r>
    </w:p>
    <w:p w14:paraId="7DA8E5F8" w14:textId="77777777" w:rsidR="00B505C4" w:rsidRPr="00536224" w:rsidRDefault="00B505C4" w:rsidP="00907360">
      <w:pPr>
        <w:pStyle w:val="Titre2"/>
      </w:pPr>
      <w:r w:rsidRPr="00536224">
        <w:t>2.4 Time computation</w:t>
      </w:r>
    </w:p>
    <w:p w14:paraId="538B632A"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Overall, the biomechanical model gives the total time that a predator needs to feed on a prey (for searching, capturing and handling the prey).</w:t>
      </w:r>
      <w:r w:rsidR="00946534">
        <w:rPr>
          <w:rFonts w:ascii="Times New Roman" w:hAnsi="Times New Roman" w:cs="Times New Roman"/>
        </w:rPr>
        <w:t xml:space="preserve"> </w:t>
      </w:r>
      <w:r w:rsidRPr="00536224">
        <w:rPr>
          <w:rFonts w:ascii="Times New Roman" w:hAnsi="Times New Roman" w:cs="Times New Roman"/>
        </w:rPr>
        <w:t>Searching time is assumed to be the inverse of encounter rate times the probability of capture (i.e., the time needed to contact one prey that would lead to a successful capture).</w:t>
      </w:r>
    </w:p>
    <w:tbl>
      <w:tblPr>
        <w:tblW w:w="0" w:type="auto"/>
        <w:tblLook w:val="04A0" w:firstRow="1" w:lastRow="0" w:firstColumn="1" w:lastColumn="0" w:noHBand="0" w:noVBand="1"/>
      </w:tblPr>
      <w:tblGrid>
        <w:gridCol w:w="904"/>
        <w:gridCol w:w="7165"/>
        <w:gridCol w:w="1003"/>
      </w:tblGrid>
      <w:tr w:rsidR="00CD2E10" w:rsidRPr="005F6766" w14:paraId="4E4DC17D" w14:textId="77777777" w:rsidTr="005F6766">
        <w:tc>
          <w:tcPr>
            <w:tcW w:w="988" w:type="dxa"/>
            <w:shd w:val="clear" w:color="auto" w:fill="auto"/>
            <w:vAlign w:val="center"/>
          </w:tcPr>
          <w:p w14:paraId="256816B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253BC611" w14:textId="19D556D3" w:rsidR="00B505C4" w:rsidRPr="00320B12" w:rsidRDefault="00B07338" w:rsidP="00D60126">
            <w:pPr>
              <w:spacing w:line="480" w:lineRule="auto"/>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oMath>
            </m:oMathPara>
          </w:p>
        </w:tc>
        <w:tc>
          <w:tcPr>
            <w:tcW w:w="1036" w:type="dxa"/>
            <w:shd w:val="clear" w:color="auto" w:fill="auto"/>
            <w:vAlign w:val="center"/>
          </w:tcPr>
          <w:p w14:paraId="012A4961" w14:textId="74115C2E"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w:t>
            </w:r>
            <w:ins w:id="229" w:author="Portalier Sebastien" w:date="2021-07-23T13:01:00Z">
              <w:r w:rsidR="00A56647">
                <w:rPr>
                  <w:rFonts w:ascii="Times New Roman" w:hAnsi="Times New Roman" w:cs="Times New Roman"/>
                  <w:lang w:val="fr-FR"/>
                </w:rPr>
                <w:t>8</w:t>
              </w:r>
            </w:ins>
            <w:del w:id="230" w:author="Portalier Sebastien" w:date="2021-07-23T13:01:00Z">
              <w:r w:rsidR="007203A1" w:rsidDel="00A56647">
                <w:rPr>
                  <w:rFonts w:ascii="Times New Roman" w:hAnsi="Times New Roman" w:cs="Times New Roman"/>
                  <w:lang w:val="fr-FR"/>
                </w:rPr>
                <w:delText>2</w:delText>
              </w:r>
            </w:del>
            <w:r w:rsidRPr="005F6766">
              <w:rPr>
                <w:rFonts w:ascii="Times New Roman" w:hAnsi="Times New Roman" w:cs="Times New Roman"/>
                <w:lang w:val="fr-FR"/>
              </w:rPr>
              <w:t>)</w:t>
            </w:r>
          </w:p>
        </w:tc>
      </w:tr>
    </w:tbl>
    <w:p w14:paraId="1804BB8B" w14:textId="77777777" w:rsidR="00B505C4" w:rsidRPr="00536224" w:rsidRDefault="00B505C4" w:rsidP="00946534">
      <w:pPr>
        <w:spacing w:line="480" w:lineRule="auto"/>
        <w:ind w:firstLine="720"/>
        <w:rPr>
          <w:rFonts w:ascii="Times New Roman" w:hAnsi="Times New Roman" w:cs="Times New Roman"/>
        </w:rPr>
      </w:pPr>
      <w:r w:rsidRPr="00536224">
        <w:rPr>
          <w:rFonts w:ascii="Times New Roman" w:hAnsi="Times New Roman" w:cs="Times New Roman"/>
        </w:rPr>
        <w:t>Capture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is the time needed for the predator to reach the prey during that jump. Last,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is the time needed to consume and digest the prey.</w:t>
      </w:r>
      <w:r w:rsidR="00946534">
        <w:rPr>
          <w:rFonts w:ascii="Times New Roman" w:hAnsi="Times New Roman" w:cs="Times New Roman"/>
        </w:rPr>
        <w:t xml:space="preserve"> </w:t>
      </w:r>
    </w:p>
    <w:p w14:paraId="089B8E5A" w14:textId="77777777" w:rsidR="00B505C4" w:rsidRPr="00536224" w:rsidRDefault="00B505C4" w:rsidP="00907360">
      <w:pPr>
        <w:pStyle w:val="Titre2"/>
      </w:pPr>
      <w:r w:rsidRPr="00536224">
        <w:t>2.5 Functional response</w:t>
      </w:r>
    </w:p>
    <w:p w14:paraId="52B0D7C7"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The functional response is defined as the inverse of the time needed for searching, capturing and handling one unit of prey. </w:t>
      </w:r>
    </w:p>
    <w:tbl>
      <w:tblPr>
        <w:tblW w:w="0" w:type="auto"/>
        <w:tblLook w:val="04A0" w:firstRow="1" w:lastRow="0" w:firstColumn="1" w:lastColumn="0" w:noHBand="0" w:noVBand="1"/>
      </w:tblPr>
      <w:tblGrid>
        <w:gridCol w:w="895"/>
        <w:gridCol w:w="7177"/>
        <w:gridCol w:w="1000"/>
      </w:tblGrid>
      <w:tr w:rsidR="00CD2E10" w:rsidRPr="005F6766" w14:paraId="53878055" w14:textId="77777777" w:rsidTr="005F6766">
        <w:tc>
          <w:tcPr>
            <w:tcW w:w="988" w:type="dxa"/>
            <w:shd w:val="clear" w:color="auto" w:fill="auto"/>
            <w:vAlign w:val="center"/>
          </w:tcPr>
          <w:p w14:paraId="6552D943"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3665D5BA" w14:textId="062D9876"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shd w:val="clear" w:color="auto" w:fill="auto"/>
            <w:vAlign w:val="center"/>
          </w:tcPr>
          <w:p w14:paraId="7BC51A1B" w14:textId="216BA811"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r w:rsidR="007203A1">
              <w:rPr>
                <w:rFonts w:ascii="Times New Roman" w:hAnsi="Times New Roman" w:cs="Times New Roman"/>
                <w:lang w:val="fr-FR"/>
              </w:rPr>
              <w:t>1</w:t>
            </w:r>
            <w:ins w:id="231" w:author="Portalier Sebastien" w:date="2021-07-23T13:01:00Z">
              <w:r w:rsidR="00A56647">
                <w:rPr>
                  <w:rFonts w:ascii="Times New Roman" w:hAnsi="Times New Roman" w:cs="Times New Roman"/>
                  <w:lang w:val="fr-FR"/>
                </w:rPr>
                <w:t>9</w:t>
              </w:r>
            </w:ins>
            <w:del w:id="232" w:author="Portalier Sebastien" w:date="2021-07-23T13:01:00Z">
              <w:r w:rsidR="007203A1" w:rsidDel="00A56647">
                <w:rPr>
                  <w:rFonts w:ascii="Times New Roman" w:hAnsi="Times New Roman" w:cs="Times New Roman"/>
                  <w:lang w:val="fr-FR"/>
                </w:rPr>
                <w:delText>3</w:delText>
              </w:r>
            </w:del>
            <w:r w:rsidRPr="005F6766">
              <w:rPr>
                <w:rFonts w:ascii="Times New Roman" w:hAnsi="Times New Roman" w:cs="Times New Roman"/>
                <w:lang w:val="fr-FR"/>
              </w:rPr>
              <w:t>)</w:t>
            </w:r>
          </w:p>
        </w:tc>
      </w:tr>
    </w:tbl>
    <w:p w14:paraId="105326E8" w14:textId="47CA7F24"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Using equations (</w:t>
      </w:r>
      <w:r w:rsidR="007203A1">
        <w:rPr>
          <w:rFonts w:ascii="Times New Roman" w:hAnsi="Times New Roman" w:cs="Times New Roman"/>
        </w:rPr>
        <w:t>5</w:t>
      </w:r>
      <w:r w:rsidRPr="00536224">
        <w:rPr>
          <w:rFonts w:ascii="Times New Roman" w:hAnsi="Times New Roman" w:cs="Times New Roman"/>
        </w:rPr>
        <w:t>) and (</w:t>
      </w:r>
      <w:r w:rsidR="007203A1">
        <w:rPr>
          <w:rFonts w:ascii="Times New Roman" w:hAnsi="Times New Roman" w:cs="Times New Roman"/>
        </w:rPr>
        <w:t>12</w:t>
      </w:r>
      <w:r w:rsidRPr="00536224">
        <w:rPr>
          <w:rFonts w:ascii="Times New Roman" w:hAnsi="Times New Roman" w:cs="Times New Roman"/>
        </w:rPr>
        <w:t>) to replace search time, equation (10) writes</w:t>
      </w:r>
    </w:p>
    <w:tbl>
      <w:tblPr>
        <w:tblW w:w="0" w:type="auto"/>
        <w:tblLook w:val="04A0" w:firstRow="1" w:lastRow="0" w:firstColumn="1" w:lastColumn="0" w:noHBand="0" w:noVBand="1"/>
      </w:tblPr>
      <w:tblGrid>
        <w:gridCol w:w="888"/>
        <w:gridCol w:w="7172"/>
        <w:gridCol w:w="1012"/>
      </w:tblGrid>
      <w:tr w:rsidR="00CD2E10" w:rsidRPr="005F6766" w14:paraId="6D039A9E" w14:textId="77777777" w:rsidTr="005F6766">
        <w:tc>
          <w:tcPr>
            <w:tcW w:w="988" w:type="dxa"/>
            <w:shd w:val="clear" w:color="auto" w:fill="auto"/>
            <w:vAlign w:val="center"/>
          </w:tcPr>
          <w:p w14:paraId="61084694" w14:textId="77777777" w:rsidR="00B505C4" w:rsidRPr="005F6766" w:rsidRDefault="00B505C4" w:rsidP="005F6766">
            <w:pPr>
              <w:spacing w:line="480" w:lineRule="auto"/>
              <w:jc w:val="center"/>
              <w:rPr>
                <w:rFonts w:ascii="Times New Roman" w:hAnsi="Times New Roman" w:cs="Times New Roman"/>
              </w:rPr>
            </w:pPr>
          </w:p>
        </w:tc>
        <w:tc>
          <w:tcPr>
            <w:tcW w:w="7938" w:type="dxa"/>
            <w:shd w:val="clear" w:color="auto" w:fill="auto"/>
            <w:vAlign w:val="center"/>
          </w:tcPr>
          <w:p w14:paraId="158893BB" w14:textId="4C126F0B"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shd w:val="clear" w:color="auto" w:fill="auto"/>
            <w:vAlign w:val="center"/>
          </w:tcPr>
          <w:p w14:paraId="339818FE" w14:textId="00CFF777"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33" w:author="Portalier Sebastien" w:date="2021-07-23T13:01:00Z">
              <w:r w:rsidR="00A56647">
                <w:rPr>
                  <w:rFonts w:ascii="Times New Roman" w:hAnsi="Times New Roman" w:cs="Times New Roman"/>
                  <w:lang w:val="fr-FR"/>
                </w:rPr>
                <w:t>20</w:t>
              </w:r>
            </w:ins>
            <w:del w:id="234" w:author="Portalier Sebastien" w:date="2021-07-23T13:01:00Z">
              <w:r w:rsidR="007203A1" w:rsidDel="00A56647">
                <w:rPr>
                  <w:rFonts w:ascii="Times New Roman" w:hAnsi="Times New Roman" w:cs="Times New Roman"/>
                  <w:lang w:val="fr-FR"/>
                </w:rPr>
                <w:delText>14</w:delText>
              </w:r>
            </w:del>
            <w:r w:rsidRPr="005F6766">
              <w:rPr>
                <w:rFonts w:ascii="Times New Roman" w:hAnsi="Times New Roman" w:cs="Times New Roman"/>
                <w:lang w:val="fr-FR"/>
              </w:rPr>
              <w:t>)</w:t>
            </w:r>
          </w:p>
        </w:tc>
      </w:tr>
    </w:tbl>
    <w:p w14:paraId="3E4F9124"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And rearranging</w:t>
      </w:r>
    </w:p>
    <w:tbl>
      <w:tblPr>
        <w:tblW w:w="0" w:type="auto"/>
        <w:tblLook w:val="04A0" w:firstRow="1" w:lastRow="0" w:firstColumn="1" w:lastColumn="0" w:noHBand="0" w:noVBand="1"/>
      </w:tblPr>
      <w:tblGrid>
        <w:gridCol w:w="885"/>
        <w:gridCol w:w="7177"/>
        <w:gridCol w:w="1010"/>
      </w:tblGrid>
      <w:tr w:rsidR="00CD2E10" w:rsidRPr="005F6766" w14:paraId="4022D3B0" w14:textId="77777777" w:rsidTr="005F6766">
        <w:tc>
          <w:tcPr>
            <w:tcW w:w="988" w:type="dxa"/>
            <w:shd w:val="clear" w:color="auto" w:fill="auto"/>
            <w:vAlign w:val="center"/>
          </w:tcPr>
          <w:p w14:paraId="0D7FE1BB" w14:textId="77777777" w:rsidR="00B505C4" w:rsidRPr="005F6766" w:rsidRDefault="00B505C4" w:rsidP="005F6766">
            <w:pPr>
              <w:spacing w:line="480" w:lineRule="auto"/>
              <w:jc w:val="center"/>
              <w:rPr>
                <w:rFonts w:ascii="Times New Roman" w:hAnsi="Times New Roman" w:cs="Times New Roman"/>
                <w:lang w:val="fr-FR"/>
              </w:rPr>
            </w:pPr>
          </w:p>
        </w:tc>
        <w:tc>
          <w:tcPr>
            <w:tcW w:w="7938" w:type="dxa"/>
            <w:shd w:val="clear" w:color="auto" w:fill="auto"/>
            <w:vAlign w:val="center"/>
          </w:tcPr>
          <w:p w14:paraId="7E0379A1" w14:textId="4873E11E" w:rsidR="00B505C4" w:rsidRPr="00320B12" w:rsidRDefault="00320B12" w:rsidP="00D60126">
            <w:pPr>
              <w:spacing w:line="480" w:lineRule="auto"/>
              <w:jc w:val="center"/>
              <w:rPr>
                <w:rFonts w:ascii="Times New Roman" w:hAnsi="Times New Roman" w:cs="Times New Roman"/>
                <w:lang w:val="fr-FR"/>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r>
                      <w:rPr>
                        <w:rFonts w:ascii="Cambria Math" w:hAnsi="Cambria Math" w:cs="Times New Roman"/>
                      </w:rPr>
                      <m:t>1+Nβ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den>
                </m:f>
              </m:oMath>
            </m:oMathPara>
          </w:p>
        </w:tc>
        <w:tc>
          <w:tcPr>
            <w:tcW w:w="1036" w:type="dxa"/>
            <w:shd w:val="clear" w:color="auto" w:fill="auto"/>
            <w:vAlign w:val="center"/>
          </w:tcPr>
          <w:p w14:paraId="665E0641" w14:textId="69C26E39" w:rsidR="00B505C4" w:rsidRPr="005F6766" w:rsidRDefault="00B505C4" w:rsidP="005F6766">
            <w:pPr>
              <w:spacing w:line="480" w:lineRule="auto"/>
              <w:jc w:val="center"/>
              <w:rPr>
                <w:rFonts w:ascii="Times New Roman" w:hAnsi="Times New Roman" w:cs="Times New Roman"/>
                <w:lang w:val="fr-FR"/>
              </w:rPr>
            </w:pPr>
            <w:r w:rsidRPr="005F6766">
              <w:rPr>
                <w:rFonts w:ascii="Times New Roman" w:hAnsi="Times New Roman" w:cs="Times New Roman"/>
                <w:lang w:val="fr-FR"/>
              </w:rPr>
              <w:t>(</w:t>
            </w:r>
            <w:ins w:id="235" w:author="Portalier Sebastien" w:date="2021-07-23T13:01:00Z">
              <w:r w:rsidR="00A56647">
                <w:rPr>
                  <w:rFonts w:ascii="Times New Roman" w:hAnsi="Times New Roman" w:cs="Times New Roman"/>
                  <w:lang w:val="fr-FR"/>
                </w:rPr>
                <w:t>21</w:t>
              </w:r>
            </w:ins>
            <w:del w:id="236" w:author="Portalier Sebastien" w:date="2021-07-23T13:01:00Z">
              <w:r w:rsidR="007203A1" w:rsidDel="00A56647">
                <w:rPr>
                  <w:rFonts w:ascii="Times New Roman" w:hAnsi="Times New Roman" w:cs="Times New Roman"/>
                  <w:lang w:val="fr-FR"/>
                </w:rPr>
                <w:delText>15</w:delText>
              </w:r>
            </w:del>
            <w:r w:rsidRPr="005F6766">
              <w:rPr>
                <w:rFonts w:ascii="Times New Roman" w:hAnsi="Times New Roman" w:cs="Times New Roman"/>
                <w:lang w:val="fr-FR"/>
              </w:rPr>
              <w:t>)</w:t>
            </w:r>
          </w:p>
        </w:tc>
      </w:tr>
    </w:tbl>
    <w:p w14:paraId="131FEC3E" w14:textId="6D12AD0C" w:rsidR="00B505C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Under this form, one can recognize a modified version of </w:t>
      </w:r>
      <w:proofErr w:type="spellStart"/>
      <w:r w:rsidRPr="00536224">
        <w:rPr>
          <w:rFonts w:ascii="Times New Roman" w:hAnsi="Times New Roman" w:cs="Times New Roman"/>
        </w:rPr>
        <w:t>Holling</w:t>
      </w:r>
      <w:r w:rsidR="00907360">
        <w:rPr>
          <w:rFonts w:ascii="Times New Roman" w:hAnsi="Times New Roman" w:cs="Times New Roman"/>
        </w:rPr>
        <w:t>’</w:t>
      </w:r>
      <w:r w:rsidRPr="00536224">
        <w:rPr>
          <w:rFonts w:ascii="Times New Roman" w:hAnsi="Times New Roman" w:cs="Times New Roman"/>
        </w:rPr>
        <w:t>s</w:t>
      </w:r>
      <w:proofErr w:type="spellEnd"/>
      <w:r w:rsidRPr="00536224">
        <w:rPr>
          <w:rFonts w:ascii="Times New Roman" w:hAnsi="Times New Roman" w:cs="Times New Roman"/>
        </w:rPr>
        <w:t xml:space="preserve"> disk equation </w:t>
      </w:r>
      <w:r w:rsidRPr="00536224">
        <w:rPr>
          <w:rFonts w:ascii="Times New Roman" w:hAnsi="Times New Roman" w:cs="Times New Roman"/>
          <w:noProof/>
        </w:rPr>
        <w:t>(Holling, 1961)</w:t>
      </w:r>
      <w:r w:rsidRPr="00536224">
        <w:rPr>
          <w:rFonts w:ascii="Times New Roman" w:hAnsi="Times New Roman" w:cs="Times New Roman"/>
        </w:rPr>
        <w:t xml:space="preserve">⁠, where </w:t>
      </w:r>
      <w:r w:rsidRPr="00536224">
        <w:rPr>
          <w:rFonts w:ascii="Times New Roman" w:hAnsi="Times New Roman" w:cs="Times New Roman"/>
          <w:i/>
          <w:iCs/>
        </w:rPr>
        <w:t>βP</w:t>
      </w:r>
      <w:r w:rsidRPr="00536224">
        <w:rPr>
          <w:rFonts w:ascii="Times New Roman" w:hAnsi="Times New Roman" w:cs="Times New Roman"/>
          <w:i/>
          <w:iCs/>
          <w:vertAlign w:val="subscript"/>
        </w:rPr>
        <w:t>c</w:t>
      </w:r>
      <w:r w:rsidRPr="00536224">
        <w:rPr>
          <w:rFonts w:ascii="Times New Roman" w:hAnsi="Times New Roman" w:cs="Times New Roman"/>
        </w:rPr>
        <w:t xml:space="preserve"> represents attack rate, and where capture and handling times are taken into account instead of handling time only.</w:t>
      </w:r>
      <w:r w:rsidRPr="00536224">
        <w:rPr>
          <w:rFonts w:ascii="Times New Roman" w:hAnsi="Times New Roman" w:cs="Times New Roman"/>
        </w:rPr>
        <w:br/>
      </w:r>
      <w:r w:rsidRPr="00536224">
        <w:rPr>
          <w:rFonts w:ascii="Times New Roman" w:hAnsi="Times New Roman" w:cs="Times New Roman"/>
        </w:rPr>
        <w:tab/>
        <w:t xml:space="preserve">Given the assumptions made on the encounter rate (eq. </w:t>
      </w:r>
      <w:r w:rsidR="007203A1">
        <w:rPr>
          <w:rFonts w:ascii="Times New Roman" w:hAnsi="Times New Roman" w:cs="Times New Roman"/>
        </w:rPr>
        <w:t>4</w:t>
      </w:r>
      <w:r w:rsidRPr="00536224">
        <w:rPr>
          <w:rFonts w:ascii="Times New Roman" w:hAnsi="Times New Roman" w:cs="Times New Roman"/>
        </w:rPr>
        <w:t>), it is a type II functional response. In addition to prey abundance</w:t>
      </w:r>
      <w:r w:rsidR="004A6DA5">
        <w:rPr>
          <w:rFonts w:ascii="Times New Roman" w:hAnsi="Times New Roman" w:cs="Times New Roman"/>
        </w:rPr>
        <w:t xml:space="preserve"> (</w:t>
      </w:r>
      <w:r w:rsidR="004A6DA5" w:rsidRPr="004A6DA5">
        <w:rPr>
          <w:rFonts w:ascii="Times New Roman" w:hAnsi="Times New Roman" w:cs="Times New Roman"/>
          <w:i/>
          <w:iCs/>
        </w:rPr>
        <w:t>N</w:t>
      </w:r>
      <w:r w:rsidR="004A6DA5">
        <w:rPr>
          <w:rFonts w:ascii="Times New Roman" w:hAnsi="Times New Roman" w:cs="Times New Roman"/>
        </w:rPr>
        <w:t>)</w:t>
      </w:r>
      <w:r w:rsidRPr="00536224">
        <w:rPr>
          <w:rFonts w:ascii="Times New Roman" w:hAnsi="Times New Roman" w:cs="Times New Roman"/>
        </w:rPr>
        <w:t>, its value changes according to both predator size, prey size and the medium (i.e., aquatic versus terrestrial).</w:t>
      </w:r>
    </w:p>
    <w:p w14:paraId="00858858" w14:textId="688FDD83" w:rsidR="003E308A" w:rsidRPr="00785D21" w:rsidRDefault="003E308A" w:rsidP="003E308A">
      <w:pPr>
        <w:pStyle w:val="Titre1"/>
        <w:spacing w:line="480" w:lineRule="auto"/>
        <w:rPr>
          <w:rFonts w:ascii="Times New Roman" w:hAnsi="Times New Roman" w:cs="Times New Roman"/>
          <w:b/>
          <w:bCs/>
          <w:color w:val="auto"/>
        </w:rPr>
      </w:pPr>
      <w:r w:rsidRPr="00785D21">
        <w:rPr>
          <w:rFonts w:ascii="Times New Roman" w:hAnsi="Times New Roman" w:cs="Times New Roman"/>
          <w:b/>
          <w:bCs/>
          <w:color w:val="auto"/>
        </w:rPr>
        <w:t>3. Predicted attack rate and handling time according to body size</w:t>
      </w:r>
    </w:p>
    <w:p w14:paraId="5883EA65" w14:textId="05FDC2C8" w:rsidR="003E308A" w:rsidRDefault="003E308A" w:rsidP="003E308A">
      <w:pPr>
        <w:spacing w:line="480" w:lineRule="auto"/>
        <w:rPr>
          <w:rFonts w:ascii="Times New Roman" w:hAnsi="Times New Roman" w:cs="Times New Roman"/>
        </w:rPr>
      </w:pPr>
      <w:r>
        <w:rPr>
          <w:rFonts w:ascii="Times New Roman" w:hAnsi="Times New Roman" w:cs="Times New Roman"/>
        </w:rPr>
        <w:t xml:space="preserve">The model predicts attack rate and handling time according to predator and prey body masses. It allows investigating the overall trends for these parameters across a wide range of sizes. It appears that attack rate mostly varies with predator size (i.e., a larger predator attacks prey more efficiently). For a given predator, attack rate slightly decreases with increasing prey size </w:t>
      </w:r>
      <w:r>
        <w:rPr>
          <w:rFonts w:ascii="Times New Roman" w:hAnsi="Times New Roman" w:cs="Times New Roman"/>
        </w:rPr>
        <w:lastRenderedPageBreak/>
        <w:t xml:space="preserve">(Fig. S2A). Predator size is bounded for very small predators since they do not move fast enough to contact and/or capture any prey. There is an upper prey size limit for all predators: due to the model assumptions, a predator cannot capture a prey larger than itself. </w:t>
      </w:r>
    </w:p>
    <w:p w14:paraId="57C41AA1" w14:textId="54CF8069" w:rsidR="003E308A" w:rsidRPr="00220142" w:rsidRDefault="003E308A" w:rsidP="003E308A">
      <w:pPr>
        <w:spacing w:line="480" w:lineRule="auto"/>
        <w:ind w:firstLine="720"/>
        <w:rPr>
          <w:rFonts w:ascii="Times New Roman" w:hAnsi="Times New Roman" w:cs="Times New Roman"/>
        </w:rPr>
      </w:pPr>
      <w:r>
        <w:rPr>
          <w:rFonts w:ascii="Times New Roman" w:hAnsi="Times New Roman" w:cs="Times New Roman"/>
        </w:rPr>
        <w:t xml:space="preserve">Handling and capture times mostly vary with prey size (a larger prey requires more time to be reached and consumed). But a larger predator will be capture and consume a given prey faster than a smaller predator (Fig S2B). There is an upper prey size limit and a lower predator size limit for similar reasons as attack rate.      </w:t>
      </w:r>
    </w:p>
    <w:p w14:paraId="2E56F1B8" w14:textId="77777777" w:rsidR="003E308A" w:rsidRPr="00536224" w:rsidRDefault="003E308A" w:rsidP="00D60126">
      <w:pPr>
        <w:spacing w:line="480" w:lineRule="auto"/>
        <w:rPr>
          <w:rFonts w:ascii="Times New Roman" w:hAnsi="Times New Roman" w:cs="Times New Roman"/>
        </w:rPr>
      </w:pPr>
    </w:p>
    <w:p w14:paraId="4AB6D02D" w14:textId="77777777" w:rsidR="00FA3ADD" w:rsidRDefault="00FA3ADD" w:rsidP="0095243D">
      <w:pPr>
        <w:pStyle w:val="Titre1"/>
        <w:spacing w:line="480" w:lineRule="auto"/>
        <w:rPr>
          <w:rFonts w:ascii="Times New Roman" w:hAnsi="Times New Roman" w:cs="Times New Roman"/>
        </w:rPr>
      </w:pPr>
      <w:r w:rsidRPr="00FA3ADD">
        <w:rPr>
          <w:rFonts w:ascii="Times New Roman" w:hAnsi="Times New Roman" w:cs="Times New Roman"/>
          <w:b/>
          <w:bCs/>
          <w:color w:val="auto"/>
        </w:rPr>
        <w:t>References</w:t>
      </w:r>
    </w:p>
    <w:p w14:paraId="625D3D64" w14:textId="349C9FD8"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Hendriks, A. J. (1999). Allometric Scaling of Rate, Age and Density Parameters in Ecological Models. </w:t>
      </w:r>
      <w:r w:rsidRPr="00E03580">
        <w:rPr>
          <w:rFonts w:ascii="Times New Roman" w:hAnsi="Times New Roman" w:cs="Times New Roman"/>
          <w:i/>
          <w:iCs/>
          <w:noProof/>
        </w:rPr>
        <w:t>Oikos</w:t>
      </w:r>
      <w:r w:rsidRPr="00E03580">
        <w:rPr>
          <w:rFonts w:ascii="Times New Roman" w:hAnsi="Times New Roman" w:cs="Times New Roman"/>
          <w:noProof/>
        </w:rPr>
        <w:t xml:space="preserve"> 86, 293–310. </w:t>
      </w:r>
      <w:r w:rsidR="00907360" w:rsidRPr="00E03580">
        <w:rPr>
          <w:rFonts w:ascii="Times New Roman" w:hAnsi="Times New Roman" w:cs="Times New Roman"/>
          <w:noProof/>
        </w:rPr>
        <w:t>D</w:t>
      </w:r>
      <w:r w:rsidRPr="00E03580">
        <w:rPr>
          <w:rFonts w:ascii="Times New Roman" w:hAnsi="Times New Roman" w:cs="Times New Roman"/>
          <w:noProof/>
        </w:rPr>
        <w:t>oi:10.2307/3546447.</w:t>
      </w:r>
    </w:p>
    <w:p w14:paraId="2E090683" w14:textId="34D590ED"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Holling, C. S. (1961). Principles of Insect Predation. </w:t>
      </w:r>
      <w:r w:rsidRPr="00E03580">
        <w:rPr>
          <w:rFonts w:ascii="Times New Roman" w:hAnsi="Times New Roman" w:cs="Times New Roman"/>
          <w:i/>
          <w:iCs/>
          <w:noProof/>
        </w:rPr>
        <w:t>Annu. Rev. Entomol.</w:t>
      </w:r>
      <w:r w:rsidRPr="00E03580">
        <w:rPr>
          <w:rFonts w:ascii="Times New Roman" w:hAnsi="Times New Roman" w:cs="Times New Roman"/>
          <w:noProof/>
        </w:rPr>
        <w:t xml:space="preserve"> 6, 163–182. </w:t>
      </w:r>
      <w:r w:rsidR="00907360" w:rsidRPr="00E03580">
        <w:rPr>
          <w:rFonts w:ascii="Times New Roman" w:hAnsi="Times New Roman" w:cs="Times New Roman"/>
          <w:noProof/>
        </w:rPr>
        <w:t>D</w:t>
      </w:r>
      <w:r w:rsidRPr="00E03580">
        <w:rPr>
          <w:rFonts w:ascii="Times New Roman" w:hAnsi="Times New Roman" w:cs="Times New Roman"/>
          <w:noProof/>
        </w:rPr>
        <w:t>oi:10.1146/annurev.en.06.010161.001115.</w:t>
      </w:r>
    </w:p>
    <w:p w14:paraId="2B4B999F" w14:textId="58A24DF2"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Laca, E. A., Ungar, E. D., and Demment, M. W. (1994). Mechanisms of handling time and intake rate of a large mammalian grazer. </w:t>
      </w:r>
      <w:r w:rsidRPr="00E03580">
        <w:rPr>
          <w:rFonts w:ascii="Times New Roman" w:hAnsi="Times New Roman" w:cs="Times New Roman"/>
          <w:i/>
          <w:iCs/>
          <w:noProof/>
        </w:rPr>
        <w:t>Appl. Anim. Behav. Sci.</w:t>
      </w:r>
      <w:r w:rsidRPr="00E03580">
        <w:rPr>
          <w:rFonts w:ascii="Times New Roman" w:hAnsi="Times New Roman" w:cs="Times New Roman"/>
          <w:noProof/>
        </w:rPr>
        <w:t xml:space="preserve"> 39, 3–19. </w:t>
      </w:r>
      <w:r w:rsidR="00907360" w:rsidRPr="00E03580">
        <w:rPr>
          <w:rFonts w:ascii="Times New Roman" w:hAnsi="Times New Roman" w:cs="Times New Roman"/>
          <w:noProof/>
        </w:rPr>
        <w:t>D</w:t>
      </w:r>
      <w:r w:rsidRPr="00E03580">
        <w:rPr>
          <w:rFonts w:ascii="Times New Roman" w:hAnsi="Times New Roman" w:cs="Times New Roman"/>
          <w:noProof/>
        </w:rPr>
        <w:t>oi:10.1016/0168-1591(94)90011-6.</w:t>
      </w:r>
    </w:p>
    <w:p w14:paraId="3C7EC0C6" w14:textId="77777777" w:rsidR="00660FA0" w:rsidRDefault="00907360" w:rsidP="00E03580">
      <w:pPr>
        <w:widowControl w:val="0"/>
        <w:autoSpaceDE w:val="0"/>
        <w:autoSpaceDN w:val="0"/>
        <w:adjustRightInd w:val="0"/>
        <w:spacing w:line="480" w:lineRule="auto"/>
        <w:ind w:left="480" w:hanging="480"/>
        <w:rPr>
          <w:rFonts w:ascii="Times New Roman" w:hAnsi="Times New Roman" w:cs="Times New Roman"/>
          <w:noProof/>
        </w:rPr>
      </w:pPr>
      <w:r w:rsidRPr="00907360">
        <w:rPr>
          <w:rFonts w:ascii="Times New Roman" w:hAnsi="Times New Roman" w:cs="Times New Roman"/>
          <w:noProof/>
        </w:rPr>
        <w:t xml:space="preserve">Marden, J. H., &amp; Allen, L. R. (2002). Molecules, muscles, and machines: Universal performance characteristics of motors. </w:t>
      </w:r>
      <w:r w:rsidRPr="00907360">
        <w:rPr>
          <w:rFonts w:ascii="Times New Roman" w:hAnsi="Times New Roman" w:cs="Times New Roman"/>
          <w:i/>
          <w:iCs/>
          <w:noProof/>
        </w:rPr>
        <w:t>Proceedings of the National Academy of Sciences</w:t>
      </w:r>
      <w:r w:rsidRPr="00907360">
        <w:rPr>
          <w:rFonts w:ascii="Times New Roman" w:hAnsi="Times New Roman" w:cs="Times New Roman"/>
          <w:noProof/>
        </w:rPr>
        <w:t xml:space="preserve">, </w:t>
      </w:r>
      <w:r w:rsidRPr="00907360">
        <w:rPr>
          <w:rFonts w:ascii="Times New Roman" w:hAnsi="Times New Roman" w:cs="Times New Roman"/>
          <w:i/>
          <w:iCs/>
          <w:noProof/>
        </w:rPr>
        <w:t>99</w:t>
      </w:r>
      <w:r w:rsidRPr="00907360">
        <w:rPr>
          <w:rFonts w:ascii="Times New Roman" w:hAnsi="Times New Roman" w:cs="Times New Roman"/>
          <w:noProof/>
        </w:rPr>
        <w:t>(7), 4161–4166. doi: 10.1073/pnas.022052899</w:t>
      </w:r>
    </w:p>
    <w:p w14:paraId="0E512DED" w14:textId="37E738E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Rothschild, B. J., and Osborn, T. R. (1988). Small-scale turbulence and plankton contact rates. </w:t>
      </w:r>
      <w:r w:rsidRPr="00E03580">
        <w:rPr>
          <w:rFonts w:ascii="Times New Roman" w:hAnsi="Times New Roman" w:cs="Times New Roman"/>
          <w:i/>
          <w:iCs/>
          <w:noProof/>
        </w:rPr>
        <w:t>J. Plankton Res.</w:t>
      </w:r>
      <w:r w:rsidRPr="00E03580">
        <w:rPr>
          <w:rFonts w:ascii="Times New Roman" w:hAnsi="Times New Roman" w:cs="Times New Roman"/>
          <w:noProof/>
        </w:rPr>
        <w:t xml:space="preserve"> 10, 465–474. </w:t>
      </w:r>
      <w:r w:rsidR="00907360" w:rsidRPr="00E03580">
        <w:rPr>
          <w:rFonts w:ascii="Times New Roman" w:hAnsi="Times New Roman" w:cs="Times New Roman"/>
          <w:noProof/>
        </w:rPr>
        <w:t>D</w:t>
      </w:r>
      <w:r w:rsidRPr="00E03580">
        <w:rPr>
          <w:rFonts w:ascii="Times New Roman" w:hAnsi="Times New Roman" w:cs="Times New Roman"/>
          <w:noProof/>
        </w:rPr>
        <w:t>oi:10.1093/plankt/10.3.465.</w:t>
      </w:r>
    </w:p>
    <w:p w14:paraId="5B5B834F" w14:textId="1A6E6AB1" w:rsid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Wilson, S. L., and Kerley, G. I. H. (2003). Bite diameter selection by thicket browsers: the effect of body size and plant morphology on forage intake and quality. </w:t>
      </w:r>
      <w:r w:rsidRPr="00E03580">
        <w:rPr>
          <w:rFonts w:ascii="Times New Roman" w:hAnsi="Times New Roman" w:cs="Times New Roman"/>
          <w:i/>
          <w:iCs/>
          <w:noProof/>
        </w:rPr>
        <w:t>For. Ecol. Manage.</w:t>
      </w:r>
      <w:r w:rsidRPr="00E03580">
        <w:rPr>
          <w:rFonts w:ascii="Times New Roman" w:hAnsi="Times New Roman" w:cs="Times New Roman"/>
          <w:noProof/>
        </w:rPr>
        <w:t xml:space="preserve"> 181, 51–65. </w:t>
      </w:r>
      <w:r w:rsidR="00907360" w:rsidRPr="00E03580">
        <w:rPr>
          <w:rFonts w:ascii="Times New Roman" w:hAnsi="Times New Roman" w:cs="Times New Roman"/>
          <w:noProof/>
        </w:rPr>
        <w:t>D</w:t>
      </w:r>
      <w:r w:rsidRPr="00E03580">
        <w:rPr>
          <w:rFonts w:ascii="Times New Roman" w:hAnsi="Times New Roman" w:cs="Times New Roman"/>
          <w:noProof/>
        </w:rPr>
        <w:t>oi:http://dx.doi.org/10.1016/S0378-1127(03)00114-2.</w:t>
      </w:r>
    </w:p>
    <w:p w14:paraId="3D42400C" w14:textId="5E35255D" w:rsidR="00660FA0" w:rsidRPr="00660FA0" w:rsidRDefault="00907360" w:rsidP="00660FA0">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fldChar w:fldCharType="begin" w:fldLock="1"/>
      </w:r>
      <w:r>
        <w:rPr>
          <w:rFonts w:ascii="Times New Roman" w:hAnsi="Times New Roman" w:cs="Times New Roman"/>
          <w:noProof/>
        </w:rPr>
        <w:instrText xml:space="preserve">ADDIN Mendeley Bibliography CSL_BIBLIOGRAPHY </w:instrText>
      </w:r>
      <w:r>
        <w:rPr>
          <w:rFonts w:ascii="Times New Roman" w:hAnsi="Times New Roman" w:cs="Times New Roman"/>
          <w:noProof/>
        </w:rPr>
        <w:fldChar w:fldCharType="separate"/>
      </w:r>
      <w:r w:rsidR="00660FA0" w:rsidRPr="00660FA0">
        <w:rPr>
          <w:rFonts w:ascii="Times New Roman" w:hAnsi="Times New Roman" w:cs="Times New Roman"/>
          <w:noProof/>
        </w:rPr>
        <w:t xml:space="preserve">Marden, J. H., &amp; Allen, L. R. (2002). Molecules, muscles, and machines: Universal </w:t>
      </w:r>
      <w:r w:rsidR="00660FA0" w:rsidRPr="00660FA0">
        <w:rPr>
          <w:rFonts w:ascii="Times New Roman" w:hAnsi="Times New Roman" w:cs="Times New Roman"/>
          <w:noProof/>
        </w:rPr>
        <w:lastRenderedPageBreak/>
        <w:t xml:space="preserve">performance characteristics of motors. </w:t>
      </w:r>
      <w:r w:rsidR="00660FA0" w:rsidRPr="00660FA0">
        <w:rPr>
          <w:rFonts w:ascii="Times New Roman" w:hAnsi="Times New Roman" w:cs="Times New Roman"/>
          <w:i/>
          <w:iCs/>
          <w:noProof/>
        </w:rPr>
        <w:t>Proceedings of the National Academy of Sciences</w:t>
      </w:r>
      <w:r w:rsidR="00660FA0" w:rsidRPr="00660FA0">
        <w:rPr>
          <w:rFonts w:ascii="Times New Roman" w:hAnsi="Times New Roman" w:cs="Times New Roman"/>
          <w:noProof/>
        </w:rPr>
        <w:t xml:space="preserve">, </w:t>
      </w:r>
      <w:r w:rsidR="00660FA0" w:rsidRPr="00660FA0">
        <w:rPr>
          <w:rFonts w:ascii="Times New Roman" w:hAnsi="Times New Roman" w:cs="Times New Roman"/>
          <w:i/>
          <w:iCs/>
          <w:noProof/>
        </w:rPr>
        <w:t>99</w:t>
      </w:r>
      <w:r w:rsidR="00660FA0" w:rsidRPr="00660FA0">
        <w:rPr>
          <w:rFonts w:ascii="Times New Roman" w:hAnsi="Times New Roman" w:cs="Times New Roman"/>
          <w:noProof/>
        </w:rPr>
        <w:t>(7), 4161–4166. doi: 10.1073/pnas.022052899</w:t>
      </w:r>
    </w:p>
    <w:p w14:paraId="6919314F" w14:textId="59CF62A1" w:rsidR="00907360" w:rsidRPr="00E03580" w:rsidRDefault="00907360" w:rsidP="00E03580">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noProof/>
        </w:rPr>
        <w:fldChar w:fldCharType="end"/>
      </w:r>
    </w:p>
    <w:p w14:paraId="60C95FF7" w14:textId="77777777" w:rsidR="00F01590" w:rsidRPr="00C82A56" w:rsidRDefault="00F01590" w:rsidP="00F01590">
      <w:pPr>
        <w:spacing w:line="480" w:lineRule="auto"/>
        <w:rPr>
          <w:rFonts w:ascii="Times New Roman" w:hAnsi="Times New Roman" w:cs="Times New Roman"/>
        </w:rPr>
      </w:pPr>
      <w:r>
        <w:rPr>
          <w:rFonts w:ascii="Times New Roman" w:hAnsi="Times New Roman" w:cs="Times New Roman"/>
        </w:rPr>
        <w:br w:type="page"/>
      </w:r>
      <w:r w:rsidRPr="00C82A56">
        <w:rPr>
          <w:rFonts w:ascii="Times New Roman" w:hAnsi="Times New Roman" w:cs="Times New Roman"/>
          <w:b/>
          <w:bCs/>
        </w:rPr>
        <w:lastRenderedPageBreak/>
        <w:t xml:space="preserve">Table </w:t>
      </w:r>
      <w:r>
        <w:rPr>
          <w:rFonts w:ascii="Times New Roman" w:hAnsi="Times New Roman" w:cs="Times New Roman"/>
          <w:b/>
          <w:bCs/>
        </w:rPr>
        <w:t>S</w:t>
      </w:r>
      <w:r w:rsidRPr="00C82A56">
        <w:rPr>
          <w:rFonts w:ascii="Times New Roman" w:hAnsi="Times New Roman" w:cs="Times New Roman"/>
          <w:b/>
          <w:bCs/>
        </w:rPr>
        <w:t>1</w:t>
      </w:r>
      <w:r w:rsidRPr="00C82A56">
        <w:rPr>
          <w:rFonts w:ascii="Times New Roman" w:hAnsi="Times New Roman" w:cs="Times New Roman"/>
        </w:rPr>
        <w:t>: List of symbols used throughout the article</w:t>
      </w:r>
    </w:p>
    <w:tbl>
      <w:tblPr>
        <w:tblW w:w="0" w:type="auto"/>
        <w:tblLook w:val="04A0" w:firstRow="1" w:lastRow="0" w:firstColumn="1" w:lastColumn="0" w:noHBand="0" w:noVBand="1"/>
      </w:tblPr>
      <w:tblGrid>
        <w:gridCol w:w="1555"/>
        <w:gridCol w:w="3827"/>
        <w:gridCol w:w="1843"/>
        <w:gridCol w:w="1837"/>
      </w:tblGrid>
      <w:tr w:rsidR="00F01590" w:rsidRPr="00C82A56" w14:paraId="24477B01" w14:textId="77777777" w:rsidTr="00D56579">
        <w:tc>
          <w:tcPr>
            <w:tcW w:w="1555" w:type="dxa"/>
            <w:tcBorders>
              <w:bottom w:val="single" w:sz="4" w:space="0" w:color="auto"/>
            </w:tcBorders>
            <w:shd w:val="clear" w:color="auto" w:fill="auto"/>
            <w:vAlign w:val="center"/>
          </w:tcPr>
          <w:p w14:paraId="287360A5"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Symbol</w:t>
            </w:r>
          </w:p>
        </w:tc>
        <w:tc>
          <w:tcPr>
            <w:tcW w:w="3827" w:type="dxa"/>
            <w:tcBorders>
              <w:bottom w:val="single" w:sz="4" w:space="0" w:color="auto"/>
            </w:tcBorders>
            <w:shd w:val="clear" w:color="auto" w:fill="auto"/>
            <w:vAlign w:val="center"/>
          </w:tcPr>
          <w:p w14:paraId="6D4F7294"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Meaning</w:t>
            </w:r>
          </w:p>
        </w:tc>
        <w:tc>
          <w:tcPr>
            <w:tcW w:w="1843" w:type="dxa"/>
            <w:tcBorders>
              <w:bottom w:val="single" w:sz="4" w:space="0" w:color="auto"/>
            </w:tcBorders>
            <w:shd w:val="clear" w:color="auto" w:fill="auto"/>
            <w:vAlign w:val="center"/>
          </w:tcPr>
          <w:p w14:paraId="1BEB936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Value</w:t>
            </w:r>
          </w:p>
        </w:tc>
        <w:tc>
          <w:tcPr>
            <w:tcW w:w="1837" w:type="dxa"/>
            <w:tcBorders>
              <w:bottom w:val="single" w:sz="4" w:space="0" w:color="auto"/>
            </w:tcBorders>
            <w:shd w:val="clear" w:color="auto" w:fill="auto"/>
            <w:vAlign w:val="center"/>
          </w:tcPr>
          <w:p w14:paraId="37827EC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Unit</w:t>
            </w:r>
          </w:p>
        </w:tc>
      </w:tr>
      <w:tr w:rsidR="00F01590" w:rsidRPr="00C82A56" w14:paraId="1F9678C0" w14:textId="77777777" w:rsidTr="00D56579">
        <w:tc>
          <w:tcPr>
            <w:tcW w:w="1555" w:type="dxa"/>
            <w:tcBorders>
              <w:top w:val="single" w:sz="4" w:space="0" w:color="auto"/>
            </w:tcBorders>
            <w:shd w:val="clear" w:color="auto" w:fill="auto"/>
            <w:vAlign w:val="center"/>
          </w:tcPr>
          <w:p w14:paraId="6546AADB" w14:textId="77777777" w:rsidR="00F01590" w:rsidRPr="00D56579" w:rsidRDefault="00F01590" w:rsidP="00D56579">
            <w:pPr>
              <w:spacing w:line="480" w:lineRule="auto"/>
              <w:jc w:val="center"/>
              <w:rPr>
                <w:rFonts w:ascii="Times New Roman" w:hAnsi="Times New Roman" w:cs="Times New Roman"/>
                <w:i/>
                <w:iCs/>
              </w:rPr>
            </w:pPr>
            <w:r w:rsidRPr="00D56579">
              <w:rPr>
                <w:rFonts w:ascii="Times New Roman" w:hAnsi="Times New Roman" w:cs="Times New Roman"/>
                <w:i/>
                <w:iCs/>
              </w:rPr>
              <w:t>f(N)</w:t>
            </w:r>
          </w:p>
        </w:tc>
        <w:tc>
          <w:tcPr>
            <w:tcW w:w="3827" w:type="dxa"/>
            <w:tcBorders>
              <w:top w:val="single" w:sz="4" w:space="0" w:color="auto"/>
            </w:tcBorders>
            <w:shd w:val="clear" w:color="auto" w:fill="auto"/>
            <w:vAlign w:val="center"/>
          </w:tcPr>
          <w:p w14:paraId="63157710"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Functional response</w:t>
            </w:r>
          </w:p>
        </w:tc>
        <w:tc>
          <w:tcPr>
            <w:tcW w:w="1843" w:type="dxa"/>
            <w:tcBorders>
              <w:top w:val="single" w:sz="4" w:space="0" w:color="auto"/>
            </w:tcBorders>
            <w:shd w:val="clear" w:color="auto" w:fill="auto"/>
            <w:vAlign w:val="center"/>
          </w:tcPr>
          <w:p w14:paraId="4985830B" w14:textId="77777777" w:rsidR="00F01590" w:rsidRPr="00D56579" w:rsidRDefault="00F01590" w:rsidP="00D56579">
            <w:pPr>
              <w:spacing w:line="480" w:lineRule="auto"/>
              <w:jc w:val="center"/>
              <w:rPr>
                <w:rFonts w:ascii="Times New Roman" w:hAnsi="Times New Roman" w:cs="Times New Roman"/>
              </w:rPr>
            </w:pPr>
          </w:p>
        </w:tc>
        <w:tc>
          <w:tcPr>
            <w:tcW w:w="1837" w:type="dxa"/>
            <w:tcBorders>
              <w:top w:val="single" w:sz="4" w:space="0" w:color="auto"/>
            </w:tcBorders>
            <w:shd w:val="clear" w:color="auto" w:fill="auto"/>
            <w:vAlign w:val="center"/>
          </w:tcPr>
          <w:p w14:paraId="22011BDC"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ind.s</w:t>
            </w:r>
            <w:r w:rsidRPr="00D56579">
              <w:rPr>
                <w:rFonts w:ascii="Times New Roman" w:hAnsi="Times New Roman" w:cs="Times New Roman"/>
                <w:vertAlign w:val="superscript"/>
              </w:rPr>
              <w:t>-1</w:t>
            </w:r>
          </w:p>
        </w:tc>
      </w:tr>
      <w:tr w:rsidR="00F01590" w:rsidRPr="00C82A56" w14:paraId="7C186D7D" w14:textId="77777777" w:rsidTr="00D56579">
        <w:tc>
          <w:tcPr>
            <w:tcW w:w="1555" w:type="dxa"/>
            <w:shd w:val="clear" w:color="auto" w:fill="auto"/>
            <w:vAlign w:val="center"/>
          </w:tcPr>
          <w:p w14:paraId="6AA32F92" w14:textId="77777777" w:rsidR="00F01590" w:rsidRPr="00D56579" w:rsidRDefault="00F01590" w:rsidP="00D56579">
            <w:pPr>
              <w:spacing w:line="480" w:lineRule="auto"/>
              <w:jc w:val="center"/>
              <w:rPr>
                <w:rFonts w:ascii="Times New Roman" w:hAnsi="Times New Roman" w:cs="Times New Roman"/>
                <w:i/>
                <w:iCs/>
              </w:rPr>
            </w:pPr>
            <w:r w:rsidRPr="00D56579">
              <w:rPr>
                <w:rFonts w:ascii="Times New Roman" w:hAnsi="Times New Roman" w:cs="Times New Roman"/>
                <w:i/>
                <w:iCs/>
              </w:rPr>
              <w:t>N</w:t>
            </w:r>
          </w:p>
        </w:tc>
        <w:tc>
          <w:tcPr>
            <w:tcW w:w="3827" w:type="dxa"/>
            <w:shd w:val="clear" w:color="auto" w:fill="auto"/>
            <w:vAlign w:val="center"/>
          </w:tcPr>
          <w:p w14:paraId="1164DB5E"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abundance</w:t>
            </w:r>
          </w:p>
        </w:tc>
        <w:tc>
          <w:tcPr>
            <w:tcW w:w="1843" w:type="dxa"/>
            <w:shd w:val="clear" w:color="auto" w:fill="auto"/>
            <w:vAlign w:val="center"/>
          </w:tcPr>
          <w:p w14:paraId="65406B21"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735AC3DA"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ind.m</w:t>
            </w:r>
            <w:r w:rsidRPr="00D56579">
              <w:rPr>
                <w:rFonts w:ascii="Times New Roman" w:hAnsi="Times New Roman" w:cs="Times New Roman"/>
                <w:vertAlign w:val="superscript"/>
              </w:rPr>
              <w:t>-3</w:t>
            </w:r>
          </w:p>
        </w:tc>
      </w:tr>
      <w:tr w:rsidR="00F01590" w:rsidRPr="00C82A56" w14:paraId="6302BA7B" w14:textId="77777777" w:rsidTr="00D56579">
        <w:tc>
          <w:tcPr>
            <w:tcW w:w="1555" w:type="dxa"/>
            <w:shd w:val="clear" w:color="auto" w:fill="auto"/>
            <w:vAlign w:val="center"/>
          </w:tcPr>
          <w:p w14:paraId="502D58CF"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s</w:t>
            </w:r>
            <w:proofErr w:type="spellEnd"/>
          </w:p>
        </w:tc>
        <w:tc>
          <w:tcPr>
            <w:tcW w:w="3827" w:type="dxa"/>
            <w:shd w:val="clear" w:color="auto" w:fill="auto"/>
            <w:vAlign w:val="center"/>
          </w:tcPr>
          <w:p w14:paraId="76B4D589"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Search time</w:t>
            </w:r>
          </w:p>
        </w:tc>
        <w:tc>
          <w:tcPr>
            <w:tcW w:w="1843" w:type="dxa"/>
            <w:shd w:val="clear" w:color="auto" w:fill="auto"/>
            <w:vAlign w:val="center"/>
          </w:tcPr>
          <w:p w14:paraId="1270EEE5"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1189801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3297FE11" w14:textId="77777777" w:rsidTr="00D56579">
        <w:tc>
          <w:tcPr>
            <w:tcW w:w="1555" w:type="dxa"/>
            <w:shd w:val="clear" w:color="auto" w:fill="auto"/>
            <w:vAlign w:val="center"/>
          </w:tcPr>
          <w:p w14:paraId="7AB8E443"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c</w:t>
            </w:r>
            <w:proofErr w:type="spellEnd"/>
          </w:p>
        </w:tc>
        <w:tc>
          <w:tcPr>
            <w:tcW w:w="3827" w:type="dxa"/>
            <w:shd w:val="clear" w:color="auto" w:fill="auto"/>
            <w:vAlign w:val="center"/>
          </w:tcPr>
          <w:p w14:paraId="2219C78B"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Capture time</w:t>
            </w:r>
          </w:p>
        </w:tc>
        <w:tc>
          <w:tcPr>
            <w:tcW w:w="1843" w:type="dxa"/>
            <w:shd w:val="clear" w:color="auto" w:fill="auto"/>
            <w:vAlign w:val="center"/>
          </w:tcPr>
          <w:p w14:paraId="5208D3DF"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7B4EA94"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30006DE9" w14:textId="77777777" w:rsidTr="00D56579">
        <w:tc>
          <w:tcPr>
            <w:tcW w:w="1555" w:type="dxa"/>
            <w:shd w:val="clear" w:color="auto" w:fill="auto"/>
            <w:vAlign w:val="center"/>
          </w:tcPr>
          <w:p w14:paraId="0BFAA4E6"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h</w:t>
            </w:r>
            <w:proofErr w:type="spellEnd"/>
          </w:p>
        </w:tc>
        <w:tc>
          <w:tcPr>
            <w:tcW w:w="3827" w:type="dxa"/>
            <w:shd w:val="clear" w:color="auto" w:fill="auto"/>
            <w:vAlign w:val="center"/>
          </w:tcPr>
          <w:p w14:paraId="2994D36A"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Handling time</w:t>
            </w:r>
          </w:p>
        </w:tc>
        <w:tc>
          <w:tcPr>
            <w:tcW w:w="1843" w:type="dxa"/>
            <w:shd w:val="clear" w:color="auto" w:fill="auto"/>
            <w:vAlign w:val="center"/>
          </w:tcPr>
          <w:p w14:paraId="4D7F4467"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66FF46B"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5A41D177" w14:textId="77777777" w:rsidTr="00D56579">
        <w:tc>
          <w:tcPr>
            <w:tcW w:w="1555" w:type="dxa"/>
            <w:shd w:val="clear" w:color="auto" w:fill="auto"/>
            <w:vAlign w:val="center"/>
          </w:tcPr>
          <w:p w14:paraId="1B855099"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cons</w:t>
            </w:r>
            <w:proofErr w:type="spellEnd"/>
          </w:p>
        </w:tc>
        <w:tc>
          <w:tcPr>
            <w:tcW w:w="3827" w:type="dxa"/>
            <w:shd w:val="clear" w:color="auto" w:fill="auto"/>
            <w:vAlign w:val="center"/>
          </w:tcPr>
          <w:p w14:paraId="6471C5F6"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Consumption time</w:t>
            </w:r>
          </w:p>
        </w:tc>
        <w:tc>
          <w:tcPr>
            <w:tcW w:w="1843" w:type="dxa"/>
            <w:shd w:val="clear" w:color="auto" w:fill="auto"/>
            <w:vAlign w:val="center"/>
          </w:tcPr>
          <w:p w14:paraId="7BC45A09"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6BF0C2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73653886" w14:textId="77777777" w:rsidTr="00D56579">
        <w:tc>
          <w:tcPr>
            <w:tcW w:w="1555" w:type="dxa"/>
            <w:shd w:val="clear" w:color="auto" w:fill="auto"/>
            <w:vAlign w:val="center"/>
          </w:tcPr>
          <w:p w14:paraId="2A0D9CE5"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t</w:t>
            </w:r>
            <w:r w:rsidRPr="00D56579">
              <w:rPr>
                <w:rFonts w:ascii="Times New Roman" w:hAnsi="Times New Roman" w:cs="Times New Roman"/>
                <w:i/>
                <w:iCs/>
                <w:vertAlign w:val="subscript"/>
              </w:rPr>
              <w:t>dig</w:t>
            </w:r>
            <w:proofErr w:type="spellEnd"/>
          </w:p>
        </w:tc>
        <w:tc>
          <w:tcPr>
            <w:tcW w:w="3827" w:type="dxa"/>
            <w:shd w:val="clear" w:color="auto" w:fill="auto"/>
            <w:vAlign w:val="center"/>
          </w:tcPr>
          <w:p w14:paraId="6748CEC9"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Digestion time</w:t>
            </w:r>
          </w:p>
        </w:tc>
        <w:tc>
          <w:tcPr>
            <w:tcW w:w="1843" w:type="dxa"/>
            <w:shd w:val="clear" w:color="auto" w:fill="auto"/>
            <w:vAlign w:val="center"/>
          </w:tcPr>
          <w:p w14:paraId="6F31EDCD"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697CCA2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692AA5BF" w14:textId="77777777" w:rsidTr="00D56579">
        <w:tc>
          <w:tcPr>
            <w:tcW w:w="1555" w:type="dxa"/>
            <w:shd w:val="clear" w:color="auto" w:fill="auto"/>
            <w:vAlign w:val="center"/>
          </w:tcPr>
          <w:p w14:paraId="0D366983"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E</w:t>
            </w:r>
            <w:r w:rsidRPr="00D56579">
              <w:rPr>
                <w:rFonts w:ascii="Times New Roman" w:hAnsi="Times New Roman" w:cs="Times New Roman"/>
                <w:i/>
                <w:iCs/>
                <w:vertAlign w:val="subscript"/>
              </w:rPr>
              <w:t>r</w:t>
            </w:r>
          </w:p>
        </w:tc>
        <w:tc>
          <w:tcPr>
            <w:tcW w:w="3827" w:type="dxa"/>
            <w:shd w:val="clear" w:color="auto" w:fill="auto"/>
            <w:vAlign w:val="center"/>
          </w:tcPr>
          <w:p w14:paraId="7B7A91BD"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Encounter rate</w:t>
            </w:r>
          </w:p>
        </w:tc>
        <w:tc>
          <w:tcPr>
            <w:tcW w:w="1843" w:type="dxa"/>
            <w:shd w:val="clear" w:color="auto" w:fill="auto"/>
            <w:vAlign w:val="center"/>
          </w:tcPr>
          <w:p w14:paraId="283606FC"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BB6A6D2"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ind.s</w:t>
            </w:r>
            <w:r w:rsidRPr="00D56579">
              <w:rPr>
                <w:rFonts w:ascii="Times New Roman" w:hAnsi="Times New Roman" w:cs="Times New Roman"/>
                <w:vertAlign w:val="superscript"/>
              </w:rPr>
              <w:t>-1</w:t>
            </w:r>
          </w:p>
        </w:tc>
      </w:tr>
      <w:tr w:rsidR="00F01590" w:rsidRPr="00C82A56" w14:paraId="74CE0989" w14:textId="77777777" w:rsidTr="00D56579">
        <w:tc>
          <w:tcPr>
            <w:tcW w:w="1555" w:type="dxa"/>
            <w:shd w:val="clear" w:color="auto" w:fill="auto"/>
            <w:vAlign w:val="center"/>
          </w:tcPr>
          <w:p w14:paraId="242579F6"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D</w:t>
            </w:r>
            <w:r w:rsidRPr="00D56579">
              <w:rPr>
                <w:rFonts w:ascii="Times New Roman" w:hAnsi="Times New Roman" w:cs="Times New Roman"/>
                <w:i/>
                <w:iCs/>
                <w:vertAlign w:val="subscript"/>
              </w:rPr>
              <w:t>P</w:t>
            </w:r>
          </w:p>
        </w:tc>
        <w:tc>
          <w:tcPr>
            <w:tcW w:w="3827" w:type="dxa"/>
            <w:shd w:val="clear" w:color="auto" w:fill="auto"/>
            <w:vAlign w:val="center"/>
          </w:tcPr>
          <w:p w14:paraId="4CC4A995"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detection distance</w:t>
            </w:r>
          </w:p>
        </w:tc>
        <w:tc>
          <w:tcPr>
            <w:tcW w:w="1843" w:type="dxa"/>
            <w:shd w:val="clear" w:color="auto" w:fill="auto"/>
            <w:vAlign w:val="center"/>
          </w:tcPr>
          <w:p w14:paraId="2FAAA374"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04D6950"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w:t>
            </w:r>
          </w:p>
        </w:tc>
      </w:tr>
      <w:tr w:rsidR="00F01590" w:rsidRPr="00C82A56" w14:paraId="1BC71E94" w14:textId="77777777" w:rsidTr="00D56579">
        <w:tc>
          <w:tcPr>
            <w:tcW w:w="1555" w:type="dxa"/>
            <w:shd w:val="clear" w:color="auto" w:fill="auto"/>
            <w:vAlign w:val="center"/>
          </w:tcPr>
          <w:p w14:paraId="1F50C70E"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v</w:t>
            </w:r>
            <w:r w:rsidRPr="00D56579">
              <w:rPr>
                <w:rFonts w:ascii="Times New Roman" w:hAnsi="Times New Roman" w:cs="Times New Roman"/>
                <w:i/>
                <w:iCs/>
                <w:vertAlign w:val="subscript"/>
              </w:rPr>
              <w:t>n</w:t>
            </w:r>
            <w:proofErr w:type="spellEnd"/>
          </w:p>
        </w:tc>
        <w:tc>
          <w:tcPr>
            <w:tcW w:w="3827" w:type="dxa"/>
            <w:shd w:val="clear" w:color="auto" w:fill="auto"/>
            <w:vAlign w:val="center"/>
          </w:tcPr>
          <w:p w14:paraId="78F12858"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speed</w:t>
            </w:r>
          </w:p>
        </w:tc>
        <w:tc>
          <w:tcPr>
            <w:tcW w:w="1843" w:type="dxa"/>
            <w:shd w:val="clear" w:color="auto" w:fill="auto"/>
            <w:vAlign w:val="center"/>
          </w:tcPr>
          <w:p w14:paraId="56A5A404"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B920499"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m.s</w:t>
            </w:r>
            <w:r w:rsidRPr="00D56579">
              <w:rPr>
                <w:rFonts w:ascii="Times New Roman" w:hAnsi="Times New Roman" w:cs="Times New Roman"/>
                <w:vertAlign w:val="superscript"/>
              </w:rPr>
              <w:t>-1</w:t>
            </w:r>
          </w:p>
        </w:tc>
      </w:tr>
      <w:tr w:rsidR="00F01590" w:rsidRPr="00C82A56" w14:paraId="520EA902" w14:textId="77777777" w:rsidTr="00D56579">
        <w:tc>
          <w:tcPr>
            <w:tcW w:w="1555" w:type="dxa"/>
            <w:shd w:val="clear" w:color="auto" w:fill="auto"/>
            <w:vAlign w:val="center"/>
          </w:tcPr>
          <w:p w14:paraId="40ECC1B2"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v</w:t>
            </w:r>
            <w:r w:rsidRPr="00D56579">
              <w:rPr>
                <w:rFonts w:ascii="Times New Roman" w:hAnsi="Times New Roman" w:cs="Times New Roman"/>
                <w:i/>
                <w:iCs/>
                <w:vertAlign w:val="subscript"/>
              </w:rPr>
              <w:t>p</w:t>
            </w:r>
            <w:proofErr w:type="spellEnd"/>
          </w:p>
        </w:tc>
        <w:tc>
          <w:tcPr>
            <w:tcW w:w="3827" w:type="dxa"/>
            <w:shd w:val="clear" w:color="auto" w:fill="auto"/>
            <w:vAlign w:val="center"/>
          </w:tcPr>
          <w:p w14:paraId="55CFB0C4"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speed</w:t>
            </w:r>
          </w:p>
        </w:tc>
        <w:tc>
          <w:tcPr>
            <w:tcW w:w="1843" w:type="dxa"/>
            <w:shd w:val="clear" w:color="auto" w:fill="auto"/>
            <w:vAlign w:val="center"/>
          </w:tcPr>
          <w:p w14:paraId="1BBD26A6"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28060CE"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m.s</w:t>
            </w:r>
            <w:r w:rsidRPr="00D56579">
              <w:rPr>
                <w:rFonts w:ascii="Times New Roman" w:hAnsi="Times New Roman" w:cs="Times New Roman"/>
                <w:vertAlign w:val="superscript"/>
              </w:rPr>
              <w:t>-1</w:t>
            </w:r>
          </w:p>
        </w:tc>
      </w:tr>
      <w:tr w:rsidR="00F01590" w:rsidRPr="00C82A56" w14:paraId="66A952C4" w14:textId="77777777" w:rsidTr="00D56579">
        <w:tc>
          <w:tcPr>
            <w:tcW w:w="1555" w:type="dxa"/>
            <w:shd w:val="clear" w:color="auto" w:fill="auto"/>
            <w:vAlign w:val="center"/>
          </w:tcPr>
          <w:p w14:paraId="17769A54"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P</w:t>
            </w:r>
            <w:r w:rsidRPr="00D56579">
              <w:rPr>
                <w:rFonts w:ascii="Times New Roman" w:hAnsi="Times New Roman" w:cs="Times New Roman"/>
                <w:i/>
                <w:iCs/>
                <w:vertAlign w:val="subscript"/>
              </w:rPr>
              <w:t>c</w:t>
            </w:r>
          </w:p>
        </w:tc>
        <w:tc>
          <w:tcPr>
            <w:tcW w:w="3827" w:type="dxa"/>
            <w:shd w:val="clear" w:color="auto" w:fill="auto"/>
            <w:vAlign w:val="center"/>
          </w:tcPr>
          <w:p w14:paraId="3C0B51DF"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Capture probability</w:t>
            </w:r>
          </w:p>
        </w:tc>
        <w:tc>
          <w:tcPr>
            <w:tcW w:w="1843" w:type="dxa"/>
            <w:shd w:val="clear" w:color="auto" w:fill="auto"/>
            <w:vAlign w:val="center"/>
          </w:tcPr>
          <w:p w14:paraId="1950AB2F"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46C3F56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dimensionless</w:t>
            </w:r>
          </w:p>
        </w:tc>
      </w:tr>
      <w:tr w:rsidR="00F01590" w:rsidRPr="00C82A56" w14:paraId="12FDEC23" w14:textId="77777777" w:rsidTr="00D56579">
        <w:tc>
          <w:tcPr>
            <w:tcW w:w="1555" w:type="dxa"/>
            <w:shd w:val="clear" w:color="auto" w:fill="auto"/>
            <w:vAlign w:val="center"/>
          </w:tcPr>
          <w:p w14:paraId="08D922D1"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B</w:t>
            </w:r>
            <w:r w:rsidRPr="00D56579">
              <w:rPr>
                <w:rFonts w:ascii="Times New Roman" w:hAnsi="Times New Roman" w:cs="Times New Roman"/>
                <w:i/>
                <w:iCs/>
                <w:vertAlign w:val="subscript"/>
              </w:rPr>
              <w:t>s</w:t>
            </w:r>
          </w:p>
        </w:tc>
        <w:tc>
          <w:tcPr>
            <w:tcW w:w="3827" w:type="dxa"/>
            <w:shd w:val="clear" w:color="auto" w:fill="auto"/>
            <w:vAlign w:val="center"/>
          </w:tcPr>
          <w:p w14:paraId="0D1957D6"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size</w:t>
            </w:r>
          </w:p>
        </w:tc>
        <w:tc>
          <w:tcPr>
            <w:tcW w:w="1843" w:type="dxa"/>
            <w:shd w:val="clear" w:color="auto" w:fill="auto"/>
            <w:vAlign w:val="center"/>
          </w:tcPr>
          <w:p w14:paraId="204B7127"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0940B8CB"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1AA702A0" w14:textId="77777777" w:rsidTr="00D56579">
        <w:tc>
          <w:tcPr>
            <w:tcW w:w="1555" w:type="dxa"/>
            <w:shd w:val="clear" w:color="auto" w:fill="auto"/>
            <w:vAlign w:val="center"/>
          </w:tcPr>
          <w:p w14:paraId="3258AA85"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B</w:t>
            </w:r>
            <w:r w:rsidRPr="00D56579">
              <w:rPr>
                <w:rFonts w:ascii="Times New Roman" w:hAnsi="Times New Roman" w:cs="Times New Roman"/>
                <w:i/>
                <w:iCs/>
                <w:vertAlign w:val="subscript"/>
              </w:rPr>
              <w:t>t</w:t>
            </w:r>
            <w:proofErr w:type="spellEnd"/>
          </w:p>
        </w:tc>
        <w:tc>
          <w:tcPr>
            <w:tcW w:w="3827" w:type="dxa"/>
            <w:shd w:val="clear" w:color="auto" w:fill="auto"/>
            <w:vAlign w:val="center"/>
          </w:tcPr>
          <w:p w14:paraId="0E9285D0"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time</w:t>
            </w:r>
          </w:p>
        </w:tc>
        <w:tc>
          <w:tcPr>
            <w:tcW w:w="1843" w:type="dxa"/>
            <w:shd w:val="clear" w:color="auto" w:fill="auto"/>
            <w:vAlign w:val="center"/>
          </w:tcPr>
          <w:p w14:paraId="262439B5"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56C6909F"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s</w:t>
            </w:r>
          </w:p>
        </w:tc>
      </w:tr>
      <w:tr w:rsidR="00F01590" w:rsidRPr="00C82A56" w14:paraId="17A15776" w14:textId="77777777" w:rsidTr="00D56579">
        <w:tc>
          <w:tcPr>
            <w:tcW w:w="1555" w:type="dxa"/>
            <w:shd w:val="clear" w:color="auto" w:fill="auto"/>
            <w:vAlign w:val="center"/>
          </w:tcPr>
          <w:p w14:paraId="141C65F5"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P</w:t>
            </w:r>
          </w:p>
        </w:tc>
        <w:tc>
          <w:tcPr>
            <w:tcW w:w="3827" w:type="dxa"/>
            <w:shd w:val="clear" w:color="auto" w:fill="auto"/>
            <w:vAlign w:val="center"/>
          </w:tcPr>
          <w:p w14:paraId="20801377"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Predator size</w:t>
            </w:r>
          </w:p>
        </w:tc>
        <w:tc>
          <w:tcPr>
            <w:tcW w:w="1843" w:type="dxa"/>
            <w:shd w:val="clear" w:color="auto" w:fill="auto"/>
            <w:vAlign w:val="center"/>
          </w:tcPr>
          <w:p w14:paraId="6C777D31"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3F0AAD26"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4A874E3A" w14:textId="77777777" w:rsidTr="00D56579">
        <w:tc>
          <w:tcPr>
            <w:tcW w:w="1555" w:type="dxa"/>
            <w:shd w:val="clear" w:color="auto" w:fill="auto"/>
            <w:vAlign w:val="center"/>
          </w:tcPr>
          <w:p w14:paraId="23A4F660"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N</w:t>
            </w:r>
          </w:p>
        </w:tc>
        <w:tc>
          <w:tcPr>
            <w:tcW w:w="3827" w:type="dxa"/>
            <w:shd w:val="clear" w:color="auto" w:fill="auto"/>
            <w:vAlign w:val="center"/>
          </w:tcPr>
          <w:p w14:paraId="0A8C96AC"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Prey size</w:t>
            </w:r>
          </w:p>
        </w:tc>
        <w:tc>
          <w:tcPr>
            <w:tcW w:w="1843" w:type="dxa"/>
            <w:shd w:val="clear" w:color="auto" w:fill="auto"/>
            <w:vAlign w:val="center"/>
          </w:tcPr>
          <w:p w14:paraId="4E7CF723" w14:textId="77777777" w:rsidR="00F01590" w:rsidRPr="00D56579" w:rsidRDefault="00F01590" w:rsidP="00D56579">
            <w:pPr>
              <w:spacing w:line="480" w:lineRule="auto"/>
              <w:jc w:val="center"/>
              <w:rPr>
                <w:rFonts w:ascii="Times New Roman" w:hAnsi="Times New Roman" w:cs="Times New Roman"/>
              </w:rPr>
            </w:pPr>
          </w:p>
        </w:tc>
        <w:tc>
          <w:tcPr>
            <w:tcW w:w="1837" w:type="dxa"/>
            <w:shd w:val="clear" w:color="auto" w:fill="auto"/>
            <w:vAlign w:val="center"/>
          </w:tcPr>
          <w:p w14:paraId="2B21CB77"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0209006F" w14:textId="77777777" w:rsidTr="00D56579">
        <w:tc>
          <w:tcPr>
            <w:tcW w:w="1555" w:type="dxa"/>
            <w:shd w:val="clear" w:color="auto" w:fill="auto"/>
            <w:vAlign w:val="center"/>
          </w:tcPr>
          <w:p w14:paraId="43D0D12D"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B</w:t>
            </w:r>
            <w:r w:rsidRPr="00D56579">
              <w:rPr>
                <w:rFonts w:ascii="Times New Roman" w:hAnsi="Times New Roman" w:cs="Times New Roman"/>
                <w:i/>
                <w:iCs/>
                <w:vertAlign w:val="subscript"/>
              </w:rPr>
              <w:t>0</w:t>
            </w:r>
          </w:p>
        </w:tc>
        <w:tc>
          <w:tcPr>
            <w:tcW w:w="3827" w:type="dxa"/>
            <w:shd w:val="clear" w:color="auto" w:fill="auto"/>
            <w:vAlign w:val="center"/>
          </w:tcPr>
          <w:p w14:paraId="3CF5777A"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Bite diameter at reference size</w:t>
            </w:r>
          </w:p>
        </w:tc>
        <w:tc>
          <w:tcPr>
            <w:tcW w:w="1843" w:type="dxa"/>
            <w:shd w:val="clear" w:color="auto" w:fill="auto"/>
            <w:vAlign w:val="center"/>
          </w:tcPr>
          <w:p w14:paraId="2FF54BC7"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0.26</w:t>
            </w:r>
          </w:p>
        </w:tc>
        <w:tc>
          <w:tcPr>
            <w:tcW w:w="1837" w:type="dxa"/>
            <w:shd w:val="clear" w:color="auto" w:fill="auto"/>
            <w:vAlign w:val="center"/>
          </w:tcPr>
          <w:p w14:paraId="7068DD9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mm</w:t>
            </w:r>
          </w:p>
        </w:tc>
      </w:tr>
      <w:tr w:rsidR="00F01590" w:rsidRPr="00C82A56" w14:paraId="652D9669" w14:textId="77777777" w:rsidTr="00D56579">
        <w:tc>
          <w:tcPr>
            <w:tcW w:w="1555" w:type="dxa"/>
            <w:shd w:val="clear" w:color="auto" w:fill="auto"/>
            <w:vAlign w:val="center"/>
          </w:tcPr>
          <w:p w14:paraId="2E62666F"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M</w:t>
            </w:r>
            <w:r w:rsidRPr="00D56579">
              <w:rPr>
                <w:rFonts w:ascii="Times New Roman" w:hAnsi="Times New Roman" w:cs="Times New Roman"/>
                <w:i/>
                <w:iCs/>
                <w:vertAlign w:val="subscript"/>
              </w:rPr>
              <w:t>0b</w:t>
            </w:r>
          </w:p>
        </w:tc>
        <w:tc>
          <w:tcPr>
            <w:tcW w:w="3827" w:type="dxa"/>
            <w:shd w:val="clear" w:color="auto" w:fill="auto"/>
            <w:vAlign w:val="center"/>
          </w:tcPr>
          <w:p w14:paraId="10008E71"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Reference size for bite diameter</w:t>
            </w:r>
          </w:p>
        </w:tc>
        <w:tc>
          <w:tcPr>
            <w:tcW w:w="1843" w:type="dxa"/>
            <w:shd w:val="clear" w:color="auto" w:fill="auto"/>
            <w:vAlign w:val="center"/>
          </w:tcPr>
          <w:p w14:paraId="00652E91"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2.9</w:t>
            </w:r>
          </w:p>
        </w:tc>
        <w:tc>
          <w:tcPr>
            <w:tcW w:w="1837" w:type="dxa"/>
            <w:shd w:val="clear" w:color="auto" w:fill="auto"/>
            <w:vAlign w:val="center"/>
          </w:tcPr>
          <w:p w14:paraId="44B815EA"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kg</w:t>
            </w:r>
          </w:p>
        </w:tc>
      </w:tr>
      <w:tr w:rsidR="00F01590" w:rsidRPr="00C82A56" w14:paraId="7AAC298D" w14:textId="77777777" w:rsidTr="00D56579">
        <w:tc>
          <w:tcPr>
            <w:tcW w:w="1555" w:type="dxa"/>
            <w:shd w:val="clear" w:color="auto" w:fill="auto"/>
            <w:vAlign w:val="center"/>
          </w:tcPr>
          <w:p w14:paraId="20F031A8" w14:textId="77777777" w:rsidR="00F01590" w:rsidRPr="00D56579" w:rsidRDefault="00F01590" w:rsidP="00D56579">
            <w:pPr>
              <w:spacing w:line="480" w:lineRule="auto"/>
              <w:jc w:val="center"/>
              <w:rPr>
                <w:rFonts w:ascii="Times New Roman" w:hAnsi="Times New Roman" w:cs="Times New Roman"/>
                <w:i/>
                <w:iCs/>
                <w:vertAlign w:val="subscript"/>
              </w:rPr>
            </w:pPr>
            <w:proofErr w:type="spellStart"/>
            <w:r w:rsidRPr="00D56579">
              <w:rPr>
                <w:rFonts w:ascii="Times New Roman" w:hAnsi="Times New Roman" w:cs="Times New Roman"/>
                <w:i/>
                <w:iCs/>
              </w:rPr>
              <w:t>ρ</w:t>
            </w:r>
            <w:r w:rsidRPr="00D56579">
              <w:rPr>
                <w:rFonts w:ascii="Times New Roman" w:hAnsi="Times New Roman" w:cs="Times New Roman"/>
                <w:i/>
                <w:iCs/>
                <w:vertAlign w:val="subscript"/>
              </w:rPr>
              <w:t>b</w:t>
            </w:r>
            <w:proofErr w:type="spellEnd"/>
          </w:p>
        </w:tc>
        <w:tc>
          <w:tcPr>
            <w:tcW w:w="3827" w:type="dxa"/>
            <w:shd w:val="clear" w:color="auto" w:fill="auto"/>
            <w:vAlign w:val="center"/>
          </w:tcPr>
          <w:p w14:paraId="39ADC902"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Body density</w:t>
            </w:r>
          </w:p>
        </w:tc>
        <w:tc>
          <w:tcPr>
            <w:tcW w:w="1843" w:type="dxa"/>
            <w:shd w:val="clear" w:color="auto" w:fill="auto"/>
            <w:vAlign w:val="center"/>
          </w:tcPr>
          <w:p w14:paraId="5B05166F" w14:textId="77777777" w:rsidR="00F01590" w:rsidRPr="00D56579" w:rsidRDefault="00F01590" w:rsidP="00D56579">
            <w:pPr>
              <w:spacing w:line="480" w:lineRule="auto"/>
              <w:jc w:val="center"/>
              <w:rPr>
                <w:rFonts w:ascii="Times New Roman" w:hAnsi="Times New Roman" w:cs="Times New Roman"/>
              </w:rPr>
            </w:pPr>
            <w:r w:rsidRPr="00D56579">
              <w:rPr>
                <w:rFonts w:ascii="Times New Roman" w:hAnsi="Times New Roman" w:cs="Times New Roman"/>
              </w:rPr>
              <w:t>1080</w:t>
            </w:r>
          </w:p>
        </w:tc>
        <w:tc>
          <w:tcPr>
            <w:tcW w:w="1837" w:type="dxa"/>
            <w:shd w:val="clear" w:color="auto" w:fill="auto"/>
            <w:vAlign w:val="center"/>
          </w:tcPr>
          <w:p w14:paraId="6D3A8FD1"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kg.m</w:t>
            </w:r>
            <w:r w:rsidRPr="00D56579">
              <w:rPr>
                <w:rFonts w:ascii="Times New Roman" w:hAnsi="Times New Roman" w:cs="Times New Roman"/>
                <w:vertAlign w:val="superscript"/>
              </w:rPr>
              <w:t>-3</w:t>
            </w:r>
          </w:p>
        </w:tc>
      </w:tr>
      <w:tr w:rsidR="00F01590" w:rsidRPr="00C82A56" w14:paraId="45F72A8F" w14:textId="77777777" w:rsidTr="00D56579">
        <w:tc>
          <w:tcPr>
            <w:tcW w:w="1555" w:type="dxa"/>
            <w:shd w:val="clear" w:color="auto" w:fill="auto"/>
            <w:vAlign w:val="center"/>
          </w:tcPr>
          <w:p w14:paraId="39C30454" w14:textId="77777777" w:rsidR="00F01590" w:rsidRPr="00D56579" w:rsidRDefault="00F01590" w:rsidP="00D56579">
            <w:pPr>
              <w:spacing w:line="480" w:lineRule="auto"/>
              <w:jc w:val="center"/>
              <w:rPr>
                <w:rFonts w:ascii="Times New Roman" w:hAnsi="Times New Roman" w:cs="Times New Roman"/>
                <w:i/>
                <w:iCs/>
                <w:vertAlign w:val="subscript"/>
              </w:rPr>
            </w:pPr>
            <w:r w:rsidRPr="00D56579">
              <w:rPr>
                <w:rFonts w:ascii="Times New Roman" w:hAnsi="Times New Roman" w:cs="Times New Roman"/>
                <w:i/>
                <w:iCs/>
              </w:rPr>
              <w:t>t</w:t>
            </w:r>
            <w:r w:rsidRPr="00D56579">
              <w:rPr>
                <w:rFonts w:ascii="Times New Roman" w:hAnsi="Times New Roman" w:cs="Times New Roman"/>
                <w:i/>
                <w:iCs/>
                <w:vertAlign w:val="subscript"/>
              </w:rPr>
              <w:t>dig0</w:t>
            </w:r>
          </w:p>
        </w:tc>
        <w:tc>
          <w:tcPr>
            <w:tcW w:w="3827" w:type="dxa"/>
            <w:shd w:val="clear" w:color="auto" w:fill="auto"/>
            <w:vAlign w:val="center"/>
          </w:tcPr>
          <w:p w14:paraId="0989D8F8" w14:textId="77777777" w:rsidR="00F01590" w:rsidRPr="00D56579" w:rsidRDefault="00F01590" w:rsidP="00D56579">
            <w:pPr>
              <w:spacing w:line="480" w:lineRule="auto"/>
              <w:rPr>
                <w:rFonts w:ascii="Times New Roman" w:hAnsi="Times New Roman" w:cs="Times New Roman"/>
              </w:rPr>
            </w:pPr>
            <w:r w:rsidRPr="00D56579">
              <w:rPr>
                <w:rFonts w:ascii="Times New Roman" w:hAnsi="Times New Roman" w:cs="Times New Roman"/>
              </w:rPr>
              <w:t>Reference digestion time</w:t>
            </w:r>
          </w:p>
        </w:tc>
        <w:tc>
          <w:tcPr>
            <w:tcW w:w="1843" w:type="dxa"/>
            <w:shd w:val="clear" w:color="auto" w:fill="auto"/>
            <w:vAlign w:val="center"/>
          </w:tcPr>
          <w:p w14:paraId="08555C64"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2.3*10</w:t>
            </w:r>
            <w:r w:rsidRPr="00D56579">
              <w:rPr>
                <w:rFonts w:ascii="Times New Roman" w:hAnsi="Times New Roman" w:cs="Times New Roman"/>
                <w:vertAlign w:val="superscript"/>
              </w:rPr>
              <w:t>4</w:t>
            </w:r>
          </w:p>
        </w:tc>
        <w:tc>
          <w:tcPr>
            <w:tcW w:w="1837" w:type="dxa"/>
            <w:shd w:val="clear" w:color="auto" w:fill="auto"/>
            <w:vAlign w:val="center"/>
          </w:tcPr>
          <w:p w14:paraId="4DC627F1" w14:textId="77777777" w:rsidR="00F01590" w:rsidRPr="00D56579" w:rsidRDefault="00F01590" w:rsidP="00D56579">
            <w:pPr>
              <w:spacing w:line="480" w:lineRule="auto"/>
              <w:jc w:val="center"/>
              <w:rPr>
                <w:rFonts w:ascii="Times New Roman" w:hAnsi="Times New Roman" w:cs="Times New Roman"/>
                <w:vertAlign w:val="superscript"/>
              </w:rPr>
            </w:pPr>
            <w:r w:rsidRPr="00D56579">
              <w:rPr>
                <w:rFonts w:ascii="Times New Roman" w:hAnsi="Times New Roman" w:cs="Times New Roman"/>
              </w:rPr>
              <w:t>s.kg</w:t>
            </w:r>
            <w:r w:rsidRPr="00D56579">
              <w:rPr>
                <w:rFonts w:ascii="Times New Roman" w:hAnsi="Times New Roman" w:cs="Times New Roman"/>
                <w:vertAlign w:val="superscript"/>
              </w:rPr>
              <w:t>-1</w:t>
            </w:r>
          </w:p>
        </w:tc>
      </w:tr>
    </w:tbl>
    <w:p w14:paraId="362879E8" w14:textId="34BA37BE" w:rsidR="003D047B" w:rsidRDefault="003D047B" w:rsidP="0095243D">
      <w:pPr>
        <w:spacing w:line="480" w:lineRule="auto"/>
        <w:rPr>
          <w:rFonts w:ascii="Times New Roman" w:hAnsi="Times New Roman" w:cs="Times New Roman"/>
        </w:rPr>
      </w:pPr>
    </w:p>
    <w:p w14:paraId="185489E1" w14:textId="21811F81" w:rsidR="003D047B" w:rsidRDefault="003D047B" w:rsidP="0095243D">
      <w:pPr>
        <w:spacing w:line="480" w:lineRule="auto"/>
        <w:rPr>
          <w:rFonts w:ascii="Times New Roman" w:hAnsi="Times New Roman" w:cs="Times New Roman"/>
        </w:rPr>
      </w:pPr>
      <w:r>
        <w:rPr>
          <w:rFonts w:ascii="Times New Roman" w:hAnsi="Times New Roman" w:cs="Times New Roman"/>
        </w:rPr>
        <w:br w:type="page"/>
      </w:r>
      <w:r>
        <w:rPr>
          <w:rFonts w:ascii="Times New Roman" w:hAnsi="Times New Roman" w:cs="Times New Roman"/>
        </w:rPr>
        <w:object w:dxaOrig="10801" w:dyaOrig="8100" w14:anchorId="15F1D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405pt" o:ole="">
            <v:imagedata r:id="rId8" o:title=""/>
          </v:shape>
          <o:OLEObject Type="Embed" ProgID="AcroExch.Document.DC" ShapeID="_x0000_i1025" DrawAspect="Content" ObjectID="_1688551009" r:id="rId9"/>
        </w:object>
      </w:r>
      <w:r w:rsidR="005F51E7" w:rsidRPr="005F51E7">
        <w:rPr>
          <w:rFonts w:ascii="Times New Roman" w:hAnsi="Times New Roman" w:cs="Times New Roman"/>
          <w:b/>
          <w:bCs/>
        </w:rPr>
        <w:t>Figure S1</w:t>
      </w:r>
      <w:r w:rsidR="005F51E7">
        <w:rPr>
          <w:rFonts w:ascii="Times New Roman" w:hAnsi="Times New Roman" w:cs="Times New Roman"/>
        </w:rPr>
        <w:t>: Framework for the computation of animal motion, represented as an oscillation. Red arrows represent thrust force due to animal stroke, and split between a vertical (</w:t>
      </w:r>
      <w:r w:rsidR="005F51E7" w:rsidRPr="005F51E7">
        <w:rPr>
          <w:rFonts w:ascii="Times New Roman" w:hAnsi="Times New Roman" w:cs="Times New Roman"/>
          <w:i/>
          <w:iCs/>
        </w:rPr>
        <w:t>M</w:t>
      </w:r>
      <w:r w:rsidR="005F51E7" w:rsidRPr="005F51E7">
        <w:rPr>
          <w:rFonts w:ascii="Times New Roman" w:hAnsi="Times New Roman" w:cs="Times New Roman"/>
          <w:i/>
          <w:iCs/>
          <w:vertAlign w:val="subscript"/>
        </w:rPr>
        <w:t>v</w:t>
      </w:r>
      <w:r w:rsidR="005F51E7">
        <w:rPr>
          <w:rFonts w:ascii="Times New Roman" w:hAnsi="Times New Roman" w:cs="Times New Roman"/>
        </w:rPr>
        <w:t>) and a horizontal component (</w:t>
      </w:r>
      <w:proofErr w:type="spellStart"/>
      <w:r w:rsidR="005F51E7" w:rsidRPr="005F51E7">
        <w:rPr>
          <w:rFonts w:ascii="Times New Roman" w:hAnsi="Times New Roman" w:cs="Times New Roman"/>
          <w:i/>
          <w:iCs/>
        </w:rPr>
        <w:t>M</w:t>
      </w:r>
      <w:r w:rsidR="005F51E7" w:rsidRPr="005F51E7">
        <w:rPr>
          <w:rFonts w:ascii="Times New Roman" w:hAnsi="Times New Roman" w:cs="Times New Roman"/>
          <w:i/>
          <w:iCs/>
          <w:vertAlign w:val="subscript"/>
        </w:rPr>
        <w:t>h</w:t>
      </w:r>
      <w:proofErr w:type="spellEnd"/>
      <w:r w:rsidR="005F51E7">
        <w:rPr>
          <w:rFonts w:ascii="Times New Roman" w:hAnsi="Times New Roman" w:cs="Times New Roman"/>
        </w:rPr>
        <w:t xml:space="preserve">). Blue arrows represent forces due to mechanical factors of the medium. The sequence is decomposed into three phases. During the active phase, thrust force is applied. The body moves upwards, facing weight (W) and drag (D), but following Archimedes’ force (A) and forwards, facing drag, </w:t>
      </w:r>
      <w:r w:rsidR="00A767B7">
        <w:rPr>
          <w:rFonts w:ascii="Times New Roman" w:hAnsi="Times New Roman" w:cs="Times New Roman"/>
        </w:rPr>
        <w:t>t</w:t>
      </w:r>
      <w:r w:rsidR="005F51E7">
        <w:rPr>
          <w:rFonts w:ascii="Times New Roman" w:hAnsi="Times New Roman" w:cs="Times New Roman"/>
        </w:rPr>
        <w:t xml:space="preserve">hen stroke ends, the body pursue its motion by inertia. Then, the body returns to its original vertical position (descending) by inertia facing Archimedes’ force and drag, but following weight.    </w:t>
      </w:r>
    </w:p>
    <w:p w14:paraId="2DD44ED7" w14:textId="10378240" w:rsidR="004A2981" w:rsidRDefault="004A2981">
      <w:pPr>
        <w:suppressAutoHyphens w:val="0"/>
        <w:rPr>
          <w:rFonts w:ascii="Times New Roman" w:hAnsi="Times New Roman" w:cs="Times New Roman"/>
        </w:rPr>
      </w:pPr>
      <w:r>
        <w:rPr>
          <w:rFonts w:ascii="Times New Roman" w:hAnsi="Times New Roman" w:cs="Times New Roman"/>
        </w:rPr>
        <w:br w:type="page"/>
      </w:r>
    </w:p>
    <w:p w14:paraId="3C8C9536" w14:textId="7D93B9E5" w:rsidR="004A2981" w:rsidRDefault="003E308A" w:rsidP="0095243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274F71CA" wp14:editId="0A746F0E">
            <wp:extent cx="6400800" cy="3733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6405316" cy="3736434"/>
                    </a:xfrm>
                    <a:prstGeom prst="rect">
                      <a:avLst/>
                    </a:prstGeom>
                  </pic:spPr>
                </pic:pic>
              </a:graphicData>
            </a:graphic>
          </wp:inline>
        </w:drawing>
      </w:r>
    </w:p>
    <w:p w14:paraId="4FB6E213" w14:textId="1EA7BE34" w:rsidR="00F75511" w:rsidRPr="00536224" w:rsidRDefault="003E308A" w:rsidP="0095243D">
      <w:pPr>
        <w:spacing w:line="480" w:lineRule="auto"/>
        <w:rPr>
          <w:rFonts w:ascii="Times New Roman" w:hAnsi="Times New Roman" w:cs="Times New Roman"/>
        </w:rPr>
      </w:pPr>
      <w:r w:rsidRPr="003E308A">
        <w:rPr>
          <w:rFonts w:ascii="Times New Roman" w:hAnsi="Times New Roman" w:cs="Times New Roman"/>
          <w:b/>
          <w:bCs/>
        </w:rPr>
        <w:t>Figure S2</w:t>
      </w:r>
      <w:r>
        <w:rPr>
          <w:rFonts w:ascii="Times New Roman" w:hAnsi="Times New Roman" w:cs="Times New Roman"/>
        </w:rPr>
        <w:t xml:space="preserve">: Predicted attack rate (A) and capture + handling times (B) according to predator and prey sizes. </w:t>
      </w:r>
      <w:r w:rsidR="00CB15AE">
        <w:rPr>
          <w:rFonts w:ascii="Times New Roman" w:hAnsi="Times New Roman" w:cs="Times New Roman"/>
        </w:rPr>
        <w:t xml:space="preserve">The white area represents cases where a predator is unable to find, capture or handle the prey, which means that the interaction is not feasible. There is a lower predator size that occurs when the predator do not move fast enough to contact and/or capture any prey. The upper prey size occurs when the predator is unable to capture the prey (due to model assumptions). Attack rate mostly varies with predator size. Capture and handling times mostly vary with prey size for a given predator.  </w:t>
      </w:r>
    </w:p>
    <w:sectPr w:rsidR="00F75511" w:rsidRPr="00536224" w:rsidSect="007543C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D2931" w14:textId="77777777" w:rsidR="00B07338" w:rsidRDefault="00B07338" w:rsidP="004A6DA5">
      <w:r>
        <w:separator/>
      </w:r>
    </w:p>
  </w:endnote>
  <w:endnote w:type="continuationSeparator" w:id="0">
    <w:p w14:paraId="18CB8EC3" w14:textId="77777777" w:rsidR="00B07338" w:rsidRDefault="00B07338" w:rsidP="004A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3F97" w14:textId="77777777" w:rsidR="004A6DA5" w:rsidRDefault="004A6DA5">
    <w:pPr>
      <w:pStyle w:val="Pieddepage"/>
      <w:jc w:val="right"/>
    </w:pPr>
    <w:r>
      <w:fldChar w:fldCharType="begin"/>
    </w:r>
    <w:r>
      <w:instrText>PAGE   \* MERGEFORMAT</w:instrText>
    </w:r>
    <w:r>
      <w:fldChar w:fldCharType="separate"/>
    </w:r>
    <w:r>
      <w:rPr>
        <w:lang w:val="fr-FR"/>
      </w:rPr>
      <w:t>2</w:t>
    </w:r>
    <w:r>
      <w:fldChar w:fldCharType="end"/>
    </w:r>
  </w:p>
  <w:p w14:paraId="4B0D5CF2" w14:textId="77777777" w:rsidR="004A6DA5" w:rsidRDefault="004A6D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B00F" w14:textId="77777777" w:rsidR="00B07338" w:rsidRDefault="00B07338" w:rsidP="004A6DA5">
      <w:r>
        <w:separator/>
      </w:r>
    </w:p>
  </w:footnote>
  <w:footnote w:type="continuationSeparator" w:id="0">
    <w:p w14:paraId="780715D5" w14:textId="77777777" w:rsidR="00B07338" w:rsidRDefault="00B07338" w:rsidP="004A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50EF2"/>
    <w:multiLevelType w:val="multilevel"/>
    <w:tmpl w:val="0890FEC0"/>
    <w:lvl w:ilvl="0">
      <w:start w:val="1"/>
      <w:numFmt w:val="decimal"/>
      <w:lvlText w:val="%1"/>
      <w:lvlJc w:val="left"/>
      <w:pPr>
        <w:ind w:left="420" w:hanging="420"/>
      </w:pPr>
      <w:rPr>
        <w:rFonts w:cs="Times New Roman" w:hint="default"/>
      </w:rPr>
    </w:lvl>
    <w:lvl w:ilvl="1">
      <w:start w:val="2"/>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15:restartNumberingAfterBreak="0">
    <w:nsid w:val="3CD86148"/>
    <w:multiLevelType w:val="multilevel"/>
    <w:tmpl w:val="A6F80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C4"/>
    <w:rsid w:val="000244CA"/>
    <w:rsid w:val="00042B9B"/>
    <w:rsid w:val="00085C2E"/>
    <w:rsid w:val="00122248"/>
    <w:rsid w:val="00200F53"/>
    <w:rsid w:val="00217FA5"/>
    <w:rsid w:val="00221E11"/>
    <w:rsid w:val="002842AC"/>
    <w:rsid w:val="00320B12"/>
    <w:rsid w:val="00367952"/>
    <w:rsid w:val="003C07A8"/>
    <w:rsid w:val="003C6C55"/>
    <w:rsid w:val="003D047B"/>
    <w:rsid w:val="003E308A"/>
    <w:rsid w:val="00450C05"/>
    <w:rsid w:val="00452D5D"/>
    <w:rsid w:val="0045408D"/>
    <w:rsid w:val="004A2981"/>
    <w:rsid w:val="004A44E1"/>
    <w:rsid w:val="004A538A"/>
    <w:rsid w:val="004A56C5"/>
    <w:rsid w:val="004A6DA5"/>
    <w:rsid w:val="004B7C95"/>
    <w:rsid w:val="004C08E4"/>
    <w:rsid w:val="00536224"/>
    <w:rsid w:val="005B1C82"/>
    <w:rsid w:val="005D4516"/>
    <w:rsid w:val="005F51E7"/>
    <w:rsid w:val="005F6766"/>
    <w:rsid w:val="005F6AE1"/>
    <w:rsid w:val="00660FA0"/>
    <w:rsid w:val="00676261"/>
    <w:rsid w:val="007203A1"/>
    <w:rsid w:val="0073447D"/>
    <w:rsid w:val="0074616C"/>
    <w:rsid w:val="007543C8"/>
    <w:rsid w:val="0076749D"/>
    <w:rsid w:val="00785D21"/>
    <w:rsid w:val="007C2902"/>
    <w:rsid w:val="00813D87"/>
    <w:rsid w:val="00816911"/>
    <w:rsid w:val="00834011"/>
    <w:rsid w:val="008352C4"/>
    <w:rsid w:val="008C7819"/>
    <w:rsid w:val="008D73E1"/>
    <w:rsid w:val="008E54E8"/>
    <w:rsid w:val="008E7073"/>
    <w:rsid w:val="00907360"/>
    <w:rsid w:val="00936708"/>
    <w:rsid w:val="00946534"/>
    <w:rsid w:val="0095243D"/>
    <w:rsid w:val="00A040CB"/>
    <w:rsid w:val="00A56647"/>
    <w:rsid w:val="00A679A1"/>
    <w:rsid w:val="00A767B7"/>
    <w:rsid w:val="00AC2218"/>
    <w:rsid w:val="00B07338"/>
    <w:rsid w:val="00B21B88"/>
    <w:rsid w:val="00B505C4"/>
    <w:rsid w:val="00B75FDC"/>
    <w:rsid w:val="00BA1C1C"/>
    <w:rsid w:val="00BC4D25"/>
    <w:rsid w:val="00C72984"/>
    <w:rsid w:val="00C90F3A"/>
    <w:rsid w:val="00CB15AE"/>
    <w:rsid w:val="00CD2E10"/>
    <w:rsid w:val="00D01DBD"/>
    <w:rsid w:val="00D32DAA"/>
    <w:rsid w:val="00D56579"/>
    <w:rsid w:val="00D60126"/>
    <w:rsid w:val="00DD14C0"/>
    <w:rsid w:val="00E03580"/>
    <w:rsid w:val="00E71D45"/>
    <w:rsid w:val="00E936E4"/>
    <w:rsid w:val="00E94F42"/>
    <w:rsid w:val="00ED62D4"/>
    <w:rsid w:val="00F01590"/>
    <w:rsid w:val="00F75511"/>
    <w:rsid w:val="00FA3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80154"/>
  <w15:chartTrackingRefBased/>
  <w15:docId w15:val="{7E104745-EE2E-443B-8DF6-8008443A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C4"/>
    <w:pPr>
      <w:suppressAutoHyphens/>
    </w:pPr>
    <w:rPr>
      <w:rFonts w:ascii="Liberation Serif" w:eastAsia="NSimSun" w:hAnsi="Liberation Serif" w:cs="Mangal"/>
      <w:kern w:val="2"/>
      <w:sz w:val="24"/>
      <w:szCs w:val="24"/>
      <w:lang w:eastAsia="zh-CN" w:bidi="hi-IN"/>
    </w:rPr>
  </w:style>
  <w:style w:type="paragraph" w:styleId="Titre1">
    <w:name w:val="heading 1"/>
    <w:basedOn w:val="Normal"/>
    <w:next w:val="Normal"/>
    <w:link w:val="Titre1Car"/>
    <w:uiPriority w:val="9"/>
    <w:qFormat/>
    <w:rsid w:val="00536224"/>
    <w:pPr>
      <w:keepNext/>
      <w:keepLines/>
      <w:spacing w:before="240"/>
      <w:outlineLvl w:val="0"/>
    </w:pPr>
    <w:rPr>
      <w:rFonts w:ascii="Calibri Light" w:eastAsia="Times New Roman" w:hAnsi="Calibri Light"/>
      <w:color w:val="2F5496"/>
      <w:sz w:val="32"/>
      <w:szCs w:val="29"/>
    </w:rPr>
  </w:style>
  <w:style w:type="paragraph" w:styleId="Titre2">
    <w:name w:val="heading 2"/>
    <w:basedOn w:val="Normal"/>
    <w:next w:val="Normal"/>
    <w:link w:val="Titre2Car"/>
    <w:autoRedefine/>
    <w:uiPriority w:val="9"/>
    <w:unhideWhenUsed/>
    <w:qFormat/>
    <w:rsid w:val="00907360"/>
    <w:pPr>
      <w:keepNext/>
      <w:keepLines/>
      <w:spacing w:before="40"/>
      <w:outlineLvl w:val="1"/>
    </w:pPr>
    <w:rPr>
      <w:rFonts w:ascii="Times New Roman" w:eastAsia="Times New Roman" w:hAnsi="Times New Roman"/>
      <w:b/>
      <w:sz w:val="28"/>
      <w:szCs w:val="23"/>
    </w:rPr>
  </w:style>
  <w:style w:type="paragraph" w:styleId="Titre3">
    <w:name w:val="heading 3"/>
    <w:basedOn w:val="Normal"/>
    <w:next w:val="Normal"/>
    <w:link w:val="Titre3Car"/>
    <w:autoRedefine/>
    <w:uiPriority w:val="9"/>
    <w:unhideWhenUsed/>
    <w:qFormat/>
    <w:rsid w:val="00B505C4"/>
    <w:pPr>
      <w:keepNext/>
      <w:keepLines/>
      <w:spacing w:before="40" w:line="480" w:lineRule="auto"/>
      <w:outlineLvl w:val="2"/>
    </w:pPr>
    <w:rPr>
      <w:rFonts w:ascii="Times New Roman" w:eastAsia="Times New Roman" w:hAnsi="Times New Roman" w:cs="Times New Roman"/>
      <w:b/>
      <w:bCs/>
      <w:sz w:val="28"/>
      <w:szCs w:val="28"/>
    </w:rPr>
  </w:style>
  <w:style w:type="paragraph" w:styleId="Titre4">
    <w:name w:val="heading 4"/>
    <w:basedOn w:val="Normal"/>
    <w:next w:val="Normal"/>
    <w:link w:val="Titre4Car"/>
    <w:autoRedefine/>
    <w:uiPriority w:val="9"/>
    <w:semiHidden/>
    <w:unhideWhenUsed/>
    <w:qFormat/>
    <w:rsid w:val="00B505C4"/>
    <w:pPr>
      <w:keepNext/>
      <w:keepLines/>
      <w:spacing w:before="40"/>
      <w:outlineLvl w:val="3"/>
    </w:pPr>
    <w:rPr>
      <w:rFonts w:ascii="Times New Roman" w:eastAsia="Times New Roman" w:hAnsi="Times New Roman"/>
      <w:b/>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907360"/>
    <w:rPr>
      <w:rFonts w:ascii="Times New Roman" w:eastAsia="Times New Roman" w:hAnsi="Times New Roman" w:cs="Mangal"/>
      <w:b/>
      <w:kern w:val="2"/>
      <w:sz w:val="28"/>
      <w:szCs w:val="23"/>
      <w:lang w:eastAsia="zh-CN" w:bidi="hi-IN"/>
    </w:rPr>
  </w:style>
  <w:style w:type="character" w:customStyle="1" w:styleId="Titre3Car">
    <w:name w:val="Titre 3 Car"/>
    <w:link w:val="Titre3"/>
    <w:uiPriority w:val="9"/>
    <w:rsid w:val="00B505C4"/>
    <w:rPr>
      <w:rFonts w:ascii="Times New Roman" w:eastAsia="Times New Roman" w:hAnsi="Times New Roman" w:cs="Times New Roman"/>
      <w:b/>
      <w:bCs/>
      <w:kern w:val="2"/>
      <w:sz w:val="28"/>
      <w:szCs w:val="28"/>
      <w:lang w:eastAsia="zh-CN" w:bidi="hi-IN"/>
    </w:rPr>
  </w:style>
  <w:style w:type="character" w:customStyle="1" w:styleId="Titre4Car">
    <w:name w:val="Titre 4 Car"/>
    <w:link w:val="Titre4"/>
    <w:uiPriority w:val="9"/>
    <w:semiHidden/>
    <w:rsid w:val="00B505C4"/>
    <w:rPr>
      <w:rFonts w:ascii="Times New Roman" w:eastAsia="Times New Roman" w:hAnsi="Times New Roman" w:cs="Mangal"/>
      <w:b/>
      <w:iCs/>
      <w:kern w:val="2"/>
      <w:sz w:val="24"/>
      <w:szCs w:val="21"/>
      <w:lang w:eastAsia="zh-CN" w:bidi="hi-IN"/>
    </w:rPr>
  </w:style>
  <w:style w:type="table" w:styleId="Grilledutableau">
    <w:name w:val="Table Grid"/>
    <w:basedOn w:val="TableauNormal"/>
    <w:uiPriority w:val="39"/>
    <w:rsid w:val="00B505C4"/>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536224"/>
    <w:rPr>
      <w:rFonts w:ascii="Calibri Light" w:eastAsia="Times New Roman" w:hAnsi="Calibri Light" w:cs="Mangal"/>
      <w:color w:val="2F5496"/>
      <w:kern w:val="2"/>
      <w:sz w:val="32"/>
      <w:szCs w:val="29"/>
      <w:lang w:eastAsia="zh-CN" w:bidi="hi-IN"/>
    </w:rPr>
  </w:style>
  <w:style w:type="paragraph" w:styleId="En-tte">
    <w:name w:val="header"/>
    <w:basedOn w:val="Normal"/>
    <w:link w:val="En-tteCar"/>
    <w:uiPriority w:val="99"/>
    <w:unhideWhenUsed/>
    <w:rsid w:val="004A6DA5"/>
    <w:pPr>
      <w:tabs>
        <w:tab w:val="center" w:pos="4320"/>
        <w:tab w:val="right" w:pos="8640"/>
      </w:tabs>
    </w:pPr>
    <w:rPr>
      <w:szCs w:val="21"/>
    </w:rPr>
  </w:style>
  <w:style w:type="character" w:customStyle="1" w:styleId="En-tteCar">
    <w:name w:val="En-tête Car"/>
    <w:link w:val="En-tte"/>
    <w:uiPriority w:val="99"/>
    <w:rsid w:val="004A6DA5"/>
    <w:rPr>
      <w:rFonts w:ascii="Liberation Serif" w:eastAsia="NSimSun" w:hAnsi="Liberation Serif" w:cs="Mangal"/>
      <w:kern w:val="2"/>
      <w:sz w:val="24"/>
      <w:szCs w:val="21"/>
      <w:lang w:eastAsia="zh-CN" w:bidi="hi-IN"/>
    </w:rPr>
  </w:style>
  <w:style w:type="paragraph" w:styleId="Pieddepage">
    <w:name w:val="footer"/>
    <w:basedOn w:val="Normal"/>
    <w:link w:val="PieddepageCar"/>
    <w:uiPriority w:val="99"/>
    <w:unhideWhenUsed/>
    <w:rsid w:val="004A6DA5"/>
    <w:pPr>
      <w:tabs>
        <w:tab w:val="center" w:pos="4320"/>
        <w:tab w:val="right" w:pos="8640"/>
      </w:tabs>
    </w:pPr>
    <w:rPr>
      <w:szCs w:val="21"/>
    </w:rPr>
  </w:style>
  <w:style w:type="character" w:customStyle="1" w:styleId="PieddepageCar">
    <w:name w:val="Pied de page Car"/>
    <w:link w:val="Pieddepage"/>
    <w:uiPriority w:val="99"/>
    <w:rsid w:val="004A6DA5"/>
    <w:rPr>
      <w:rFonts w:ascii="Liberation Serif" w:eastAsia="NSimSun" w:hAnsi="Liberation Serif" w:cs="Mangal"/>
      <w:kern w:val="2"/>
      <w:sz w:val="24"/>
      <w:szCs w:val="21"/>
      <w:lang w:eastAsia="zh-CN" w:bidi="hi-IN"/>
    </w:rPr>
  </w:style>
  <w:style w:type="character" w:styleId="Marquedecommentaire">
    <w:name w:val="annotation reference"/>
    <w:uiPriority w:val="99"/>
    <w:semiHidden/>
    <w:unhideWhenUsed/>
    <w:rsid w:val="00D01DBD"/>
    <w:rPr>
      <w:sz w:val="16"/>
      <w:szCs w:val="16"/>
    </w:rPr>
  </w:style>
  <w:style w:type="paragraph" w:styleId="Commentaire">
    <w:name w:val="annotation text"/>
    <w:basedOn w:val="Normal"/>
    <w:link w:val="CommentaireCar"/>
    <w:uiPriority w:val="99"/>
    <w:semiHidden/>
    <w:unhideWhenUsed/>
    <w:rsid w:val="00D01DBD"/>
    <w:rPr>
      <w:sz w:val="20"/>
      <w:szCs w:val="18"/>
    </w:rPr>
  </w:style>
  <w:style w:type="character" w:customStyle="1" w:styleId="CommentaireCar">
    <w:name w:val="Commentaire Car"/>
    <w:link w:val="Commentaire"/>
    <w:uiPriority w:val="99"/>
    <w:semiHidden/>
    <w:rsid w:val="00D01DBD"/>
    <w:rPr>
      <w:rFonts w:ascii="Liberation Serif" w:eastAsia="NSimSun" w:hAnsi="Liberation Serif" w:cs="Mangal"/>
      <w:kern w:val="2"/>
      <w:szCs w:val="18"/>
      <w:lang w:val="en-CA" w:eastAsia="zh-CN" w:bidi="hi-IN"/>
    </w:rPr>
  </w:style>
  <w:style w:type="paragraph" w:styleId="Objetducommentaire">
    <w:name w:val="annotation subject"/>
    <w:basedOn w:val="Commentaire"/>
    <w:next w:val="Commentaire"/>
    <w:link w:val="ObjetducommentaireCar"/>
    <w:uiPriority w:val="99"/>
    <w:semiHidden/>
    <w:unhideWhenUsed/>
    <w:rsid w:val="00D01DBD"/>
    <w:rPr>
      <w:b/>
      <w:bCs/>
    </w:rPr>
  </w:style>
  <w:style w:type="character" w:customStyle="1" w:styleId="ObjetducommentaireCar">
    <w:name w:val="Objet du commentaire Car"/>
    <w:link w:val="Objetducommentaire"/>
    <w:uiPriority w:val="99"/>
    <w:semiHidden/>
    <w:rsid w:val="00D01DBD"/>
    <w:rPr>
      <w:rFonts w:ascii="Liberation Serif" w:eastAsia="NSimSun" w:hAnsi="Liberation Serif" w:cs="Mangal"/>
      <w:b/>
      <w:bCs/>
      <w:kern w:val="2"/>
      <w:szCs w:val="18"/>
      <w:lang w:val="en-CA" w:eastAsia="zh-CN" w:bidi="hi-IN"/>
    </w:rPr>
  </w:style>
  <w:style w:type="paragraph" w:styleId="Textedebulles">
    <w:name w:val="Balloon Text"/>
    <w:basedOn w:val="Normal"/>
    <w:link w:val="TextedebullesCar"/>
    <w:uiPriority w:val="99"/>
    <w:semiHidden/>
    <w:unhideWhenUsed/>
    <w:rsid w:val="00D01DBD"/>
    <w:rPr>
      <w:rFonts w:ascii="Times New Roman" w:hAnsi="Times New Roman"/>
      <w:sz w:val="18"/>
      <w:szCs w:val="16"/>
    </w:rPr>
  </w:style>
  <w:style w:type="character" w:customStyle="1" w:styleId="TextedebullesCar">
    <w:name w:val="Texte de bulles Car"/>
    <w:link w:val="Textedebulles"/>
    <w:uiPriority w:val="99"/>
    <w:semiHidden/>
    <w:rsid w:val="00D01DBD"/>
    <w:rPr>
      <w:rFonts w:ascii="Times New Roman" w:eastAsia="NSimSun" w:hAnsi="Times New Roman" w:cs="Mangal"/>
      <w:kern w:val="2"/>
      <w:sz w:val="18"/>
      <w:szCs w:val="16"/>
      <w:lang w:val="en-CA" w:eastAsia="zh-CN" w:bidi="hi-IN"/>
    </w:rPr>
  </w:style>
  <w:style w:type="paragraph" w:styleId="Rvision">
    <w:name w:val="Revision"/>
    <w:hidden/>
    <w:uiPriority w:val="99"/>
    <w:semiHidden/>
    <w:rsid w:val="00B21B88"/>
    <w:rPr>
      <w:rFonts w:ascii="Liberation Serif" w:eastAsia="NSimSun" w:hAnsi="Liberation Serif" w:cs="Mangal"/>
      <w:kern w:val="2"/>
      <w:sz w:val="24"/>
      <w:szCs w:val="21"/>
      <w:lang w:eastAsia="zh-CN" w:bidi="hi-IN"/>
    </w:rPr>
  </w:style>
  <w:style w:type="character" w:styleId="Textedelespacerserv">
    <w:name w:val="Placeholder Text"/>
    <w:basedOn w:val="Policepardfaut"/>
    <w:uiPriority w:val="99"/>
    <w:semiHidden/>
    <w:rsid w:val="00BC4D25"/>
    <w:rPr>
      <w:color w:val="808080"/>
    </w:rPr>
  </w:style>
  <w:style w:type="paragraph" w:styleId="NormalWeb">
    <w:name w:val="Normal (Web)"/>
    <w:basedOn w:val="Normal"/>
    <w:uiPriority w:val="99"/>
    <w:semiHidden/>
    <w:unhideWhenUsed/>
    <w:rsid w:val="005B1C82"/>
    <w:pPr>
      <w:suppressAutoHyphens w:val="0"/>
      <w:spacing w:before="100" w:beforeAutospacing="1" w:after="142" w:line="276" w:lineRule="auto"/>
    </w:pPr>
    <w:rPr>
      <w:rFonts w:ascii="Times New Roman" w:eastAsia="Times New Roman" w:hAnsi="Times New Roman" w:cs="Times New Roman"/>
      <w:kern w:val="0"/>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679E-4259-F842-9A18-63330A3B6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2377</Words>
  <Characters>13079</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23</cp:revision>
  <dcterms:created xsi:type="dcterms:W3CDTF">2021-05-24T15:59:00Z</dcterms:created>
  <dcterms:modified xsi:type="dcterms:W3CDTF">2021-07-23T17:10:00Z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