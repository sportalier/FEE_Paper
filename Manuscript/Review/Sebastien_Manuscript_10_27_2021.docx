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77777777" w:rsidR="004D2BC9" w:rsidRPr="001B40CC" w:rsidRDefault="004D2BC9" w:rsidP="004D2BC9">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A biomechanical approach to infer size-based functional response in aquatic and terrestrial systems</w:t>
      </w:r>
    </w:p>
    <w:p w14:paraId="7E735F4C" w14:textId="77777777" w:rsidR="004D2BC9" w:rsidRPr="001B40CC" w:rsidRDefault="004D2BC9" w:rsidP="004D2BC9">
      <w:pPr>
        <w:spacing w:line="480" w:lineRule="auto"/>
        <w:rPr>
          <w:rFonts w:ascii="Times New Roman" w:hAnsi="Times New Roman" w:cs="Times New Roman"/>
          <w:sz w:val="28"/>
          <w:szCs w:val="28"/>
        </w:rPr>
      </w:pPr>
      <w:r w:rsidRPr="001B40CC">
        <w:rPr>
          <w:rFonts w:ascii="Times New Roman" w:hAnsi="Times New Roman" w:cs="Times New Roman"/>
          <w:sz w:val="28"/>
          <w:szCs w:val="28"/>
        </w:rPr>
        <w:t>Portalier S.M.J.</w:t>
      </w:r>
      <w:r w:rsidRPr="001B40CC">
        <w:rPr>
          <w:rFonts w:ascii="Times New Roman" w:hAnsi="Times New Roman" w:cs="Times New Roman"/>
          <w:sz w:val="28"/>
          <w:szCs w:val="28"/>
          <w:vertAlign w:val="superscript"/>
        </w:rPr>
        <w:t>1</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Cherif</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2</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Fussmann</w:t>
      </w:r>
      <w:proofErr w:type="spellEnd"/>
      <w:r w:rsidRPr="001B40CC">
        <w:rPr>
          <w:rFonts w:ascii="Times New Roman" w:hAnsi="Times New Roman" w:cs="Times New Roman"/>
          <w:sz w:val="28"/>
          <w:szCs w:val="28"/>
        </w:rPr>
        <w:t xml:space="preserve">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Loreau</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p>
    <w:p w14:paraId="2B1BD0EF"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r>
        <w:rPr>
          <w:rFonts w:ascii="Times New Roman" w:hAnsi="Times New Roman" w:cs="Times New Roman"/>
          <w:sz w:val="24"/>
          <w:szCs w:val="24"/>
        </w:rPr>
        <w:t>Mathematics and Statistics, University of Ottawa, Ottawa, ON, Canada</w:t>
      </w:r>
    </w:p>
    <w:p w14:paraId="652B3112"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A7256D">
        <w:rPr>
          <w:rFonts w:ascii="Times New Roman" w:hAnsi="Times New Roman" w:cs="Times New Roman"/>
          <w:sz w:val="24"/>
          <w:szCs w:val="24"/>
        </w:rPr>
        <w:t>French National Institute for Agriculture, Food, and Environment (INRAE), Aquatic Ecosystems and Global Change Research Unit, Cestas, France</w:t>
      </w:r>
    </w:p>
    <w:p w14:paraId="45066DFC"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r>
        <w:rPr>
          <w:rFonts w:ascii="Times New Roman" w:hAnsi="Times New Roman" w:cs="Times New Roman"/>
          <w:sz w:val="24"/>
          <w:szCs w:val="24"/>
        </w:rPr>
        <w:t xml:space="preserve"> Department of Biology, McGill University, Montreal, QC, Canada</w:t>
      </w:r>
    </w:p>
    <w:p w14:paraId="22B62C59"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B50701">
        <w:rPr>
          <w:rFonts w:ascii="Times New Roman" w:hAnsi="Times New Roman" w:cs="Times New Roman"/>
          <w:sz w:val="24"/>
          <w:szCs w:val="24"/>
        </w:rPr>
        <w:t xml:space="preserve">Centre for Biodiversity Theory and Modelling, Theoretical and Experimental Ecology Station, CNRS, </w:t>
      </w:r>
      <w:proofErr w:type="spellStart"/>
      <w:r w:rsidRPr="00B50701">
        <w:rPr>
          <w:rFonts w:ascii="Times New Roman" w:hAnsi="Times New Roman" w:cs="Times New Roman"/>
          <w:sz w:val="24"/>
          <w:szCs w:val="24"/>
        </w:rPr>
        <w:t>Moulis</w:t>
      </w:r>
      <w:proofErr w:type="spellEnd"/>
      <w:r w:rsidRPr="00B50701">
        <w:rPr>
          <w:rFonts w:ascii="Times New Roman" w:hAnsi="Times New Roman" w:cs="Times New Roman"/>
          <w:sz w:val="24"/>
          <w:szCs w:val="24"/>
        </w:rPr>
        <w:t>, France</w:t>
      </w:r>
    </w:p>
    <w:p w14:paraId="41D016F7" w14:textId="77777777" w:rsidR="004D2BC9" w:rsidRDefault="004D2BC9" w:rsidP="004D2BC9">
      <w:pPr>
        <w:rPr>
          <w:rFonts w:ascii="Times New Roman" w:hAnsi="Times New Roman" w:cs="Times New Roman"/>
          <w:b/>
          <w:bCs/>
          <w:sz w:val="24"/>
          <w:szCs w:val="24"/>
        </w:rPr>
      </w:pPr>
      <w:proofErr w:type="spellStart"/>
      <w:r w:rsidRPr="001B40CC">
        <w:rPr>
          <w:rFonts w:ascii="Times New Roman" w:hAnsi="Times New Roman" w:cs="Times New Roman"/>
          <w:b/>
          <w:bCs/>
          <w:sz w:val="24"/>
          <w:szCs w:val="24"/>
        </w:rPr>
        <w:t>Correspondance</w:t>
      </w:r>
      <w:proofErr w:type="spellEnd"/>
      <w:r>
        <w:rPr>
          <w:rFonts w:ascii="Times New Roman" w:hAnsi="Times New Roman" w:cs="Times New Roman"/>
          <w:b/>
          <w:bCs/>
          <w:sz w:val="24"/>
          <w:szCs w:val="24"/>
        </w:rPr>
        <w:t>:</w:t>
      </w:r>
    </w:p>
    <w:p w14:paraId="670DEA41" w14:textId="77777777" w:rsidR="004D2BC9"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Corresponding author: Portalier Sebastien M.J. </w:t>
      </w:r>
    </w:p>
    <w:p w14:paraId="3733E8C1" w14:textId="420C3D7A" w:rsidR="007A262F"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7A262F" w:rsidRPr="00A4517E">
          <w:rPr>
            <w:rStyle w:val="Lienhypertexte"/>
            <w:rFonts w:ascii="Times New Roman" w:hAnsi="Times New Roman" w:cs="Times New Roman"/>
            <w:sz w:val="24"/>
            <w:szCs w:val="24"/>
          </w:rPr>
          <w:t>sebastien.portalier@mail.mcgill.ca</w:t>
        </w:r>
      </w:hyperlink>
    </w:p>
    <w:p w14:paraId="55618D5E" w14:textId="77777777" w:rsidR="007A262F" w:rsidRDefault="007A262F" w:rsidP="004D2BC9">
      <w:pPr>
        <w:rPr>
          <w:rFonts w:ascii="Times New Roman" w:hAnsi="Times New Roman" w:cs="Times New Roman"/>
          <w:sz w:val="24"/>
          <w:szCs w:val="24"/>
        </w:rPr>
      </w:pPr>
    </w:p>
    <w:p w14:paraId="3E323D96" w14:textId="22C30D00" w:rsidR="007A262F" w:rsidRDefault="007A262F" w:rsidP="004D2BC9">
      <w:pPr>
        <w:rPr>
          <w:rFonts w:ascii="Times New Roman" w:hAnsi="Times New Roman" w:cs="Times New Roman"/>
          <w:sz w:val="24"/>
          <w:szCs w:val="24"/>
        </w:rPr>
      </w:pPr>
      <w:r>
        <w:rPr>
          <w:rFonts w:ascii="Times New Roman" w:hAnsi="Times New Roman" w:cs="Times New Roman"/>
          <w:sz w:val="24"/>
          <w:szCs w:val="24"/>
        </w:rPr>
        <w:t xml:space="preserve">Word count: </w:t>
      </w:r>
    </w:p>
    <w:p w14:paraId="1BE0A85E" w14:textId="01D40602" w:rsidR="004D2BC9" w:rsidRPr="007565FA" w:rsidRDefault="007A262F" w:rsidP="004D2BC9">
      <w:pPr>
        <w:rPr>
          <w:rFonts w:ascii="Times New Roman" w:eastAsia="Times New Roman" w:hAnsi="Times New Roman" w:cs="Times New Roman"/>
          <w:b/>
          <w:bCs/>
          <w:sz w:val="24"/>
          <w:szCs w:val="24"/>
        </w:rPr>
      </w:pPr>
      <w:r>
        <w:rPr>
          <w:rFonts w:ascii="Times New Roman" w:hAnsi="Times New Roman" w:cs="Times New Roman"/>
          <w:sz w:val="24"/>
          <w:szCs w:val="24"/>
        </w:rPr>
        <w:t>Number of figures: 2</w:t>
      </w:r>
      <w:r w:rsidR="004D2BC9" w:rsidRPr="001B40CC">
        <w:rPr>
          <w:rFonts w:ascii="Times New Roman" w:hAnsi="Times New Roman" w:cs="Times New Roman"/>
          <w:b/>
          <w:bCs/>
          <w:sz w:val="24"/>
          <w:szCs w:val="24"/>
        </w:rPr>
        <w:br w:type="page"/>
      </w:r>
    </w:p>
    <w:p w14:paraId="14A7CF14"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lastRenderedPageBreak/>
        <w:t>Abstract</w:t>
      </w:r>
    </w:p>
    <w:p w14:paraId="04BFFD33"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predators’ functional response were mechanistic, but subsequent uses of these mechanistically-derived functions tended to be mostly phenomenological. A better understanding of mechanisms underpinning the functional response might lead to novel insights </w:t>
      </w:r>
      <w:r>
        <w:rPr>
          <w:rFonts w:ascii="Times New Roman" w:hAnsi="Times New Roman" w:cs="Times New Roman"/>
          <w:sz w:val="24"/>
          <w:szCs w:val="24"/>
        </w:rPr>
        <w:t>into</w:t>
      </w:r>
      <w:r w:rsidRPr="001B40CC">
        <w:rPr>
          <w:rFonts w:ascii="Times New Roman" w:hAnsi="Times New Roman" w:cs="Times New Roman"/>
          <w:sz w:val="24"/>
          <w:szCs w:val="24"/>
        </w:rPr>
        <w:t xml:space="preserve"> predator-prey relationships in natural systems. Here we use a novel mechanistic approach that makes explicit consideration of the movement of organisms. Living organisms are constrained by the physical properties of their surrounding medium. In particular, these physical properties, mediated by body size, constrain the ability of both predators and prey to move, and thus affect the functional response. As an example of this approach, we build a model that derives classical parameters of the functional response (i.e., attack rate and handling time) from body size and physical factors. The novelty of this approach is that parameters are not estimated from observational data. The model only needs data on body size and physical properties of the medium, which can be easily measured. Our approach also provides easy ways to validate or falsify hypotheses</w:t>
      </w:r>
      <w:r>
        <w:rPr>
          <w:rFonts w:ascii="Times New Roman" w:hAnsi="Times New Roman" w:cs="Times New Roman"/>
          <w:sz w:val="24"/>
          <w:szCs w:val="24"/>
        </w:rPr>
        <w:t xml:space="preserve"> about predator-prey relationships</w:t>
      </w:r>
      <w:r w:rsidRPr="001B40CC">
        <w:rPr>
          <w:rFonts w:ascii="Times New Roman" w:hAnsi="Times New Roman" w:cs="Times New Roman"/>
          <w:sz w:val="24"/>
          <w:szCs w:val="24"/>
        </w:rPr>
        <w:t xml:space="preserve"> because discrepancies between predictions and real data point immediately to either errors in the model or missing mechanisms.  </w:t>
      </w:r>
    </w:p>
    <w:p w14:paraId="54613337" w14:textId="77777777" w:rsidR="004D2BC9" w:rsidRPr="00174B1A" w:rsidRDefault="004D2BC9" w:rsidP="004D2BC9">
      <w:pPr>
        <w:rPr>
          <w:rFonts w:ascii="Times New Roman" w:hAnsi="Times New Roman" w:cs="Times New Roman"/>
          <w:sz w:val="24"/>
          <w:szCs w:val="24"/>
        </w:rPr>
      </w:pPr>
      <w:r w:rsidRPr="00F83D6E">
        <w:rPr>
          <w:rFonts w:ascii="Times New Roman" w:hAnsi="Times New Roman" w:cs="Times New Roman"/>
          <w:b/>
          <w:bCs/>
          <w:sz w:val="24"/>
          <w:szCs w:val="24"/>
        </w:rPr>
        <w:t xml:space="preserve">Keywords: </w:t>
      </w:r>
      <w:r w:rsidRPr="00174B1A">
        <w:rPr>
          <w:rFonts w:ascii="Times New Roman" w:hAnsi="Times New Roman" w:cs="Times New Roman"/>
          <w:sz w:val="24"/>
          <w:szCs w:val="24"/>
        </w:rPr>
        <w:t xml:space="preserve">functional response, </w:t>
      </w:r>
      <w:r>
        <w:rPr>
          <w:rFonts w:ascii="Times New Roman" w:hAnsi="Times New Roman" w:cs="Times New Roman"/>
          <w:sz w:val="24"/>
          <w:szCs w:val="24"/>
        </w:rPr>
        <w:t>predator, prey, medium, body size, mechanics</w:t>
      </w:r>
    </w:p>
    <w:p w14:paraId="2FF6ACD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Introduction</w:t>
      </w:r>
    </w:p>
    <w:p w14:paraId="255137C7" w14:textId="427C50C8"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prey consumption by a predator (i.e., the functional response) began several decades ago </w:t>
      </w:r>
      <w:r w:rsidRPr="001B40CC">
        <w:rPr>
          <w:rFonts w:ascii="Times New Roman" w:hAnsi="Times New Roman" w:cs="Times New Roman"/>
          <w:noProof/>
          <w:sz w:val="24"/>
          <w:szCs w:val="24"/>
        </w:rPr>
        <w:t>(Gause, 1934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Gause et al., 1936)</w:t>
      </w:r>
      <w:r w:rsidRPr="001B40CC">
        <w:rPr>
          <w:rFonts w:ascii="Times New Roman" w:hAnsi="Times New Roman" w:cs="Times New Roman"/>
          <w:sz w:val="24"/>
          <w:szCs w:val="24"/>
        </w:rPr>
        <w:t xml:space="preserve"> and was accompanied by the development of a theoretical framework based on mechanistic principles </w:t>
      </w:r>
      <w:r w:rsidRPr="001B40CC">
        <w:rPr>
          <w:rFonts w:ascii="Times New Roman" w:hAnsi="Times New Roman" w:cs="Times New Roman"/>
          <w:noProof/>
          <w:sz w:val="24"/>
          <w:szCs w:val="24"/>
        </w:rPr>
        <w:t>(Lotka, 1923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Volterra, 1926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Beverton and Holt, 1957</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Watt, 1959)</w:t>
      </w:r>
      <w:r w:rsidRPr="001B40CC">
        <w:rPr>
          <w:rFonts w:ascii="Times New Roman" w:hAnsi="Times New Roman" w:cs="Times New Roman"/>
          <w:sz w:val="24"/>
          <w:szCs w:val="24"/>
        </w:rPr>
        <w:t xml:space="preserve">. The model proposed by </w:t>
      </w:r>
      <w:r w:rsidRPr="001B40CC">
        <w:rPr>
          <w:rFonts w:ascii="Times New Roman" w:hAnsi="Times New Roman" w:cs="Times New Roman"/>
          <w:noProof/>
          <w:sz w:val="24"/>
          <w:szCs w:val="24"/>
        </w:rPr>
        <w:t>Holling (</w:t>
      </w:r>
      <w:ins w:id="0" w:author="Portalier Sebastien" w:date="2021-10-25T22:04:00Z">
        <w:r w:rsidR="00794419">
          <w:rPr>
            <w:rFonts w:ascii="Times New Roman" w:hAnsi="Times New Roman" w:cs="Times New Roman"/>
            <w:noProof/>
            <w:sz w:val="24"/>
            <w:szCs w:val="24"/>
          </w:rPr>
          <w:t xml:space="preserve">1959; </w:t>
        </w:r>
      </w:ins>
      <w:r w:rsidRPr="001B40CC">
        <w:rPr>
          <w:rFonts w:ascii="Times New Roman" w:hAnsi="Times New Roman" w:cs="Times New Roman"/>
          <w:noProof/>
          <w:sz w:val="24"/>
          <w:szCs w:val="24"/>
        </w:rPr>
        <w:t>1961; 1966)</w:t>
      </w:r>
      <w:r w:rsidRPr="001B40CC">
        <w:rPr>
          <w:rFonts w:ascii="Times New Roman" w:hAnsi="Times New Roman" w:cs="Times New Roman"/>
          <w:sz w:val="24"/>
          <w:szCs w:val="24"/>
        </w:rPr>
        <w:t xml:space="preserve"> is one of the best known. This mechanistic model defines parameters such as attack rate (the rate at which a predator encounters and captures prey) and handling time (the time needed by the predator to subdue, </w:t>
      </w:r>
      <w:r w:rsidRPr="001B40CC">
        <w:rPr>
          <w:rFonts w:ascii="Times New Roman" w:hAnsi="Times New Roman" w:cs="Times New Roman"/>
          <w:sz w:val="24"/>
          <w:szCs w:val="24"/>
        </w:rPr>
        <w:lastRenderedPageBreak/>
        <w:t>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type-I, II and III models and subsequently derived models (e.g., </w:t>
      </w:r>
      <w:r w:rsidRPr="001B40CC">
        <w:rPr>
          <w:rFonts w:ascii="Times New Roman" w:hAnsi="Times New Roman" w:cs="Times New Roman"/>
          <w:noProof/>
          <w:sz w:val="24"/>
          <w:szCs w:val="24"/>
        </w:rPr>
        <w:t>Rogers (1972)</w:t>
      </w:r>
      <w:r w:rsidRPr="001B40CC">
        <w:rPr>
          <w:rFonts w:ascii="Times New Roman" w:hAnsi="Times New Roman" w:cs="Times New Roman"/>
          <w:sz w:val="24"/>
          <w:szCs w:val="24"/>
        </w:rPr>
        <w:t xml:space="preserve">) are still widely used as a framework to derive the values of attack rate and handling time from empirical data (e.g., </w:t>
      </w:r>
      <w:r w:rsidRPr="00230290">
        <w:rPr>
          <w:rFonts w:ascii="Times New Roman" w:hAnsi="Times New Roman" w:cs="Times New Roman"/>
          <w:noProof/>
          <w:sz w:val="24"/>
          <w:szCs w:val="24"/>
        </w:rPr>
        <w:t>Andresen and van der Meer, 2010</w:t>
      </w:r>
      <w:r w:rsidRPr="001E429C">
        <w:rPr>
          <w:rFonts w:ascii="Times New Roman" w:hAnsi="Times New Roman" w:cs="Times New Roman"/>
          <w:sz w:val="24"/>
          <w:szCs w:val="24"/>
        </w:rPr>
        <w:t xml:space="preserve">; </w:t>
      </w:r>
      <w:r w:rsidRPr="00037941">
        <w:rPr>
          <w:rFonts w:ascii="Times New Roman" w:hAnsi="Times New Roman" w:cs="Times New Roman"/>
          <w:noProof/>
          <w:sz w:val="24"/>
          <w:szCs w:val="24"/>
        </w:rPr>
        <w:t>Farhadi et al., 2010</w:t>
      </w:r>
      <w:r w:rsidRPr="00037941">
        <w:rPr>
          <w:rFonts w:ascii="Times New Roman" w:hAnsi="Times New Roman" w:cs="Times New Roman"/>
          <w:sz w:val="24"/>
          <w:szCs w:val="24"/>
        </w:rPr>
        <w:t xml:space="preserve">; </w:t>
      </w:r>
      <w:r w:rsidRPr="00356A05">
        <w:rPr>
          <w:rFonts w:ascii="Times New Roman" w:hAnsi="Times New Roman" w:cs="Times New Roman"/>
          <w:noProof/>
          <w:sz w:val="24"/>
          <w:szCs w:val="24"/>
        </w:rPr>
        <w:t>Papanikolaou et al., 2011)</w:t>
      </w:r>
      <w:r w:rsidRPr="00230290">
        <w:rPr>
          <w:rFonts w:ascii="Times New Roman" w:hAnsi="Times New Roman" w:cs="Times New Roman"/>
          <w:sz w:val="24"/>
          <w:szCs w:val="24"/>
        </w:rPr>
        <w:t xml:space="preserve">). </w:t>
      </w:r>
      <w:r w:rsidRPr="001B40CC">
        <w:rPr>
          <w:rFonts w:ascii="Times New Roman" w:hAnsi="Times New Roman" w:cs="Times New Roman"/>
          <w:sz w:val="24"/>
          <w:szCs w:val="24"/>
        </w:rPr>
        <w:t xml:space="preserve">These approaches give valuable information on the studied systems, and they allow hypothesis testing, such as the effects of temperature </w:t>
      </w:r>
      <w:r w:rsidRPr="001B40CC">
        <w:rPr>
          <w:rFonts w:ascii="Times New Roman" w:hAnsi="Times New Roman" w:cs="Times New Roman"/>
          <w:noProof/>
          <w:sz w:val="24"/>
          <w:szCs w:val="24"/>
        </w:rPr>
        <w:t>(Archer et al., 2019)</w:t>
      </w:r>
      <w:r w:rsidRPr="001B40CC">
        <w:rPr>
          <w:rFonts w:ascii="Times New Roman" w:hAnsi="Times New Roman" w:cs="Times New Roman"/>
          <w:sz w:val="24"/>
          <w:szCs w:val="24"/>
        </w:rPr>
        <w:t xml:space="preserve"> and predator satiation </w:t>
      </w:r>
      <w:r w:rsidRPr="001B40CC">
        <w:rPr>
          <w:rFonts w:ascii="Times New Roman" w:hAnsi="Times New Roman" w:cs="Times New Roman"/>
          <w:noProof/>
          <w:sz w:val="24"/>
          <w:szCs w:val="24"/>
        </w:rPr>
        <w:t>(Li et al., 2018)</w:t>
      </w:r>
      <w:r w:rsidRPr="001B40CC">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1B40CC">
        <w:rPr>
          <w:rFonts w:ascii="Times New Roman" w:hAnsi="Times New Roman" w:cs="Times New Roman"/>
          <w:noProof/>
          <w:sz w:val="24"/>
          <w:szCs w:val="24"/>
        </w:rPr>
        <w:t>(Abrams, 1982)</w:t>
      </w:r>
      <w:r w:rsidRPr="001B40CC">
        <w:rPr>
          <w:rFonts w:ascii="Times New Roman" w:hAnsi="Times New Roman" w:cs="Times New Roman"/>
          <w:sz w:val="24"/>
          <w:szCs w:val="24"/>
        </w:rPr>
        <w:t xml:space="preserve">. Hence, the results are hard to generalise and transpose to natural situations. Nonetheless, </w:t>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model has been a very successful approach </w:t>
      </w:r>
      <w:r>
        <w:rPr>
          <w:rFonts w:ascii="Times New Roman" w:hAnsi="Times New Roman" w:cs="Times New Roman"/>
          <w:sz w:val="24"/>
          <w:szCs w:val="24"/>
        </w:rPr>
        <w:t>founded on mechanistic principles</w:t>
      </w:r>
      <w:r w:rsidRPr="001B40CC">
        <w:rPr>
          <w:rFonts w:ascii="Times New Roman" w:hAnsi="Times New Roman" w:cs="Times New Roman"/>
          <w:sz w:val="24"/>
          <w:szCs w:val="24"/>
        </w:rPr>
        <w:t>.</w:t>
      </w:r>
    </w:p>
    <w:p w14:paraId="19E6FB9F" w14:textId="03F55C72"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Several studies have investigated the role played by specific factors known to affect the functional response</w:t>
      </w:r>
      <w:ins w:id="1" w:author="Portalier Sebastien" w:date="2021-10-27T02:16:00Z">
        <w:r w:rsidR="00C63DB4">
          <w:rPr>
            <w:rFonts w:ascii="Times New Roman" w:hAnsi="Times New Roman" w:cs="Times New Roman"/>
            <w:sz w:val="24"/>
            <w:szCs w:val="24"/>
          </w:rPr>
          <w:t xml:space="preserve">, </w:t>
        </w:r>
      </w:ins>
      <w:del w:id="2" w:author="Portalier Sebastien" w:date="2021-10-27T02:16:00Z">
        <w:r w:rsidRPr="001B40CC" w:rsidDel="00C63DB4">
          <w:rPr>
            <w:rFonts w:ascii="Times New Roman" w:hAnsi="Times New Roman" w:cs="Times New Roman"/>
            <w:sz w:val="24"/>
            <w:szCs w:val="24"/>
          </w:rPr>
          <w:delText xml:space="preserve">. These models have emphasized different features of predator-prey relationships, </w:delText>
        </w:r>
      </w:del>
      <w:r w:rsidRPr="001B40CC">
        <w:rPr>
          <w:rFonts w:ascii="Times New Roman" w:hAnsi="Times New Roman" w:cs="Times New Roman"/>
          <w:sz w:val="24"/>
          <w:szCs w:val="24"/>
        </w:rPr>
        <w:t xml:space="preserve">such as feeding saturation </w:t>
      </w:r>
      <w:r w:rsidRPr="001B40CC">
        <w:rPr>
          <w:rFonts w:ascii="Times New Roman" w:hAnsi="Times New Roman" w:cs="Times New Roman"/>
          <w:noProof/>
          <w:sz w:val="24"/>
          <w:szCs w:val="24"/>
        </w:rPr>
        <w:t>(DeAngelis et al., 1975)</w:t>
      </w:r>
      <w:r w:rsidRPr="001B40CC">
        <w:rPr>
          <w:rFonts w:ascii="Times New Roman" w:hAnsi="Times New Roman" w:cs="Times New Roman"/>
          <w:sz w:val="24"/>
          <w:szCs w:val="24"/>
        </w:rPr>
        <w:t>⁠ and interactions between predators</w:t>
      </w:r>
      <w:r>
        <w:rPr>
          <w:rFonts w:ascii="Times New Roman" w:hAnsi="Times New Roman" w:cs="Times New Roman"/>
          <w:sz w:val="24"/>
          <w:szCs w:val="24"/>
        </w:rPr>
        <w:t xml:space="preserve"> </w:t>
      </w:r>
      <w:r w:rsidRPr="00F26273">
        <w:rPr>
          <w:rFonts w:ascii="Times New Roman" w:hAnsi="Times New Roman" w:cs="Times New Roman"/>
          <w:noProof/>
          <w:sz w:val="24"/>
          <w:szCs w:val="24"/>
        </w:rPr>
        <w:t>(Beddington, 1975</w:t>
      </w:r>
      <w:r>
        <w:rPr>
          <w:rFonts w:ascii="Times New Roman" w:hAnsi="Times New Roman" w:cs="Times New Roman"/>
          <w:noProof/>
          <w:sz w:val="24"/>
          <w:szCs w:val="24"/>
        </w:rPr>
        <w:t xml:space="preserve">; </w:t>
      </w:r>
      <w:r w:rsidRPr="001A20E7">
        <w:rPr>
          <w:rFonts w:ascii="Times New Roman" w:hAnsi="Times New Roman" w:cs="Times New Roman"/>
          <w:noProof/>
          <w:sz w:val="24"/>
          <w:szCs w:val="24"/>
        </w:rPr>
        <w:t>Sih, 1979)</w:t>
      </w:r>
      <w:r>
        <w:rPr>
          <w:rFonts w:ascii="Times New Roman" w:hAnsi="Times New Roman" w:cs="Times New Roman"/>
          <w:sz w:val="24"/>
          <w:szCs w:val="24"/>
        </w:rPr>
        <w:t>.</w:t>
      </w:r>
      <w:r w:rsidRPr="001B40CC">
        <w:rPr>
          <w:rFonts w:ascii="Times New Roman" w:hAnsi="Times New Roman" w:cs="Times New Roman"/>
          <w:sz w:val="24"/>
          <w:szCs w:val="24"/>
        </w:rPr>
        <w:t xml:space="preserve"> In particular, the body size of both predator and prey are known to strongly affect the functional response </w:t>
      </w:r>
      <w:r w:rsidRPr="001B40CC">
        <w:rPr>
          <w:rFonts w:ascii="Times New Roman" w:hAnsi="Times New Roman" w:cs="Times New Roman"/>
          <w:noProof/>
          <w:sz w:val="24"/>
          <w:szCs w:val="24"/>
        </w:rPr>
        <w:t>(Aljetlawi et al., 2004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Vucic-Pestic et al., 2010)</w:t>
      </w:r>
      <w:r w:rsidRPr="001B40CC">
        <w:rPr>
          <w:rFonts w:ascii="Times New Roman" w:hAnsi="Times New Roman" w:cs="Times New Roman"/>
          <w:sz w:val="24"/>
          <w:szCs w:val="24"/>
        </w:rPr>
        <w:t xml:space="preserve">⁠. Body size is a good predictor of trophic position </w:t>
      </w:r>
      <w:r w:rsidRPr="001B40CC">
        <w:rPr>
          <w:rFonts w:ascii="Times New Roman" w:hAnsi="Times New Roman" w:cs="Times New Roman"/>
          <w:noProof/>
          <w:sz w:val="24"/>
          <w:szCs w:val="24"/>
        </w:rPr>
        <w:t>(</w:t>
      </w:r>
      <w:ins w:id="3" w:author="Portalier Sebastien" w:date="2021-10-25T21:45:00Z">
        <w:r w:rsidR="00C15A6A">
          <w:rPr>
            <w:rFonts w:ascii="Times New Roman" w:hAnsi="Times New Roman" w:cs="Times New Roman"/>
            <w:noProof/>
            <w:sz w:val="24"/>
            <w:szCs w:val="24"/>
          </w:rPr>
          <w:t xml:space="preserve">Miller et al., 1992; </w:t>
        </w:r>
      </w:ins>
      <w:r w:rsidRPr="001B40CC">
        <w:rPr>
          <w:rFonts w:ascii="Times New Roman" w:hAnsi="Times New Roman" w:cs="Times New Roman"/>
          <w:noProof/>
          <w:sz w:val="24"/>
          <w:szCs w:val="24"/>
        </w:rPr>
        <w:t>Williams et al., 2010)</w:t>
      </w:r>
      <w:r w:rsidRPr="001B40CC">
        <w:rPr>
          <w:rFonts w:ascii="Times New Roman" w:hAnsi="Times New Roman" w:cs="Times New Roman"/>
          <w:sz w:val="24"/>
          <w:szCs w:val="24"/>
        </w:rPr>
        <w:t xml:space="preserve">⁠ and affects the overall dynamics of the interaction </w:t>
      </w:r>
      <w:r w:rsidRPr="001B40CC">
        <w:rPr>
          <w:rFonts w:ascii="Times New Roman" w:hAnsi="Times New Roman" w:cs="Times New Roman"/>
          <w:noProof/>
          <w:sz w:val="24"/>
          <w:szCs w:val="24"/>
        </w:rPr>
        <w:t>(Yodzis and Innes, 1992)</w:t>
      </w:r>
      <w:r w:rsidRPr="001B40CC">
        <w:rPr>
          <w:rFonts w:ascii="Times New Roman" w:hAnsi="Times New Roman" w:cs="Times New Roman"/>
          <w:sz w:val="24"/>
          <w:szCs w:val="24"/>
        </w:rPr>
        <w:t>.</w:t>
      </w:r>
      <w:ins w:id="4" w:author="Portalier Sebastien" w:date="2021-10-27T02:18:00Z">
        <w:r w:rsidR="00EC7644">
          <w:rPr>
            <w:rFonts w:ascii="Times New Roman" w:hAnsi="Times New Roman" w:cs="Times New Roman"/>
            <w:sz w:val="24"/>
            <w:szCs w:val="24"/>
          </w:rPr>
          <w:t xml:space="preserve"> </w:t>
        </w:r>
      </w:ins>
      <w:ins w:id="5" w:author="Portalier Sebastien" w:date="2021-10-27T02:22:00Z">
        <w:r w:rsidR="00EC7644">
          <w:rPr>
            <w:rFonts w:ascii="Times New Roman" w:hAnsi="Times New Roman" w:cs="Times New Roman"/>
            <w:sz w:val="24"/>
            <w:szCs w:val="24"/>
          </w:rPr>
          <w:t>In the present paper, w</w:t>
        </w:r>
      </w:ins>
      <w:ins w:id="6" w:author="Portalier Sebastien" w:date="2021-10-27T02:20:00Z">
        <w:r w:rsidR="00EC7644">
          <w:rPr>
            <w:rFonts w:ascii="Times New Roman" w:hAnsi="Times New Roman" w:cs="Times New Roman"/>
            <w:sz w:val="24"/>
            <w:szCs w:val="24"/>
          </w:rPr>
          <w:t xml:space="preserve">e argue that it is possible to push </w:t>
        </w:r>
      </w:ins>
      <w:ins w:id="7" w:author="Portalier Sebastien" w:date="2021-10-27T02:21:00Z">
        <w:r w:rsidR="00EC7644">
          <w:rPr>
            <w:rFonts w:ascii="Times New Roman" w:hAnsi="Times New Roman" w:cs="Times New Roman"/>
            <w:sz w:val="24"/>
            <w:szCs w:val="24"/>
          </w:rPr>
          <w:t>the study of size-related constraints on the functional response by incorporating</w:t>
        </w:r>
      </w:ins>
      <w:ins w:id="8" w:author="Portalier Sebastien" w:date="2021-10-27T02:22:00Z">
        <w:r w:rsidR="00EC7644">
          <w:rPr>
            <w:rFonts w:ascii="Times New Roman" w:hAnsi="Times New Roman" w:cs="Times New Roman"/>
            <w:sz w:val="24"/>
            <w:szCs w:val="24"/>
          </w:rPr>
          <w:t xml:space="preserve"> the physical components of the surrounding medium.</w:t>
        </w:r>
      </w:ins>
    </w:p>
    <w:p w14:paraId="4D4FC825" w14:textId="04A11AE7" w:rsidR="004D2BC9" w:rsidRPr="001B40CC" w:rsidRDefault="004D2BC9" w:rsidP="004D2BC9">
      <w:pPr>
        <w:spacing w:line="480" w:lineRule="auto"/>
        <w:ind w:firstLine="360"/>
        <w:rPr>
          <w:rFonts w:ascii="Times New Roman" w:hAnsi="Times New Roman" w:cs="Times New Roman"/>
          <w:sz w:val="24"/>
          <w:szCs w:val="24"/>
        </w:rPr>
      </w:pPr>
      <w:del w:id="9" w:author="Portalier Sebastien" w:date="2021-10-27T02:22:00Z">
        <w:r w:rsidRPr="001B40CC" w:rsidDel="00EC7644">
          <w:rPr>
            <w:rFonts w:ascii="Times New Roman" w:hAnsi="Times New Roman" w:cs="Times New Roman"/>
            <w:sz w:val="24"/>
            <w:szCs w:val="24"/>
          </w:rPr>
          <w:delText>However</w:delText>
        </w:r>
      </w:del>
      <w:ins w:id="10" w:author="Portalier Sebastien" w:date="2021-10-27T02:22:00Z">
        <w:r w:rsidR="00EC7644">
          <w:rPr>
            <w:rFonts w:ascii="Times New Roman" w:hAnsi="Times New Roman" w:cs="Times New Roman"/>
            <w:sz w:val="24"/>
            <w:szCs w:val="24"/>
          </w:rPr>
          <w:t>Hence</w:t>
        </w:r>
      </w:ins>
      <w:r w:rsidRPr="001B40CC">
        <w:rPr>
          <w:rFonts w:ascii="Times New Roman" w:hAnsi="Times New Roman" w:cs="Times New Roman"/>
          <w:sz w:val="24"/>
          <w:szCs w:val="24"/>
        </w:rPr>
        <w:t xml:space="preserve">, the surrounding physical medium remains absent or, at least, only implicit in most models, despite its ubiquity in real ecosystems. Although, in his pioneer work, </w:t>
      </w:r>
      <w:r w:rsidRPr="001B40CC">
        <w:rPr>
          <w:rFonts w:ascii="Times New Roman" w:hAnsi="Times New Roman" w:cs="Times New Roman"/>
          <w:noProof/>
          <w:sz w:val="24"/>
          <w:szCs w:val="24"/>
        </w:rPr>
        <w:t xml:space="preserve">Tansley </w:t>
      </w:r>
      <w:r w:rsidRPr="001B40CC">
        <w:rPr>
          <w:rFonts w:ascii="Times New Roman" w:hAnsi="Times New Roman" w:cs="Times New Roman"/>
          <w:noProof/>
          <w:sz w:val="24"/>
          <w:szCs w:val="24"/>
        </w:rPr>
        <w:lastRenderedPageBreak/>
        <w:t>(1935)</w:t>
      </w:r>
      <w:r w:rsidRPr="001B40CC">
        <w:rPr>
          <w:rFonts w:ascii="Times New Roman" w:hAnsi="Times New Roman" w:cs="Times New Roman"/>
          <w:sz w:val="24"/>
          <w:szCs w:val="24"/>
        </w:rPr>
        <w:t xml:space="preserve"> stated that organisms should not be separated from their “special environment, with which they form one physical system”, the role played by the physical medium in constraining the functional response remains largely unexplored. Including physical features into predator-prey models is likely to lead to novel insights about species interactions.</w:t>
      </w:r>
    </w:p>
    <w:p w14:paraId="08BE14ED"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Physical features of the medium and size-related constraints</w:t>
      </w:r>
    </w:p>
    <w:p w14:paraId="7F3587A2" w14:textId="105C0D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have considered the surrounding medium have usually focused on specific aspects of predation or on specific taxa </w:t>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t xml:space="preserve">⁠, or have investigated one specific aspect of the medium such as dimensionality </w:t>
      </w:r>
      <w:r w:rsidRPr="001B40CC">
        <w:rPr>
          <w:rFonts w:ascii="Times New Roman" w:hAnsi="Times New Roman" w:cs="Times New Roman"/>
          <w:noProof/>
          <w:sz w:val="24"/>
          <w:szCs w:val="24"/>
        </w:rPr>
        <w:t>(Pawar et al., 2012</w:t>
      </w:r>
      <w:ins w:id="11" w:author="Portalier Sebastien" w:date="2021-10-27T04:02:00Z">
        <w:r w:rsidR="004F12C6">
          <w:rPr>
            <w:rFonts w:ascii="Times New Roman" w:hAnsi="Times New Roman" w:cs="Times New Roman"/>
            <w:noProof/>
            <w:sz w:val="24"/>
            <w:szCs w:val="24"/>
          </w:rPr>
          <w:t>; 2015</w:t>
        </w:r>
      </w:ins>
      <w:r w:rsidRPr="001B40CC">
        <w:rPr>
          <w:rFonts w:ascii="Times New Roman" w:hAnsi="Times New Roman" w:cs="Times New Roman"/>
          <w:noProof/>
          <w:sz w:val="24"/>
          <w:szCs w:val="24"/>
        </w:rPr>
        <w:t>)</w:t>
      </w:r>
      <w:r w:rsidRPr="001B40CC">
        <w:rPr>
          <w:rFonts w:ascii="Times New Roman" w:hAnsi="Times New Roman" w:cs="Times New Roman"/>
          <w:sz w:val="24"/>
          <w:szCs w:val="24"/>
        </w:rPr>
        <w:t xml:space="preserve">⁠ or </w:t>
      </w:r>
      <w:ins w:id="12" w:author="Portalier Sebastien" w:date="2021-10-26T02:27:00Z">
        <w:r w:rsidR="006B3948">
          <w:rPr>
            <w:rFonts w:ascii="Times New Roman" w:hAnsi="Times New Roman" w:cs="Times New Roman"/>
            <w:sz w:val="24"/>
            <w:szCs w:val="24"/>
          </w:rPr>
          <w:t xml:space="preserve">habitat </w:t>
        </w:r>
      </w:ins>
      <w:r w:rsidRPr="001B40CC">
        <w:rPr>
          <w:rFonts w:ascii="Times New Roman" w:hAnsi="Times New Roman" w:cs="Times New Roman"/>
          <w:sz w:val="24"/>
          <w:szCs w:val="24"/>
        </w:rPr>
        <w:t xml:space="preserve">complexity </w:t>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Clearly, living organisms are constrained by the physical properties of the surrounding medium </w:t>
      </w:r>
      <w:r w:rsidRPr="001B40CC">
        <w:rPr>
          <w:rFonts w:ascii="Times New Roman" w:hAnsi="Times New Roman" w:cs="Times New Roman"/>
          <w:noProof/>
          <w:sz w:val="24"/>
          <w:szCs w:val="24"/>
        </w:rPr>
        <w:t>(Denny, 1993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Denny, 2016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Vogel, 1996)</w:t>
      </w:r>
      <w:r w:rsidRPr="001B40CC">
        <w:rPr>
          <w:rFonts w:ascii="Times New Roman" w:hAnsi="Times New Roman" w:cs="Times New Roman"/>
          <w:sz w:val="24"/>
          <w:szCs w:val="24"/>
        </w:rPr>
        <w:t xml:space="preserve">⁠. These properties affect the way organisms move and/or interact with each other in different ways. For example, in aquatic systems, turbidity is an essential factor for predator or prey that rely on visual cues to detect each other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xml:space="preserve">. Another example is turbulence, which controls many planktonic organisms’ suspension within the water column </w:t>
      </w:r>
      <w:r w:rsidRPr="001B40CC">
        <w:rPr>
          <w:rFonts w:ascii="Times New Roman" w:hAnsi="Times New Roman" w:cs="Times New Roman"/>
          <w:noProof/>
          <w:sz w:val="24"/>
          <w:szCs w:val="24"/>
        </w:rPr>
        <w:t>(Rodríguez et al., 2001)</w:t>
      </w:r>
      <w:r w:rsidRPr="001B40CC">
        <w:rPr>
          <w:rFonts w:ascii="Times New Roman" w:hAnsi="Times New Roman" w:cs="Times New Roman"/>
          <w:sz w:val="24"/>
          <w:szCs w:val="24"/>
        </w:rPr>
        <w:t xml:space="preserve"> and affects contact rate between predators and prey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w:t>
      </w:r>
    </w:p>
    <w:p w14:paraId="1F03B2C4" w14:textId="7A1D044F"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of mechanical factors (i.e., gravity, density and viscosity) is that they constrain motion. Aquatic organisms do not experience the effects of gravity as terrestrial organisms usually do because the medium density is much higher in water than in air, which creates higher buoyancy. Since predation usually implies motion, these factors create mechanical </w:t>
      </w:r>
      <w:r w:rsidRPr="001B40CC">
        <w:rPr>
          <w:rFonts w:ascii="Times New Roman" w:hAnsi="Times New Roman" w:cs="Times New Roman"/>
          <w:sz w:val="24"/>
          <w:szCs w:val="24"/>
        </w:rPr>
        <w:lastRenderedPageBreak/>
        <w:t xml:space="preserve">constraints acting differently on predators in different physical environments. These mechanical factors are ubiquitous, affect small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as well as large predators </w:t>
      </w:r>
      <w:r w:rsidRPr="001B40CC">
        <w:rPr>
          <w:rFonts w:ascii="Times New Roman" w:hAnsi="Times New Roman" w:cs="Times New Roman"/>
          <w:noProof/>
          <w:sz w:val="24"/>
          <w:szCs w:val="24"/>
        </w:rPr>
        <w:t>(Howland, 1974</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Domenici et al., 2007)</w:t>
      </w:r>
      <w:r w:rsidRPr="001B40CC">
        <w:rPr>
          <w:rFonts w:ascii="Times New Roman" w:hAnsi="Times New Roman" w:cs="Times New Roman"/>
          <w:sz w:val="24"/>
          <w:szCs w:val="24"/>
        </w:rPr>
        <w:t>⁠ and are usually size-dependent. In particular, medium viscosity and density affect species’ motion</w:t>
      </w:r>
      <w:ins w:id="13" w:author="Portalier Sebastien" w:date="2021-10-25T21:47:00Z">
        <w:r w:rsidR="009E440F">
          <w:rPr>
            <w:rFonts w:ascii="Times New Roman" w:hAnsi="Times New Roman" w:cs="Times New Roman"/>
            <w:sz w:val="24"/>
            <w:szCs w:val="24"/>
          </w:rPr>
          <w:t xml:space="preserve"> acco</w:t>
        </w:r>
      </w:ins>
      <w:ins w:id="14" w:author="Portalier Sebastien" w:date="2021-10-25T21:48:00Z">
        <w:r w:rsidR="009E440F">
          <w:rPr>
            <w:rFonts w:ascii="Times New Roman" w:hAnsi="Times New Roman" w:cs="Times New Roman"/>
            <w:sz w:val="24"/>
            <w:szCs w:val="24"/>
          </w:rPr>
          <w:t>rding to body size</w:t>
        </w:r>
      </w:ins>
      <w:r w:rsidRPr="001B40CC">
        <w:rPr>
          <w:rFonts w:ascii="Times New Roman" w:hAnsi="Times New Roman" w:cs="Times New Roman"/>
          <w:sz w:val="24"/>
          <w:szCs w:val="24"/>
        </w:rPr>
        <w:t xml:space="preserve"> through drag</w:t>
      </w:r>
      <w:ins w:id="15" w:author="Portalier Sebastien" w:date="2021-10-26T04:11:00Z">
        <w:r w:rsidR="003C31AB">
          <w:rPr>
            <w:rFonts w:ascii="Times New Roman" w:hAnsi="Times New Roman" w:cs="Times New Roman"/>
            <w:sz w:val="24"/>
            <w:szCs w:val="24"/>
          </w:rPr>
          <w:t xml:space="preserve"> </w:t>
        </w:r>
      </w:ins>
      <w:ins w:id="16" w:author="Portalier Sebastien" w:date="2021-10-26T04:12:00Z">
        <w:r w:rsidR="003C31AB">
          <w:rPr>
            <w:rFonts w:ascii="Times New Roman" w:hAnsi="Times New Roman" w:cs="Times New Roman"/>
            <w:sz w:val="24"/>
            <w:szCs w:val="24"/>
          </w:rPr>
          <w:t>(</w:t>
        </w:r>
        <w:r w:rsidR="003C31AB" w:rsidRPr="001A7E85">
          <w:rPr>
            <w:rFonts w:ascii="Times New Roman" w:hAnsi="Times New Roman" w:cs="Times New Roman"/>
            <w:noProof/>
            <w:sz w:val="24"/>
            <w:szCs w:val="24"/>
          </w:rPr>
          <w:t>Beveridge et al., 2010</w:t>
        </w:r>
      </w:ins>
      <w:ins w:id="17" w:author="Portalier Sebastien" w:date="2021-10-26T04:13:00Z">
        <w:r w:rsidR="003C31AB">
          <w:rPr>
            <w:rFonts w:ascii="Times New Roman" w:hAnsi="Times New Roman" w:cs="Times New Roman"/>
            <w:noProof/>
            <w:sz w:val="24"/>
            <w:szCs w:val="24"/>
          </w:rPr>
          <w:t xml:space="preserve">a, </w:t>
        </w:r>
      </w:ins>
      <w:ins w:id="18" w:author="Portalier Sebastien" w:date="2021-10-26T04:12:00Z">
        <w:r w:rsidR="003C31AB" w:rsidRPr="001A7E85">
          <w:rPr>
            <w:rFonts w:ascii="Times New Roman" w:hAnsi="Times New Roman" w:cs="Times New Roman"/>
            <w:noProof/>
            <w:sz w:val="24"/>
            <w:szCs w:val="24"/>
          </w:rPr>
          <w:t>b</w:t>
        </w:r>
        <w:r w:rsidR="003C31AB">
          <w:rPr>
            <w:rFonts w:ascii="Times New Roman" w:hAnsi="Times New Roman" w:cs="Times New Roman"/>
            <w:noProof/>
            <w:sz w:val="24"/>
            <w:szCs w:val="24"/>
          </w:rPr>
          <w:t>)</w:t>
        </w:r>
      </w:ins>
      <w:r w:rsidRPr="001B40CC">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Pr="001B40CC">
        <w:rPr>
          <w:rFonts w:ascii="Times New Roman" w:hAnsi="Times New Roman" w:cs="Times New Roman"/>
          <w:noProof/>
          <w:sz w:val="24"/>
          <w:szCs w:val="24"/>
        </w:rPr>
        <w:t>(Koehl and Strickier, 1981</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Koehl, 1996</w:t>
      </w:r>
      <w:r w:rsidRPr="001B40CC">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34761683"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ins w:id="19" w:author="Portalier Sebastien" w:date="2021-10-25T21:49:00Z">
        <w:r w:rsidR="009E440F">
          <w:rPr>
            <w:rFonts w:ascii="Times New Roman" w:hAnsi="Times New Roman" w:cs="Times New Roman"/>
            <w:sz w:val="24"/>
            <w:szCs w:val="24"/>
          </w:rPr>
          <w:t xml:space="preserve">For example, </w:t>
        </w:r>
      </w:ins>
      <w:del w:id="20" w:author="Portalier Sebastien" w:date="2021-10-25T21:49:00Z">
        <w:r w:rsidRPr="001B40CC" w:rsidDel="009E440F">
          <w:rPr>
            <w:rFonts w:ascii="Times New Roman" w:hAnsi="Times New Roman" w:cs="Times New Roman"/>
            <w:sz w:val="24"/>
            <w:szCs w:val="24"/>
          </w:rPr>
          <w:delText>T</w:delText>
        </w:r>
      </w:del>
      <w:ins w:id="21" w:author="Portalier Sebastien" w:date="2021-10-25T21:49:00Z">
        <w:r w:rsidR="009E440F">
          <w:rPr>
            <w:rFonts w:ascii="Times New Roman" w:hAnsi="Times New Roman" w:cs="Times New Roman"/>
            <w:sz w:val="24"/>
            <w:szCs w:val="24"/>
          </w:rPr>
          <w:t>t</w:t>
        </w:r>
      </w:ins>
      <w:r w:rsidRPr="001B40CC">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terrestrial prey </w:t>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t>. Extending this framework to predict pairwise trophic interactions in natural situations, Pawar et al</w:t>
      </w:r>
      <w:ins w:id="22" w:author="Portalier Sebastien" w:date="2021-10-25T21:52:00Z">
        <w:r w:rsidR="0015329C">
          <w:rPr>
            <w:rFonts w:ascii="Times New Roman" w:hAnsi="Times New Roman" w:cs="Times New Roman"/>
            <w:sz w:val="24"/>
            <w:szCs w:val="24"/>
          </w:rPr>
          <w:t>.</w:t>
        </w:r>
      </w:ins>
      <w:r w:rsidRPr="001B40CC">
        <w:rPr>
          <w:rFonts w:ascii="Times New Roman" w:hAnsi="Times New Roman" w:cs="Times New Roman"/>
          <w:sz w:val="24"/>
          <w:szCs w:val="24"/>
        </w:rPr>
        <w:t xml:space="preserve"> (2019) successfully reproduced some important differences in the consumer-resource size structure of 2D versus 3D communities. However, dimensionality is only one feature of the physical medium. Some studies coupled several physical properties of the medium simultaneously in a plankton model </w:t>
      </w:r>
      <w:r w:rsidRPr="001B40CC">
        <w:rPr>
          <w:rFonts w:ascii="Times New Roman" w:hAnsi="Times New Roman" w:cs="Times New Roman"/>
          <w:noProof/>
          <w:sz w:val="24"/>
          <w:szCs w:val="24"/>
        </w:rPr>
        <w:t>(Baird and Emsley, 1999)</w:t>
      </w:r>
      <w:r w:rsidRPr="001B40CC">
        <w:rPr>
          <w:rFonts w:ascii="Times New Roman" w:hAnsi="Times New Roman" w:cs="Times New Roman"/>
          <w:sz w:val="24"/>
          <w:szCs w:val="24"/>
        </w:rPr>
        <w:t xml:space="preserve">, including their effects on different resource-use strategies, such as photosynthesis, nutrient uptake and predation </w:t>
      </w:r>
      <w:r w:rsidRPr="001B40CC">
        <w:rPr>
          <w:rFonts w:ascii="Times New Roman" w:hAnsi="Times New Roman" w:cs="Times New Roman"/>
          <w:noProof/>
          <w:sz w:val="24"/>
          <w:szCs w:val="24"/>
        </w:rPr>
        <w:t>(Baird et al., 2006)</w:t>
      </w:r>
      <w:r w:rsidRPr="001B40CC">
        <w:rPr>
          <w:rFonts w:ascii="Times New Roman" w:hAnsi="Times New Roman" w:cs="Times New Roman"/>
          <w:sz w:val="24"/>
          <w:szCs w:val="24"/>
        </w:rPr>
        <w:t xml:space="preserve">. Addition of these biomechanical mechanisms correctly </w:t>
      </w:r>
      <w:r w:rsidRPr="001B40CC">
        <w:rPr>
          <w:rFonts w:ascii="Times New Roman" w:hAnsi="Times New Roman" w:cs="Times New Roman"/>
          <w:sz w:val="24"/>
          <w:szCs w:val="24"/>
        </w:rPr>
        <w:lastRenderedPageBreak/>
        <w:t>predicted emergent ecosystem properties, such as deep chlorophyll maxima, where non-biomechanical models were unable to do so (Baird et al</w:t>
      </w:r>
      <w:ins w:id="23" w:author="Portalier Sebastien" w:date="2021-10-25T21:52:00Z">
        <w:r w:rsidR="0015329C">
          <w:rPr>
            <w:rFonts w:ascii="Times New Roman" w:hAnsi="Times New Roman" w:cs="Times New Roman"/>
            <w:sz w:val="24"/>
            <w:szCs w:val="24"/>
          </w:rPr>
          <w:t>.,</w:t>
        </w:r>
      </w:ins>
      <w:r w:rsidRPr="001B40CC">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ins w:id="24" w:author="Portalier Sebastien" w:date="2021-10-25T21:52:00Z">
        <w:r w:rsidR="0015329C">
          <w:rPr>
            <w:rFonts w:ascii="Times New Roman" w:hAnsi="Times New Roman" w:cs="Times New Roman"/>
            <w:sz w:val="24"/>
            <w:szCs w:val="24"/>
          </w:rPr>
          <w:t>.,</w:t>
        </w:r>
      </w:ins>
      <w:r w:rsidRPr="001B40CC">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1B40CC">
        <w:rPr>
          <w:rFonts w:ascii="Times New Roman" w:hAnsi="Times New Roman" w:cs="Times New Roman"/>
          <w:noProof/>
          <w:sz w:val="24"/>
          <w:szCs w:val="24"/>
        </w:rPr>
        <w:t>(Baird and Suthers, 2007)</w:t>
      </w:r>
      <w:r w:rsidRPr="001B40CC">
        <w:rPr>
          <w:rFonts w:ascii="Times New Roman" w:hAnsi="Times New Roman" w:cs="Times New Roman"/>
          <w:sz w:val="24"/>
          <w:szCs w:val="24"/>
        </w:rPr>
        <w:t xml:space="preserve">. But the validation of the model assumptions at a scale smaller than the ecosystem was less successful, due to the small size of planktonic organisms, and the scale at which the model was applied (ocean basins and currents). Similarly, a framework for predicting the optimal motion of larger organisms as a function of size and internal and external factors is under development </w:t>
      </w:r>
      <w:r w:rsidRPr="001B40CC">
        <w:rPr>
          <w:rFonts w:ascii="Times New Roman" w:hAnsi="Times New Roman" w:cs="Times New Roman"/>
          <w:noProof/>
          <w:sz w:val="24"/>
          <w:szCs w:val="24"/>
        </w:rPr>
        <w:t>(Wilson et al., 2015, 2013)</w:t>
      </w:r>
      <w:r w:rsidRPr="001B40CC">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ins w:id="25" w:author="Portalier Sebastien" w:date="2021-10-25T21:52:00Z">
        <w:r w:rsidR="0015329C">
          <w:rPr>
            <w:rFonts w:ascii="Times New Roman" w:hAnsi="Times New Roman" w:cs="Times New Roman"/>
            <w:sz w:val="24"/>
            <w:szCs w:val="24"/>
          </w:rPr>
          <w:t>.,</w:t>
        </w:r>
      </w:ins>
      <w:r w:rsidRPr="001B40CC">
        <w:rPr>
          <w:rFonts w:ascii="Times New Roman" w:hAnsi="Times New Roman" w:cs="Times New Roman"/>
          <w:sz w:val="24"/>
          <w:szCs w:val="24"/>
        </w:rPr>
        <w:t xml:space="preserve"> 2019</w:t>
      </w:r>
      <w:r>
        <w:rPr>
          <w:rFonts w:ascii="Times New Roman" w:hAnsi="Times New Roman" w:cs="Times New Roman"/>
          <w:sz w:val="24"/>
          <w:szCs w:val="24"/>
        </w:rPr>
        <w:t>).</w:t>
      </w:r>
      <w:ins w:id="26" w:author="Portalier Sebastien" w:date="2021-10-27T21:18:00Z">
        <w:r w:rsidR="00082136">
          <w:rPr>
            <w:rFonts w:ascii="Times New Roman" w:hAnsi="Times New Roman" w:cs="Times New Roman"/>
            <w:sz w:val="24"/>
            <w:szCs w:val="24"/>
          </w:rPr>
          <w:t xml:space="preserve"> We propose to </w:t>
        </w:r>
      </w:ins>
      <w:ins w:id="27" w:author="Portalier Sebastien" w:date="2021-10-27T21:21:00Z">
        <w:r w:rsidR="00082136">
          <w:rPr>
            <w:rFonts w:ascii="Times New Roman" w:hAnsi="Times New Roman" w:cs="Times New Roman"/>
            <w:sz w:val="24"/>
            <w:szCs w:val="24"/>
          </w:rPr>
          <w:t>push this approach forwards by investigating how these phys</w:t>
        </w:r>
      </w:ins>
      <w:ins w:id="28" w:author="Portalier Sebastien" w:date="2021-10-27T21:22:00Z">
        <w:r w:rsidR="00082136">
          <w:rPr>
            <w:rFonts w:ascii="Times New Roman" w:hAnsi="Times New Roman" w:cs="Times New Roman"/>
            <w:sz w:val="24"/>
            <w:szCs w:val="24"/>
          </w:rPr>
          <w:t xml:space="preserve">ical factors can actually </w:t>
        </w:r>
      </w:ins>
      <w:ins w:id="29" w:author="Portalier Sebastien" w:date="2021-10-27T21:24:00Z">
        <w:r w:rsidR="003D4BDA">
          <w:rPr>
            <w:rFonts w:ascii="Times New Roman" w:hAnsi="Times New Roman" w:cs="Times New Roman"/>
            <w:sz w:val="24"/>
            <w:szCs w:val="24"/>
          </w:rPr>
          <w:t>affect</w:t>
        </w:r>
      </w:ins>
      <w:ins w:id="30" w:author="Portalier Sebastien" w:date="2021-10-27T21:22:00Z">
        <w:r w:rsidR="00082136">
          <w:rPr>
            <w:rFonts w:ascii="Times New Roman" w:hAnsi="Times New Roman" w:cs="Times New Roman"/>
            <w:sz w:val="24"/>
            <w:szCs w:val="24"/>
          </w:rPr>
          <w:t xml:space="preserve"> the dynamics of predation (through the functional response)</w:t>
        </w:r>
      </w:ins>
      <w:ins w:id="31" w:author="Portalier Sebastien" w:date="2021-10-27T21:24:00Z">
        <w:r w:rsidR="003D4BDA">
          <w:rPr>
            <w:rFonts w:ascii="Times New Roman" w:hAnsi="Times New Roman" w:cs="Times New Roman"/>
            <w:sz w:val="24"/>
            <w:szCs w:val="24"/>
          </w:rPr>
          <w:t xml:space="preserve"> according to predator and prey sizes.</w:t>
        </w:r>
        <w:r w:rsidR="001864C7">
          <w:rPr>
            <w:rFonts w:ascii="Times New Roman" w:hAnsi="Times New Roman" w:cs="Times New Roman"/>
            <w:sz w:val="24"/>
            <w:szCs w:val="24"/>
          </w:rPr>
          <w:t xml:space="preserve"> </w:t>
        </w:r>
      </w:ins>
      <w:ins w:id="32" w:author="Portalier Sebastien" w:date="2021-10-27T21:25:00Z">
        <w:r w:rsidR="001864C7">
          <w:rPr>
            <w:rFonts w:ascii="Times New Roman" w:hAnsi="Times New Roman" w:cs="Times New Roman"/>
            <w:sz w:val="24"/>
            <w:szCs w:val="24"/>
          </w:rPr>
          <w:t xml:space="preserve">This would allow </w:t>
        </w:r>
      </w:ins>
      <w:ins w:id="33" w:author="Portalier Sebastien" w:date="2021-10-27T21:26:00Z">
        <w:r w:rsidR="001864C7">
          <w:rPr>
            <w:rFonts w:ascii="Times New Roman" w:hAnsi="Times New Roman" w:cs="Times New Roman"/>
            <w:sz w:val="24"/>
            <w:szCs w:val="24"/>
          </w:rPr>
          <w:t>for a</w:t>
        </w:r>
      </w:ins>
      <w:ins w:id="34" w:author="Portalier Sebastien" w:date="2021-10-27T21:27:00Z">
        <w:r w:rsidR="001864C7">
          <w:rPr>
            <w:rFonts w:ascii="Times New Roman" w:hAnsi="Times New Roman" w:cs="Times New Roman"/>
            <w:sz w:val="24"/>
            <w:szCs w:val="24"/>
          </w:rPr>
          <w:t>n</w:t>
        </w:r>
      </w:ins>
      <w:ins w:id="35" w:author="Portalier Sebastien" w:date="2021-10-27T21:26:00Z">
        <w:r w:rsidR="001864C7">
          <w:rPr>
            <w:rFonts w:ascii="Times New Roman" w:hAnsi="Times New Roman" w:cs="Times New Roman"/>
            <w:sz w:val="24"/>
            <w:szCs w:val="24"/>
          </w:rPr>
          <w:t xml:space="preserve"> exploration </w:t>
        </w:r>
      </w:ins>
      <w:ins w:id="36" w:author="Portalier Sebastien" w:date="2021-10-27T21:27:00Z">
        <w:r w:rsidR="001864C7">
          <w:rPr>
            <w:rFonts w:ascii="Times New Roman" w:hAnsi="Times New Roman" w:cs="Times New Roman"/>
            <w:sz w:val="24"/>
            <w:szCs w:val="24"/>
          </w:rPr>
          <w:t>of the size-structure of predator-prey relationships.</w:t>
        </w:r>
      </w:ins>
    </w:p>
    <w:p w14:paraId="1D043303" w14:textId="184200E4"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The main advantage of many models coupling physical and general biological laws is that parameters in the models are mostly related to the body size of predators and prey, a trait that is commonly measured, which makes predictions from the models easily testable. Applying this approach to the study of the functional response would allow for a real novelty since the </w:t>
      </w:r>
      <w:ins w:id="37" w:author="Portalier Sebastien" w:date="2021-10-27T02:26:00Z">
        <w:r w:rsidR="006E5CC6">
          <w:rPr>
            <w:rFonts w:ascii="Times New Roman" w:hAnsi="Times New Roman" w:cs="Times New Roman"/>
            <w:sz w:val="24"/>
            <w:szCs w:val="24"/>
          </w:rPr>
          <w:t xml:space="preserve">classical </w:t>
        </w:r>
      </w:ins>
      <w:r w:rsidRPr="001B40CC">
        <w:rPr>
          <w:rFonts w:ascii="Times New Roman" w:hAnsi="Times New Roman" w:cs="Times New Roman"/>
          <w:sz w:val="24"/>
          <w:szCs w:val="24"/>
        </w:rPr>
        <w:t>parameters of the functional response</w:t>
      </w:r>
      <w:ins w:id="38" w:author="Portalier Sebastien" w:date="2021-10-27T02:26:00Z">
        <w:r w:rsidR="006E5CC6">
          <w:rPr>
            <w:rFonts w:ascii="Times New Roman" w:hAnsi="Times New Roman" w:cs="Times New Roman"/>
            <w:sz w:val="24"/>
            <w:szCs w:val="24"/>
          </w:rPr>
          <w:t xml:space="preserve"> (i.e., </w:t>
        </w:r>
        <w:r w:rsidR="006E5CC6" w:rsidRPr="001B40CC">
          <w:rPr>
            <w:rFonts w:ascii="Times New Roman" w:hAnsi="Times New Roman" w:cs="Times New Roman"/>
            <w:sz w:val="24"/>
            <w:szCs w:val="24"/>
          </w:rPr>
          <w:t>attack rate and handling time</w:t>
        </w:r>
        <w:r w:rsidR="006E5CC6">
          <w:rPr>
            <w:rFonts w:ascii="Times New Roman" w:hAnsi="Times New Roman" w:cs="Times New Roman"/>
            <w:sz w:val="24"/>
            <w:szCs w:val="24"/>
          </w:rPr>
          <w:t>)</w:t>
        </w:r>
      </w:ins>
      <w:r w:rsidRPr="001B40CC">
        <w:rPr>
          <w:rFonts w:ascii="Times New Roman" w:hAnsi="Times New Roman" w:cs="Times New Roman"/>
          <w:sz w:val="24"/>
          <w:szCs w:val="24"/>
        </w:rPr>
        <w:t xml:space="preserve"> would no longer be measured at the community level, but would be derived from the individual (or species) level. </w:t>
      </w:r>
      <w:del w:id="39" w:author="Portalier Sebastien" w:date="2021-10-27T02:26:00Z">
        <w:r w:rsidRPr="001B40CC" w:rsidDel="006E5CC6">
          <w:rPr>
            <w:rFonts w:ascii="Times New Roman" w:hAnsi="Times New Roman" w:cs="Times New Roman"/>
            <w:sz w:val="24"/>
            <w:szCs w:val="24"/>
          </w:rPr>
          <w:delText xml:space="preserve">Classical parameters such as attack rate and handling time would become emerging properties of </w:delText>
        </w:r>
        <w:r w:rsidRPr="001B40CC" w:rsidDel="006E5CC6">
          <w:rPr>
            <w:rFonts w:ascii="Times New Roman" w:hAnsi="Times New Roman" w:cs="Times New Roman"/>
            <w:sz w:val="24"/>
            <w:szCs w:val="24"/>
          </w:rPr>
          <w:lastRenderedPageBreak/>
          <w:delText xml:space="preserve">the model. </w:delText>
        </w:r>
      </w:del>
      <w:r w:rsidRPr="001B40CC">
        <w:rPr>
          <w:rFonts w:ascii="Times New Roman" w:hAnsi="Times New Roman" w:cs="Times New Roman"/>
          <w:sz w:val="24"/>
          <w:szCs w:val="24"/>
        </w:rPr>
        <w:t xml:space="preserve">Another strength of this approach is that it allows hypothesis testing, since discrepancies between predicted and observed patterns would point to incomplete or erroneous hypotheses. </w:t>
      </w:r>
    </w:p>
    <w:p w14:paraId="4525B44F" w14:textId="0B275C88"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In order to illustrate this novel approach, we propose to include some of the mechanical factors related to body size</w:t>
      </w:r>
      <w:ins w:id="40" w:author="Portalier Sebastien" w:date="2021-10-25T21:55:00Z">
        <w:r w:rsidR="00FB5884">
          <w:rPr>
            <w:rFonts w:ascii="Times New Roman" w:hAnsi="Times New Roman" w:cs="Times New Roman"/>
            <w:sz w:val="24"/>
            <w:szCs w:val="24"/>
          </w:rPr>
          <w:t xml:space="preserve"> and the medium</w:t>
        </w:r>
      </w:ins>
      <w:r w:rsidRPr="001B40CC">
        <w:rPr>
          <w:rFonts w:ascii="Times New Roman" w:hAnsi="Times New Roman" w:cs="Times New Roman"/>
          <w:sz w:val="24"/>
          <w:szCs w:val="24"/>
        </w:rPr>
        <w:t xml:space="preserve"> in a theoretical model that predicts the functional response of a given predator consuming a given prey. </w:t>
      </w:r>
    </w:p>
    <w:p w14:paraId="528319B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A case study as an example of new mechanistic approaches</w:t>
      </w:r>
    </w:p>
    <w:p w14:paraId="0A7E1AE2" w14:textId="250B9FFA" w:rsidR="004D2BC9" w:rsidRPr="001B40CC" w:rsidRDefault="004D2BC9" w:rsidP="004D2BC9">
      <w:pPr>
        <w:spacing w:line="480" w:lineRule="auto"/>
        <w:rPr>
          <w:rFonts w:ascii="Times New Roman" w:hAnsi="Times New Roman" w:cs="Times New Roman"/>
        </w:rPr>
      </w:pPr>
      <w:r w:rsidRPr="001B40CC">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This model fits data remarkably well </w:t>
      </w:r>
      <w:r w:rsidRPr="001B40CC">
        <w:rPr>
          <w:rFonts w:ascii="Times New Roman" w:hAnsi="Times New Roman" w:cs="Times New Roman"/>
          <w:noProof/>
          <w:sz w:val="24"/>
          <w:szCs w:val="24"/>
        </w:rPr>
        <w:t>(Portalier et al., 2019)</w:t>
      </w:r>
      <w:r w:rsidRPr="001B40CC">
        <w:rPr>
          <w:rFonts w:ascii="Times New Roman" w:hAnsi="Times New Roman" w:cs="Times New Roman"/>
          <w:sz w:val="24"/>
          <w:szCs w:val="24"/>
        </w:rPr>
        <w:t xml:space="preserve">⁠. </w:t>
      </w:r>
      <w:ins w:id="41" w:author="Portalier Sebastien" w:date="2021-10-25T21:57:00Z">
        <w:r w:rsidR="00FB5884">
          <w:rPr>
            <w:rFonts w:ascii="Times New Roman" w:hAnsi="Times New Roman" w:cs="Times New Roman"/>
            <w:sz w:val="24"/>
            <w:szCs w:val="24"/>
          </w:rPr>
          <w:t xml:space="preserve">It also </w:t>
        </w:r>
      </w:ins>
      <w:del w:id="42" w:author="Portalier Sebastien" w:date="2021-10-25T21:57:00Z">
        <w:r w:rsidRPr="001B40CC" w:rsidDel="00FB5884">
          <w:rPr>
            <w:rFonts w:ascii="Times New Roman" w:hAnsi="Times New Roman" w:cs="Times New Roman"/>
            <w:sz w:val="24"/>
            <w:szCs w:val="24"/>
          </w:rPr>
          <w:delText xml:space="preserve">The model </w:delText>
        </w:r>
      </w:del>
      <w:r w:rsidRPr="001B40CC">
        <w:rPr>
          <w:rFonts w:ascii="Times New Roman" w:hAnsi="Times New Roman" w:cs="Times New Roman"/>
          <w:sz w:val="24"/>
          <w:szCs w:val="24"/>
        </w:rPr>
        <w:t xml:space="preserve">provides a detailed mechanism for predation, where predators have to move around for searching, capturing and handling their prey. All these aspects depend on the body masses of both the predator and its prey. </w:t>
      </w:r>
      <w:ins w:id="43" w:author="Portalier Sebastien" w:date="2021-10-28T02:06:00Z">
        <w:r w:rsidR="009B5EB4">
          <w:rPr>
            <w:rFonts w:ascii="Times New Roman" w:hAnsi="Times New Roman" w:cs="Times New Roman"/>
            <w:sz w:val="24"/>
            <w:szCs w:val="24"/>
          </w:rPr>
          <w:t xml:space="preserve">The model therefore provides values for encounter rate, capture time, and handling time, as well as energetic expenditure for the predator. </w:t>
        </w:r>
      </w:ins>
      <w:ins w:id="44" w:author="Portalier Sebastien" w:date="2021-10-28T02:07:00Z">
        <w:r w:rsidR="009B5EB4">
          <w:rPr>
            <w:rFonts w:ascii="Times New Roman" w:hAnsi="Times New Roman" w:cs="Times New Roman"/>
            <w:sz w:val="24"/>
            <w:szCs w:val="24"/>
          </w:rPr>
          <w:t xml:space="preserve">However, the original model is static (i.e., prey abundance is constant). In the present model, we use a dynamic </w:t>
        </w:r>
      </w:ins>
      <w:ins w:id="45" w:author="Portalier Sebastien" w:date="2021-10-28T02:08:00Z">
        <w:r w:rsidR="009B5EB4">
          <w:rPr>
            <w:rFonts w:ascii="Times New Roman" w:hAnsi="Times New Roman" w:cs="Times New Roman"/>
            <w:sz w:val="24"/>
            <w:szCs w:val="24"/>
          </w:rPr>
          <w:t>approach to include variation in prey abundance</w:t>
        </w:r>
      </w:ins>
      <w:ins w:id="46" w:author="Portalier Sebastien" w:date="2021-10-28T02:09:00Z">
        <w:r w:rsidR="009B5EB4">
          <w:rPr>
            <w:rFonts w:ascii="Times New Roman" w:hAnsi="Times New Roman" w:cs="Times New Roman"/>
            <w:sz w:val="24"/>
            <w:szCs w:val="24"/>
          </w:rPr>
          <w:t>, and we focus o</w:t>
        </w:r>
      </w:ins>
      <w:ins w:id="47" w:author="Portalier Sebastien" w:date="2021-10-28T02:10:00Z">
        <w:r w:rsidR="009B5EB4">
          <w:rPr>
            <w:rFonts w:ascii="Times New Roman" w:hAnsi="Times New Roman" w:cs="Times New Roman"/>
            <w:sz w:val="24"/>
            <w:szCs w:val="24"/>
          </w:rPr>
          <w:t>n the time expenditure only (not energetic expenditure)</w:t>
        </w:r>
      </w:ins>
      <w:ins w:id="48" w:author="Portalier Sebastien" w:date="2021-10-28T02:08:00Z">
        <w:r w:rsidR="009B5EB4">
          <w:rPr>
            <w:rFonts w:ascii="Times New Roman" w:hAnsi="Times New Roman" w:cs="Times New Roman"/>
            <w:sz w:val="24"/>
            <w:szCs w:val="24"/>
          </w:rPr>
          <w:t xml:space="preserve">. </w:t>
        </w:r>
      </w:ins>
      <w:r w:rsidRPr="001B40CC">
        <w:rPr>
          <w:rFonts w:ascii="Times New Roman" w:hAnsi="Times New Roman" w:cs="Times New Roman"/>
          <w:sz w:val="24"/>
          <w:szCs w:val="24"/>
        </w:rPr>
        <w:t xml:space="preserve">The parameters of the functional response can be immediately computed from </w:t>
      </w:r>
      <w:del w:id="49" w:author="Portalier Sebastien" w:date="2021-10-28T02:10:00Z">
        <w:r w:rsidRPr="001B40CC" w:rsidDel="009B5EB4">
          <w:rPr>
            <w:rFonts w:ascii="Times New Roman" w:hAnsi="Times New Roman" w:cs="Times New Roman"/>
            <w:sz w:val="24"/>
            <w:szCs w:val="24"/>
          </w:rPr>
          <w:delText xml:space="preserve">the </w:delText>
        </w:r>
      </w:del>
      <w:ins w:id="50" w:author="Portalier Sebastien" w:date="2021-10-28T02:10:00Z">
        <w:r w:rsidR="009B5EB4">
          <w:rPr>
            <w:rFonts w:ascii="Times New Roman" w:hAnsi="Times New Roman" w:cs="Times New Roman"/>
            <w:sz w:val="24"/>
            <w:szCs w:val="24"/>
          </w:rPr>
          <w:t xml:space="preserve">this </w:t>
        </w:r>
      </w:ins>
      <w:r w:rsidRPr="001B40CC">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ins w:id="51" w:author="Portalier Sebastien" w:date="2021-10-26T04:31:00Z">
        <w:r w:rsidR="00164A43">
          <w:rPr>
            <w:rFonts w:ascii="Times New Roman" w:hAnsi="Times New Roman" w:cs="Times New Roman"/>
            <w:sz w:val="24"/>
            <w:szCs w:val="24"/>
          </w:rPr>
          <w:t xml:space="preserve">The </w:t>
        </w:r>
      </w:ins>
      <w:ins w:id="52" w:author="Portalier Sebastien" w:date="2021-10-26T04:32:00Z">
        <w:r w:rsidR="00164A43">
          <w:rPr>
            <w:rFonts w:ascii="Times New Roman" w:hAnsi="Times New Roman" w:cs="Times New Roman"/>
            <w:sz w:val="24"/>
            <w:szCs w:val="24"/>
          </w:rPr>
          <w:t xml:space="preserve">biomechanical </w:t>
        </w:r>
      </w:ins>
      <w:ins w:id="53" w:author="Portalier Sebastien" w:date="2021-10-26T04:31:00Z">
        <w:r w:rsidR="00164A43">
          <w:rPr>
            <w:rFonts w:ascii="Times New Roman" w:hAnsi="Times New Roman" w:cs="Times New Roman"/>
            <w:sz w:val="24"/>
            <w:szCs w:val="24"/>
          </w:rPr>
          <w:t>model assumes that both the predator and the prey c</w:t>
        </w:r>
      </w:ins>
      <w:ins w:id="54" w:author="Portalier Sebastien" w:date="2021-10-26T04:32:00Z">
        <w:r w:rsidR="00164A43">
          <w:rPr>
            <w:rFonts w:ascii="Times New Roman" w:hAnsi="Times New Roman" w:cs="Times New Roman"/>
            <w:sz w:val="24"/>
            <w:szCs w:val="24"/>
          </w:rPr>
          <w:t xml:space="preserve">an detect each other without any interference. This is why </w:t>
        </w:r>
      </w:ins>
      <w:del w:id="55" w:author="Portalier Sebastien" w:date="2021-10-26T04:32:00Z">
        <w:r w:rsidRPr="001B40CC" w:rsidDel="00164A43">
          <w:rPr>
            <w:rFonts w:ascii="Times New Roman" w:hAnsi="Times New Roman" w:cs="Times New Roman"/>
            <w:sz w:val="24"/>
            <w:szCs w:val="24"/>
          </w:rPr>
          <w:delText xml:space="preserve">According to the biomechanical model assumptions, </w:delText>
        </w:r>
      </w:del>
      <w:r w:rsidRPr="001B40CC">
        <w:rPr>
          <w:rFonts w:ascii="Times New Roman" w:hAnsi="Times New Roman" w:cs="Times New Roman"/>
          <w:sz w:val="24"/>
          <w:szCs w:val="24"/>
        </w:rPr>
        <w:t xml:space="preserve">it is well suited for pelagic </w:t>
      </w:r>
      <w:r w:rsidRPr="001B40CC">
        <w:rPr>
          <w:rFonts w:ascii="Times New Roman" w:hAnsi="Times New Roman" w:cs="Times New Roman"/>
          <w:sz w:val="24"/>
          <w:szCs w:val="24"/>
        </w:rPr>
        <w:lastRenderedPageBreak/>
        <w:t>organisms.</w:t>
      </w:r>
      <w:ins w:id="56" w:author="Portalier Sebastien" w:date="2021-10-26T04:33:00Z">
        <w:r w:rsidR="005A7097">
          <w:rPr>
            <w:rFonts w:ascii="Times New Roman" w:hAnsi="Times New Roman" w:cs="Times New Roman"/>
            <w:sz w:val="24"/>
            <w:szCs w:val="24"/>
          </w:rPr>
          <w:t xml:space="preserve"> Benthic organisms living in two dimensions experience a more complex </w:t>
        </w:r>
      </w:ins>
      <w:ins w:id="57" w:author="Portalier Sebastien" w:date="2021-10-26T04:34:00Z">
        <w:r w:rsidR="005A7097">
          <w:rPr>
            <w:rFonts w:ascii="Times New Roman" w:hAnsi="Times New Roman" w:cs="Times New Roman"/>
            <w:sz w:val="24"/>
            <w:szCs w:val="24"/>
          </w:rPr>
          <w:t>environment and would require additional feature to be modelled.</w:t>
        </w:r>
      </w:ins>
    </w:p>
    <w:p w14:paraId="22DA19AF" w14:textId="7F81E1E5" w:rsidR="004D2BC9" w:rsidRPr="001B40CC" w:rsidDel="00726DE3" w:rsidRDefault="004D2BC9" w:rsidP="004D2BC9">
      <w:pPr>
        <w:pStyle w:val="Titre2"/>
        <w:spacing w:line="480" w:lineRule="auto"/>
        <w:rPr>
          <w:del w:id="58" w:author="Portalier Sebastien" w:date="2021-10-28T01:39:00Z"/>
          <w:rFonts w:ascii="Times New Roman" w:hAnsi="Times New Roman"/>
          <w:b/>
          <w:bCs/>
          <w:color w:val="auto"/>
          <w:sz w:val="24"/>
          <w:szCs w:val="24"/>
        </w:rPr>
      </w:pPr>
      <w:del w:id="59" w:author="Portalier Sebastien" w:date="2021-10-28T01:39:00Z">
        <w:r w:rsidRPr="001B40CC" w:rsidDel="00726DE3">
          <w:rPr>
            <w:rFonts w:ascii="Times New Roman" w:hAnsi="Times New Roman"/>
            <w:b/>
            <w:bCs/>
            <w:color w:val="auto"/>
            <w:sz w:val="24"/>
            <w:szCs w:val="24"/>
          </w:rPr>
          <w:delText xml:space="preserve">Main </w:delText>
        </w:r>
        <w:bookmarkStart w:id="60" w:name="_Hlk86277736"/>
        <w:r w:rsidRPr="001B40CC" w:rsidDel="00726DE3">
          <w:rPr>
            <w:rFonts w:ascii="Times New Roman" w:hAnsi="Times New Roman"/>
            <w:b/>
            <w:bCs/>
            <w:color w:val="auto"/>
            <w:sz w:val="24"/>
            <w:szCs w:val="24"/>
          </w:rPr>
          <w:delText>framework</w:delText>
        </w:r>
      </w:del>
      <w:ins w:id="61" w:author="Portalier Sebastien" w:date="2021-10-28T01:40:00Z">
        <w:r w:rsidR="00726DE3">
          <w:rPr>
            <w:rFonts w:ascii="Times New Roman" w:hAnsi="Times New Roman"/>
            <w:b/>
            <w:bCs/>
            <w:color w:val="auto"/>
            <w:sz w:val="24"/>
            <w:szCs w:val="24"/>
          </w:rPr>
          <w:t xml:space="preserve">Case study: derivation of a functional response from </w:t>
        </w:r>
      </w:ins>
      <w:ins w:id="62" w:author="Portalier Sebastien" w:date="2021-10-28T01:41:00Z">
        <w:r w:rsidR="00B101F5">
          <w:rPr>
            <w:rFonts w:ascii="Times New Roman" w:hAnsi="Times New Roman"/>
            <w:b/>
            <w:bCs/>
            <w:color w:val="auto"/>
            <w:sz w:val="24"/>
            <w:szCs w:val="24"/>
          </w:rPr>
          <w:t xml:space="preserve">size-related mechanical constraints </w:t>
        </w:r>
      </w:ins>
      <w:bookmarkEnd w:id="60"/>
    </w:p>
    <w:p w14:paraId="2418104A" w14:textId="1E8603B3"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This model </w:t>
      </w:r>
      <w:del w:id="63" w:author="Portalier Sebastien" w:date="2021-10-27T21:30:00Z">
        <w:r w:rsidRPr="001B40CC" w:rsidDel="00076A4E">
          <w:rPr>
            <w:rFonts w:ascii="Times New Roman" w:hAnsi="Times New Roman" w:cs="Times New Roman"/>
            <w:sz w:val="24"/>
            <w:szCs w:val="24"/>
          </w:rPr>
          <w:delText xml:space="preserve">uses body size and physical features of the medium to </w:delText>
        </w:r>
      </w:del>
      <w:r w:rsidRPr="001B40CC">
        <w:rPr>
          <w:rFonts w:ascii="Times New Roman" w:hAnsi="Times New Roman" w:cs="Times New Roman"/>
          <w:sz w:val="24"/>
          <w:szCs w:val="24"/>
        </w:rPr>
        <w:t>predict</w:t>
      </w:r>
      <w:ins w:id="64" w:author="Portalier Sebastien" w:date="2021-10-27T21:30:00Z">
        <w:r w:rsidR="00076A4E">
          <w:rPr>
            <w:rFonts w:ascii="Times New Roman" w:hAnsi="Times New Roman" w:cs="Times New Roman"/>
            <w:sz w:val="24"/>
            <w:szCs w:val="24"/>
          </w:rPr>
          <w:t>s</w:t>
        </w:r>
      </w:ins>
      <w:r w:rsidRPr="001B40CC">
        <w:rPr>
          <w:rFonts w:ascii="Times New Roman" w:hAnsi="Times New Roman" w:cs="Times New Roman"/>
          <w:sz w:val="24"/>
          <w:szCs w:val="24"/>
        </w:rPr>
        <w:t xml:space="preserve">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w:t>
      </w:r>
      <w:del w:id="65" w:author="Portalier Sebastien" w:date="2021-10-27T21:30:00Z">
        <w:r w:rsidRPr="001B40CC" w:rsidDel="00076A4E">
          <w:rPr>
            <w:rFonts w:ascii="Times New Roman" w:hAnsi="Times New Roman" w:cs="Times New Roman"/>
            <w:sz w:val="24"/>
            <w:szCs w:val="24"/>
          </w:rPr>
          <w:delText xml:space="preserve">Hence, the model </w:delText>
        </w:r>
      </w:del>
      <w:ins w:id="66" w:author="Portalier Sebastien" w:date="2021-10-27T21:30:00Z">
        <w:r w:rsidR="00076A4E">
          <w:rPr>
            <w:rFonts w:ascii="Times New Roman" w:hAnsi="Times New Roman" w:cs="Times New Roman"/>
            <w:sz w:val="24"/>
            <w:szCs w:val="24"/>
          </w:rPr>
          <w:t xml:space="preserve">It </w:t>
        </w:r>
      </w:ins>
      <w:r w:rsidRPr="001B40CC">
        <w:rPr>
          <w:rFonts w:ascii="Times New Roman" w:hAnsi="Times New Roman" w:cs="Times New Roman"/>
          <w:sz w:val="24"/>
          <w:szCs w:val="24"/>
        </w:rPr>
        <w:t xml:space="preserve">requires the body masses of both the predator and its prey. </w:t>
      </w:r>
      <w:ins w:id="67" w:author="Portalier Sebastien" w:date="2021-10-27T21:31:00Z">
        <w:r w:rsidR="00076A4E">
          <w:rPr>
            <w:rFonts w:ascii="Times New Roman" w:hAnsi="Times New Roman" w:cs="Times New Roman"/>
            <w:sz w:val="24"/>
            <w:szCs w:val="24"/>
          </w:rPr>
          <w:t xml:space="preserve">But, it also includes </w:t>
        </w:r>
      </w:ins>
      <w:del w:id="68" w:author="Portalier Sebastien" w:date="2021-10-27T21:31:00Z">
        <w:r w:rsidRPr="001B40CC" w:rsidDel="00076A4E">
          <w:rPr>
            <w:rFonts w:ascii="Times New Roman" w:hAnsi="Times New Roman" w:cs="Times New Roman"/>
            <w:sz w:val="24"/>
            <w:szCs w:val="24"/>
          </w:rPr>
          <w:delText>T</w:delText>
        </w:r>
      </w:del>
      <w:ins w:id="69" w:author="Portalier Sebastien" w:date="2021-10-27T21:31:00Z">
        <w:r w:rsidR="00076A4E">
          <w:rPr>
            <w:rFonts w:ascii="Times New Roman" w:hAnsi="Times New Roman" w:cs="Times New Roman"/>
            <w:sz w:val="24"/>
            <w:szCs w:val="24"/>
          </w:rPr>
          <w:t>t</w:t>
        </w:r>
      </w:ins>
      <w:r w:rsidRPr="001B40CC">
        <w:rPr>
          <w:rFonts w:ascii="Times New Roman" w:hAnsi="Times New Roman" w:cs="Times New Roman"/>
          <w:sz w:val="24"/>
          <w:szCs w:val="24"/>
        </w:rPr>
        <w:t>he physical</w:t>
      </w:r>
      <w:ins w:id="70" w:author="Portalier Sebastien" w:date="2021-10-27T21:31:00Z">
        <w:r w:rsidR="00076A4E">
          <w:rPr>
            <w:rFonts w:ascii="Times New Roman" w:hAnsi="Times New Roman" w:cs="Times New Roman"/>
            <w:sz w:val="24"/>
            <w:szCs w:val="24"/>
          </w:rPr>
          <w:t xml:space="preserve"> features of the medium:</w:t>
        </w:r>
      </w:ins>
      <w:r w:rsidRPr="001B40CC">
        <w:rPr>
          <w:rFonts w:ascii="Times New Roman" w:hAnsi="Times New Roman" w:cs="Times New Roman"/>
          <w:sz w:val="24"/>
          <w:szCs w:val="24"/>
        </w:rPr>
        <w:t xml:space="preserve"> </w:t>
      </w:r>
      <w:del w:id="71" w:author="Portalier Sebastien" w:date="2021-10-27T21:31:00Z">
        <w:r w:rsidRPr="001B40CC" w:rsidDel="00076A4E">
          <w:rPr>
            <w:rFonts w:ascii="Times New Roman" w:hAnsi="Times New Roman" w:cs="Times New Roman"/>
            <w:sz w:val="24"/>
            <w:szCs w:val="24"/>
          </w:rPr>
          <w:delText xml:space="preserve">parameters are </w:delText>
        </w:r>
      </w:del>
      <w:r w:rsidRPr="001B40CC">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p>
    <w:p w14:paraId="4A35A5D3" w14:textId="478402C1"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1B40CC">
        <w:rPr>
          <w:rFonts w:ascii="Times New Roman" w:hAnsi="Times New Roman" w:cs="Times New Roman"/>
          <w:noProof/>
          <w:sz w:val="24"/>
          <w:szCs w:val="24"/>
        </w:rPr>
        <w:t>Bejan and Marden (2006)</w:t>
      </w:r>
      <w:r w:rsidRPr="001B40CC">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w:t>
      </w:r>
      <w:r>
        <w:rPr>
          <w:rFonts w:ascii="Times New Roman" w:hAnsi="Times New Roman" w:cs="Times New Roman"/>
          <w:sz w:val="24"/>
          <w:szCs w:val="24"/>
        </w:rPr>
        <w:t xml:space="preserve">, but </w:t>
      </w:r>
      <w:r w:rsidRPr="001B40CC">
        <w:rPr>
          <w:rFonts w:ascii="Times New Roman" w:hAnsi="Times New Roman" w:cs="Times New Roman"/>
          <w:sz w:val="24"/>
          <w:szCs w:val="24"/>
        </w:rPr>
        <w:t xml:space="preserve">facing gravity and drag </w:t>
      </w:r>
      <w:r>
        <w:rPr>
          <w:rFonts w:ascii="Times New Roman" w:hAnsi="Times New Roman" w:cs="Times New Roman"/>
          <w:sz w:val="24"/>
          <w:szCs w:val="24"/>
        </w:rPr>
        <w:t>(</w:t>
      </w:r>
      <w:r w:rsidRPr="00D81E92">
        <w:rPr>
          <w:rFonts w:ascii="Times New Roman" w:hAnsi="Times New Roman" w:cs="Times New Roman"/>
          <w:i/>
          <w:iCs/>
          <w:sz w:val="24"/>
          <w:szCs w:val="24"/>
        </w:rPr>
        <w:t>D</w:t>
      </w:r>
      <w:r>
        <w:rPr>
          <w:rFonts w:ascii="Times New Roman" w:hAnsi="Times New Roman" w:cs="Times New Roman"/>
          <w:sz w:val="24"/>
          <w:szCs w:val="24"/>
        </w:rPr>
        <w:t xml:space="preserve">) </w:t>
      </w:r>
      <w:r w:rsidRPr="001B40CC">
        <w:rPr>
          <w:rFonts w:ascii="Times New Roman" w:hAnsi="Times New Roman" w:cs="Times New Roman"/>
          <w:sz w:val="24"/>
          <w:szCs w:val="24"/>
        </w:rPr>
        <w:t xml:space="preserve">due to density and viscosity) and forwards (facing drag). </w:t>
      </w:r>
      <w:r>
        <w:rPr>
          <w:rFonts w:ascii="Times New Roman" w:hAnsi="Times New Roman" w:cs="Times New Roman"/>
          <w:sz w:val="24"/>
          <w:szCs w:val="24"/>
        </w:rPr>
        <w:t>It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54B829CF" w14:textId="77777777" w:rsidTr="00AB5771">
        <w:tc>
          <w:tcPr>
            <w:tcW w:w="988" w:type="dxa"/>
            <w:vAlign w:val="center"/>
          </w:tcPr>
          <w:p w14:paraId="16EA67F9" w14:textId="77777777" w:rsidR="00AB5771" w:rsidRDefault="00AB5771" w:rsidP="00BB04CC">
            <w:pPr>
              <w:spacing w:line="480" w:lineRule="auto"/>
              <w:jc w:val="center"/>
            </w:pPr>
          </w:p>
        </w:tc>
        <w:tc>
          <w:tcPr>
            <w:tcW w:w="7938" w:type="dxa"/>
            <w:vAlign w:val="center"/>
          </w:tcPr>
          <w:p w14:paraId="39A3717B" w14:textId="1A01CBF6" w:rsidR="00AB5771" w:rsidRPr="00AB5771" w:rsidRDefault="00340A45"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76A2CD0C" w:rsidR="00AB5771" w:rsidRDefault="00AB5771" w:rsidP="00BB04CC">
            <w:pPr>
              <w:spacing w:line="480" w:lineRule="auto"/>
              <w:jc w:val="center"/>
            </w:pPr>
            <w:r>
              <w:t>(</w:t>
            </w:r>
            <w:fldSimple w:instr=" SEQ EQ \* MERGEFORMAT ">
              <w:r>
                <w:rPr>
                  <w:noProof/>
                </w:rPr>
                <w:t>1</w:t>
              </w:r>
            </w:fldSimple>
            <w:r>
              <w:t>)</w:t>
            </w:r>
          </w:p>
        </w:tc>
      </w:tr>
    </w:tbl>
    <w:p w14:paraId="0B99F462" w14:textId="52836B7E" w:rsidR="004D2BC9" w:rsidRDefault="004D2BC9" w:rsidP="004D2BC9">
      <w:pPr>
        <w:spacing w:line="480" w:lineRule="auto"/>
        <w:rPr>
          <w:rFonts w:ascii="Times New Roman" w:hAnsi="Times New Roman" w:cs="Times New Roman"/>
          <w:sz w:val="24"/>
          <w:szCs w:val="24"/>
        </w:rPr>
      </w:pPr>
      <w:r w:rsidRPr="007565FA">
        <w:rPr>
          <w:rFonts w:ascii="Times New Roman" w:eastAsia="Times New Roman" w:hAnsi="Times New Roman" w:cs="Times New Roman"/>
          <w:sz w:val="24"/>
          <w:szCs w:val="24"/>
        </w:rPr>
        <w:t xml:space="preserve">where </w:t>
      </w:r>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sz w:val="24"/>
          <w:szCs w:val="24"/>
        </w:rPr>
        <w:t xml:space="preserve"> is instantaneous vertical speed, </w:t>
      </w:r>
      <w:proofErr w:type="spellStart"/>
      <w:r w:rsidRPr="007565FA">
        <w:rPr>
          <w:rFonts w:ascii="Times New Roman" w:eastAsia="Times New Roman" w:hAnsi="Times New Roman" w:cs="Times New Roman"/>
          <w:i/>
          <w:iCs/>
          <w:sz w:val="24"/>
          <w:szCs w:val="24"/>
        </w:rPr>
        <w:t>F</w:t>
      </w:r>
      <w:r w:rsidRPr="007565FA">
        <w:rPr>
          <w:rFonts w:ascii="Times New Roman" w:eastAsia="Times New Roman" w:hAnsi="Times New Roman" w:cs="Times New Roman"/>
          <w:i/>
          <w:iCs/>
          <w:sz w:val="24"/>
          <w:szCs w:val="24"/>
          <w:vertAlign w:val="subscript"/>
        </w:rPr>
        <w:t>Mv</w:t>
      </w:r>
      <w:proofErr w:type="spellEnd"/>
      <w:r w:rsidRPr="007565FA">
        <w:rPr>
          <w:rFonts w:ascii="Times New Roman" w:eastAsia="Times New Roman" w:hAnsi="Times New Roman" w:cs="Times New Roman"/>
          <w:sz w:val="24"/>
          <w:szCs w:val="24"/>
        </w:rPr>
        <w:t xml:space="preserve"> is thrust vertical force, </w:t>
      </w:r>
      <w:r w:rsidRPr="007565FA">
        <w:rPr>
          <w:rFonts w:ascii="Times New Roman" w:eastAsia="Times New Roman" w:hAnsi="Times New Roman" w:cs="Times New Roman"/>
          <w:i/>
          <w:iCs/>
          <w:sz w:val="24"/>
          <w:szCs w:val="24"/>
        </w:rPr>
        <w:t>M</w:t>
      </w:r>
      <w:r w:rsidRPr="007565FA">
        <w:rPr>
          <w:rFonts w:ascii="Times New Roman" w:eastAsia="Times New Roman" w:hAnsi="Times New Roman" w:cs="Times New Roman"/>
          <w:i/>
          <w:iCs/>
          <w:sz w:val="24"/>
          <w:szCs w:val="24"/>
          <w:vertAlign w:val="subscript"/>
        </w:rPr>
        <w:t>b</w:t>
      </w:r>
      <w:r w:rsidRPr="007565FA">
        <w:rPr>
          <w:rFonts w:ascii="Times New Roman" w:eastAsia="Times New Roman" w:hAnsi="Times New Roman" w:cs="Times New Roman"/>
          <w:sz w:val="24"/>
          <w:szCs w:val="24"/>
        </w:rPr>
        <w:t xml:space="preserve"> is body mass, g is acceleration due to gravity, </w:t>
      </w:r>
      <w:proofErr w:type="spellStart"/>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i/>
          <w:iCs/>
          <w:sz w:val="24"/>
          <w:szCs w:val="24"/>
          <w:vertAlign w:val="subscript"/>
        </w:rPr>
        <w:t>b</w:t>
      </w:r>
      <w:proofErr w:type="spellEnd"/>
      <w:r w:rsidRPr="007565FA">
        <w:rPr>
          <w:rFonts w:ascii="Times New Roman" w:eastAsia="Times New Roman" w:hAnsi="Times New Roman" w:cs="Times New Roman"/>
          <w:sz w:val="24"/>
          <w:szCs w:val="24"/>
        </w:rPr>
        <w:t xml:space="preserve"> is body volume, </w:t>
      </w:r>
      <w:r w:rsidRPr="007565FA">
        <w:rPr>
          <w:rFonts w:ascii="Times New Roman" w:eastAsia="Times New Roman" w:hAnsi="Times New Roman" w:cs="Times New Roman"/>
          <w:i/>
          <w:iCs/>
          <w:sz w:val="24"/>
          <w:szCs w:val="24"/>
        </w:rPr>
        <w:t>ρ</w:t>
      </w:r>
      <w:r w:rsidRPr="007565FA">
        <w:rPr>
          <w:rFonts w:ascii="Times New Roman" w:eastAsia="Times New Roman" w:hAnsi="Times New Roman" w:cs="Times New Roman"/>
          <w:sz w:val="24"/>
          <w:szCs w:val="24"/>
        </w:rPr>
        <w:t xml:space="preserve"> is medium density, </w:t>
      </w:r>
      <w:r w:rsidRPr="007565FA">
        <w:rPr>
          <w:rFonts w:ascii="Times New Roman" w:eastAsia="Times New Roman" w:hAnsi="Times New Roman" w:cs="Times New Roman"/>
          <w:i/>
          <w:iCs/>
          <w:sz w:val="24"/>
          <w:szCs w:val="24"/>
        </w:rPr>
        <w:t>D</w:t>
      </w:r>
      <w:r w:rsidRPr="007565FA">
        <w:rPr>
          <w:rFonts w:ascii="Times New Roman" w:eastAsia="Times New Roman" w:hAnsi="Times New Roman" w:cs="Times New Roman"/>
          <w:sz w:val="24"/>
          <w:szCs w:val="24"/>
        </w:rPr>
        <w:t xml:space="preserve"> is drag that varies with speed, body mass, density, and medium viscosity (</w:t>
      </w:r>
      <w:r w:rsidRPr="007565FA">
        <w:rPr>
          <w:rFonts w:ascii="Times New Roman" w:eastAsia="Times New Roman" w:hAnsi="Times New Roman" w:cs="Times New Roman"/>
          <w:i/>
          <w:iCs/>
          <w:sz w:val="24"/>
          <w:szCs w:val="24"/>
        </w:rPr>
        <w:t>μ</w:t>
      </w:r>
      <w:r w:rsidRPr="007565FA">
        <w:rPr>
          <w:rFonts w:ascii="Times New Roman" w:eastAsia="Times New Roman" w:hAnsi="Times New Roman" w:cs="Times New Roman"/>
          <w:sz w:val="24"/>
          <w:szCs w:val="24"/>
        </w:rPr>
        <w:t xml:space="preserve">). </w:t>
      </w:r>
      <w:r w:rsidRPr="001B40CC">
        <w:rPr>
          <w:rFonts w:ascii="Times New Roman" w:hAnsi="Times New Roman" w:cs="Times New Roman"/>
          <w:sz w:val="24"/>
          <w:szCs w:val="24"/>
        </w:rPr>
        <w:t xml:space="preserve">Second, when stroke ends, the body continues its ascending movement by inertia until its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1599C0E7" w14:textId="77777777" w:rsidTr="00AB5771">
        <w:tc>
          <w:tcPr>
            <w:tcW w:w="988" w:type="dxa"/>
            <w:vAlign w:val="center"/>
          </w:tcPr>
          <w:p w14:paraId="75DE7CB5" w14:textId="77777777" w:rsidR="00AB5771" w:rsidRDefault="00AB5771" w:rsidP="00BB04CC">
            <w:pPr>
              <w:spacing w:line="480" w:lineRule="auto"/>
              <w:jc w:val="center"/>
            </w:pPr>
          </w:p>
        </w:tc>
        <w:tc>
          <w:tcPr>
            <w:tcW w:w="7938" w:type="dxa"/>
            <w:vAlign w:val="center"/>
          </w:tcPr>
          <w:p w14:paraId="73632968" w14:textId="221C228A" w:rsidR="00AB5771" w:rsidRPr="00AB5771" w:rsidRDefault="00340A45"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7026ADEF" w:rsidR="00AB5771" w:rsidRDefault="00AB5771" w:rsidP="00BB04CC">
            <w:pPr>
              <w:spacing w:line="480" w:lineRule="auto"/>
              <w:jc w:val="center"/>
            </w:pPr>
            <w:r>
              <w:t>(</w:t>
            </w:r>
            <w:fldSimple w:instr=" SEQ EQ \* MERGEFORMAT ">
              <w:r>
                <w:rPr>
                  <w:noProof/>
                </w:rPr>
                <w:t>2</w:t>
              </w:r>
            </w:fldSimple>
            <w:r>
              <w:t>)</w:t>
            </w:r>
          </w:p>
        </w:tc>
      </w:tr>
    </w:tbl>
    <w:p w14:paraId="56D30F43" w14:textId="4995F9A7" w:rsidR="004D2BC9"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3C7F8D19" w14:textId="77777777" w:rsidTr="00AB5771">
        <w:tc>
          <w:tcPr>
            <w:tcW w:w="988" w:type="dxa"/>
            <w:vAlign w:val="center"/>
          </w:tcPr>
          <w:p w14:paraId="2B199F30" w14:textId="77777777" w:rsidR="00AB5771" w:rsidRDefault="00AB5771" w:rsidP="00BB04CC">
            <w:pPr>
              <w:spacing w:line="480" w:lineRule="auto"/>
              <w:jc w:val="center"/>
            </w:pPr>
          </w:p>
        </w:tc>
        <w:tc>
          <w:tcPr>
            <w:tcW w:w="7938" w:type="dxa"/>
            <w:vAlign w:val="center"/>
          </w:tcPr>
          <w:p w14:paraId="10FCBCD2" w14:textId="22B38E7C" w:rsidR="00AB5771" w:rsidRPr="00AB5771" w:rsidRDefault="00340A45"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524BFA85" w:rsidR="00AB5771" w:rsidRDefault="00AB5771" w:rsidP="00BB04CC">
            <w:pPr>
              <w:spacing w:line="480" w:lineRule="auto"/>
              <w:jc w:val="center"/>
            </w:pPr>
            <w:r>
              <w:t>(</w:t>
            </w:r>
            <w:fldSimple w:instr=" SEQ EQ \* MERGEFORMAT ">
              <w:r>
                <w:rPr>
                  <w:noProof/>
                </w:rPr>
                <w:t>3</w:t>
              </w:r>
            </w:fldSimple>
            <w:r>
              <w:t>)</w:t>
            </w:r>
          </w:p>
        </w:tc>
      </w:tr>
    </w:tbl>
    <w:p w14:paraId="09ACB2DE"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w:t>
      </w:r>
      <w:r>
        <w:rPr>
          <w:rFonts w:ascii="Times New Roman" w:hAnsi="Times New Roman" w:cs="Times New Roman"/>
          <w:sz w:val="24"/>
          <w:szCs w:val="24"/>
        </w:rPr>
        <w:t xml:space="preserve">The instantaneous horizontal speed can be derived using a method similar to vertical speed, but it considers only thrust and drag </w:t>
      </w:r>
      <w:r w:rsidRPr="001B40CC">
        <w:rPr>
          <w:rFonts w:ascii="Times New Roman" w:hAnsi="Times New Roman" w:cs="Times New Roman"/>
          <w:sz w:val="24"/>
          <w:szCs w:val="24"/>
        </w:rPr>
        <w:t>(see supplementary material for more details)</w:t>
      </w:r>
      <w:r>
        <w:rPr>
          <w:rFonts w:ascii="Times New Roman" w:hAnsi="Times New Roman" w:cs="Times New Roman"/>
          <w:sz w:val="24"/>
          <w:szCs w:val="24"/>
        </w:rPr>
        <w:t xml:space="preserve">. </w:t>
      </w:r>
      <w:r w:rsidRPr="001B40CC">
        <w:rPr>
          <w:rFonts w:ascii="Times New Roman" w:hAnsi="Times New Roman" w:cs="Times New Roman"/>
          <w:sz w:val="24"/>
          <w:szCs w:val="24"/>
        </w:rPr>
        <w:t>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Predicted speeds fit data well (Fig 1). Both predator and prey follow the same rules, with the difference that the prey only maximizes its probability to escape predation.</w:t>
      </w:r>
    </w:p>
    <w:p w14:paraId="41569456" w14:textId="2E47F6CB"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Predation on a given prey requires first its encounter, followed by capture and finally handling. Encounter rate is determined by the speeds of the predator and prey calculated in the model</w:t>
      </w:r>
      <w:r>
        <w:rPr>
          <w:rFonts w:ascii="Times New Roman" w:hAnsi="Times New Roman" w:cs="Times New Roman"/>
          <w:sz w:val="24"/>
          <w:szCs w:val="24"/>
        </w:rPr>
        <w:t xml:space="preserve"> (see above)</w:t>
      </w:r>
      <w:r w:rsidRPr="001B40CC">
        <w:rPr>
          <w:rFonts w:ascii="Times New Roman" w:hAnsi="Times New Roman" w:cs="Times New Roman"/>
          <w:sz w:val="24"/>
          <w:szCs w:val="24"/>
        </w:rPr>
        <w:t xml:space="preserve">, and then used in a formula according to </w:t>
      </w:r>
      <w:r w:rsidRPr="001B40CC">
        <w:rPr>
          <w:rFonts w:ascii="Times New Roman" w:hAnsi="Times New Roman" w:cs="Times New Roman"/>
          <w:noProof/>
          <w:sz w:val="24"/>
          <w:szCs w:val="24"/>
        </w:rPr>
        <w:t>(Rothschild and Osborn, (1988)</w:t>
      </w:r>
      <w:r w:rsidRPr="001B40CC">
        <w:rPr>
          <w:rFonts w:ascii="Times New Roman" w:hAnsi="Times New Roman" w:cs="Times New Roman"/>
          <w:sz w:val="24"/>
          <w:szCs w:val="24"/>
        </w:rPr>
        <w:t>. The relative speed between the predator and the prey calculated at the time of capture also determines the probability of capture (and therefore the total time for searching a prey that leads to a successful capture), and time for capture. Search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proofErr w:type="spellEnd"/>
      <w:r w:rsidRPr="001B40CC">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c</w:t>
      </w:r>
      <w:proofErr w:type="spellEnd"/>
      <w:r w:rsidRPr="001B40CC">
        <w:rPr>
          <w:rFonts w:ascii="Times New Roman" w:hAnsi="Times New Roman" w:cs="Times New Roman"/>
          <w:sz w:val="24"/>
          <w:szCs w:val="24"/>
        </w:rPr>
        <w:t>) is the time needed to move towards a prey and seize it. Last, handling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h</w:t>
      </w:r>
      <w:proofErr w:type="spellEnd"/>
      <w:r w:rsidRPr="001B40CC">
        <w:rPr>
          <w:rFonts w:ascii="Times New Roman" w:hAnsi="Times New Roman" w:cs="Times New Roman"/>
          <w:sz w:val="24"/>
          <w:szCs w:val="24"/>
        </w:rPr>
        <w:t>) is the time needed to consume and digest the prey</w:t>
      </w:r>
      <w:ins w:id="72" w:author="Portalier Sebastien" w:date="2021-10-27T03:42:00Z">
        <w:r w:rsidR="00277EB7">
          <w:rPr>
            <w:rFonts w:ascii="Times New Roman" w:hAnsi="Times New Roman" w:cs="Times New Roman"/>
            <w:sz w:val="24"/>
            <w:szCs w:val="24"/>
          </w:rPr>
          <w:t>.</w:t>
        </w:r>
      </w:ins>
      <w:r w:rsidRPr="001B40CC">
        <w:rPr>
          <w:rFonts w:ascii="Times New Roman" w:hAnsi="Times New Roman" w:cs="Times New Roman"/>
          <w:sz w:val="24"/>
          <w:szCs w:val="24"/>
        </w:rPr>
        <w:t xml:space="preserve"> </w:t>
      </w:r>
      <w:del w:id="73" w:author="Portalier Sebastien" w:date="2021-10-27T03:42:00Z">
        <w:r w:rsidRPr="001B40CC" w:rsidDel="00277EB7">
          <w:rPr>
            <w:rFonts w:ascii="Times New Roman" w:hAnsi="Times New Roman" w:cs="Times New Roman"/>
            <w:sz w:val="24"/>
            <w:szCs w:val="24"/>
          </w:rPr>
          <w:delText>(h</w:delText>
        </w:r>
      </w:del>
      <w:ins w:id="74" w:author="Portalier Sebastien" w:date="2021-10-27T03:42:00Z">
        <w:r w:rsidR="00277EB7">
          <w:rPr>
            <w:rFonts w:ascii="Times New Roman" w:hAnsi="Times New Roman" w:cs="Times New Roman"/>
            <w:sz w:val="24"/>
            <w:szCs w:val="24"/>
          </w:rPr>
          <w:t>H</w:t>
        </w:r>
      </w:ins>
      <w:r w:rsidRPr="001B40CC">
        <w:rPr>
          <w:rFonts w:ascii="Times New Roman" w:hAnsi="Times New Roman" w:cs="Times New Roman"/>
          <w:sz w:val="24"/>
          <w:szCs w:val="24"/>
        </w:rPr>
        <w:t xml:space="preserve">andling time is the only component in the model </w:t>
      </w:r>
      <w:r w:rsidRPr="001B40CC">
        <w:rPr>
          <w:rFonts w:ascii="Times New Roman" w:hAnsi="Times New Roman" w:cs="Times New Roman"/>
          <w:sz w:val="24"/>
          <w:szCs w:val="24"/>
        </w:rPr>
        <w:lastRenderedPageBreak/>
        <w:t xml:space="preserve">of the functional response that is independent of </w:t>
      </w:r>
      <w:del w:id="75" w:author="Portalier Sebastien" w:date="2021-10-27T03:42:00Z">
        <w:r w:rsidRPr="001B40CC" w:rsidDel="00277EB7">
          <w:rPr>
            <w:rFonts w:ascii="Times New Roman" w:hAnsi="Times New Roman" w:cs="Times New Roman"/>
            <w:sz w:val="24"/>
            <w:szCs w:val="24"/>
          </w:rPr>
          <w:delText xml:space="preserve">physical </w:delText>
        </w:r>
      </w:del>
      <w:ins w:id="76" w:author="Portalier Sebastien" w:date="2021-10-27T03:49:00Z">
        <w:r w:rsidR="009E410C">
          <w:rPr>
            <w:rFonts w:ascii="Times New Roman" w:hAnsi="Times New Roman" w:cs="Times New Roman"/>
            <w:sz w:val="24"/>
            <w:szCs w:val="24"/>
          </w:rPr>
          <w:t xml:space="preserve">the </w:t>
        </w:r>
      </w:ins>
      <w:ins w:id="77" w:author="Portalier Sebastien" w:date="2021-10-27T03:42:00Z">
        <w:r w:rsidR="00277EB7">
          <w:rPr>
            <w:rFonts w:ascii="Times New Roman" w:hAnsi="Times New Roman" w:cs="Times New Roman"/>
            <w:sz w:val="24"/>
            <w:szCs w:val="24"/>
          </w:rPr>
          <w:t>mechanical</w:t>
        </w:r>
        <w:r w:rsidR="00277EB7" w:rsidRPr="001B40CC">
          <w:rPr>
            <w:rFonts w:ascii="Times New Roman" w:hAnsi="Times New Roman" w:cs="Times New Roman"/>
            <w:sz w:val="24"/>
            <w:szCs w:val="24"/>
          </w:rPr>
          <w:t xml:space="preserve"> </w:t>
        </w:r>
      </w:ins>
      <w:r w:rsidRPr="001B40CC">
        <w:rPr>
          <w:rFonts w:ascii="Times New Roman" w:hAnsi="Times New Roman" w:cs="Times New Roman"/>
          <w:sz w:val="24"/>
          <w:szCs w:val="24"/>
        </w:rPr>
        <w:t>factors</w:t>
      </w:r>
      <w:ins w:id="78" w:author="Portalier Sebastien" w:date="2021-10-27T03:43:00Z">
        <w:r w:rsidR="00277EB7">
          <w:rPr>
            <w:rFonts w:ascii="Times New Roman" w:hAnsi="Times New Roman" w:cs="Times New Roman"/>
            <w:sz w:val="24"/>
            <w:szCs w:val="24"/>
          </w:rPr>
          <w:t xml:space="preserve"> mentioned above</w:t>
        </w:r>
      </w:ins>
      <w:ins w:id="79" w:author="Portalier Sebastien" w:date="2021-10-27T03:44:00Z">
        <w:r w:rsidR="00277EB7">
          <w:rPr>
            <w:rFonts w:ascii="Times New Roman" w:hAnsi="Times New Roman" w:cs="Times New Roman"/>
            <w:sz w:val="24"/>
            <w:szCs w:val="24"/>
          </w:rPr>
          <w:t xml:space="preserve">, </w:t>
        </w:r>
      </w:ins>
      <w:ins w:id="80" w:author="Portalier Sebastien" w:date="2021-10-27T03:43:00Z">
        <w:r w:rsidR="00277EB7">
          <w:rPr>
            <w:rFonts w:ascii="Times New Roman" w:hAnsi="Times New Roman" w:cs="Times New Roman"/>
            <w:sz w:val="24"/>
            <w:szCs w:val="24"/>
          </w:rPr>
          <w:t>although it may vary with other</w:t>
        </w:r>
      </w:ins>
      <w:ins w:id="81" w:author="Portalier Sebastien" w:date="2021-10-27T03:44:00Z">
        <w:r w:rsidR="00277EB7">
          <w:rPr>
            <w:rFonts w:ascii="Times New Roman" w:hAnsi="Times New Roman" w:cs="Times New Roman"/>
            <w:sz w:val="24"/>
            <w:szCs w:val="24"/>
          </w:rPr>
          <w:t xml:space="preserve"> physical </w:t>
        </w:r>
      </w:ins>
      <w:ins w:id="82" w:author="Portalier Sebastien" w:date="2021-10-27T03:43:00Z">
        <w:r w:rsidR="00277EB7">
          <w:rPr>
            <w:rFonts w:ascii="Times New Roman" w:hAnsi="Times New Roman" w:cs="Times New Roman"/>
            <w:sz w:val="24"/>
            <w:szCs w:val="24"/>
          </w:rPr>
          <w:t>factors such as temperature</w:t>
        </w:r>
      </w:ins>
      <w:del w:id="83" w:author="Portalier Sebastien" w:date="2021-10-27T03:44:00Z">
        <w:r w:rsidRPr="001B40CC" w:rsidDel="00277EB7">
          <w:rPr>
            <w:rFonts w:ascii="Times New Roman" w:hAnsi="Times New Roman" w:cs="Times New Roman"/>
            <w:sz w:val="24"/>
            <w:szCs w:val="24"/>
          </w:rPr>
          <w:delText>)</w:delText>
        </w:r>
      </w:del>
      <w:ins w:id="84" w:author="Portalier Sebastien" w:date="2021-10-27T03:47:00Z">
        <w:r w:rsidR="0094139B">
          <w:rPr>
            <w:rFonts w:ascii="Times New Roman" w:hAnsi="Times New Roman" w:cs="Times New Roman"/>
            <w:sz w:val="24"/>
            <w:szCs w:val="24"/>
          </w:rPr>
          <w:t xml:space="preserve"> (</w:t>
        </w:r>
        <w:proofErr w:type="spellStart"/>
        <w:r w:rsidR="0094139B" w:rsidRPr="000232E7">
          <w:rPr>
            <w:rFonts w:ascii="Times New Roman" w:hAnsi="Times New Roman" w:cs="Times New Roman"/>
            <w:noProof/>
            <w:sz w:val="24"/>
            <w:szCs w:val="24"/>
          </w:rPr>
          <w:t>Rall</w:t>
        </w:r>
        <w:proofErr w:type="spellEnd"/>
        <w:r w:rsidR="0094139B" w:rsidRPr="000232E7">
          <w:rPr>
            <w:rFonts w:ascii="Times New Roman" w:hAnsi="Times New Roman" w:cs="Times New Roman"/>
            <w:noProof/>
            <w:sz w:val="24"/>
            <w:szCs w:val="24"/>
          </w:rPr>
          <w:t xml:space="preserve"> et al., 2012</w:t>
        </w:r>
        <w:r w:rsidR="0094139B">
          <w:rPr>
            <w:rFonts w:ascii="Times New Roman" w:hAnsi="Times New Roman" w:cs="Times New Roman"/>
            <w:noProof/>
            <w:sz w:val="24"/>
            <w:szCs w:val="24"/>
          </w:rPr>
          <w:t>)</w:t>
        </w:r>
      </w:ins>
      <w:r w:rsidRPr="001B40CC">
        <w:rPr>
          <w:rFonts w:ascii="Times New Roman" w:hAnsi="Times New Roman" w:cs="Times New Roman"/>
          <w:sz w:val="24"/>
          <w:szCs w:val="24"/>
        </w:rPr>
        <w:t>. The functional response (</w:t>
      </w:r>
      <w:r w:rsidRPr="001B40CC">
        <w:rPr>
          <w:rFonts w:ascii="Times New Roman" w:hAnsi="Times New Roman" w:cs="Times New Roman"/>
          <w:i/>
          <w:iCs/>
          <w:sz w:val="24"/>
          <w:szCs w:val="24"/>
        </w:rPr>
        <w:t>f(N)</w:t>
      </w:r>
      <w:r w:rsidRPr="001B40CC">
        <w:rPr>
          <w:rFonts w:ascii="Times New Roman" w:hAnsi="Times New Roman" w:cs="Times New Roman"/>
          <w:sz w:val="24"/>
          <w:szCs w:val="24"/>
        </w:rPr>
        <w:t xml:space="preserve">) is defined as the inverse of the time needed for searching, capturing and handling one unit of prey of abundance </w:t>
      </w:r>
      <w:r w:rsidRPr="001B40CC">
        <w:rPr>
          <w:rFonts w:ascii="Times New Roman" w:hAnsi="Times New Roman" w:cs="Times New Roman"/>
          <w:i/>
          <w:iCs/>
          <w:sz w:val="24"/>
          <w:szCs w:val="24"/>
        </w:rPr>
        <w:t>N</w:t>
      </w:r>
      <w:r w:rsidRPr="001B40CC">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14:paraId="5276FFB4" w14:textId="77777777" w:rsidTr="00AB5771">
        <w:tc>
          <w:tcPr>
            <w:tcW w:w="988" w:type="dxa"/>
            <w:vAlign w:val="center"/>
          </w:tcPr>
          <w:p w14:paraId="5D704EE3" w14:textId="77777777" w:rsidR="00AB5771" w:rsidRDefault="00AB5771" w:rsidP="00BB04CC">
            <w:pPr>
              <w:spacing w:line="480" w:lineRule="auto"/>
              <w:jc w:val="center"/>
            </w:pPr>
          </w:p>
        </w:tc>
        <w:tc>
          <w:tcPr>
            <w:tcW w:w="7938" w:type="dxa"/>
            <w:vAlign w:val="center"/>
          </w:tcPr>
          <w:p w14:paraId="388F43AA" w14:textId="1752A8E0" w:rsidR="00AB5771" w:rsidRPr="00AB577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58224C79" w:rsidR="00AB5771" w:rsidRDefault="00AB5771" w:rsidP="00BB04CC">
            <w:pPr>
              <w:spacing w:line="480" w:lineRule="auto"/>
              <w:jc w:val="center"/>
            </w:pPr>
            <w:r>
              <w:t>(</w:t>
            </w:r>
            <w:fldSimple w:instr=" SEQ EQ \* MERGEFORMAT ">
              <w:r>
                <w:rPr>
                  <w:noProof/>
                </w:rPr>
                <w:t>4</w:t>
              </w:r>
            </w:fldSimple>
            <w:r>
              <w:t>)</w:t>
            </w:r>
          </w:p>
        </w:tc>
      </w:tr>
    </w:tbl>
    <w:p w14:paraId="6BCF5C1D"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the attack rate, where </w:t>
      </w:r>
      <w:r w:rsidRPr="001B40CC">
        <w:rPr>
          <w:rFonts w:ascii="Times New Roman" w:hAnsi="Times New Roman" w:cs="Times New Roman"/>
          <w:i/>
          <w:iCs/>
          <w:sz w:val="24"/>
          <w:szCs w:val="24"/>
        </w:rPr>
        <w:t>β</w:t>
      </w:r>
      <w:r w:rsidRPr="001B40CC">
        <w:rPr>
          <w:rFonts w:ascii="Times New Roman" w:hAnsi="Times New Roman" w:cs="Times New Roman"/>
          <w:sz w:val="24"/>
          <w:szCs w:val="24"/>
        </w:rPr>
        <w:t xml:space="preserve"> is the encounter rate (constrained by predator and prey speeds), and </w:t>
      </w:r>
      <w:r w:rsidRPr="001B40CC">
        <w:rPr>
          <w:rFonts w:ascii="Times New Roman" w:hAnsi="Times New Roman" w:cs="Times New Roman"/>
          <w:i/>
          <w:iCs/>
          <w:sz w:val="24"/>
          <w:szCs w:val="24"/>
        </w:rPr>
        <w:t>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disk equation </w:t>
      </w:r>
      <w:r w:rsidRPr="001B40CC">
        <w:rPr>
          <w:rFonts w:ascii="Times New Roman" w:hAnsi="Times New Roman" w:cs="Times New Roman"/>
          <w:noProof/>
          <w:sz w:val="24"/>
          <w:szCs w:val="24"/>
        </w:rPr>
        <w:t>(1961)</w:t>
      </w:r>
      <w:r w:rsidRPr="001B40CC">
        <w:rPr>
          <w:rFonts w:ascii="Times New Roman" w:hAnsi="Times New Roman" w:cs="Times New Roman"/>
          <w:sz w:val="24"/>
          <w:szCs w:val="24"/>
        </w:rPr>
        <w:t>.</w:t>
      </w:r>
    </w:p>
    <w:p w14:paraId="0D0DC0EB" w14:textId="7AFACEF4"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Given the assumptions made on the encounter rate (see Supplementary Material), the functional response behaves as a type-II response.</w:t>
      </w:r>
      <w:ins w:id="85" w:author="Portalier Sebastien" w:date="2021-10-27T02:29:00Z">
        <w:r w:rsidR="004A3919">
          <w:rPr>
            <w:rFonts w:ascii="Times New Roman" w:hAnsi="Times New Roman" w:cs="Times New Roman"/>
            <w:sz w:val="24"/>
            <w:szCs w:val="24"/>
          </w:rPr>
          <w:t xml:space="preserve"> However, </w:t>
        </w:r>
      </w:ins>
      <w:ins w:id="86" w:author="Portalier Sebastien" w:date="2021-10-27T02:30:00Z">
        <w:r w:rsidR="004A3919">
          <w:rPr>
            <w:rFonts w:ascii="Times New Roman" w:hAnsi="Times New Roman" w:cs="Times New Roman"/>
            <w:sz w:val="24"/>
            <w:szCs w:val="24"/>
          </w:rPr>
          <w:t xml:space="preserve">equation 4 is flexible enough to allow for </w:t>
        </w:r>
      </w:ins>
      <w:ins w:id="87" w:author="Portalier Sebastien" w:date="2021-10-27T02:31:00Z">
        <w:r w:rsidR="004A3919">
          <w:rPr>
            <w:rFonts w:ascii="Times New Roman" w:hAnsi="Times New Roman" w:cs="Times New Roman"/>
            <w:sz w:val="24"/>
            <w:szCs w:val="24"/>
          </w:rPr>
          <w:t>a type-III response, but it would require a different equation for encounter rate.</w:t>
        </w:r>
      </w:ins>
      <w:r w:rsidRPr="001B40CC">
        <w:rPr>
          <w:rFonts w:ascii="Times New Roman" w:hAnsi="Times New Roman" w:cs="Times New Roman"/>
          <w:sz w:val="24"/>
          <w:szCs w:val="24"/>
        </w:rPr>
        <w:t xml:space="preserve"> All parameter values change according to both predator and prey sizes, while attack rate, capture probability and capture time also vary with mechanical features of the medium. </w:t>
      </w:r>
    </w:p>
    <w:p w14:paraId="63AEBEED" w14:textId="29FE4CAF" w:rsidR="004D2BC9" w:rsidRPr="001B40CC" w:rsidRDefault="004D2BC9" w:rsidP="004D2BC9">
      <w:pPr>
        <w:pStyle w:val="Titre2"/>
        <w:spacing w:line="480" w:lineRule="auto"/>
        <w:rPr>
          <w:rFonts w:ascii="Times New Roman" w:hAnsi="Times New Roman"/>
          <w:b/>
          <w:bCs/>
          <w:color w:val="auto"/>
          <w:sz w:val="24"/>
          <w:szCs w:val="24"/>
        </w:rPr>
      </w:pPr>
      <w:del w:id="88" w:author="Portalier Sebastien" w:date="2021-10-28T01:43:00Z">
        <w:r w:rsidRPr="001B40CC" w:rsidDel="00B101F5">
          <w:rPr>
            <w:rFonts w:ascii="Times New Roman" w:hAnsi="Times New Roman"/>
            <w:b/>
            <w:bCs/>
            <w:color w:val="auto"/>
            <w:sz w:val="24"/>
            <w:szCs w:val="24"/>
          </w:rPr>
          <w:delText>V</w:delText>
        </w:r>
      </w:del>
      <w:ins w:id="89" w:author="Portalier Sebastien" w:date="2021-10-28T01:43:00Z">
        <w:r w:rsidR="00B101F5">
          <w:rPr>
            <w:rFonts w:ascii="Times New Roman" w:hAnsi="Times New Roman"/>
            <w:b/>
            <w:bCs/>
            <w:color w:val="auto"/>
            <w:sz w:val="24"/>
            <w:szCs w:val="24"/>
          </w:rPr>
          <w:t>Case study: v</w:t>
        </w:r>
      </w:ins>
      <w:r w:rsidRPr="001B40CC">
        <w:rPr>
          <w:rFonts w:ascii="Times New Roman" w:hAnsi="Times New Roman"/>
          <w:b/>
          <w:bCs/>
          <w:color w:val="auto"/>
          <w:sz w:val="24"/>
          <w:szCs w:val="24"/>
        </w:rPr>
        <w:t>alidation of the model</w:t>
      </w:r>
      <w:ins w:id="90" w:author="Portalier Sebastien" w:date="2021-10-28T01:43:00Z">
        <w:r w:rsidR="00D745FF">
          <w:rPr>
            <w:rFonts w:ascii="Times New Roman" w:hAnsi="Times New Roman"/>
            <w:b/>
            <w:bCs/>
            <w:color w:val="auto"/>
            <w:sz w:val="24"/>
            <w:szCs w:val="24"/>
          </w:rPr>
          <w:t xml:space="preserve"> and interpretatio</w:t>
        </w:r>
      </w:ins>
      <w:ins w:id="91" w:author="Portalier Sebastien" w:date="2021-10-28T01:44:00Z">
        <w:r w:rsidR="00D745FF">
          <w:rPr>
            <w:rFonts w:ascii="Times New Roman" w:hAnsi="Times New Roman"/>
            <w:b/>
            <w:bCs/>
            <w:color w:val="auto"/>
            <w:sz w:val="24"/>
            <w:szCs w:val="24"/>
          </w:rPr>
          <w:t>ns</w:t>
        </w:r>
      </w:ins>
    </w:p>
    <w:p w14:paraId="41DF75D8" w14:textId="70A92B85"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w:t>
      </w:r>
      <w:del w:id="92" w:author="Portalier Sebastien" w:date="2021-10-25T21:59:00Z">
        <w:r w:rsidRPr="001B40CC" w:rsidDel="00FB5884">
          <w:rPr>
            <w:rFonts w:ascii="Times New Roman" w:hAnsi="Times New Roman" w:cs="Times New Roman"/>
            <w:sz w:val="24"/>
            <w:szCs w:val="24"/>
          </w:rPr>
          <w:delText xml:space="preserve">in order </w:delText>
        </w:r>
      </w:del>
      <w:r w:rsidRPr="001B40CC">
        <w:rPr>
          <w:rFonts w:ascii="Times New Roman" w:hAnsi="Times New Roman" w:cs="Times New Roman"/>
          <w:sz w:val="24"/>
          <w:szCs w:val="24"/>
        </w:rPr>
        <w:t xml:space="preserve">to test predictions from the model. </w:t>
      </w:r>
      <w:r>
        <w:rPr>
          <w:rFonts w:ascii="Times New Roman" w:hAnsi="Times New Roman" w:cs="Times New Roman"/>
          <w:sz w:val="24"/>
          <w:szCs w:val="24"/>
        </w:rPr>
        <w:t>Most d</w:t>
      </w:r>
      <w:r w:rsidRPr="001B40CC">
        <w:rPr>
          <w:rFonts w:ascii="Times New Roman" w:hAnsi="Times New Roman" w:cs="Times New Roman"/>
          <w:sz w:val="24"/>
          <w:szCs w:val="24"/>
        </w:rPr>
        <w:t xml:space="preserve">ata come from </w:t>
      </w:r>
      <w:r>
        <w:rPr>
          <w:rFonts w:ascii="Times New Roman" w:hAnsi="Times New Roman" w:cs="Times New Roman"/>
          <w:sz w:val="24"/>
          <w:szCs w:val="24"/>
        </w:rPr>
        <w:t xml:space="preserve">two </w:t>
      </w:r>
      <w:r w:rsidRPr="001B40CC">
        <w:rPr>
          <w:rFonts w:ascii="Times New Roman" w:hAnsi="Times New Roman" w:cs="Times New Roman"/>
          <w:sz w:val="24"/>
          <w:szCs w:val="24"/>
        </w:rPr>
        <w:t>meta-analys</w:t>
      </w:r>
      <w:r>
        <w:rPr>
          <w:rFonts w:ascii="Times New Roman" w:hAnsi="Times New Roman" w:cs="Times New Roman"/>
          <w:sz w:val="24"/>
          <w:szCs w:val="24"/>
        </w:rPr>
        <w:t>e</w:t>
      </w:r>
      <w:r w:rsidRPr="001B40CC">
        <w:rPr>
          <w:rFonts w:ascii="Times New Roman" w:hAnsi="Times New Roman" w:cs="Times New Roman"/>
          <w:sz w:val="24"/>
          <w:szCs w:val="24"/>
        </w:rPr>
        <w:t>s⁠</w:t>
      </w:r>
      <w:r>
        <w:rPr>
          <w:rFonts w:ascii="Times New Roman" w:hAnsi="Times New Roman" w:cs="Times New Roman"/>
          <w:sz w:val="24"/>
          <w:szCs w:val="24"/>
        </w:rPr>
        <w:t xml:space="preserve"> </w:t>
      </w:r>
      <w:r w:rsidRPr="00310287">
        <w:rPr>
          <w:rFonts w:ascii="Times New Roman" w:hAnsi="Times New Roman" w:cs="Times New Roman"/>
          <w:noProof/>
          <w:sz w:val="24"/>
          <w:szCs w:val="24"/>
        </w:rPr>
        <w:t>(Hirt et al., 2017</w:t>
      </w:r>
      <w:r>
        <w:rPr>
          <w:rFonts w:ascii="Times New Roman" w:hAnsi="Times New Roman" w:cs="Times New Roman"/>
          <w:noProof/>
          <w:sz w:val="24"/>
          <w:szCs w:val="24"/>
        </w:rPr>
        <w:t xml:space="preserve">; </w:t>
      </w:r>
      <w:r w:rsidRPr="00310287">
        <w:rPr>
          <w:rFonts w:ascii="Times New Roman" w:hAnsi="Times New Roman" w:cs="Times New Roman"/>
          <w:noProof/>
          <w:sz w:val="24"/>
          <w:szCs w:val="24"/>
        </w:rPr>
        <w:t>Li et al., 2018)</w:t>
      </w:r>
      <w:r>
        <w:rPr>
          <w:rFonts w:ascii="Times New Roman" w:hAnsi="Times New Roman" w:cs="Times New Roman"/>
          <w:sz w:val="24"/>
          <w:szCs w:val="24"/>
        </w:rPr>
        <w:t>, as well as our own literature search</w:t>
      </w:r>
      <w:del w:id="93" w:author="Portalier Sebastien" w:date="2021-10-25T21:59:00Z">
        <w:r w:rsidDel="00617BF2">
          <w:rPr>
            <w:rFonts w:ascii="Times New Roman" w:hAnsi="Times New Roman" w:cs="Times New Roman"/>
            <w:sz w:val="24"/>
            <w:szCs w:val="24"/>
          </w:rPr>
          <w:delText xml:space="preserve"> (cite here if only a couple of papers, or add a table with references in the supplementary material)</w:delText>
        </w:r>
      </w:del>
      <w:r w:rsidRPr="001B40CC">
        <w:rPr>
          <w:rFonts w:ascii="Times New Roman" w:hAnsi="Times New Roman" w:cs="Times New Roman"/>
          <w:sz w:val="24"/>
          <w:szCs w:val="24"/>
        </w:rPr>
        <w:t>. To be pertinent, data have to mention predator and prey sizes explicitly. Most data are individual-based, which means that two individuals from the same species but with different sizes are treated separately.</w:t>
      </w:r>
    </w:p>
    <w:p w14:paraId="34B8C0F4" w14:textId="0975E1C5" w:rsidR="004D2BC9" w:rsidRPr="001B40CC" w:rsidRDefault="004D2BC9"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Predicted a</w:t>
      </w:r>
      <w:r w:rsidRPr="001B40CC">
        <w:rPr>
          <w:rFonts w:ascii="Times New Roman" w:hAnsi="Times New Roman" w:cs="Times New Roman"/>
          <w:sz w:val="24"/>
          <w:szCs w:val="24"/>
        </w:rPr>
        <w:t xml:space="preserve">ttack rate, capture probability and handling time were compared to real data coming from aquatic systems (Fig. 2).  It appears that the model fits the data quite well for attack rate </w:t>
      </w:r>
      <w:r>
        <w:rPr>
          <w:rFonts w:ascii="Times New Roman" w:hAnsi="Times New Roman" w:cs="Times New Roman"/>
          <w:sz w:val="24"/>
          <w:szCs w:val="24"/>
        </w:rPr>
        <w:t>(except for very small organisms</w:t>
      </w:r>
      <w:del w:id="94" w:author="Portalier Sebastien" w:date="2021-10-27T21:34:00Z">
        <w:r w:rsidDel="006552E9">
          <w:rPr>
            <w:rFonts w:ascii="Times New Roman" w:hAnsi="Times New Roman" w:cs="Times New Roman"/>
            <w:sz w:val="24"/>
            <w:szCs w:val="24"/>
          </w:rPr>
          <w:delText>, but there is also a limited amount of data</w:delText>
        </w:r>
      </w:del>
      <w:r>
        <w:rPr>
          <w:rFonts w:ascii="Times New Roman" w:hAnsi="Times New Roman" w:cs="Times New Roman"/>
          <w:sz w:val="24"/>
          <w:szCs w:val="24"/>
        </w:rPr>
        <w:t xml:space="preserve">) </w:t>
      </w:r>
      <w:r w:rsidRPr="001B40CC">
        <w:rPr>
          <w:rFonts w:ascii="Times New Roman" w:hAnsi="Times New Roman" w:cs="Times New Roman"/>
          <w:sz w:val="24"/>
          <w:szCs w:val="24"/>
        </w:rPr>
        <w:t xml:space="preserve">and capture probability. </w:t>
      </w:r>
      <w:ins w:id="95" w:author="Portalier Sebastien" w:date="2021-10-27T21:35:00Z">
        <w:r w:rsidR="006552E9">
          <w:rPr>
            <w:rFonts w:ascii="Times New Roman" w:hAnsi="Times New Roman" w:cs="Times New Roman"/>
            <w:sz w:val="24"/>
            <w:szCs w:val="24"/>
          </w:rPr>
          <w:t xml:space="preserve">The lower </w:t>
        </w:r>
      </w:ins>
      <w:ins w:id="96" w:author="Portalier Sebastien" w:date="2021-10-27T21:36:00Z">
        <w:r w:rsidR="006552E9">
          <w:rPr>
            <w:rFonts w:ascii="Times New Roman" w:hAnsi="Times New Roman" w:cs="Times New Roman"/>
            <w:sz w:val="24"/>
            <w:szCs w:val="24"/>
          </w:rPr>
          <w:t xml:space="preserve">goodness of fit for very small organisms seems to suggest that the model for attack rate should be adapted for </w:t>
        </w:r>
      </w:ins>
      <w:ins w:id="97" w:author="Portalier Sebastien" w:date="2021-10-27T21:37:00Z">
        <w:r w:rsidR="006552E9">
          <w:rPr>
            <w:rFonts w:ascii="Times New Roman" w:hAnsi="Times New Roman" w:cs="Times New Roman"/>
            <w:sz w:val="24"/>
            <w:szCs w:val="24"/>
          </w:rPr>
          <w:t>small</w:t>
        </w:r>
      </w:ins>
      <w:ins w:id="98" w:author="Portalier Sebastien" w:date="2021-10-27T21:36:00Z">
        <w:r w:rsidR="006552E9">
          <w:rPr>
            <w:rFonts w:ascii="Times New Roman" w:hAnsi="Times New Roman" w:cs="Times New Roman"/>
            <w:sz w:val="24"/>
            <w:szCs w:val="24"/>
          </w:rPr>
          <w:t xml:space="preserve"> body sizes</w:t>
        </w:r>
      </w:ins>
      <w:ins w:id="99" w:author="Portalier Sebastien" w:date="2021-10-27T21:37:00Z">
        <w:r w:rsidR="006552E9">
          <w:rPr>
            <w:rFonts w:ascii="Times New Roman" w:hAnsi="Times New Roman" w:cs="Times New Roman"/>
            <w:sz w:val="24"/>
            <w:szCs w:val="24"/>
          </w:rPr>
          <w:t>.</w:t>
        </w:r>
      </w:ins>
      <w:ins w:id="100" w:author="Portalier Sebastien" w:date="2021-10-27T21:36:00Z">
        <w:r w:rsidR="006552E9">
          <w:rPr>
            <w:rFonts w:ascii="Times New Roman" w:hAnsi="Times New Roman" w:cs="Times New Roman"/>
            <w:sz w:val="24"/>
            <w:szCs w:val="24"/>
          </w:rPr>
          <w:t xml:space="preserve"> </w:t>
        </w:r>
      </w:ins>
      <w:ins w:id="101" w:author="Portalier Sebastien" w:date="2021-10-27T21:37:00Z">
        <w:r w:rsidR="006552E9">
          <w:rPr>
            <w:rFonts w:ascii="Times New Roman" w:hAnsi="Times New Roman" w:cs="Times New Roman"/>
            <w:sz w:val="24"/>
            <w:szCs w:val="24"/>
          </w:rPr>
          <w:t xml:space="preserve">Nonetheless, </w:t>
        </w:r>
      </w:ins>
      <w:del w:id="102" w:author="Portalier Sebastien" w:date="2021-10-27T21:37:00Z">
        <w:r w:rsidRPr="001B40CC" w:rsidDel="006552E9">
          <w:rPr>
            <w:rFonts w:ascii="Times New Roman" w:hAnsi="Times New Roman" w:cs="Times New Roman"/>
            <w:sz w:val="24"/>
            <w:szCs w:val="24"/>
          </w:rPr>
          <w:delText>L</w:delText>
        </w:r>
      </w:del>
      <w:ins w:id="103" w:author="Portalier Sebastien" w:date="2021-10-27T21:37:00Z">
        <w:r w:rsidR="006552E9">
          <w:rPr>
            <w:rFonts w:ascii="Times New Roman" w:hAnsi="Times New Roman" w:cs="Times New Roman"/>
            <w:sz w:val="24"/>
            <w:szCs w:val="24"/>
          </w:rPr>
          <w:t>l</w:t>
        </w:r>
      </w:ins>
      <w:r w:rsidRPr="001B40CC">
        <w:rPr>
          <w:rFonts w:ascii="Times New Roman" w:hAnsi="Times New Roman" w:cs="Times New Roman"/>
          <w:sz w:val="24"/>
          <w:szCs w:val="24"/>
        </w:rPr>
        <w:t xml:space="preserve">inking mechanical features from the medium and body size allows a good estimate of attack rate and capture probability for pelagic predators. However, handling time is usually underestimated </w:t>
      </w:r>
      <w:ins w:id="104" w:author="Portalier Sebastien" w:date="2021-10-27T21:39:00Z">
        <w:r w:rsidR="00937E90">
          <w:rPr>
            <w:rFonts w:ascii="Times New Roman" w:hAnsi="Times New Roman" w:cs="Times New Roman"/>
            <w:sz w:val="24"/>
            <w:szCs w:val="24"/>
          </w:rPr>
          <w:t xml:space="preserve">especially </w:t>
        </w:r>
      </w:ins>
      <w:r w:rsidRPr="001B40CC">
        <w:rPr>
          <w:rFonts w:ascii="Times New Roman" w:hAnsi="Times New Roman" w:cs="Times New Roman"/>
          <w:sz w:val="24"/>
          <w:szCs w:val="24"/>
        </w:rPr>
        <w:t>for small predators</w:t>
      </w:r>
      <w:del w:id="105" w:author="Portalier Sebastien" w:date="2021-10-27T21:39:00Z">
        <w:r w:rsidRPr="001B40CC" w:rsidDel="00937E90">
          <w:rPr>
            <w:rFonts w:ascii="Times New Roman" w:hAnsi="Times New Roman" w:cs="Times New Roman"/>
            <w:sz w:val="24"/>
            <w:szCs w:val="24"/>
          </w:rPr>
          <w:delText>, while the model is more accurate for larger predators</w:delText>
        </w:r>
      </w:del>
      <w:r w:rsidRPr="001B40CC">
        <w:rPr>
          <w:rFonts w:ascii="Times New Roman" w:hAnsi="Times New Roman" w:cs="Times New Roman"/>
          <w:sz w:val="24"/>
          <w:szCs w:val="24"/>
        </w:rPr>
        <w:t xml:space="preserve">. This discrepancy for small predators opens the door to many hypotheses that remain to be tested. Note that this parameter is not dependent on mechanical features of the medium, but is determined only by allometric laws. Thus, the results suggest that the relationship between predator size, prey size and handling time is driven by a </w:t>
      </w:r>
      <w:r>
        <w:rPr>
          <w:rFonts w:ascii="Times New Roman" w:hAnsi="Times New Roman" w:cs="Times New Roman"/>
          <w:sz w:val="24"/>
          <w:szCs w:val="24"/>
        </w:rPr>
        <w:t>more complex set of allometric laws that differ between small and large predators</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(Emerson et al., 1994)</w:t>
      </w:r>
      <w:r w:rsidRPr="001B40CC">
        <w:rPr>
          <w:rFonts w:ascii="Times New Roman" w:hAnsi="Times New Roman" w:cs="Times New Roman"/>
          <w:sz w:val="24"/>
          <w:szCs w:val="24"/>
        </w:rPr>
        <w:t xml:space="preserve">, or that other factors increase handling time for small predators. Some studies also suggested that handling time may not be static for a given predator, but vary with prey abundance </w:t>
      </w:r>
      <w:r w:rsidRPr="001B40CC">
        <w:rPr>
          <w:rFonts w:ascii="Times New Roman" w:hAnsi="Times New Roman" w:cs="Times New Roman"/>
          <w:noProof/>
          <w:sz w:val="24"/>
          <w:szCs w:val="24"/>
        </w:rPr>
        <w:t>(Okuyama, 2010)</w:t>
      </w:r>
      <w:r w:rsidRPr="001B40CC">
        <w:rPr>
          <w:rFonts w:ascii="Times New Roman" w:hAnsi="Times New Roman" w:cs="Times New Roman"/>
          <w:sz w:val="24"/>
          <w:szCs w:val="24"/>
        </w:rPr>
        <w:t>. These are examples of hypotheses that can be inferred from the analysis of such a model.</w:t>
      </w:r>
    </w:p>
    <w:p w14:paraId="2ECF102E"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Conclusions and future directions</w:t>
      </w:r>
    </w:p>
    <w:p w14:paraId="58AC8FBF"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proposed here uses the mechanical properties of the medium to develop a mechanistic approach to the functional response. However, it considers only </w:t>
      </w:r>
      <w:r>
        <w:rPr>
          <w:rFonts w:ascii="Times New Roman" w:hAnsi="Times New Roman" w:cs="Times New Roman"/>
          <w:sz w:val="24"/>
          <w:szCs w:val="24"/>
        </w:rPr>
        <w:t>a limited set of</w:t>
      </w:r>
      <w:r w:rsidRPr="001B40CC">
        <w:rPr>
          <w:rFonts w:ascii="Times New Roman" w:hAnsi="Times New Roman" w:cs="Times New Roman"/>
          <w:sz w:val="24"/>
          <w:szCs w:val="24"/>
        </w:rPr>
        <w:t xml:space="preserve"> physical factors. The model could be improved in several ways. Future studies could include more physical factors such as temperature, which affects the physical properties of the medium </w:t>
      </w:r>
      <w:r w:rsidRPr="001B40CC">
        <w:rPr>
          <w:rFonts w:ascii="Times New Roman" w:hAnsi="Times New Roman" w:cs="Times New Roman"/>
          <w:noProof/>
          <w:sz w:val="24"/>
          <w:szCs w:val="24"/>
        </w:rPr>
        <w:t>(Larsen and Riisgård, 2009)</w:t>
      </w:r>
      <w:r w:rsidRPr="001B40CC">
        <w:rPr>
          <w:rFonts w:ascii="Times New Roman" w:hAnsi="Times New Roman" w:cs="Times New Roman"/>
          <w:sz w:val="24"/>
          <w:szCs w:val="24"/>
        </w:rPr>
        <w:t xml:space="preserve">, and organisms’ metabolism </w:t>
      </w:r>
      <w:r w:rsidRPr="001B40CC">
        <w:rPr>
          <w:rFonts w:ascii="Times New Roman" w:hAnsi="Times New Roman" w:cs="Times New Roman"/>
          <w:noProof/>
          <w:sz w:val="24"/>
          <w:szCs w:val="24"/>
        </w:rPr>
        <w:t>(Brown et al., 2004)</w:t>
      </w:r>
      <w:r w:rsidRPr="001B40CC">
        <w:rPr>
          <w:rFonts w:ascii="Times New Roman" w:hAnsi="Times New Roman" w:cs="Times New Roman"/>
          <w:sz w:val="24"/>
          <w:szCs w:val="24"/>
        </w:rPr>
        <w:t xml:space="preserve">. They could also consider factors that affect prey detection such as light and chemical cues. These factors diffuse </w:t>
      </w:r>
      <w:r w:rsidRPr="001B40CC">
        <w:rPr>
          <w:rFonts w:ascii="Times New Roman" w:hAnsi="Times New Roman" w:cs="Times New Roman"/>
          <w:sz w:val="24"/>
          <w:szCs w:val="24"/>
        </w:rPr>
        <w:lastRenderedPageBreak/>
        <w:t xml:space="preserve">differently in air and water, the perception ability of predators seems to be related to size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772F51C1" w:rsidR="004D2BC9" w:rsidRDefault="004D2BC9" w:rsidP="004D2BC9">
      <w:pPr>
        <w:spacing w:line="480" w:lineRule="auto"/>
        <w:ind w:firstLine="720"/>
        <w:rPr>
          <w:ins w:id="106" w:author="Portalier Sebastien" w:date="2021-10-28T03:26:00Z"/>
          <w:rFonts w:ascii="Times New Roman" w:hAnsi="Times New Roman" w:cs="Times New Roman"/>
          <w:sz w:val="24"/>
          <w:szCs w:val="24"/>
        </w:rPr>
      </w:pPr>
      <w:r w:rsidRPr="001B40CC">
        <w:rPr>
          <w:rFonts w:ascii="Times New Roman" w:hAnsi="Times New Roman" w:cs="Times New Roman"/>
          <w:sz w:val="24"/>
          <w:szCs w:val="24"/>
        </w:rPr>
        <w:t>In our model, processes based on mechanical factors (i.e., speed, attack rate, capture probability) fit data well</w:t>
      </w:r>
      <w:ins w:id="107" w:author="Portalier Sebastien" w:date="2021-10-28T03:23:00Z">
        <w:r w:rsidR="00AD0E4B">
          <w:rPr>
            <w:rFonts w:ascii="Times New Roman" w:hAnsi="Times New Roman" w:cs="Times New Roman"/>
            <w:sz w:val="24"/>
            <w:szCs w:val="24"/>
          </w:rPr>
          <w:t>, although discrepancies oc</w:t>
        </w:r>
      </w:ins>
      <w:ins w:id="108" w:author="Portalier Sebastien" w:date="2021-10-28T03:24:00Z">
        <w:r w:rsidR="00AD0E4B">
          <w:rPr>
            <w:rFonts w:ascii="Times New Roman" w:hAnsi="Times New Roman" w:cs="Times New Roman"/>
            <w:sz w:val="24"/>
            <w:szCs w:val="24"/>
          </w:rPr>
          <w:t>cur at low predator sizes, which suggests that other mechanisms should be considered</w:t>
        </w:r>
      </w:ins>
      <w:r w:rsidRPr="001B40CC">
        <w:rPr>
          <w:rFonts w:ascii="Times New Roman" w:hAnsi="Times New Roman" w:cs="Times New Roman"/>
          <w:sz w:val="24"/>
          <w:szCs w:val="24"/>
        </w:rPr>
        <w:t xml:space="preserve">. Handling time shows </w:t>
      </w:r>
      <w:del w:id="109" w:author="Portalier Sebastien" w:date="2021-10-28T03:24:00Z">
        <w:r w:rsidRPr="001B40CC" w:rsidDel="004D39E5">
          <w:rPr>
            <w:rFonts w:ascii="Times New Roman" w:hAnsi="Times New Roman" w:cs="Times New Roman"/>
            <w:sz w:val="24"/>
            <w:szCs w:val="24"/>
          </w:rPr>
          <w:delText xml:space="preserve">a </w:delText>
        </w:r>
      </w:del>
      <w:ins w:id="110" w:author="Portalier Sebastien" w:date="2021-10-28T03:24:00Z">
        <w:r w:rsidR="004D39E5">
          <w:rPr>
            <w:rFonts w:ascii="Times New Roman" w:hAnsi="Times New Roman" w:cs="Times New Roman"/>
            <w:sz w:val="24"/>
            <w:szCs w:val="24"/>
          </w:rPr>
          <w:t>the</w:t>
        </w:r>
        <w:r w:rsidR="004D39E5" w:rsidRPr="001B40CC">
          <w:rPr>
            <w:rFonts w:ascii="Times New Roman" w:hAnsi="Times New Roman" w:cs="Times New Roman"/>
            <w:sz w:val="24"/>
            <w:szCs w:val="24"/>
          </w:rPr>
          <w:t xml:space="preserve"> </w:t>
        </w:r>
      </w:ins>
      <w:r w:rsidRPr="001B40CC">
        <w:rPr>
          <w:rFonts w:ascii="Times New Roman" w:hAnsi="Times New Roman" w:cs="Times New Roman"/>
          <w:sz w:val="24"/>
          <w:szCs w:val="24"/>
        </w:rPr>
        <w:t>lowe</w:t>
      </w:r>
      <w:del w:id="111" w:author="Portalier Sebastien" w:date="2021-10-28T03:25:00Z">
        <w:r w:rsidRPr="001B40CC" w:rsidDel="004D39E5">
          <w:rPr>
            <w:rFonts w:ascii="Times New Roman" w:hAnsi="Times New Roman" w:cs="Times New Roman"/>
            <w:sz w:val="24"/>
            <w:szCs w:val="24"/>
          </w:rPr>
          <w:delText>r</w:delText>
        </w:r>
      </w:del>
      <w:ins w:id="112" w:author="Portalier Sebastien" w:date="2021-10-28T03:25:00Z">
        <w:r w:rsidR="004D39E5">
          <w:rPr>
            <w:rFonts w:ascii="Times New Roman" w:hAnsi="Times New Roman" w:cs="Times New Roman"/>
            <w:sz w:val="24"/>
            <w:szCs w:val="24"/>
          </w:rPr>
          <w:t>st</w:t>
        </w:r>
      </w:ins>
      <w:r w:rsidRPr="001B40CC">
        <w:rPr>
          <w:rFonts w:ascii="Times New Roman" w:hAnsi="Times New Roman" w:cs="Times New Roman"/>
          <w:sz w:val="24"/>
          <w:szCs w:val="24"/>
        </w:rPr>
        <w:t xml:space="preserve"> goodness of fit, and it is the only one that does not include any </w:t>
      </w:r>
      <w:del w:id="113" w:author="Portalier Sebastien" w:date="2021-10-28T03:22:00Z">
        <w:r w:rsidRPr="001B40CC" w:rsidDel="00C1321E">
          <w:rPr>
            <w:rFonts w:ascii="Times New Roman" w:hAnsi="Times New Roman" w:cs="Times New Roman"/>
            <w:sz w:val="24"/>
            <w:szCs w:val="24"/>
          </w:rPr>
          <w:delText xml:space="preserve">physical </w:delText>
        </w:r>
      </w:del>
      <w:ins w:id="114" w:author="Portalier Sebastien" w:date="2021-10-28T03:22:00Z">
        <w:r w:rsidR="00C1321E">
          <w:rPr>
            <w:rFonts w:ascii="Times New Roman" w:hAnsi="Times New Roman" w:cs="Times New Roman"/>
            <w:sz w:val="24"/>
            <w:szCs w:val="24"/>
          </w:rPr>
          <w:t>mechanical</w:t>
        </w:r>
        <w:r w:rsidR="00C1321E" w:rsidRPr="001B40CC">
          <w:rPr>
            <w:rFonts w:ascii="Times New Roman" w:hAnsi="Times New Roman" w:cs="Times New Roman"/>
            <w:sz w:val="24"/>
            <w:szCs w:val="24"/>
          </w:rPr>
          <w:t xml:space="preserve"> </w:t>
        </w:r>
      </w:ins>
      <w:r w:rsidRPr="001B40CC">
        <w:rPr>
          <w:rFonts w:ascii="Times New Roman" w:hAnsi="Times New Roman" w:cs="Times New Roman"/>
          <w:sz w:val="24"/>
          <w:szCs w:val="24"/>
        </w:rPr>
        <w:t xml:space="preserve">factors. A better mechanism for handling is thus needed. Ingestion has received some attention in the existing literature, especially for aquatic organisms </w:t>
      </w:r>
      <w:r w:rsidRPr="001B40CC">
        <w:rPr>
          <w:rFonts w:ascii="Times New Roman" w:hAnsi="Times New Roman" w:cs="Times New Roman"/>
          <w:noProof/>
          <w:sz w:val="24"/>
          <w:szCs w:val="24"/>
        </w:rPr>
        <w:t>(Holzman et al., 2012)</w:t>
      </w:r>
      <w:r w:rsidRPr="001B40CC">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1B40CC">
        <w:rPr>
          <w:rFonts w:ascii="Times New Roman" w:hAnsi="Times New Roman" w:cs="Times New Roman"/>
          <w:noProof/>
          <w:sz w:val="24"/>
          <w:szCs w:val="24"/>
        </w:rPr>
        <w:t>(Salvanes et al., 1995)</w:t>
      </w:r>
      <w:r w:rsidRPr="001B40CC">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w:t>
      </w:r>
      <w:r>
        <w:rPr>
          <w:rFonts w:ascii="Times New Roman" w:hAnsi="Times New Roman" w:cs="Times New Roman"/>
          <w:sz w:val="24"/>
          <w:szCs w:val="24"/>
        </w:rPr>
        <w:t>poisonous</w:t>
      </w:r>
      <w:r w:rsidRPr="001B40CC">
        <w:rPr>
          <w:rFonts w:ascii="Times New Roman" w:hAnsi="Times New Roman" w:cs="Times New Roman"/>
          <w:sz w:val="24"/>
          <w:szCs w:val="24"/>
        </w:rPr>
        <w:t xml:space="preserve">) prey </w:t>
      </w:r>
      <w:r w:rsidRPr="001B40CC">
        <w:rPr>
          <w:rFonts w:ascii="Times New Roman" w:hAnsi="Times New Roman" w:cs="Times New Roman"/>
          <w:noProof/>
          <w:sz w:val="24"/>
          <w:szCs w:val="24"/>
        </w:rPr>
        <w:t>(Mukherjee and Heithaus, 2013)</w:t>
      </w:r>
      <w:r w:rsidRPr="001B40CC">
        <w:rPr>
          <w:rFonts w:ascii="Times New Roman" w:hAnsi="Times New Roman" w:cs="Times New Roman"/>
          <w:sz w:val="24"/>
          <w:szCs w:val="24"/>
        </w:rPr>
        <w:t xml:space="preserve">, or on specific species </w:t>
      </w:r>
      <w:r w:rsidRPr="001B40CC">
        <w:rPr>
          <w:rFonts w:ascii="Times New Roman" w:hAnsi="Times New Roman" w:cs="Times New Roman"/>
          <w:noProof/>
          <w:sz w:val="24"/>
          <w:szCs w:val="24"/>
        </w:rPr>
        <w:t>(Schatz et al., 1997)</w:t>
      </w:r>
      <w:r w:rsidRPr="001B40CC">
        <w:rPr>
          <w:rFonts w:ascii="Times New Roman" w:hAnsi="Times New Roman" w:cs="Times New Roman"/>
          <w:sz w:val="24"/>
          <w:szCs w:val="24"/>
        </w:rPr>
        <w:t xml:space="preserve">, which makes them difficult to generalize. Last, predator satiation or hunger remains a fundamental aspect of predator activity </w:t>
      </w:r>
      <w:r w:rsidRPr="001B40CC">
        <w:rPr>
          <w:rFonts w:ascii="Times New Roman" w:hAnsi="Times New Roman" w:cs="Times New Roman"/>
          <w:noProof/>
          <w:sz w:val="24"/>
          <w:szCs w:val="24"/>
        </w:rPr>
        <w:t>(Jeschke et al., 2002</w:t>
      </w:r>
      <w:ins w:id="115" w:author="Portalier Sebastien" w:date="2021-10-26T04:37:00Z">
        <w:r w:rsidR="00315E5D">
          <w:rPr>
            <w:rFonts w:ascii="Times New Roman" w:hAnsi="Times New Roman" w:cs="Times New Roman"/>
            <w:noProof/>
            <w:sz w:val="24"/>
            <w:szCs w:val="24"/>
          </w:rPr>
          <w:t xml:space="preserve">; </w:t>
        </w:r>
        <w:r w:rsidR="00315E5D" w:rsidRPr="001A7E85">
          <w:rPr>
            <w:rFonts w:ascii="Times New Roman" w:hAnsi="Times New Roman" w:cs="Times New Roman"/>
            <w:noProof/>
            <w:sz w:val="24"/>
            <w:szCs w:val="24"/>
          </w:rPr>
          <w:t>Jeschke, 2007</w:t>
        </w:r>
      </w:ins>
      <w:r w:rsidRPr="001B40CC">
        <w:rPr>
          <w:rFonts w:ascii="Times New Roman" w:hAnsi="Times New Roman" w:cs="Times New Roman"/>
          <w:noProof/>
          <w:sz w:val="24"/>
          <w:szCs w:val="24"/>
        </w:rPr>
        <w:t>)</w:t>
      </w:r>
      <w:r w:rsidRPr="001B40CC">
        <w:rPr>
          <w:rFonts w:ascii="Times New Roman" w:hAnsi="Times New Roman" w:cs="Times New Roman"/>
          <w:sz w:val="24"/>
          <w:szCs w:val="24"/>
        </w:rPr>
        <w:t xml:space="preserve">. While it has been included in several studies, its underpinning processes remain to be modelled. Therefore, a </w:t>
      </w:r>
      <w:r w:rsidRPr="001B40CC">
        <w:rPr>
          <w:rFonts w:ascii="Times New Roman" w:hAnsi="Times New Roman" w:cs="Times New Roman"/>
          <w:sz w:val="24"/>
          <w:szCs w:val="24"/>
        </w:rPr>
        <w:lastRenderedPageBreak/>
        <w:t>generic mechanical description of handling that would cover its different components and be valid across a wide range of sizes would represent a significant improvement.</w:t>
      </w:r>
    </w:p>
    <w:p w14:paraId="6D6053C5" w14:textId="2AF831F6" w:rsidR="00C33117" w:rsidRPr="001B40CC" w:rsidRDefault="00C33117" w:rsidP="004D2BC9">
      <w:pPr>
        <w:spacing w:line="480" w:lineRule="auto"/>
        <w:ind w:firstLine="720"/>
        <w:rPr>
          <w:rFonts w:ascii="Times New Roman" w:hAnsi="Times New Roman" w:cs="Times New Roman"/>
          <w:sz w:val="24"/>
          <w:szCs w:val="24"/>
        </w:rPr>
      </w:pPr>
      <w:ins w:id="116" w:author="Portalier Sebastien" w:date="2021-10-28T03:26:00Z">
        <w:r>
          <w:rPr>
            <w:rFonts w:ascii="Times New Roman" w:hAnsi="Times New Roman" w:cs="Times New Roman"/>
            <w:sz w:val="24"/>
            <w:szCs w:val="24"/>
          </w:rPr>
          <w:t>Similarl</w:t>
        </w:r>
      </w:ins>
      <w:ins w:id="117" w:author="Portalier Sebastien" w:date="2021-10-28T03:27:00Z">
        <w:r>
          <w:rPr>
            <w:rFonts w:ascii="Times New Roman" w:hAnsi="Times New Roman" w:cs="Times New Roman"/>
            <w:sz w:val="24"/>
            <w:szCs w:val="24"/>
          </w:rPr>
          <w:t xml:space="preserve">y, </w:t>
        </w:r>
      </w:ins>
      <w:ins w:id="118" w:author="Portalier Sebastien" w:date="2021-10-28T03:32:00Z">
        <w:r w:rsidR="008728F6">
          <w:rPr>
            <w:rFonts w:ascii="Times New Roman" w:hAnsi="Times New Roman" w:cs="Times New Roman"/>
            <w:sz w:val="24"/>
            <w:szCs w:val="24"/>
          </w:rPr>
          <w:t xml:space="preserve">the </w:t>
        </w:r>
      </w:ins>
      <w:ins w:id="119" w:author="Portalier Sebastien" w:date="2021-10-28T03:27:00Z">
        <w:r>
          <w:rPr>
            <w:rFonts w:ascii="Times New Roman" w:hAnsi="Times New Roman" w:cs="Times New Roman"/>
            <w:sz w:val="24"/>
            <w:szCs w:val="24"/>
          </w:rPr>
          <w:t xml:space="preserve">foraging mode of predators is also an important </w:t>
        </w:r>
      </w:ins>
      <w:ins w:id="120" w:author="Portalier Sebastien" w:date="2021-10-28T03:32:00Z">
        <w:r w:rsidR="008728F6">
          <w:rPr>
            <w:rFonts w:ascii="Times New Roman" w:hAnsi="Times New Roman" w:cs="Times New Roman"/>
            <w:sz w:val="24"/>
            <w:szCs w:val="24"/>
          </w:rPr>
          <w:t>topic</w:t>
        </w:r>
      </w:ins>
      <w:ins w:id="121" w:author="Portalier Sebastien" w:date="2021-10-28T03:27:00Z">
        <w:r>
          <w:rPr>
            <w:rFonts w:ascii="Times New Roman" w:hAnsi="Times New Roman" w:cs="Times New Roman"/>
            <w:sz w:val="24"/>
            <w:szCs w:val="24"/>
          </w:rPr>
          <w:t xml:space="preserve">. Our model assumes that both </w:t>
        </w:r>
      </w:ins>
      <w:ins w:id="122" w:author="Portalier Sebastien" w:date="2021-10-28T03:32:00Z">
        <w:r w:rsidR="008728F6">
          <w:rPr>
            <w:rFonts w:ascii="Times New Roman" w:hAnsi="Times New Roman" w:cs="Times New Roman"/>
            <w:sz w:val="24"/>
            <w:szCs w:val="24"/>
          </w:rPr>
          <w:t xml:space="preserve">the </w:t>
        </w:r>
      </w:ins>
      <w:ins w:id="123" w:author="Portalier Sebastien" w:date="2021-10-28T03:27:00Z">
        <w:r>
          <w:rPr>
            <w:rFonts w:ascii="Times New Roman" w:hAnsi="Times New Roman" w:cs="Times New Roman"/>
            <w:sz w:val="24"/>
            <w:szCs w:val="24"/>
          </w:rPr>
          <w:t xml:space="preserve">predator and </w:t>
        </w:r>
      </w:ins>
      <w:ins w:id="124" w:author="Portalier Sebastien" w:date="2021-10-28T03:32:00Z">
        <w:r w:rsidR="008728F6">
          <w:rPr>
            <w:rFonts w:ascii="Times New Roman" w:hAnsi="Times New Roman" w:cs="Times New Roman"/>
            <w:sz w:val="24"/>
            <w:szCs w:val="24"/>
          </w:rPr>
          <w:t xml:space="preserve">the </w:t>
        </w:r>
      </w:ins>
      <w:ins w:id="125" w:author="Portalier Sebastien" w:date="2021-10-28T03:27:00Z">
        <w:r>
          <w:rPr>
            <w:rFonts w:ascii="Times New Roman" w:hAnsi="Times New Roman" w:cs="Times New Roman"/>
            <w:sz w:val="24"/>
            <w:szCs w:val="24"/>
          </w:rPr>
          <w:t>prey are activ</w:t>
        </w:r>
      </w:ins>
      <w:ins w:id="126" w:author="Portalier Sebastien" w:date="2021-10-28T03:28:00Z">
        <w:r>
          <w:rPr>
            <w:rFonts w:ascii="Times New Roman" w:hAnsi="Times New Roman" w:cs="Times New Roman"/>
            <w:sz w:val="24"/>
            <w:szCs w:val="24"/>
          </w:rPr>
          <w:t xml:space="preserve">e and can detect each other without any interference. However, these assumptions are not valid </w:t>
        </w:r>
      </w:ins>
      <w:ins w:id="127" w:author="Portalier Sebastien" w:date="2021-10-28T03:29:00Z">
        <w:r>
          <w:rPr>
            <w:rFonts w:ascii="Times New Roman" w:hAnsi="Times New Roman" w:cs="Times New Roman"/>
            <w:sz w:val="24"/>
            <w:szCs w:val="24"/>
          </w:rPr>
          <w:t>for</w:t>
        </w:r>
      </w:ins>
      <w:ins w:id="128" w:author="Portalier Sebastien" w:date="2021-10-28T03:28:00Z">
        <w:r>
          <w:rPr>
            <w:rFonts w:ascii="Times New Roman" w:hAnsi="Times New Roman" w:cs="Times New Roman"/>
            <w:sz w:val="24"/>
            <w:szCs w:val="24"/>
          </w:rPr>
          <w:t xml:space="preserve"> sit-and-wait predators</w:t>
        </w:r>
      </w:ins>
      <w:ins w:id="129" w:author="Portalier Sebastien" w:date="2021-10-28T03:35:00Z">
        <w:r w:rsidR="008728F6">
          <w:rPr>
            <w:rFonts w:ascii="Times New Roman" w:hAnsi="Times New Roman" w:cs="Times New Roman"/>
            <w:sz w:val="24"/>
            <w:szCs w:val="24"/>
          </w:rPr>
          <w:t xml:space="preserve"> (</w:t>
        </w:r>
      </w:ins>
      <w:proofErr w:type="spellStart"/>
      <w:ins w:id="130" w:author="Portalier Sebastien" w:date="2021-10-28T03:40:00Z">
        <w:r w:rsidR="009E6E17" w:rsidRPr="00AA634F">
          <w:rPr>
            <w:rFonts w:ascii="Times New Roman" w:hAnsi="Times New Roman" w:cs="Times New Roman"/>
            <w:noProof/>
            <w:sz w:val="24"/>
            <w:szCs w:val="24"/>
          </w:rPr>
          <w:t>Kiørboe</w:t>
        </w:r>
        <w:proofErr w:type="spellEnd"/>
        <w:r w:rsidR="009E6E17" w:rsidRPr="00AA634F">
          <w:rPr>
            <w:rFonts w:ascii="Times New Roman" w:hAnsi="Times New Roman" w:cs="Times New Roman"/>
            <w:noProof/>
            <w:sz w:val="24"/>
            <w:szCs w:val="24"/>
          </w:rPr>
          <w:t>, 2011</w:t>
        </w:r>
        <w:r w:rsidR="009E6E17">
          <w:rPr>
            <w:rFonts w:ascii="Times New Roman" w:hAnsi="Times New Roman" w:cs="Times New Roman"/>
            <w:noProof/>
            <w:sz w:val="24"/>
            <w:szCs w:val="24"/>
          </w:rPr>
          <w:t xml:space="preserve">; </w:t>
        </w:r>
      </w:ins>
      <w:ins w:id="131" w:author="Portalier Sebastien" w:date="2021-10-28T03:35:00Z">
        <w:r w:rsidR="008728F6" w:rsidRPr="001A7E85">
          <w:rPr>
            <w:rFonts w:ascii="Times New Roman" w:hAnsi="Times New Roman" w:cs="Times New Roman"/>
            <w:noProof/>
            <w:sz w:val="24"/>
            <w:szCs w:val="24"/>
          </w:rPr>
          <w:t>Twardochleb et al., 2020</w:t>
        </w:r>
        <w:r w:rsidR="008728F6">
          <w:rPr>
            <w:rFonts w:ascii="Times New Roman" w:hAnsi="Times New Roman" w:cs="Times New Roman"/>
            <w:noProof/>
            <w:sz w:val="24"/>
            <w:szCs w:val="24"/>
          </w:rPr>
          <w:t>)</w:t>
        </w:r>
      </w:ins>
      <w:ins w:id="132" w:author="Portalier Sebastien" w:date="2021-10-28T03:28:00Z">
        <w:r>
          <w:rPr>
            <w:rFonts w:ascii="Times New Roman" w:hAnsi="Times New Roman" w:cs="Times New Roman"/>
            <w:sz w:val="24"/>
            <w:szCs w:val="24"/>
          </w:rPr>
          <w:t xml:space="preserve">. </w:t>
        </w:r>
      </w:ins>
      <w:ins w:id="133" w:author="Portalier Sebastien" w:date="2021-10-28T03:29:00Z">
        <w:r>
          <w:rPr>
            <w:rFonts w:ascii="Times New Roman" w:hAnsi="Times New Roman" w:cs="Times New Roman"/>
            <w:sz w:val="24"/>
            <w:szCs w:val="24"/>
          </w:rPr>
          <w:t>The present model can</w:t>
        </w:r>
      </w:ins>
      <w:ins w:id="134" w:author="Portalier Sebastien" w:date="2021-10-28T03:33:00Z">
        <w:r w:rsidR="008728F6">
          <w:rPr>
            <w:rFonts w:ascii="Times New Roman" w:hAnsi="Times New Roman" w:cs="Times New Roman"/>
            <w:sz w:val="24"/>
            <w:szCs w:val="24"/>
          </w:rPr>
          <w:t xml:space="preserve"> </w:t>
        </w:r>
      </w:ins>
      <w:ins w:id="135" w:author="Portalier Sebastien" w:date="2021-10-28T03:29:00Z">
        <w:r>
          <w:rPr>
            <w:rFonts w:ascii="Times New Roman" w:hAnsi="Times New Roman" w:cs="Times New Roman"/>
            <w:sz w:val="24"/>
            <w:szCs w:val="24"/>
          </w:rPr>
          <w:t xml:space="preserve">compute encounter </w:t>
        </w:r>
      </w:ins>
      <w:ins w:id="136" w:author="Portalier Sebastien" w:date="2021-10-28T03:30:00Z">
        <w:r>
          <w:rPr>
            <w:rFonts w:ascii="Times New Roman" w:hAnsi="Times New Roman" w:cs="Times New Roman"/>
            <w:sz w:val="24"/>
            <w:szCs w:val="24"/>
          </w:rPr>
          <w:t xml:space="preserve">rate </w:t>
        </w:r>
      </w:ins>
      <w:ins w:id="137" w:author="Portalier Sebastien" w:date="2021-10-28T03:29:00Z">
        <w:r>
          <w:rPr>
            <w:rFonts w:ascii="Times New Roman" w:hAnsi="Times New Roman" w:cs="Times New Roman"/>
            <w:sz w:val="24"/>
            <w:szCs w:val="24"/>
          </w:rPr>
          <w:t xml:space="preserve">between a moving prey and a non-moving </w:t>
        </w:r>
      </w:ins>
      <w:ins w:id="138" w:author="Portalier Sebastien" w:date="2021-10-28T03:30:00Z">
        <w:r>
          <w:rPr>
            <w:rFonts w:ascii="Times New Roman" w:hAnsi="Times New Roman" w:cs="Times New Roman"/>
            <w:sz w:val="24"/>
            <w:szCs w:val="24"/>
          </w:rPr>
          <w:t xml:space="preserve">predator. But </w:t>
        </w:r>
        <w:r w:rsidR="008728F6">
          <w:rPr>
            <w:rFonts w:ascii="Times New Roman" w:hAnsi="Times New Roman" w:cs="Times New Roman"/>
            <w:sz w:val="24"/>
            <w:szCs w:val="24"/>
          </w:rPr>
          <w:t>additional behavioral aspects (such as camouflage</w:t>
        </w:r>
      </w:ins>
      <w:ins w:id="139" w:author="Portalier Sebastien" w:date="2021-10-28T03:31:00Z">
        <w:r w:rsidR="008728F6">
          <w:rPr>
            <w:rFonts w:ascii="Times New Roman" w:hAnsi="Times New Roman" w:cs="Times New Roman"/>
            <w:sz w:val="24"/>
            <w:szCs w:val="24"/>
          </w:rPr>
          <w:t xml:space="preserve">) would require additional features to the model. </w:t>
        </w:r>
      </w:ins>
      <w:ins w:id="140" w:author="Portalier Sebastien" w:date="2021-10-28T03:32:00Z">
        <w:r w:rsidR="008728F6">
          <w:rPr>
            <w:rFonts w:ascii="Times New Roman" w:hAnsi="Times New Roman" w:cs="Times New Roman"/>
            <w:sz w:val="24"/>
            <w:szCs w:val="24"/>
          </w:rPr>
          <w:t>Moreover,</w:t>
        </w:r>
      </w:ins>
      <w:ins w:id="141" w:author="Portalier Sebastien" w:date="2021-10-28T03:31:00Z">
        <w:r w:rsidR="008728F6">
          <w:rPr>
            <w:rFonts w:ascii="Times New Roman" w:hAnsi="Times New Roman" w:cs="Times New Roman"/>
            <w:sz w:val="24"/>
            <w:szCs w:val="24"/>
          </w:rPr>
          <w:t xml:space="preserve"> these behavioral aspects are not related to size.</w:t>
        </w:r>
      </w:ins>
      <w:ins w:id="142" w:author="Portalier Sebastien" w:date="2021-10-28T03:34:00Z">
        <w:r w:rsidR="008728F6">
          <w:rPr>
            <w:rFonts w:ascii="Times New Roman" w:hAnsi="Times New Roman" w:cs="Times New Roman"/>
            <w:sz w:val="24"/>
            <w:szCs w:val="24"/>
          </w:rPr>
          <w:t xml:space="preserve"> But it can be a way to </w:t>
        </w:r>
      </w:ins>
      <w:ins w:id="143" w:author="Portalier Sebastien" w:date="2021-10-28T03:35:00Z">
        <w:r w:rsidR="008728F6">
          <w:rPr>
            <w:rFonts w:ascii="Times New Roman" w:hAnsi="Times New Roman" w:cs="Times New Roman"/>
            <w:sz w:val="24"/>
            <w:szCs w:val="24"/>
          </w:rPr>
          <w:t xml:space="preserve">explore to </w:t>
        </w:r>
      </w:ins>
      <w:ins w:id="144" w:author="Portalier Sebastien" w:date="2021-10-28T03:34:00Z">
        <w:r w:rsidR="008728F6">
          <w:rPr>
            <w:rFonts w:ascii="Times New Roman" w:hAnsi="Times New Roman" w:cs="Times New Roman"/>
            <w:sz w:val="24"/>
            <w:szCs w:val="24"/>
          </w:rPr>
          <w:t>imp</w:t>
        </w:r>
      </w:ins>
      <w:ins w:id="145" w:author="Portalier Sebastien" w:date="2021-10-28T03:35:00Z">
        <w:r w:rsidR="008728F6">
          <w:rPr>
            <w:rFonts w:ascii="Times New Roman" w:hAnsi="Times New Roman" w:cs="Times New Roman"/>
            <w:sz w:val="24"/>
            <w:szCs w:val="24"/>
          </w:rPr>
          <w:t>rove the model.</w:t>
        </w:r>
      </w:ins>
    </w:p>
    <w:p w14:paraId="5B2830D5" w14:textId="77777777"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More generally, the strength of this kind of approach is to derive patterns at the community level from measures done at the individual or species level. Thus, the functional response is an emerging property of the system. One could even go further by including other aspects associated to predation such as behavioral features (e.g., predator avoidance, interference between predators, social aspects) that were already considered by </w:t>
      </w:r>
      <w:r w:rsidRPr="001B40CC">
        <w:rPr>
          <w:rFonts w:ascii="Times New Roman" w:hAnsi="Times New Roman" w:cs="Times New Roman"/>
          <w:noProof/>
          <w:sz w:val="24"/>
          <w:szCs w:val="24"/>
        </w:rPr>
        <w:t>Holling (1966)</w:t>
      </w:r>
      <w:r w:rsidRPr="001B40CC">
        <w:rPr>
          <w:rFonts w:ascii="Times New Roman" w:hAnsi="Times New Roman" w:cs="Times New Roman"/>
          <w:sz w:val="24"/>
          <w:szCs w:val="24"/>
        </w:rPr>
        <w:t xml:space="preserve">. This approach opens up a promising avenue for new studies that would merge the biological part and the physical part of the medium. </w:t>
      </w:r>
    </w:p>
    <w:p w14:paraId="2FE62FAD" w14:textId="77777777" w:rsidR="004D2BC9" w:rsidRPr="00764657" w:rsidRDefault="004D2BC9" w:rsidP="0080702D">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Acknowledgments</w:t>
      </w:r>
    </w:p>
    <w:p w14:paraId="2CBFC096" w14:textId="6BDB859C" w:rsidR="004D2BC9" w:rsidRDefault="0087217A" w:rsidP="0080702D">
      <w:pPr>
        <w:spacing w:line="480" w:lineRule="auto"/>
        <w:rPr>
          <w:rFonts w:ascii="Times New Roman" w:hAnsi="Times New Roman" w:cs="Times New Roman"/>
          <w:sz w:val="24"/>
          <w:szCs w:val="24"/>
        </w:rPr>
      </w:pPr>
      <w:r>
        <w:rPr>
          <w:rFonts w:ascii="Times New Roman" w:hAnsi="Times New Roman" w:cs="Times New Roman"/>
          <w:sz w:val="24"/>
          <w:szCs w:val="24"/>
        </w:rPr>
        <w:t xml:space="preserve">SP received fundings from the </w:t>
      </w:r>
      <w:r>
        <w:rPr>
          <w:rFonts w:ascii="Times New Roman" w:hAnsi="Times New Roman" w:cs="Times New Roman"/>
          <w:color w:val="000000"/>
          <w:sz w:val="24"/>
          <w:szCs w:val="24"/>
        </w:rPr>
        <w:t>Healthy Forest Partnership.</w:t>
      </w:r>
    </w:p>
    <w:p w14:paraId="534C11EF" w14:textId="77777777" w:rsidR="004D2BC9" w:rsidRPr="00764657" w:rsidRDefault="004D2BC9" w:rsidP="004D2BC9">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 xml:space="preserve">Contribution </w:t>
      </w:r>
      <w:r>
        <w:rPr>
          <w:rFonts w:ascii="Times New Roman" w:hAnsi="Times New Roman"/>
          <w:b/>
          <w:bCs/>
          <w:color w:val="auto"/>
          <w:sz w:val="28"/>
          <w:szCs w:val="28"/>
        </w:rPr>
        <w:t>of authors</w:t>
      </w:r>
    </w:p>
    <w:p w14:paraId="2858D6B1" w14:textId="5F485BE9" w:rsidR="004D2BC9" w:rsidRDefault="004D2BC9" w:rsidP="004D2BC9">
      <w:pPr>
        <w:spacing w:line="480" w:lineRule="auto"/>
        <w:rPr>
          <w:rFonts w:ascii="Times New Roman" w:hAnsi="Times New Roman" w:cs="Times New Roman"/>
          <w:sz w:val="24"/>
          <w:szCs w:val="24"/>
        </w:rPr>
      </w:pPr>
      <w:r w:rsidRPr="009F3830">
        <w:rPr>
          <w:rFonts w:ascii="Times New Roman" w:hAnsi="Times New Roman" w:cs="Times New Roman"/>
          <w:sz w:val="24"/>
          <w:szCs w:val="24"/>
        </w:rPr>
        <w:t>S.P. implemented the model, gathered data, performed simulations and analysis, and led the writing of the manuscript.</w:t>
      </w:r>
      <w:r>
        <w:rPr>
          <w:rFonts w:ascii="Times New Roman" w:hAnsi="Times New Roman" w:cs="Times New Roman"/>
          <w:sz w:val="24"/>
          <w:szCs w:val="24"/>
        </w:rPr>
        <w:t xml:space="preserve"> M.C., G.F. and M.L. provided conceptual advices. All authors discussed the results and contributed equally to earlier drafts.</w:t>
      </w:r>
    </w:p>
    <w:p w14:paraId="17282149" w14:textId="7C0E4A89" w:rsidR="00175DEB" w:rsidRPr="00175DEB" w:rsidRDefault="00175DEB" w:rsidP="00175DEB">
      <w:pPr>
        <w:pStyle w:val="Titre1"/>
        <w:spacing w:line="480" w:lineRule="auto"/>
        <w:rPr>
          <w:rFonts w:ascii="Times New Roman" w:hAnsi="Times New Roman"/>
          <w:b/>
          <w:bCs/>
          <w:color w:val="auto"/>
          <w:sz w:val="28"/>
          <w:szCs w:val="28"/>
        </w:rPr>
      </w:pPr>
      <w:r w:rsidRPr="00175DEB">
        <w:rPr>
          <w:rFonts w:ascii="Times New Roman" w:hAnsi="Times New Roman"/>
          <w:b/>
          <w:bCs/>
          <w:color w:val="auto"/>
          <w:sz w:val="28"/>
          <w:szCs w:val="28"/>
        </w:rPr>
        <w:lastRenderedPageBreak/>
        <w:t>Data accessibility</w:t>
      </w:r>
    </w:p>
    <w:p w14:paraId="75FAD847" w14:textId="744A09B0" w:rsidR="00175DEB" w:rsidRPr="001B40CC" w:rsidRDefault="00175DEB" w:rsidP="00175DEB">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Pr>
          <w:rFonts w:ascii="Times New Roman" w:hAnsi="Times New Roman" w:cs="Times New Roman"/>
          <w:sz w:val="24"/>
          <w:szCs w:val="24"/>
        </w:rPr>
        <w:t>will be made available</w:t>
      </w:r>
      <w:r>
        <w:rPr>
          <w:rFonts w:ascii="Times New Roman" w:hAnsi="Times New Roman" w:cs="Times New Roman"/>
          <w:sz w:val="24"/>
          <w:szCs w:val="24"/>
        </w:rPr>
        <w:t xml:space="preserve"> in a temporary archive on GitHub: </w:t>
      </w:r>
      <w:hyperlink r:id="rId9" w:history="1">
        <w:r>
          <w:rPr>
            <w:rStyle w:val="Lienhypertexte"/>
            <w:rFonts w:ascii="Times New Roman" w:hAnsi="Times New Roman"/>
            <w:sz w:val="24"/>
            <w:szCs w:val="24"/>
          </w:rPr>
          <w:t>https://github.com/sportalier/Code_Data_Frontiers_In_Ecology_And_Evolution.git</w:t>
        </w:r>
      </w:hyperlink>
      <w:r>
        <w:rPr>
          <w:rFonts w:ascii="Times New Roman" w:hAnsi="Times New Roman" w:cs="Times New Roman"/>
          <w:sz w:val="24"/>
          <w:szCs w:val="24"/>
        </w:rPr>
        <w:t xml:space="preserve">. </w:t>
      </w:r>
    </w:p>
    <w:p w14:paraId="7331081C"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References</w:t>
      </w:r>
    </w:p>
    <w:p w14:paraId="3B1102C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Abrams, P. A. (1982). Functional responses of optimal foragers.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120, 382–390. doi:10.1086/283996.</w:t>
      </w:r>
    </w:p>
    <w:p w14:paraId="16A42F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33B6D6B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8570F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0EFE75D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52FB8C5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Baird, M. E., Timko, P. G., Suthers, I. M., and Middleton, J. H. (2006). Coupled physical-</w:t>
      </w:r>
      <w:r w:rsidRPr="001A20E7">
        <w:rPr>
          <w:rFonts w:ascii="Times New Roman" w:hAnsi="Times New Roman" w:cs="Times New Roman"/>
          <w:noProof/>
          <w:sz w:val="24"/>
          <w:szCs w:val="24"/>
        </w:rPr>
        <w:lastRenderedPageBreak/>
        <w:t xml:space="preserve">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17442AF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2D31308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531E987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57CC9BC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46CFE88B" w14:textId="77777777" w:rsidR="003C31AB" w:rsidRPr="00B61E0D" w:rsidRDefault="003C31AB" w:rsidP="003C31AB">
      <w:pPr>
        <w:widowControl w:val="0"/>
        <w:autoSpaceDE w:val="0"/>
        <w:autoSpaceDN w:val="0"/>
        <w:adjustRightInd w:val="0"/>
        <w:spacing w:line="480" w:lineRule="auto"/>
        <w:ind w:left="480" w:hanging="480"/>
        <w:rPr>
          <w:ins w:id="146" w:author="Portalier Sebastien" w:date="2021-10-26T04:13:00Z"/>
          <w:rFonts w:ascii="Times New Roman" w:hAnsi="Times New Roman" w:cs="Times New Roman"/>
          <w:noProof/>
          <w:sz w:val="24"/>
          <w:szCs w:val="24"/>
        </w:rPr>
      </w:pPr>
      <w:ins w:id="147" w:author="Portalier Sebastien" w:date="2021-10-26T04:13:00Z">
        <w:r w:rsidRPr="00B61E0D">
          <w:rPr>
            <w:rFonts w:ascii="Times New Roman" w:hAnsi="Times New Roman" w:cs="Times New Roman"/>
            <w:noProof/>
            <w:sz w:val="24"/>
            <w:szCs w:val="24"/>
          </w:rPr>
          <w:t xml:space="preserve">Beveridge, O. S., Petchey, O. L., and Humphries, S. (2010a). Direct and indirect effects of temperature on the population dynamics and ecosystem functioning of aquatic microbial ecosystems. </w:t>
        </w:r>
        <w:r w:rsidRPr="00B61E0D">
          <w:rPr>
            <w:rFonts w:ascii="Times New Roman" w:hAnsi="Times New Roman" w:cs="Times New Roman"/>
            <w:i/>
            <w:iCs/>
            <w:noProof/>
            <w:sz w:val="24"/>
            <w:szCs w:val="24"/>
          </w:rPr>
          <w:t>J. Anim. Ecol.</w:t>
        </w:r>
        <w:r w:rsidRPr="00B61E0D">
          <w:rPr>
            <w:rFonts w:ascii="Times New Roman" w:hAnsi="Times New Roman" w:cs="Times New Roman"/>
            <w:noProof/>
            <w:sz w:val="24"/>
            <w:szCs w:val="24"/>
          </w:rPr>
          <w:t xml:space="preserve"> 79, 1324–1331. doi:10.1111/J.1365-2656.2010.01741.X.</w:t>
        </w:r>
      </w:ins>
    </w:p>
    <w:p w14:paraId="3118EA33" w14:textId="77777777" w:rsidR="003C31AB" w:rsidRPr="00B61E0D" w:rsidRDefault="003C31AB" w:rsidP="003C31AB">
      <w:pPr>
        <w:widowControl w:val="0"/>
        <w:autoSpaceDE w:val="0"/>
        <w:autoSpaceDN w:val="0"/>
        <w:adjustRightInd w:val="0"/>
        <w:spacing w:line="480" w:lineRule="auto"/>
        <w:ind w:left="480" w:hanging="480"/>
        <w:rPr>
          <w:ins w:id="148" w:author="Portalier Sebastien" w:date="2021-10-26T04:13:00Z"/>
          <w:rFonts w:ascii="Times New Roman" w:hAnsi="Times New Roman" w:cs="Times New Roman"/>
          <w:noProof/>
          <w:sz w:val="24"/>
          <w:szCs w:val="24"/>
        </w:rPr>
      </w:pPr>
      <w:ins w:id="149" w:author="Portalier Sebastien" w:date="2021-10-26T04:13:00Z">
        <w:r w:rsidRPr="00B61E0D">
          <w:rPr>
            <w:rFonts w:ascii="Times New Roman" w:hAnsi="Times New Roman" w:cs="Times New Roman"/>
            <w:noProof/>
            <w:sz w:val="24"/>
            <w:szCs w:val="24"/>
          </w:rPr>
          <w:t xml:space="preserve">Beveridge, O. S., Petchey, O. L., and Humphries, S. (2010b). Mechanisms of temperature-dependent swimming: the importance of physics, physiology and body size in determining protist swimming speed. </w:t>
        </w:r>
        <w:r w:rsidRPr="00B61E0D">
          <w:rPr>
            <w:rFonts w:ascii="Times New Roman" w:hAnsi="Times New Roman" w:cs="Times New Roman"/>
            <w:i/>
            <w:iCs/>
            <w:noProof/>
            <w:sz w:val="24"/>
            <w:szCs w:val="24"/>
          </w:rPr>
          <w:t>J. Exp. Biol.</w:t>
        </w:r>
        <w:r w:rsidRPr="00B61E0D">
          <w:rPr>
            <w:rFonts w:ascii="Times New Roman" w:hAnsi="Times New Roman" w:cs="Times New Roman"/>
            <w:noProof/>
            <w:sz w:val="24"/>
            <w:szCs w:val="24"/>
          </w:rPr>
          <w:t xml:space="preserve"> 213, 4223–4231. doi:10.1242/JEB.045435.</w:t>
        </w:r>
      </w:ins>
    </w:p>
    <w:p w14:paraId="5F81B746" w14:textId="45745A3B" w:rsidR="004D2BC9" w:rsidRPr="001A20E7" w:rsidRDefault="004D2BC9" w:rsidP="003C31AB">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0E60F4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w:t>
      </w:r>
      <w:r w:rsidRPr="001A20E7">
        <w:rPr>
          <w:rFonts w:ascii="Times New Roman" w:hAnsi="Times New Roman" w:cs="Times New Roman"/>
          <w:noProof/>
          <w:sz w:val="24"/>
          <w:szCs w:val="24"/>
        </w:rPr>
        <w:lastRenderedPageBreak/>
        <w:t xml:space="preserve">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3888780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667160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7657AD8D"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6969F7">
        <w:rPr>
          <w:rFonts w:ascii="Times New Roman" w:hAnsi="Times New Roman" w:cs="Times New Roman"/>
          <w:i/>
          <w:iCs/>
          <w:noProof/>
          <w:sz w:val="24"/>
          <w:szCs w:val="24"/>
        </w:rPr>
        <w:t>J. Exp. Biol.</w:t>
      </w:r>
      <w:r w:rsidRPr="006969F7">
        <w:rPr>
          <w:rFonts w:ascii="Times New Roman" w:hAnsi="Times New Roman" w:cs="Times New Roman"/>
          <w:noProof/>
          <w:sz w:val="24"/>
          <w:szCs w:val="24"/>
        </w:rPr>
        <w:t xml:space="preserve"> 214, 2463–2473. doi:10.1242/jeb.029652.</w:t>
      </w:r>
    </w:p>
    <w:p w14:paraId="1CA9F2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Domenici, P., Claireaux, G., and McKenzie, D. J. (2007). </w:t>
      </w:r>
      <w:r w:rsidRPr="001A20E7">
        <w:rPr>
          <w:rFonts w:ascii="Times New Roman" w:hAnsi="Times New Roman" w:cs="Times New Roman"/>
          <w:noProof/>
          <w:sz w:val="24"/>
          <w:szCs w:val="24"/>
        </w:rPr>
        <w:t xml:space="preserve">Environmental constraints upon 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3EC5671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eds. P. C. Wainwright and S. M. Reilly (University of Chicago Press Chicago, IL), 123–139.</w:t>
      </w:r>
    </w:p>
    <w:p w14:paraId="3611632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 xml:space="preserve">Aphis </w:t>
      </w:r>
      <w:r w:rsidRPr="001A20E7">
        <w:rPr>
          <w:rFonts w:ascii="Times New Roman" w:hAnsi="Times New Roman" w:cs="Times New Roman"/>
          <w:i/>
          <w:iCs/>
          <w:noProof/>
          <w:sz w:val="24"/>
          <w:szCs w:val="24"/>
        </w:rPr>
        <w:lastRenderedPageBreak/>
        <w:t>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5415C20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61C1983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5AF8E0E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320AAF60" w14:textId="77777777" w:rsidR="00794419" w:rsidRPr="001A7E85" w:rsidRDefault="00794419" w:rsidP="00794419">
      <w:pPr>
        <w:widowControl w:val="0"/>
        <w:autoSpaceDE w:val="0"/>
        <w:autoSpaceDN w:val="0"/>
        <w:adjustRightInd w:val="0"/>
        <w:spacing w:line="480" w:lineRule="auto"/>
        <w:ind w:left="480" w:hanging="480"/>
        <w:rPr>
          <w:ins w:id="150" w:author="Portalier Sebastien" w:date="2021-10-25T22:04:00Z"/>
          <w:rFonts w:ascii="Times New Roman" w:hAnsi="Times New Roman" w:cs="Times New Roman"/>
          <w:noProof/>
          <w:sz w:val="24"/>
          <w:szCs w:val="24"/>
        </w:rPr>
      </w:pPr>
      <w:ins w:id="151" w:author="Portalier Sebastien" w:date="2021-10-25T22:04:00Z">
        <w:r w:rsidRPr="001A7E85">
          <w:rPr>
            <w:rFonts w:ascii="Times New Roman" w:hAnsi="Times New Roman" w:cs="Times New Roman"/>
            <w:noProof/>
            <w:sz w:val="24"/>
            <w:szCs w:val="24"/>
          </w:rPr>
          <w:t xml:space="preserve">Holling, C. S. (1959). The Components of Predation as Revealed by a Study of Small-Mammal Predation of the European Pine Sawfly1. </w:t>
        </w:r>
        <w:r w:rsidRPr="001A7E85">
          <w:rPr>
            <w:rFonts w:ascii="Times New Roman" w:hAnsi="Times New Roman" w:cs="Times New Roman"/>
            <w:i/>
            <w:iCs/>
            <w:noProof/>
            <w:sz w:val="24"/>
            <w:szCs w:val="24"/>
          </w:rPr>
          <w:t>Can. Entomol.</w:t>
        </w:r>
        <w:r w:rsidRPr="001A7E85">
          <w:rPr>
            <w:rFonts w:ascii="Times New Roman" w:hAnsi="Times New Roman" w:cs="Times New Roman"/>
            <w:noProof/>
            <w:sz w:val="24"/>
            <w:szCs w:val="24"/>
          </w:rPr>
          <w:t xml:space="preserve"> 91, 293–320. doi:10.4039/ENT91293-5.</w:t>
        </w:r>
      </w:ins>
    </w:p>
    <w:p w14:paraId="18D9BC5E" w14:textId="021A842C" w:rsidR="004D2BC9" w:rsidRPr="001A20E7" w:rsidRDefault="004D2BC9" w:rsidP="0079441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741C149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744E2E9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765EDD0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30BCE11D" w14:textId="77777777" w:rsidR="00315E5D" w:rsidRPr="00B61E0D" w:rsidRDefault="00315E5D" w:rsidP="00315E5D">
      <w:pPr>
        <w:widowControl w:val="0"/>
        <w:autoSpaceDE w:val="0"/>
        <w:autoSpaceDN w:val="0"/>
        <w:adjustRightInd w:val="0"/>
        <w:spacing w:line="480" w:lineRule="auto"/>
        <w:ind w:left="480" w:hanging="480"/>
        <w:rPr>
          <w:ins w:id="152" w:author="Portalier Sebastien" w:date="2021-10-26T04:39:00Z"/>
          <w:rFonts w:ascii="Times New Roman" w:hAnsi="Times New Roman" w:cs="Times New Roman"/>
          <w:noProof/>
          <w:sz w:val="24"/>
          <w:szCs w:val="24"/>
        </w:rPr>
      </w:pPr>
      <w:ins w:id="153" w:author="Portalier Sebastien" w:date="2021-10-26T04:39:00Z">
        <w:r w:rsidRPr="00B61E0D">
          <w:rPr>
            <w:rFonts w:ascii="Times New Roman" w:hAnsi="Times New Roman" w:cs="Times New Roman"/>
            <w:noProof/>
            <w:sz w:val="24"/>
            <w:szCs w:val="24"/>
          </w:rPr>
          <w:t xml:space="preserve">Jeschke, J. M. (2007). When carnivores are “full and lazy.” </w:t>
        </w:r>
        <w:r w:rsidRPr="00B61E0D">
          <w:rPr>
            <w:rFonts w:ascii="Times New Roman" w:hAnsi="Times New Roman" w:cs="Times New Roman"/>
            <w:i/>
            <w:iCs/>
            <w:noProof/>
            <w:sz w:val="24"/>
            <w:szCs w:val="24"/>
          </w:rPr>
          <w:t>Oecologia</w:t>
        </w:r>
        <w:r w:rsidRPr="00B61E0D">
          <w:rPr>
            <w:rFonts w:ascii="Times New Roman" w:hAnsi="Times New Roman" w:cs="Times New Roman"/>
            <w:noProof/>
            <w:sz w:val="24"/>
            <w:szCs w:val="24"/>
          </w:rPr>
          <w:t xml:space="preserve"> 152, 357–364. doi:10.1007/S00442-006-0654-2.</w:t>
        </w:r>
      </w:ins>
    </w:p>
    <w:p w14:paraId="305244F6" w14:textId="3476A808" w:rsidR="004D2BC9" w:rsidRPr="001A20E7" w:rsidRDefault="004D2BC9" w:rsidP="00315E5D">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doi:10.1890/0012-9615(2002)072[0095:PFRDBH]2.0.CO;2.</w:t>
      </w:r>
    </w:p>
    <w:p w14:paraId="2F2E8DB7" w14:textId="77777777" w:rsidR="009E6E17" w:rsidRPr="00AA634F" w:rsidRDefault="009E6E17" w:rsidP="009E6E17">
      <w:pPr>
        <w:widowControl w:val="0"/>
        <w:autoSpaceDE w:val="0"/>
        <w:autoSpaceDN w:val="0"/>
        <w:adjustRightInd w:val="0"/>
        <w:spacing w:line="480" w:lineRule="auto"/>
        <w:ind w:left="480" w:hanging="480"/>
        <w:rPr>
          <w:ins w:id="154" w:author="Portalier Sebastien" w:date="2021-10-28T03:40:00Z"/>
          <w:rFonts w:ascii="Times New Roman" w:hAnsi="Times New Roman" w:cs="Times New Roman"/>
          <w:noProof/>
          <w:sz w:val="24"/>
          <w:szCs w:val="24"/>
        </w:rPr>
      </w:pPr>
      <w:ins w:id="155" w:author="Portalier Sebastien" w:date="2021-10-28T03:40:00Z">
        <w:r w:rsidRPr="00AA634F">
          <w:rPr>
            <w:rFonts w:ascii="Times New Roman" w:hAnsi="Times New Roman" w:cs="Times New Roman"/>
            <w:noProof/>
            <w:sz w:val="24"/>
            <w:szCs w:val="24"/>
          </w:rPr>
          <w:t xml:space="preserve">Kiørboe, T. (2011). How zooplankton feed: mechanisms, traits and trade-offs. </w:t>
        </w:r>
        <w:r w:rsidRPr="00AA634F">
          <w:rPr>
            <w:rFonts w:ascii="Times New Roman" w:hAnsi="Times New Roman" w:cs="Times New Roman"/>
            <w:i/>
            <w:iCs/>
            <w:noProof/>
            <w:sz w:val="24"/>
            <w:szCs w:val="24"/>
          </w:rPr>
          <w:t>Biol. Rev.</w:t>
        </w:r>
        <w:r w:rsidRPr="00AA634F">
          <w:rPr>
            <w:rFonts w:ascii="Times New Roman" w:hAnsi="Times New Roman" w:cs="Times New Roman"/>
            <w:noProof/>
            <w:sz w:val="24"/>
            <w:szCs w:val="24"/>
          </w:rPr>
          <w:t xml:space="preserve"> 86, 311–339. doi:10.1111/j.1469-185X.2010.00148.x.</w:t>
        </w:r>
      </w:ins>
    </w:p>
    <w:p w14:paraId="5F2C6F1A" w14:textId="1BC5F2B0" w:rsidR="004D2BC9" w:rsidRPr="005239BB" w:rsidRDefault="004D2BC9" w:rsidP="009E6E1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5239BB">
        <w:rPr>
          <w:rFonts w:ascii="Times New Roman" w:hAnsi="Times New Roman" w:cs="Times New Roman"/>
          <w:i/>
          <w:iCs/>
          <w:noProof/>
          <w:sz w:val="24"/>
          <w:szCs w:val="24"/>
        </w:rPr>
        <w:t>Mar. Ecol. Prog. Ser.</w:t>
      </w:r>
      <w:r w:rsidRPr="005239BB">
        <w:rPr>
          <w:rFonts w:ascii="Times New Roman" w:hAnsi="Times New Roman" w:cs="Times New Roman"/>
          <w:noProof/>
          <w:sz w:val="24"/>
          <w:szCs w:val="24"/>
        </w:rPr>
        <w:t xml:space="preserve"> 122, 135–145. doi:10.3354/meps122135.</w:t>
      </w:r>
    </w:p>
    <w:p w14:paraId="46AF1B33" w14:textId="77777777" w:rsidR="004D2BC9" w:rsidRPr="001A20E7" w:rsidRDefault="004D2BC9" w:rsidP="009E6E17">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Koehl, M. A. R. (1996). </w:t>
      </w:r>
      <w:r w:rsidRPr="001A20E7">
        <w:rPr>
          <w:rFonts w:ascii="Times New Roman" w:hAnsi="Times New Roman" w:cs="Times New Roman"/>
          <w:noProof/>
          <w:sz w:val="24"/>
          <w:szCs w:val="24"/>
        </w:rPr>
        <w:t xml:space="preserve">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46B35CC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9FC062D"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5239BB">
        <w:rPr>
          <w:rFonts w:ascii="Times New Roman" w:hAnsi="Times New Roman" w:cs="Times New Roman"/>
          <w:i/>
          <w:iCs/>
          <w:noProof/>
          <w:sz w:val="24"/>
          <w:szCs w:val="24"/>
        </w:rPr>
        <w:t>J. Exp. Mar. Bio. Ecol.</w:t>
      </w:r>
      <w:r w:rsidRPr="005239BB">
        <w:rPr>
          <w:rFonts w:ascii="Times New Roman" w:hAnsi="Times New Roman" w:cs="Times New Roman"/>
          <w:noProof/>
          <w:sz w:val="24"/>
          <w:szCs w:val="24"/>
        </w:rPr>
        <w:t xml:space="preserve"> 381, 67–73.</w:t>
      </w:r>
    </w:p>
    <w:p w14:paraId="0485E729"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Li, Y., Rall, B. C., and Kalinkat, G. (2018). </w:t>
      </w:r>
      <w:r w:rsidRPr="001A20E7">
        <w:rPr>
          <w:rFonts w:ascii="Times New Roman" w:hAnsi="Times New Roman" w:cs="Times New Roman"/>
          <w:noProof/>
          <w:sz w:val="24"/>
          <w:szCs w:val="24"/>
        </w:rPr>
        <w:t xml:space="preserve">Experimental duration and predator satiation levels systematically affect functional response parameters. </w:t>
      </w:r>
      <w:r w:rsidRPr="006969F7">
        <w:rPr>
          <w:rFonts w:ascii="Times New Roman" w:hAnsi="Times New Roman" w:cs="Times New Roman"/>
          <w:i/>
          <w:iCs/>
          <w:noProof/>
          <w:sz w:val="24"/>
          <w:szCs w:val="24"/>
        </w:rPr>
        <w:t>Oikos</w:t>
      </w:r>
      <w:r w:rsidRPr="006969F7">
        <w:rPr>
          <w:rFonts w:ascii="Times New Roman" w:hAnsi="Times New Roman" w:cs="Times New Roman"/>
          <w:noProof/>
          <w:sz w:val="24"/>
          <w:szCs w:val="24"/>
        </w:rPr>
        <w:t xml:space="preserve"> 127, 590–598. doi:10.1111/oik.04479.</w:t>
      </w:r>
    </w:p>
    <w:p w14:paraId="2001B83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7D04987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Martens, E. A., Wadhwa, N., Jacobsen, N. S., Lindemann, C., Andersen, K. H., and Visser, A. (2015). </w:t>
      </w:r>
      <w:r w:rsidRPr="001A20E7">
        <w:rPr>
          <w:rFonts w:ascii="Times New Roman" w:hAnsi="Times New Roman" w:cs="Times New Roman"/>
          <w:noProof/>
          <w:sz w:val="24"/>
          <w:szCs w:val="24"/>
        </w:rPr>
        <w:t xml:space="preserve">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w:t>
      </w:r>
      <w:r w:rsidRPr="001A20E7">
        <w:rPr>
          <w:rFonts w:ascii="Times New Roman" w:hAnsi="Times New Roman" w:cs="Times New Roman"/>
          <w:noProof/>
          <w:sz w:val="24"/>
          <w:szCs w:val="24"/>
        </w:rPr>
        <w:lastRenderedPageBreak/>
        <w:t>doi:10.1098/rspb.2015.1346.</w:t>
      </w:r>
    </w:p>
    <w:p w14:paraId="1BB05601" w14:textId="77777777" w:rsidR="00C15A6A" w:rsidRPr="001A7E85" w:rsidRDefault="00C15A6A" w:rsidP="00C15A6A">
      <w:pPr>
        <w:widowControl w:val="0"/>
        <w:autoSpaceDE w:val="0"/>
        <w:autoSpaceDN w:val="0"/>
        <w:adjustRightInd w:val="0"/>
        <w:spacing w:line="480" w:lineRule="auto"/>
        <w:ind w:left="480" w:hanging="480"/>
        <w:rPr>
          <w:ins w:id="156" w:author="Portalier Sebastien" w:date="2021-10-25T21:43:00Z"/>
          <w:rFonts w:ascii="Times New Roman" w:hAnsi="Times New Roman" w:cs="Times New Roman"/>
          <w:noProof/>
          <w:sz w:val="24"/>
          <w:szCs w:val="24"/>
        </w:rPr>
      </w:pPr>
      <w:ins w:id="157" w:author="Portalier Sebastien" w:date="2021-10-25T21:43:00Z">
        <w:r w:rsidRPr="001A7E85">
          <w:rPr>
            <w:rFonts w:ascii="Times New Roman" w:hAnsi="Times New Roman" w:cs="Times New Roman"/>
            <w:noProof/>
            <w:sz w:val="24"/>
            <w:szCs w:val="24"/>
          </w:rPr>
          <w:t xml:space="preserve">Miller, T. J., Crowder, L. B., Rice, J. A., and Binkowski, F. P. (1992). Body Size and the Ontogeny of the Functional Response in Fishes. </w:t>
        </w:r>
        <w:r w:rsidRPr="001A7E85">
          <w:rPr>
            <w:rFonts w:ascii="Times New Roman" w:hAnsi="Times New Roman" w:cs="Times New Roman"/>
            <w:i/>
            <w:iCs/>
            <w:noProof/>
            <w:sz w:val="24"/>
            <w:szCs w:val="24"/>
          </w:rPr>
          <w:t>Can. J. Fish. Aquat. Sci.</w:t>
        </w:r>
        <w:r w:rsidRPr="001A7E85">
          <w:rPr>
            <w:rFonts w:ascii="Times New Roman" w:hAnsi="Times New Roman" w:cs="Times New Roman"/>
            <w:noProof/>
            <w:sz w:val="24"/>
            <w:szCs w:val="24"/>
          </w:rPr>
          <w:t xml:space="preserve"> 49, 805–812. doi:10.1139/F92-091.</w:t>
        </w:r>
      </w:ins>
    </w:p>
    <w:p w14:paraId="345973C2" w14:textId="53E67784"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Biol. Rev.</w:t>
      </w:r>
      <w:r w:rsidRPr="001A20E7">
        <w:rPr>
          <w:rFonts w:ascii="Times New Roman" w:hAnsi="Times New Roman" w:cs="Times New Roman"/>
          <w:noProof/>
          <w:sz w:val="24"/>
          <w:szCs w:val="24"/>
        </w:rPr>
        <w:t xml:space="preserve"> 88, 550–563. doi:10.1111/brv.12014.</w:t>
      </w:r>
    </w:p>
    <w:p w14:paraId="66BA96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Community Ecol.</w:t>
      </w:r>
      <w:r w:rsidRPr="001A20E7">
        <w:rPr>
          <w:rFonts w:ascii="Times New Roman" w:hAnsi="Times New Roman" w:cs="Times New Roman"/>
          <w:noProof/>
          <w:sz w:val="24"/>
          <w:szCs w:val="24"/>
        </w:rPr>
        <w:t xml:space="preserve"> 11, 91–96. doi:10.1556/ComEc.11.2010.1.13.</w:t>
      </w:r>
    </w:p>
    <w:p w14:paraId="1F22AE4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641245B4" w14:textId="77777777" w:rsidR="00D62738" w:rsidRPr="00B61E0D" w:rsidRDefault="00D62738" w:rsidP="00D62738">
      <w:pPr>
        <w:widowControl w:val="0"/>
        <w:autoSpaceDE w:val="0"/>
        <w:autoSpaceDN w:val="0"/>
        <w:adjustRightInd w:val="0"/>
        <w:spacing w:line="480" w:lineRule="auto"/>
        <w:ind w:left="480" w:hanging="480"/>
        <w:rPr>
          <w:ins w:id="158" w:author="Portalier Sebastien" w:date="2021-10-26T02:25:00Z"/>
          <w:rFonts w:ascii="Times New Roman" w:hAnsi="Times New Roman" w:cs="Times New Roman"/>
          <w:noProof/>
          <w:sz w:val="24"/>
          <w:szCs w:val="24"/>
        </w:rPr>
      </w:pPr>
      <w:ins w:id="159" w:author="Portalier Sebastien" w:date="2021-10-26T02:25:00Z">
        <w:r w:rsidRPr="00B61E0D">
          <w:rPr>
            <w:rFonts w:ascii="Times New Roman" w:hAnsi="Times New Roman" w:cs="Times New Roman"/>
            <w:noProof/>
            <w:sz w:val="24"/>
            <w:szCs w:val="24"/>
          </w:rPr>
          <w:t xml:space="preserve">Pawar, S., Dell, A. I., Lin, T., Wieczynski, D. J., and Savage, V. M. (2019). Interaction Dimensionality Scales Up to Generate Bimodal Consumer-Resource Size-Ratio Distributions in Ecological Communities. </w:t>
        </w:r>
        <w:r w:rsidRPr="00B61E0D">
          <w:rPr>
            <w:rFonts w:ascii="Times New Roman" w:hAnsi="Times New Roman" w:cs="Times New Roman"/>
            <w:i/>
            <w:iCs/>
            <w:noProof/>
            <w:sz w:val="24"/>
            <w:szCs w:val="24"/>
          </w:rPr>
          <w:t>Front. Ecol. Evol.</w:t>
        </w:r>
        <w:r w:rsidRPr="00B61E0D">
          <w:rPr>
            <w:rFonts w:ascii="Times New Roman" w:hAnsi="Times New Roman" w:cs="Times New Roman"/>
            <w:noProof/>
            <w:sz w:val="24"/>
            <w:szCs w:val="24"/>
          </w:rPr>
          <w:t xml:space="preserve"> 7, 202. doi:10.3389/FEVO.2019.00202.</w:t>
        </w:r>
      </w:ins>
    </w:p>
    <w:p w14:paraId="1084A6E6" w14:textId="50F2E483" w:rsidR="004D2BC9" w:rsidRPr="001A20E7" w:rsidRDefault="004D2BC9" w:rsidP="00D62738">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3FFAE92B" w14:textId="77777777" w:rsidR="004F12C6" w:rsidRPr="0005153B" w:rsidRDefault="004F12C6" w:rsidP="004F12C6">
      <w:pPr>
        <w:widowControl w:val="0"/>
        <w:autoSpaceDE w:val="0"/>
        <w:autoSpaceDN w:val="0"/>
        <w:adjustRightInd w:val="0"/>
        <w:spacing w:line="480" w:lineRule="auto"/>
        <w:ind w:left="480" w:hanging="480"/>
        <w:rPr>
          <w:ins w:id="160" w:author="Portalier Sebastien" w:date="2021-10-27T04:03:00Z"/>
          <w:rFonts w:ascii="Times New Roman" w:hAnsi="Times New Roman" w:cs="Times New Roman"/>
          <w:noProof/>
          <w:sz w:val="24"/>
          <w:szCs w:val="24"/>
        </w:rPr>
      </w:pPr>
      <w:ins w:id="161" w:author="Portalier Sebastien" w:date="2021-10-27T04:03:00Z">
        <w:r w:rsidRPr="0005153B">
          <w:rPr>
            <w:rFonts w:ascii="Times New Roman" w:hAnsi="Times New Roman" w:cs="Times New Roman"/>
            <w:noProof/>
            <w:sz w:val="24"/>
            <w:szCs w:val="24"/>
          </w:rPr>
          <w:t xml:space="preserve">Pawar, S., Dell, A. I., and Savage, V. M. (2015). “From metabolic constraints on individuals to the dynamics of ecosystems,” in </w:t>
        </w:r>
        <w:r w:rsidRPr="0005153B">
          <w:rPr>
            <w:rFonts w:ascii="Times New Roman" w:hAnsi="Times New Roman" w:cs="Times New Roman"/>
            <w:i/>
            <w:iCs/>
            <w:noProof/>
            <w:sz w:val="24"/>
            <w:szCs w:val="24"/>
          </w:rPr>
          <w:t>Aquatic Functional Biodiversity: An Ecological and Evolutionary Perspective</w:t>
        </w:r>
        <w:r w:rsidRPr="0005153B">
          <w:rPr>
            <w:rFonts w:ascii="Times New Roman" w:hAnsi="Times New Roman" w:cs="Times New Roman"/>
            <w:noProof/>
            <w:sz w:val="24"/>
            <w:szCs w:val="24"/>
          </w:rPr>
          <w:t>, eds. A. Belgrano, G. Woodward, and U. Jacob (Elsevier Inc.), 3–36.</w:t>
        </w:r>
      </w:ins>
    </w:p>
    <w:p w14:paraId="4C037582" w14:textId="04D8D3CB" w:rsidR="004D2BC9" w:rsidRPr="00DD2D38" w:rsidRDefault="004D2BC9" w:rsidP="004F12C6">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Portalier, S. M. J., Fussmann, G. F., Loreau, M., and Cherif, M. (2019). The mechanics of predator–prey interactions: First principles of physics predict predator–prey size ratios. </w:t>
      </w:r>
      <w:r w:rsidRPr="00DD2D38">
        <w:rPr>
          <w:rFonts w:ascii="Times New Roman" w:hAnsi="Times New Roman" w:cs="Times New Roman"/>
          <w:i/>
          <w:iCs/>
          <w:noProof/>
          <w:sz w:val="24"/>
          <w:szCs w:val="24"/>
        </w:rPr>
        <w:t>Funct. Ecol.</w:t>
      </w:r>
      <w:r w:rsidRPr="00DD2D38">
        <w:rPr>
          <w:rFonts w:ascii="Times New Roman" w:hAnsi="Times New Roman" w:cs="Times New Roman"/>
          <w:noProof/>
          <w:sz w:val="24"/>
          <w:szCs w:val="24"/>
        </w:rPr>
        <w:t xml:space="preserve"> 33, 323–334. doi:10.1111/1365-2435.13254.</w:t>
      </w:r>
    </w:p>
    <w:p w14:paraId="7E56EDD6" w14:textId="77777777" w:rsidR="000232E7" w:rsidRPr="000232E7" w:rsidRDefault="000232E7" w:rsidP="000232E7">
      <w:pPr>
        <w:widowControl w:val="0"/>
        <w:autoSpaceDE w:val="0"/>
        <w:autoSpaceDN w:val="0"/>
        <w:adjustRightInd w:val="0"/>
        <w:spacing w:line="480" w:lineRule="auto"/>
        <w:ind w:left="480" w:hanging="480"/>
        <w:rPr>
          <w:ins w:id="162" w:author="Portalier Sebastien" w:date="2021-10-27T03:48:00Z"/>
          <w:rFonts w:ascii="Times New Roman" w:hAnsi="Times New Roman" w:cs="Times New Roman"/>
          <w:noProof/>
          <w:sz w:val="24"/>
          <w:szCs w:val="24"/>
          <w:lang w:val="fr-FR"/>
        </w:rPr>
      </w:pPr>
      <w:ins w:id="163" w:author="Portalier Sebastien" w:date="2021-10-27T03:48:00Z">
        <w:r w:rsidRPr="0005153B">
          <w:rPr>
            <w:rFonts w:ascii="Times New Roman" w:hAnsi="Times New Roman" w:cs="Times New Roman"/>
            <w:noProof/>
            <w:sz w:val="24"/>
            <w:szCs w:val="24"/>
          </w:rPr>
          <w:t xml:space="preserve">Rall, B. C., Brose, U., Hartvig, M., Kalinkat, G., Schwarzmuller, F., Vucic-Pestic, O., et al. (2012). Universal temperature and body-mass scaling of feeding rates. </w:t>
        </w:r>
        <w:r w:rsidRPr="0005153B">
          <w:rPr>
            <w:rFonts w:ascii="Times New Roman" w:hAnsi="Times New Roman" w:cs="Times New Roman"/>
            <w:i/>
            <w:iCs/>
            <w:noProof/>
            <w:sz w:val="24"/>
            <w:szCs w:val="24"/>
          </w:rPr>
          <w:t xml:space="preserve">Philos. </w:t>
        </w:r>
        <w:r w:rsidRPr="000232E7">
          <w:rPr>
            <w:rFonts w:ascii="Times New Roman" w:hAnsi="Times New Roman" w:cs="Times New Roman"/>
            <w:i/>
            <w:iCs/>
            <w:noProof/>
            <w:sz w:val="24"/>
            <w:szCs w:val="24"/>
            <w:lang w:val="fr-FR"/>
          </w:rPr>
          <w:t>Trans. R. Soc. B Biol. Sci.</w:t>
        </w:r>
        <w:r w:rsidRPr="000232E7">
          <w:rPr>
            <w:rFonts w:ascii="Times New Roman" w:hAnsi="Times New Roman" w:cs="Times New Roman"/>
            <w:noProof/>
            <w:sz w:val="24"/>
            <w:szCs w:val="24"/>
            <w:lang w:val="fr-FR"/>
          </w:rPr>
          <w:t xml:space="preserve"> 367, 2923–2934. doi:10.1098/rstb.2012.0242.</w:t>
        </w:r>
      </w:ins>
    </w:p>
    <w:p w14:paraId="3BBFDFA8" w14:textId="7B235730" w:rsidR="004D2BC9" w:rsidRPr="001A20E7" w:rsidRDefault="004D2BC9" w:rsidP="000232E7">
      <w:pPr>
        <w:widowControl w:val="0"/>
        <w:autoSpaceDE w:val="0"/>
        <w:autoSpaceDN w:val="0"/>
        <w:adjustRightInd w:val="0"/>
        <w:spacing w:line="480" w:lineRule="auto"/>
        <w:ind w:left="480" w:hanging="480"/>
        <w:rPr>
          <w:rFonts w:ascii="Times New Roman" w:hAnsi="Times New Roman" w:cs="Times New Roman"/>
          <w:noProof/>
          <w:sz w:val="24"/>
          <w:szCs w:val="24"/>
        </w:rPr>
      </w:pPr>
      <w:r w:rsidRPr="00A54B60">
        <w:rPr>
          <w:rFonts w:ascii="Times New Roman" w:hAnsi="Times New Roman" w:cs="Times New Roman"/>
          <w:noProof/>
          <w:sz w:val="24"/>
          <w:szCs w:val="24"/>
          <w:lang w:val="fr-FR"/>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4AF40B4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0F621F3B"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5239BB">
        <w:rPr>
          <w:rFonts w:ascii="Times New Roman" w:hAnsi="Times New Roman" w:cs="Times New Roman"/>
          <w:i/>
          <w:iCs/>
          <w:noProof/>
          <w:sz w:val="24"/>
          <w:szCs w:val="24"/>
        </w:rPr>
        <w:t>J. Plankton Res.</w:t>
      </w:r>
      <w:r w:rsidRPr="005239BB">
        <w:rPr>
          <w:rFonts w:ascii="Times New Roman" w:hAnsi="Times New Roman" w:cs="Times New Roman"/>
          <w:noProof/>
          <w:sz w:val="24"/>
          <w:szCs w:val="24"/>
        </w:rPr>
        <w:t xml:space="preserve"> 10, 465–474. doi:10.1093/plankt/10.3.465.</w:t>
      </w:r>
    </w:p>
    <w:p w14:paraId="4254CBE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Salvanes, A. G. V., Aksnes, D. L., and Giske, J. (1995). </w:t>
      </w:r>
      <w:r w:rsidRPr="001A20E7">
        <w:rPr>
          <w:rFonts w:ascii="Times New Roman" w:hAnsi="Times New Roman" w:cs="Times New Roman"/>
          <w:noProof/>
          <w:sz w:val="24"/>
          <w:szCs w:val="24"/>
        </w:rPr>
        <w:t xml:space="preserve">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4A1E98CF"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Behav. Ecol. Sociobiol.</w:t>
      </w:r>
      <w:r w:rsidRPr="001A20E7">
        <w:rPr>
          <w:rFonts w:ascii="Times New Roman" w:hAnsi="Times New Roman" w:cs="Times New Roman"/>
          <w:noProof/>
          <w:sz w:val="24"/>
          <w:szCs w:val="24"/>
        </w:rPr>
        <w:t xml:space="preserve"> 40, 337–349. doi:10.1007/s002650050350.</w:t>
      </w:r>
    </w:p>
    <w:p w14:paraId="12D912C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2CB1D3A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w:t>
      </w:r>
      <w:r w:rsidRPr="001A20E7">
        <w:rPr>
          <w:rFonts w:ascii="Times New Roman" w:hAnsi="Times New Roman" w:cs="Times New Roman"/>
          <w:noProof/>
          <w:sz w:val="24"/>
          <w:szCs w:val="24"/>
        </w:rPr>
        <w:lastRenderedPageBreak/>
        <w:t>284–307.</w:t>
      </w:r>
    </w:p>
    <w:p w14:paraId="6A5B5C20" w14:textId="77777777" w:rsidR="008728F6" w:rsidRPr="0005153B" w:rsidRDefault="008728F6" w:rsidP="008728F6">
      <w:pPr>
        <w:widowControl w:val="0"/>
        <w:autoSpaceDE w:val="0"/>
        <w:autoSpaceDN w:val="0"/>
        <w:adjustRightInd w:val="0"/>
        <w:spacing w:line="480" w:lineRule="auto"/>
        <w:ind w:left="480" w:hanging="480"/>
        <w:rPr>
          <w:ins w:id="164" w:author="Portalier Sebastien" w:date="2021-10-28T03:36:00Z"/>
          <w:rFonts w:ascii="Times New Roman" w:hAnsi="Times New Roman" w:cs="Times New Roman"/>
          <w:noProof/>
          <w:sz w:val="24"/>
        </w:rPr>
      </w:pPr>
      <w:ins w:id="165" w:author="Portalier Sebastien" w:date="2021-10-28T03:36:00Z">
        <w:r w:rsidRPr="0005153B">
          <w:rPr>
            <w:rFonts w:ascii="Times New Roman" w:hAnsi="Times New Roman" w:cs="Times New Roman"/>
            <w:noProof/>
            <w:sz w:val="24"/>
            <w:szCs w:val="24"/>
          </w:rPr>
          <w:t xml:space="preserve">Twardochleb, L. A., Treakle, T. C., and Zarnetske, P. L. (2020). Foraging strategy mediates ectotherm predator–prey responses to climate warming. </w:t>
        </w:r>
        <w:r w:rsidRPr="0005153B">
          <w:rPr>
            <w:rFonts w:ascii="Times New Roman" w:hAnsi="Times New Roman" w:cs="Times New Roman"/>
            <w:i/>
            <w:iCs/>
            <w:noProof/>
            <w:sz w:val="24"/>
            <w:szCs w:val="24"/>
          </w:rPr>
          <w:t>Ecology</w:t>
        </w:r>
        <w:r w:rsidRPr="0005153B">
          <w:rPr>
            <w:rFonts w:ascii="Times New Roman" w:hAnsi="Times New Roman" w:cs="Times New Roman"/>
            <w:noProof/>
            <w:sz w:val="24"/>
            <w:szCs w:val="24"/>
          </w:rPr>
          <w:t xml:space="preserve"> 101, e03146. doi:10.1002/ECY.3146.</w:t>
        </w:r>
      </w:ins>
    </w:p>
    <w:p w14:paraId="3D1271F5" w14:textId="44AAC736" w:rsidR="004D2BC9" w:rsidRPr="001A20E7" w:rsidRDefault="004D2BC9" w:rsidP="008728F6">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07AAA3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38452FD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148BB9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6E519F6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doi:10.1371/journal.pone.0012092.</w:t>
      </w:r>
    </w:p>
    <w:p w14:paraId="4C5DA6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3FCD8750"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w:t>
      </w:r>
      <w:r w:rsidRPr="001A20E7">
        <w:rPr>
          <w:rFonts w:ascii="Times New Roman" w:hAnsi="Times New Roman" w:cs="Times New Roman"/>
          <w:noProof/>
          <w:sz w:val="24"/>
          <w:szCs w:val="24"/>
        </w:rPr>
        <w:lastRenderedPageBreak/>
        <w:t>1151–1175. doi:10.1086/285380.</w:t>
      </w:r>
    </w:p>
    <w:p w14:paraId="3053D47B" w14:textId="77777777" w:rsidR="004D2BC9" w:rsidRPr="001B40CC" w:rsidRDefault="004D2BC9" w:rsidP="004D2BC9">
      <w:pPr>
        <w:rPr>
          <w:rFonts w:ascii="Times New Roman" w:hAnsi="Times New Roman" w:cs="Times New Roman"/>
          <w:sz w:val="24"/>
          <w:szCs w:val="24"/>
        </w:rPr>
      </w:pPr>
      <w:r w:rsidRPr="001B40CC">
        <w:rPr>
          <w:rFonts w:ascii="Times New Roman" w:hAnsi="Times New Roman" w:cs="Times New Roman"/>
          <w:sz w:val="24"/>
          <w:szCs w:val="24"/>
        </w:rPr>
        <w:br w:type="page"/>
      </w:r>
    </w:p>
    <w:p w14:paraId="1B0B3AEB" w14:textId="77777777" w:rsidR="004D2BC9" w:rsidRPr="001B40CC" w:rsidRDefault="004D2BC9" w:rsidP="004D2BC9">
      <w:pPr>
        <w:spacing w:line="480" w:lineRule="auto"/>
        <w:rPr>
          <w:rFonts w:ascii="Times New Roman" w:hAnsi="Times New Roman" w:cs="Times New Roman"/>
          <w:sz w:val="24"/>
          <w:szCs w:val="24"/>
        </w:rPr>
      </w:pPr>
      <w:r w:rsidRPr="007565FA">
        <w:rPr>
          <w:rFonts w:ascii="Times New Roman" w:hAnsi="Times New Roman" w:cs="Times New Roman"/>
          <w:noProof/>
          <w:sz w:val="24"/>
          <w:szCs w:val="24"/>
        </w:rPr>
        <w:lastRenderedPageBreak/>
        <w:drawing>
          <wp:inline distT="0" distB="0" distL="0" distR="0" wp14:anchorId="0BABFD0A" wp14:editId="60171178">
            <wp:extent cx="5972810" cy="34798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79800"/>
                    </a:xfrm>
                    <a:prstGeom prst="rect">
                      <a:avLst/>
                    </a:prstGeom>
                    <a:noFill/>
                    <a:ln>
                      <a:noFill/>
                    </a:ln>
                  </pic:spPr>
                </pic:pic>
              </a:graphicData>
            </a:graphic>
          </wp:inline>
        </w:drawing>
      </w:r>
    </w:p>
    <w:p w14:paraId="18E000BF" w14:textId="0ECD64C6"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Species-specific speed according to body size for organisms moving in aquatic systems. Speed increases with body size since overall muscular power generating thrust increases with size. Despite variation among species, the predicted speed fits data well (data from </w:t>
      </w:r>
      <w:r w:rsidRPr="001B40CC">
        <w:rPr>
          <w:rFonts w:ascii="Times New Roman" w:hAnsi="Times New Roman" w:cs="Times New Roman"/>
          <w:noProof/>
          <w:sz w:val="24"/>
          <w:szCs w:val="24"/>
        </w:rPr>
        <w:t>(Hirt et al., 2017)</w:t>
      </w:r>
      <w:r w:rsidRPr="001B40CC">
        <w:rPr>
          <w:rFonts w:ascii="Times New Roman" w:hAnsi="Times New Roman" w:cs="Times New Roman"/>
          <w:sz w:val="24"/>
          <w:szCs w:val="24"/>
        </w:rPr>
        <w:t>).</w:t>
      </w:r>
      <w:r>
        <w:rPr>
          <w:rFonts w:ascii="Times New Roman" w:hAnsi="Times New Roman" w:cs="Times New Roman"/>
          <w:sz w:val="24"/>
          <w:szCs w:val="24"/>
        </w:rPr>
        <w:t xml:space="preserve"> </w:t>
      </w:r>
      <w:del w:id="166" w:author="Portalier Sebastien" w:date="2021-10-25T22:02:00Z">
        <w:r w:rsidDel="00692B04">
          <w:rPr>
            <w:rFonts w:ascii="Times New Roman" w:hAnsi="Times New Roman" w:cs="Times New Roman"/>
            <w:sz w:val="24"/>
            <w:szCs w:val="24"/>
          </w:rPr>
          <w:delText>However, the model does not predict the relative reduction of speed for very large animals since it does not include any specific mechanism to do so.</w:delText>
        </w:r>
      </w:del>
      <w:r w:rsidRPr="001B40CC">
        <w:rPr>
          <w:rFonts w:ascii="Times New Roman" w:hAnsi="Times New Roman" w:cs="Times New Roman"/>
          <w:sz w:val="24"/>
          <w:szCs w:val="24"/>
        </w:rPr>
        <w:br w:type="page"/>
      </w:r>
    </w:p>
    <w:p w14:paraId="64895BC7" w14:textId="77777777" w:rsidR="004D2BC9" w:rsidRPr="001B40CC" w:rsidRDefault="004D2BC9" w:rsidP="004D2BC9">
      <w:pPr>
        <w:rPr>
          <w:rFonts w:ascii="Times New Roman" w:hAnsi="Times New Roman" w:cs="Times New Roman"/>
          <w:sz w:val="24"/>
          <w:szCs w:val="24"/>
        </w:rPr>
      </w:pPr>
    </w:p>
    <w:p w14:paraId="0492CA92" w14:textId="77777777" w:rsidR="004D2BC9" w:rsidRPr="001B40CC" w:rsidRDefault="004D2BC9" w:rsidP="004D2BC9">
      <w:pPr>
        <w:spacing w:line="480" w:lineRule="auto"/>
        <w:rPr>
          <w:rFonts w:ascii="Times New Roman" w:hAnsi="Times New Roman" w:cs="Times New Roman"/>
          <w:sz w:val="24"/>
          <w:szCs w:val="24"/>
        </w:rPr>
      </w:pPr>
      <w:r w:rsidRPr="007565FA">
        <w:rPr>
          <w:rFonts w:ascii="Times New Roman" w:hAnsi="Times New Roman" w:cs="Times New Roman"/>
          <w:noProof/>
          <w:sz w:val="24"/>
          <w:szCs w:val="24"/>
        </w:rPr>
        <w:drawing>
          <wp:inline distT="0" distB="0" distL="0" distR="0" wp14:anchorId="70060235" wp14:editId="318F8E63">
            <wp:extent cx="5972175" cy="5476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476875"/>
                    </a:xfrm>
                    <a:prstGeom prst="rect">
                      <a:avLst/>
                    </a:prstGeom>
                    <a:noFill/>
                    <a:ln>
                      <a:noFill/>
                    </a:ln>
                  </pic:spPr>
                </pic:pic>
              </a:graphicData>
            </a:graphic>
          </wp:inline>
        </w:drawing>
      </w:r>
    </w:p>
    <w:p w14:paraId="4638CA0C" w14:textId="06EC9DE8" w:rsidR="00DD1E3C" w:rsidRPr="0080702D" w:rsidRDefault="004D2BC9" w:rsidP="0080702D">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2</w:t>
      </w:r>
      <w:r w:rsidRPr="001B40CC">
        <w:rPr>
          <w:rFonts w:ascii="Times New Roman" w:hAnsi="Times New Roman" w:cs="Times New Roman"/>
          <w:sz w:val="24"/>
          <w:szCs w:val="24"/>
        </w:rPr>
        <w:t xml:space="preserve">: Predator attack rate </w:t>
      </w:r>
      <w:r w:rsidRPr="00ED25DA">
        <w:rPr>
          <w:rFonts w:ascii="Times New Roman" w:hAnsi="Times New Roman" w:cs="Times New Roman"/>
          <w:b/>
          <w:bCs/>
          <w:sz w:val="24"/>
          <w:szCs w:val="24"/>
        </w:rPr>
        <w:t>(A)</w:t>
      </w:r>
      <w:r w:rsidRPr="001B40CC">
        <w:rPr>
          <w:rFonts w:ascii="Times New Roman" w:hAnsi="Times New Roman" w:cs="Times New Roman"/>
          <w:sz w:val="24"/>
          <w:szCs w:val="24"/>
        </w:rPr>
        <w:t xml:space="preserve">, capture probability </w:t>
      </w:r>
      <w:r w:rsidRPr="00ED25DA">
        <w:rPr>
          <w:rFonts w:ascii="Times New Roman" w:hAnsi="Times New Roman" w:cs="Times New Roman"/>
          <w:b/>
          <w:bCs/>
          <w:sz w:val="24"/>
          <w:szCs w:val="24"/>
        </w:rPr>
        <w:t>(B)</w:t>
      </w:r>
      <w:r w:rsidRPr="001B40CC">
        <w:rPr>
          <w:rFonts w:ascii="Times New Roman" w:hAnsi="Times New Roman" w:cs="Times New Roman"/>
          <w:sz w:val="24"/>
          <w:szCs w:val="24"/>
        </w:rPr>
        <w:t xml:space="preserve"> and handling time </w:t>
      </w:r>
      <w:r w:rsidRPr="00ED25DA">
        <w:rPr>
          <w:rFonts w:ascii="Times New Roman" w:hAnsi="Times New Roman" w:cs="Times New Roman"/>
          <w:b/>
          <w:bCs/>
          <w:sz w:val="24"/>
          <w:szCs w:val="24"/>
        </w:rPr>
        <w:t>(C)</w:t>
      </w:r>
      <w:r w:rsidRPr="001B40CC">
        <w:rPr>
          <w:rFonts w:ascii="Times New Roman" w:hAnsi="Times New Roman" w:cs="Times New Roman"/>
          <w:sz w:val="24"/>
          <w:szCs w:val="24"/>
        </w:rPr>
        <w:t xml:space="preserve"> according to predator mass in aquatic systems. The model fits the data quite well for attack rate</w:t>
      </w:r>
      <w:r>
        <w:rPr>
          <w:rFonts w:ascii="Times New Roman" w:hAnsi="Times New Roman" w:cs="Times New Roman"/>
          <w:sz w:val="24"/>
          <w:szCs w:val="24"/>
        </w:rPr>
        <w:t xml:space="preserve"> (except for very small organisms)</w:t>
      </w:r>
      <w:r w:rsidRPr="001B40CC">
        <w:rPr>
          <w:rFonts w:ascii="Times New Roman" w:hAnsi="Times New Roman" w:cs="Times New Roman"/>
          <w:sz w:val="24"/>
          <w:szCs w:val="24"/>
        </w:rPr>
        <w:t xml:space="preserve"> and capture probability</w:t>
      </w:r>
      <w:r>
        <w:rPr>
          <w:rFonts w:ascii="Times New Roman" w:hAnsi="Times New Roman" w:cs="Times New Roman"/>
          <w:sz w:val="24"/>
          <w:szCs w:val="24"/>
        </w:rPr>
        <w:t>.</w:t>
      </w:r>
      <w:r w:rsidRPr="001B40CC">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1B40CC">
        <w:rPr>
          <w:rFonts w:ascii="Times New Roman" w:hAnsi="Times New Roman" w:cs="Times New Roman"/>
          <w:sz w:val="24"/>
          <w:szCs w:val="24"/>
        </w:rPr>
        <w:t>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p>
    <w:sectPr w:rsidR="00DD1E3C" w:rsidRPr="0080702D" w:rsidSect="00A54B60">
      <w:footerReference w:type="default" r:id="rId12"/>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61B1" w14:textId="77777777" w:rsidR="00340A45" w:rsidRDefault="00340A45">
      <w:pPr>
        <w:spacing w:after="0" w:line="240" w:lineRule="auto"/>
      </w:pPr>
      <w:r>
        <w:separator/>
      </w:r>
    </w:p>
  </w:endnote>
  <w:endnote w:type="continuationSeparator" w:id="0">
    <w:p w14:paraId="5DBCE285" w14:textId="77777777" w:rsidR="00340A45" w:rsidRDefault="00340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340A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2A4B" w14:textId="77777777" w:rsidR="00340A45" w:rsidRDefault="00340A45">
      <w:pPr>
        <w:spacing w:after="0" w:line="240" w:lineRule="auto"/>
      </w:pPr>
      <w:r>
        <w:separator/>
      </w:r>
    </w:p>
  </w:footnote>
  <w:footnote w:type="continuationSeparator" w:id="0">
    <w:p w14:paraId="14D5CBC2" w14:textId="77777777" w:rsidR="00340A45" w:rsidRDefault="00340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32E7"/>
    <w:rsid w:val="000244CA"/>
    <w:rsid w:val="00076A4E"/>
    <w:rsid w:val="00082136"/>
    <w:rsid w:val="000C2FA0"/>
    <w:rsid w:val="0015329C"/>
    <w:rsid w:val="00164A43"/>
    <w:rsid w:val="00175DEB"/>
    <w:rsid w:val="001860FD"/>
    <w:rsid w:val="001864C7"/>
    <w:rsid w:val="001F3901"/>
    <w:rsid w:val="00277EB7"/>
    <w:rsid w:val="002C41F0"/>
    <w:rsid w:val="00315E5D"/>
    <w:rsid w:val="00340A45"/>
    <w:rsid w:val="003C31AB"/>
    <w:rsid w:val="003D4BDA"/>
    <w:rsid w:val="00456016"/>
    <w:rsid w:val="004901B7"/>
    <w:rsid w:val="004A3919"/>
    <w:rsid w:val="004A44E1"/>
    <w:rsid w:val="004C08E4"/>
    <w:rsid w:val="004D2BC9"/>
    <w:rsid w:val="004D39E5"/>
    <w:rsid w:val="004F12C6"/>
    <w:rsid w:val="004F6A4F"/>
    <w:rsid w:val="00506990"/>
    <w:rsid w:val="00571A8C"/>
    <w:rsid w:val="005A7097"/>
    <w:rsid w:val="00617BF2"/>
    <w:rsid w:val="006552E9"/>
    <w:rsid w:val="00692B04"/>
    <w:rsid w:val="0069649C"/>
    <w:rsid w:val="006A5217"/>
    <w:rsid w:val="006B3948"/>
    <w:rsid w:val="006E5CC6"/>
    <w:rsid w:val="007037E3"/>
    <w:rsid w:val="00726DE3"/>
    <w:rsid w:val="007543C8"/>
    <w:rsid w:val="0076749D"/>
    <w:rsid w:val="00794419"/>
    <w:rsid w:val="007A262F"/>
    <w:rsid w:val="0080702D"/>
    <w:rsid w:val="00852FD6"/>
    <w:rsid w:val="0087217A"/>
    <w:rsid w:val="008728F6"/>
    <w:rsid w:val="008D73E1"/>
    <w:rsid w:val="008F54C8"/>
    <w:rsid w:val="00937E90"/>
    <w:rsid w:val="0094139B"/>
    <w:rsid w:val="00962098"/>
    <w:rsid w:val="009B239F"/>
    <w:rsid w:val="009B5EB4"/>
    <w:rsid w:val="009E410C"/>
    <w:rsid w:val="009E440F"/>
    <w:rsid w:val="009E6E17"/>
    <w:rsid w:val="00A757A5"/>
    <w:rsid w:val="00AB5771"/>
    <w:rsid w:val="00AD036B"/>
    <w:rsid w:val="00AD0E4B"/>
    <w:rsid w:val="00B101F5"/>
    <w:rsid w:val="00B75FDC"/>
    <w:rsid w:val="00BF0483"/>
    <w:rsid w:val="00C1321E"/>
    <w:rsid w:val="00C15A6A"/>
    <w:rsid w:val="00C30377"/>
    <w:rsid w:val="00C33117"/>
    <w:rsid w:val="00C63DB4"/>
    <w:rsid w:val="00C93DA8"/>
    <w:rsid w:val="00D32DAA"/>
    <w:rsid w:val="00D62738"/>
    <w:rsid w:val="00D745FF"/>
    <w:rsid w:val="00D808E0"/>
    <w:rsid w:val="00D80B03"/>
    <w:rsid w:val="00DA787E"/>
    <w:rsid w:val="00DD2D38"/>
    <w:rsid w:val="00E25555"/>
    <w:rsid w:val="00E35B09"/>
    <w:rsid w:val="00E57E15"/>
    <w:rsid w:val="00E718E0"/>
    <w:rsid w:val="00EC7644"/>
    <w:rsid w:val="00ED25DA"/>
    <w:rsid w:val="00F60BE3"/>
    <w:rsid w:val="00F765C3"/>
    <w:rsid w:val="00FB58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en.portalier@mail.mcgill.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portalier/Code_Data_Frontiers_In_Ecology_And_Evolution.git"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2E87-F1A3-49DC-B307-0519DC71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24</Pages>
  <Words>5580</Words>
  <Characters>31811</Characters>
  <Application>Microsoft Office Word</Application>
  <DocSecurity>0</DocSecurity>
  <Lines>265</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58</cp:revision>
  <dcterms:created xsi:type="dcterms:W3CDTF">2021-08-06T00:59:00Z</dcterms:created>
  <dcterms:modified xsi:type="dcterms:W3CDTF">2021-10-28T02:13:00Z</dcterms:modified>
</cp:coreProperties>
</file>