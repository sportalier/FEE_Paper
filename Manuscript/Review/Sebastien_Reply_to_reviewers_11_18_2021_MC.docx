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3FCF0207" w14:textId="77777777" w:rsidR="00F725F9"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52E0B883" w14:textId="4885BCF7" w:rsidR="009A0CEB" w:rsidRDefault="005E034A" w:rsidP="00AA6505">
      <w:pPr>
        <w:rPr>
          <w:rFonts w:ascii="Times New Roman" w:hAnsi="Times New Roman" w:cs="Times New Roman"/>
          <w:sz w:val="24"/>
          <w:szCs w:val="24"/>
        </w:rPr>
      </w:pPr>
      <w:r w:rsidRPr="005E034A">
        <w:rPr>
          <w:rFonts w:ascii="Times New Roman" w:hAnsi="Times New Roman" w:cs="Times New Roman"/>
          <w:i/>
          <w:iCs/>
          <w:sz w:val="24"/>
          <w:szCs w:val="24"/>
        </w:rPr>
        <w:t xml:space="preserve">We agree that the </w:t>
      </w:r>
      <w:ins w:id="0" w:author="mech" w:date="2021-11-19T08:29:00Z">
        <w:r w:rsidR="00C476C2">
          <w:rPr>
            <w:rFonts w:ascii="Times New Roman" w:hAnsi="Times New Roman" w:cs="Times New Roman"/>
            <w:i/>
            <w:iCs/>
            <w:sz w:val="24"/>
            <w:szCs w:val="24"/>
          </w:rPr>
          <w:t xml:space="preserve">outline of the </w:t>
        </w:r>
      </w:ins>
      <w:r w:rsidRPr="005E034A">
        <w:rPr>
          <w:rFonts w:ascii="Times New Roman" w:hAnsi="Times New Roman" w:cs="Times New Roman"/>
          <w:i/>
          <w:iCs/>
          <w:sz w:val="24"/>
          <w:szCs w:val="24"/>
        </w:rPr>
        <w:t xml:space="preserve">manuscript was not clear enough. We thoroughly modified it to make it clearer that it is a perspective paper. </w:t>
      </w:r>
      <w:r>
        <w:rPr>
          <w:rFonts w:ascii="Times New Roman" w:hAnsi="Times New Roman" w:cs="Times New Roman"/>
          <w:i/>
          <w:iCs/>
          <w:sz w:val="24"/>
          <w:szCs w:val="24"/>
        </w:rPr>
        <w:t>Following</w:t>
      </w:r>
      <w:r w:rsidRPr="005E034A">
        <w:rPr>
          <w:rFonts w:ascii="Times New Roman" w:hAnsi="Times New Roman" w:cs="Times New Roman"/>
          <w:i/>
          <w:iCs/>
          <w:sz w:val="24"/>
          <w:szCs w:val="24"/>
        </w:rPr>
        <w:t xml:space="preserve"> the editorial instructions, we discussed </w:t>
      </w:r>
      <w:del w:id="1" w:author="mech" w:date="2021-11-19T08:29:00Z">
        <w:r w:rsidRPr="005E034A" w:rsidDel="00C476C2">
          <w:rPr>
            <w:rFonts w:ascii="Times New Roman" w:hAnsi="Times New Roman" w:cs="Times New Roman"/>
            <w:i/>
            <w:iCs/>
            <w:sz w:val="24"/>
            <w:szCs w:val="24"/>
          </w:rPr>
          <w:delText xml:space="preserve">the </w:delText>
        </w:r>
      </w:del>
      <w:r w:rsidRPr="005E034A">
        <w:rPr>
          <w:rFonts w:ascii="Times New Roman" w:hAnsi="Times New Roman" w:cs="Times New Roman"/>
          <w:i/>
          <w:iCs/>
          <w:sz w:val="24"/>
          <w:szCs w:val="24"/>
        </w:rPr>
        <w:t>current advances and future directions by promoting a novel research</w:t>
      </w:r>
      <w:r w:rsidRPr="0068051C">
        <w:rPr>
          <w:rFonts w:ascii="Times New Roman" w:hAnsi="Times New Roman" w:cs="Times New Roman"/>
          <w:i/>
          <w:iCs/>
          <w:sz w:val="24"/>
          <w:szCs w:val="24"/>
        </w:rPr>
        <w:t xml:space="preserve"> avenue to investigate the functional response by including factors from the physical medium</w:t>
      </w:r>
      <w:r>
        <w:rPr>
          <w:rFonts w:ascii="Times New Roman" w:hAnsi="Times New Roman" w:cs="Times New Roman"/>
          <w:i/>
          <w:iCs/>
          <w:sz w:val="24"/>
          <w:szCs w:val="24"/>
        </w:rPr>
        <w:t>, and we included personal work (</w:t>
      </w:r>
      <w:del w:id="2" w:author="mech" w:date="2021-11-19T08:30:00Z">
        <w:r w:rsidDel="00C476C2">
          <w:rPr>
            <w:rFonts w:ascii="Times New Roman" w:hAnsi="Times New Roman" w:cs="Times New Roman"/>
            <w:i/>
            <w:iCs/>
            <w:sz w:val="24"/>
            <w:szCs w:val="24"/>
          </w:rPr>
          <w:delText xml:space="preserve">the </w:delText>
        </w:r>
      </w:del>
      <w:ins w:id="3" w:author="mech" w:date="2021-11-19T08:30:00Z">
        <w:r w:rsidR="00C476C2">
          <w:rPr>
            <w:rFonts w:ascii="Times New Roman" w:hAnsi="Times New Roman" w:cs="Times New Roman"/>
            <w:i/>
            <w:iCs/>
            <w:sz w:val="24"/>
            <w:szCs w:val="24"/>
          </w:rPr>
          <w:t>a derivation of the functional response from a published</w:t>
        </w:r>
        <w:r w:rsidR="00C476C2">
          <w:rPr>
            <w:rFonts w:ascii="Times New Roman" w:hAnsi="Times New Roman" w:cs="Times New Roman"/>
            <w:i/>
            <w:iCs/>
            <w:sz w:val="24"/>
            <w:szCs w:val="24"/>
          </w:rPr>
          <w:t xml:space="preserve"> </w:t>
        </w:r>
      </w:ins>
      <w:r>
        <w:rPr>
          <w:rFonts w:ascii="Times New Roman" w:hAnsi="Times New Roman" w:cs="Times New Roman"/>
          <w:i/>
          <w:iCs/>
          <w:sz w:val="24"/>
          <w:szCs w:val="24"/>
        </w:rPr>
        <w:t>model</w:t>
      </w:r>
      <w:del w:id="4" w:author="mech" w:date="2021-11-19T08:30:00Z">
        <w:r w:rsidDel="00C476C2">
          <w:rPr>
            <w:rFonts w:ascii="Times New Roman" w:hAnsi="Times New Roman" w:cs="Times New Roman"/>
            <w:i/>
            <w:iCs/>
            <w:sz w:val="24"/>
            <w:szCs w:val="24"/>
          </w:rPr>
          <w:delText xml:space="preserve"> presented</w:delText>
        </w:r>
      </w:del>
      <w:r>
        <w:rPr>
          <w:rFonts w:ascii="Times New Roman" w:hAnsi="Times New Roman" w:cs="Times New Roman"/>
          <w:i/>
          <w:iCs/>
          <w:sz w:val="24"/>
          <w:szCs w:val="24"/>
        </w:rPr>
        <w:t xml:space="preserve">) as </w:t>
      </w:r>
      <w:r w:rsidRPr="0068051C">
        <w:rPr>
          <w:rFonts w:ascii="Times New Roman" w:hAnsi="Times New Roman" w:cs="Times New Roman"/>
          <w:i/>
          <w:iCs/>
          <w:sz w:val="24"/>
          <w:szCs w:val="24"/>
        </w:rPr>
        <w:t>an example of what can be done</w:t>
      </w:r>
      <w:r>
        <w:rPr>
          <w:rFonts w:ascii="Times New Roman" w:hAnsi="Times New Roman" w:cs="Times New Roman"/>
          <w:i/>
          <w:iCs/>
          <w:sz w:val="24"/>
          <w:szCs w:val="24"/>
        </w:rPr>
        <w:t>. We also tried to provide an accurate presentation and citations of other authors’ work</w:t>
      </w:r>
      <w:r w:rsidR="00575BC2">
        <w:rPr>
          <w:rFonts w:ascii="Times New Roman" w:hAnsi="Times New Roman" w:cs="Times New Roman"/>
          <w:i/>
          <w:iCs/>
          <w:sz w:val="24"/>
          <w:szCs w:val="24"/>
        </w:rPr>
        <w:t xml:space="preserve"> in a clearer way</w:t>
      </w:r>
      <w:r>
        <w:rPr>
          <w:rFonts w:ascii="Times New Roman" w:hAnsi="Times New Roman" w:cs="Times New Roman"/>
          <w:i/>
          <w:iCs/>
          <w:sz w:val="24"/>
          <w:szCs w:val="24"/>
        </w:rPr>
        <w:t xml:space="preserve">. </w:t>
      </w:r>
      <w:r w:rsidR="00575BC2">
        <w:rPr>
          <w:rFonts w:ascii="Times New Roman" w:hAnsi="Times New Roman" w:cs="Times New Roman"/>
          <w:i/>
          <w:iCs/>
          <w:sz w:val="24"/>
          <w:szCs w:val="24"/>
        </w:rPr>
        <w:t>W</w:t>
      </w:r>
      <w:r>
        <w:rPr>
          <w:rFonts w:ascii="Times New Roman" w:hAnsi="Times New Roman" w:cs="Times New Roman"/>
          <w:i/>
          <w:iCs/>
          <w:sz w:val="24"/>
          <w:szCs w:val="24"/>
        </w:rPr>
        <w:t xml:space="preserve">e also agree that the presentation of the results was not satisfactory. Thus, we added an evaluation of the goodness of fit of the model.   </w:t>
      </w:r>
    </w:p>
    <w:p w14:paraId="599A2CBE" w14:textId="12135B39" w:rsidR="008370D3" w:rsidRDefault="009A0CEB" w:rsidP="00AA6505">
      <w:pPr>
        <w:rPr>
          <w:rFonts w:ascii="Times New Roman" w:hAnsi="Times New Roman" w:cs="Times New Roman"/>
          <w:sz w:val="24"/>
          <w:szCs w:val="24"/>
        </w:rPr>
      </w:pPr>
      <w:r w:rsidRPr="005C366D">
        <w:rPr>
          <w:rFonts w:ascii="Times New Roman" w:hAnsi="Times New Roman" w:cs="Times New Roman"/>
          <w:sz w:val="24"/>
          <w:szCs w:val="24"/>
        </w:rPr>
        <w:t>2. Evaluating the validity of the results</w:t>
      </w:r>
      <w:r w:rsidR="00AA6505"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00AA6505"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788253E0" w14:textId="3EFF6E43" w:rsidR="00A61A15" w:rsidRPr="00311777" w:rsidRDefault="00A61A15" w:rsidP="00AA6505">
      <w:pPr>
        <w:rPr>
          <w:rFonts w:ascii="Times New Roman" w:hAnsi="Times New Roman" w:cs="Times New Roman"/>
          <w:i/>
          <w:iCs/>
          <w:sz w:val="24"/>
          <w:szCs w:val="24"/>
        </w:rPr>
      </w:pPr>
      <w:r w:rsidRPr="00311777">
        <w:rPr>
          <w:rFonts w:ascii="Times New Roman" w:hAnsi="Times New Roman" w:cs="Times New Roman"/>
          <w:i/>
          <w:iCs/>
          <w:sz w:val="24"/>
          <w:szCs w:val="24"/>
        </w:rPr>
        <w:t>We added several elements to evaluate the goodness of fit. First, we computed the root mean square deviation (RMSD) that account for the mean deviation of the predicted and observed data</w:t>
      </w:r>
      <w:ins w:id="5" w:author="mech" w:date="2021-11-19T09:52:00Z">
        <w:r w:rsidR="00925659">
          <w:rPr>
            <w:rFonts w:ascii="Times New Roman" w:hAnsi="Times New Roman" w:cs="Times New Roman"/>
            <w:i/>
            <w:iCs/>
            <w:sz w:val="24"/>
            <w:szCs w:val="24"/>
          </w:rPr>
          <w:t xml:space="preserve">, as recommended in </w:t>
        </w:r>
      </w:ins>
      <w:proofErr w:type="spellStart"/>
      <w:ins w:id="6" w:author="mech" w:date="2021-11-19T10:13:00Z">
        <w:r w:rsidR="00925659">
          <w:rPr>
            <w:rFonts w:ascii="Times New Roman" w:hAnsi="Times New Roman" w:cs="Times New Roman"/>
            <w:i/>
            <w:iCs/>
            <w:sz w:val="24"/>
            <w:szCs w:val="24"/>
          </w:rPr>
          <w:t>Pineiro</w:t>
        </w:r>
        <w:proofErr w:type="spellEnd"/>
        <w:r w:rsidR="00925659">
          <w:rPr>
            <w:rFonts w:ascii="Times New Roman" w:hAnsi="Times New Roman" w:cs="Times New Roman"/>
            <w:i/>
            <w:iCs/>
            <w:sz w:val="24"/>
            <w:szCs w:val="24"/>
          </w:rPr>
          <w:t xml:space="preserve"> et al 2008</w:t>
        </w:r>
      </w:ins>
      <w:r w:rsidRPr="00311777">
        <w:rPr>
          <w:rFonts w:ascii="Times New Roman" w:hAnsi="Times New Roman" w:cs="Times New Roman"/>
          <w:i/>
          <w:iCs/>
          <w:sz w:val="24"/>
          <w:szCs w:val="24"/>
        </w:rPr>
        <w:t xml:space="preserve">.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w:t>
      </w:r>
      <w:del w:id="7" w:author="mech" w:date="2021-11-19T08:31:00Z">
        <w:r w:rsidRPr="00311777" w:rsidDel="00C476C2">
          <w:rPr>
            <w:rFonts w:ascii="Times New Roman" w:hAnsi="Times New Roman" w:cs="Times New Roman"/>
            <w:i/>
            <w:iCs/>
            <w:sz w:val="24"/>
            <w:szCs w:val="24"/>
          </w:rPr>
          <w:delText>variable</w:delText>
        </w:r>
      </w:del>
      <w:ins w:id="8" w:author="mech" w:date="2021-11-19T08:31:00Z">
        <w:r w:rsidR="00C476C2">
          <w:rPr>
            <w:rFonts w:ascii="Times New Roman" w:hAnsi="Times New Roman" w:cs="Times New Roman"/>
            <w:i/>
            <w:iCs/>
            <w:sz w:val="24"/>
            <w:szCs w:val="24"/>
          </w:rPr>
          <w:t>factor</w:t>
        </w:r>
      </w:ins>
      <w:r w:rsidRPr="00311777">
        <w:rPr>
          <w:rFonts w:ascii="Times New Roman" w:hAnsi="Times New Roman" w:cs="Times New Roman"/>
          <w:i/>
          <w:iCs/>
          <w:sz w:val="24"/>
          <w:szCs w:val="24"/>
        </w:rPr>
        <w:t xml:space="preserve">. It appears that the </w:t>
      </w:r>
      <w:r w:rsidR="00CF2B1F" w:rsidRPr="00311777">
        <w:rPr>
          <w:rFonts w:ascii="Times New Roman" w:hAnsi="Times New Roman" w:cs="Times New Roman"/>
          <w:i/>
          <w:iCs/>
          <w:sz w:val="24"/>
          <w:szCs w:val="24"/>
        </w:rPr>
        <w:t xml:space="preserve">slope and intercept of the </w:t>
      </w:r>
      <w:r w:rsidRPr="00311777">
        <w:rPr>
          <w:rFonts w:ascii="Times New Roman" w:hAnsi="Times New Roman" w:cs="Times New Roman"/>
          <w:i/>
          <w:iCs/>
          <w:sz w:val="24"/>
          <w:szCs w:val="24"/>
        </w:rPr>
        <w:t xml:space="preserve">regression for speed, attack rate and capture probability do not significantly differ </w:t>
      </w:r>
      <w:r w:rsidR="00CF2B1F" w:rsidRPr="00311777">
        <w:rPr>
          <w:rFonts w:ascii="Times New Roman" w:hAnsi="Times New Roman" w:cs="Times New Roman"/>
          <w:i/>
          <w:iCs/>
          <w:sz w:val="24"/>
          <w:szCs w:val="24"/>
        </w:rPr>
        <w:t xml:space="preserve">from 1 and 0 respectively, with no significant effect of size nor the source of data. On the other hand, the model fails to accurately predict handling time, which is the only parameter that does not rely on mechanical factor in </w:t>
      </w:r>
      <w:del w:id="9" w:author="mech" w:date="2021-11-19T08:31:00Z">
        <w:r w:rsidR="00CF2B1F" w:rsidRPr="00311777" w:rsidDel="00C476C2">
          <w:rPr>
            <w:rFonts w:ascii="Times New Roman" w:hAnsi="Times New Roman" w:cs="Times New Roman"/>
            <w:i/>
            <w:iCs/>
            <w:sz w:val="24"/>
            <w:szCs w:val="24"/>
          </w:rPr>
          <w:delText xml:space="preserve">our </w:delText>
        </w:r>
      </w:del>
      <w:proofErr w:type="spellStart"/>
      <w:ins w:id="10" w:author="mech" w:date="2021-11-19T08:31:00Z">
        <w:r w:rsidR="00C476C2">
          <w:rPr>
            <w:rFonts w:ascii="Times New Roman" w:hAnsi="Times New Roman" w:cs="Times New Roman"/>
            <w:i/>
            <w:iCs/>
            <w:sz w:val="24"/>
            <w:szCs w:val="24"/>
          </w:rPr>
          <w:t>Portalier</w:t>
        </w:r>
        <w:proofErr w:type="spellEnd"/>
        <w:r w:rsidR="00C476C2">
          <w:rPr>
            <w:rFonts w:ascii="Times New Roman" w:hAnsi="Times New Roman" w:cs="Times New Roman"/>
            <w:i/>
            <w:iCs/>
            <w:sz w:val="24"/>
            <w:szCs w:val="24"/>
          </w:rPr>
          <w:t xml:space="preserve"> et </w:t>
        </w:r>
        <w:proofErr w:type="spellStart"/>
        <w:r w:rsidR="00C476C2">
          <w:rPr>
            <w:rFonts w:ascii="Times New Roman" w:hAnsi="Times New Roman" w:cs="Times New Roman"/>
            <w:i/>
            <w:iCs/>
            <w:sz w:val="24"/>
            <w:szCs w:val="24"/>
          </w:rPr>
          <w:t>al’s</w:t>
        </w:r>
        <w:proofErr w:type="spellEnd"/>
        <w:r w:rsidR="00C476C2">
          <w:rPr>
            <w:rFonts w:ascii="Times New Roman" w:hAnsi="Times New Roman" w:cs="Times New Roman"/>
            <w:i/>
            <w:iCs/>
            <w:sz w:val="24"/>
            <w:szCs w:val="24"/>
          </w:rPr>
          <w:t xml:space="preserve"> original</w:t>
        </w:r>
        <w:r w:rsidR="00C476C2" w:rsidRPr="00311777">
          <w:rPr>
            <w:rFonts w:ascii="Times New Roman" w:hAnsi="Times New Roman" w:cs="Times New Roman"/>
            <w:i/>
            <w:iCs/>
            <w:sz w:val="24"/>
            <w:szCs w:val="24"/>
          </w:rPr>
          <w:t xml:space="preserve"> </w:t>
        </w:r>
      </w:ins>
      <w:r w:rsidR="00CF2B1F" w:rsidRPr="00311777">
        <w:rPr>
          <w:rFonts w:ascii="Times New Roman" w:hAnsi="Times New Roman" w:cs="Times New Roman"/>
          <w:i/>
          <w:iCs/>
          <w:sz w:val="24"/>
          <w:szCs w:val="24"/>
        </w:rPr>
        <w:t>model. Results can be found in the main text (l. 252-260 pp. 12-13, l. 297-315 pp. 14-15) and the full details can be found in the supplementary material.</w:t>
      </w:r>
      <w:r w:rsidRPr="00311777">
        <w:rPr>
          <w:rFonts w:ascii="Times New Roman" w:hAnsi="Times New Roman" w:cs="Times New Roman"/>
          <w:i/>
          <w:iCs/>
          <w:sz w:val="24"/>
          <w:szCs w:val="24"/>
        </w:rPr>
        <w:t xml:space="preserve"> </w:t>
      </w:r>
    </w:p>
    <w:p w14:paraId="208E304A" w14:textId="0AC3117B"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3. Data interpretation.</w:t>
      </w:r>
      <w:r w:rsidRPr="005C366D">
        <w:rPr>
          <w:rFonts w:ascii="Times New Roman" w:hAnsi="Times New Roman" w:cs="Times New Roman"/>
          <w:sz w:val="24"/>
          <w:szCs w:val="24"/>
        </w:rPr>
        <w:br/>
        <w:t>The authors did not describe the results.</w:t>
      </w:r>
    </w:p>
    <w:p w14:paraId="1C821484" w14:textId="0E4076B0" w:rsidR="008B0D7F" w:rsidRPr="008B0D7F" w:rsidRDefault="004A6B85" w:rsidP="00AA6505">
      <w:pPr>
        <w:rPr>
          <w:rFonts w:ascii="Times New Roman" w:hAnsi="Times New Roman" w:cs="Times New Roman"/>
          <w:i/>
          <w:iCs/>
          <w:sz w:val="24"/>
          <w:szCs w:val="24"/>
        </w:rPr>
      </w:pPr>
      <w:r w:rsidRPr="008B0D7F">
        <w:rPr>
          <w:rFonts w:ascii="Times New Roman" w:hAnsi="Times New Roman" w:cs="Times New Roman"/>
          <w:i/>
          <w:iCs/>
          <w:sz w:val="24"/>
          <w:szCs w:val="24"/>
        </w:rPr>
        <w:t xml:space="preserve">With the addition of the </w:t>
      </w:r>
      <w:r w:rsidR="008B0D7F">
        <w:rPr>
          <w:rFonts w:ascii="Times New Roman" w:hAnsi="Times New Roman" w:cs="Times New Roman"/>
          <w:i/>
          <w:iCs/>
          <w:sz w:val="24"/>
          <w:szCs w:val="24"/>
        </w:rPr>
        <w:t xml:space="preserve">measures for the </w:t>
      </w:r>
      <w:r w:rsidRPr="008B0D7F">
        <w:rPr>
          <w:rFonts w:ascii="Times New Roman" w:hAnsi="Times New Roman" w:cs="Times New Roman"/>
          <w:i/>
          <w:iCs/>
          <w:sz w:val="24"/>
          <w:szCs w:val="24"/>
        </w:rPr>
        <w:t xml:space="preserve">goodness of fit, the validation </w:t>
      </w:r>
      <w:r w:rsidR="008B0D7F" w:rsidRPr="008B0D7F">
        <w:rPr>
          <w:rFonts w:ascii="Times New Roman" w:hAnsi="Times New Roman" w:cs="Times New Roman"/>
          <w:i/>
          <w:iCs/>
          <w:sz w:val="24"/>
          <w:szCs w:val="24"/>
        </w:rPr>
        <w:t>of the results should be clearer. However, d</w:t>
      </w:r>
      <w:r w:rsidRPr="008B0D7F">
        <w:rPr>
          <w:rFonts w:ascii="Times New Roman" w:hAnsi="Times New Roman" w:cs="Times New Roman"/>
          <w:i/>
          <w:iCs/>
          <w:sz w:val="24"/>
          <w:szCs w:val="24"/>
        </w:rPr>
        <w:t xml:space="preserve">ue to length constraints, we focused </w:t>
      </w:r>
      <w:r w:rsidR="008B0D7F" w:rsidRPr="008B0D7F">
        <w:rPr>
          <w:rFonts w:ascii="Times New Roman" w:hAnsi="Times New Roman" w:cs="Times New Roman"/>
          <w:i/>
          <w:iCs/>
          <w:sz w:val="24"/>
          <w:szCs w:val="24"/>
        </w:rPr>
        <w:t xml:space="preserve">on the </w:t>
      </w:r>
      <w:r w:rsidR="008B0D7F">
        <w:rPr>
          <w:rFonts w:ascii="Times New Roman" w:hAnsi="Times New Roman" w:cs="Times New Roman"/>
          <w:i/>
          <w:iCs/>
          <w:sz w:val="24"/>
          <w:szCs w:val="24"/>
        </w:rPr>
        <w:t>implications of the results in terms of theoretical advances or insights. More specifically, we discussed the fact that considering the mechanical factors from the medium leads to a good prediction of speed, attack rate and capture probability</w:t>
      </w:r>
      <w:ins w:id="11" w:author="mech" w:date="2021-11-19T08:32:00Z">
        <w:r w:rsidR="00C476C2">
          <w:rPr>
            <w:rFonts w:ascii="Times New Roman" w:hAnsi="Times New Roman" w:cs="Times New Roman"/>
            <w:i/>
            <w:iCs/>
            <w:sz w:val="24"/>
            <w:szCs w:val="24"/>
          </w:rPr>
          <w:t xml:space="preserve"> without the need for empirical measurements</w:t>
        </w:r>
      </w:ins>
      <w:r w:rsidR="008B0D7F">
        <w:rPr>
          <w:rFonts w:ascii="Times New Roman" w:hAnsi="Times New Roman" w:cs="Times New Roman"/>
          <w:i/>
          <w:iCs/>
          <w:sz w:val="24"/>
          <w:szCs w:val="24"/>
        </w:rPr>
        <w:t xml:space="preserve">. Only handling time is poorly predicted, but it is also not affected by mechanical factors in the </w:t>
      </w:r>
      <w:ins w:id="12" w:author="mech" w:date="2021-11-19T08:32:00Z">
        <w:r w:rsidR="00C476C2">
          <w:rPr>
            <w:rFonts w:ascii="Times New Roman" w:hAnsi="Times New Roman" w:cs="Times New Roman"/>
            <w:i/>
            <w:iCs/>
            <w:sz w:val="24"/>
            <w:szCs w:val="24"/>
          </w:rPr>
          <w:t xml:space="preserve">original </w:t>
        </w:r>
      </w:ins>
      <w:r w:rsidR="008B0D7F">
        <w:rPr>
          <w:rFonts w:ascii="Times New Roman" w:hAnsi="Times New Roman" w:cs="Times New Roman"/>
          <w:i/>
          <w:iCs/>
          <w:sz w:val="24"/>
          <w:szCs w:val="24"/>
        </w:rPr>
        <w:t xml:space="preserve">model. More details on the results per se (i.e., how attack rate and handling time vary according to predator and prey sizes) can be found in the Supplementary material (Fig. S2). </w:t>
      </w:r>
    </w:p>
    <w:p w14:paraId="76D859A5" w14:textId="721FC786" w:rsidR="006548C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006548C3" w:rsidRPr="001408C5">
        <w:rPr>
          <w:rFonts w:ascii="Times New Roman" w:hAnsi="Times New Roman" w:cs="Times New Roman"/>
          <w:i/>
          <w:iCs/>
          <w:sz w:val="24"/>
          <w:szCs w:val="24"/>
        </w:rPr>
        <w:t>We thoroughly revised the abstract in order to make it clearer. In particular, we emphasize</w:t>
      </w:r>
      <w:r w:rsidR="001A5D9B" w:rsidRPr="001408C5">
        <w:rPr>
          <w:rFonts w:ascii="Times New Roman" w:hAnsi="Times New Roman" w:cs="Times New Roman"/>
          <w:i/>
          <w:iCs/>
          <w:sz w:val="24"/>
          <w:szCs w:val="24"/>
        </w:rPr>
        <w:t>d</w:t>
      </w:r>
      <w:r w:rsidR="006548C3" w:rsidRPr="001408C5">
        <w:rPr>
          <w:rFonts w:ascii="Times New Roman" w:hAnsi="Times New Roman" w:cs="Times New Roman"/>
          <w:i/>
          <w:iCs/>
          <w:sz w:val="24"/>
          <w:szCs w:val="24"/>
        </w:rPr>
        <w:t xml:space="preserve"> the fact that the aim of the study </w:t>
      </w:r>
      <w:r w:rsidR="001408C5">
        <w:rPr>
          <w:rFonts w:ascii="Times New Roman" w:hAnsi="Times New Roman" w:cs="Times New Roman"/>
          <w:i/>
          <w:iCs/>
          <w:sz w:val="24"/>
          <w:szCs w:val="24"/>
        </w:rPr>
        <w:t>wa</w:t>
      </w:r>
      <w:r w:rsidR="006548C3" w:rsidRPr="001408C5">
        <w:rPr>
          <w:rFonts w:ascii="Times New Roman" w:hAnsi="Times New Roman" w:cs="Times New Roman"/>
          <w:i/>
          <w:iCs/>
          <w:sz w:val="24"/>
          <w:szCs w:val="24"/>
        </w:rPr>
        <w:t xml:space="preserve">s to promote </w:t>
      </w:r>
      <w:r w:rsidR="001A5D9B" w:rsidRPr="001408C5">
        <w:rPr>
          <w:rFonts w:ascii="Times New Roman" w:hAnsi="Times New Roman" w:cs="Times New Roman"/>
          <w:i/>
          <w:iCs/>
          <w:sz w:val="24"/>
          <w:szCs w:val="24"/>
        </w:rPr>
        <w:t xml:space="preserve">a novel approach to derive functional response by considering the physical properties of the surrounding medium. We also </w:t>
      </w:r>
      <w:r w:rsidR="001408C5">
        <w:rPr>
          <w:rFonts w:ascii="Times New Roman" w:hAnsi="Times New Roman" w:cs="Times New Roman"/>
          <w:i/>
          <w:iCs/>
          <w:sz w:val="24"/>
          <w:szCs w:val="24"/>
        </w:rPr>
        <w:t>mentioned</w:t>
      </w:r>
      <w:r w:rsidR="001A5D9B" w:rsidRPr="001408C5">
        <w:rPr>
          <w:rFonts w:ascii="Times New Roman" w:hAnsi="Times New Roman" w:cs="Times New Roman"/>
          <w:i/>
          <w:iCs/>
          <w:sz w:val="24"/>
          <w:szCs w:val="24"/>
        </w:rPr>
        <w:t xml:space="preserve"> that </w:t>
      </w:r>
      <w:del w:id="13" w:author="mech" w:date="2021-11-19T10:14:00Z">
        <w:r w:rsidR="001A5D9B" w:rsidRPr="001408C5" w:rsidDel="00323265">
          <w:rPr>
            <w:rFonts w:ascii="Times New Roman" w:hAnsi="Times New Roman" w:cs="Times New Roman"/>
            <w:i/>
            <w:iCs/>
            <w:sz w:val="24"/>
            <w:szCs w:val="24"/>
          </w:rPr>
          <w:delText xml:space="preserve">the </w:delText>
        </w:r>
      </w:del>
      <w:ins w:id="14" w:author="mech" w:date="2021-11-19T10:14:00Z">
        <w:r w:rsidR="00323265">
          <w:rPr>
            <w:rFonts w:ascii="Times New Roman" w:hAnsi="Times New Roman" w:cs="Times New Roman"/>
            <w:i/>
            <w:iCs/>
            <w:sz w:val="24"/>
            <w:szCs w:val="24"/>
          </w:rPr>
          <w:t xml:space="preserve">our derivation from Portlier </w:t>
        </w:r>
      </w:ins>
      <w:ins w:id="15" w:author="mech" w:date="2021-11-19T10:15:00Z">
        <w:r w:rsidR="00323265">
          <w:rPr>
            <w:rFonts w:ascii="Times New Roman" w:hAnsi="Times New Roman" w:cs="Times New Roman"/>
            <w:i/>
            <w:iCs/>
            <w:sz w:val="24"/>
            <w:szCs w:val="24"/>
          </w:rPr>
          <w:t xml:space="preserve">et </w:t>
        </w:r>
        <w:proofErr w:type="spellStart"/>
        <w:r w:rsidR="00323265">
          <w:rPr>
            <w:rFonts w:ascii="Times New Roman" w:hAnsi="Times New Roman" w:cs="Times New Roman"/>
            <w:i/>
            <w:iCs/>
            <w:sz w:val="24"/>
            <w:szCs w:val="24"/>
          </w:rPr>
          <w:t>al’s</w:t>
        </w:r>
      </w:ins>
      <w:proofErr w:type="spellEnd"/>
      <w:ins w:id="16" w:author="mech" w:date="2021-11-19T10:14:00Z">
        <w:r w:rsidR="00323265" w:rsidRPr="001408C5">
          <w:rPr>
            <w:rFonts w:ascii="Times New Roman" w:hAnsi="Times New Roman" w:cs="Times New Roman"/>
            <w:i/>
            <w:iCs/>
            <w:sz w:val="24"/>
            <w:szCs w:val="24"/>
          </w:rPr>
          <w:t xml:space="preserve"> </w:t>
        </w:r>
      </w:ins>
      <w:r w:rsidR="001A5D9B" w:rsidRPr="001408C5">
        <w:rPr>
          <w:rFonts w:ascii="Times New Roman" w:hAnsi="Times New Roman" w:cs="Times New Roman"/>
          <w:i/>
          <w:iCs/>
          <w:sz w:val="24"/>
          <w:szCs w:val="24"/>
        </w:rPr>
        <w:t>model that we propose</w:t>
      </w:r>
      <w:r w:rsidR="001408C5">
        <w:rPr>
          <w:rFonts w:ascii="Times New Roman" w:hAnsi="Times New Roman" w:cs="Times New Roman"/>
          <w:i/>
          <w:iCs/>
          <w:sz w:val="24"/>
          <w:szCs w:val="24"/>
        </w:rPr>
        <w:t>d</w:t>
      </w:r>
      <w:r w:rsidR="001A5D9B" w:rsidRPr="001408C5">
        <w:rPr>
          <w:rFonts w:ascii="Times New Roman" w:hAnsi="Times New Roman" w:cs="Times New Roman"/>
          <w:i/>
          <w:iCs/>
          <w:sz w:val="24"/>
          <w:szCs w:val="24"/>
        </w:rPr>
        <w:t xml:space="preserve"> </w:t>
      </w:r>
      <w:r w:rsidR="001408C5">
        <w:rPr>
          <w:rFonts w:ascii="Times New Roman" w:hAnsi="Times New Roman" w:cs="Times New Roman"/>
          <w:i/>
          <w:iCs/>
          <w:sz w:val="24"/>
          <w:szCs w:val="24"/>
        </w:rPr>
        <w:t>wa</w:t>
      </w:r>
      <w:r w:rsidR="001A5D9B" w:rsidRPr="001408C5">
        <w:rPr>
          <w:rFonts w:ascii="Times New Roman" w:hAnsi="Times New Roman" w:cs="Times New Roman"/>
          <w:i/>
          <w:iCs/>
          <w:sz w:val="24"/>
          <w:szCs w:val="24"/>
        </w:rPr>
        <w:t>s a first attempt to achieve this goal</w:t>
      </w:r>
      <w:r w:rsidR="001408C5">
        <w:rPr>
          <w:rFonts w:ascii="Times New Roman" w:hAnsi="Times New Roman" w:cs="Times New Roman"/>
          <w:i/>
          <w:iCs/>
          <w:sz w:val="24"/>
          <w:szCs w:val="24"/>
        </w:rPr>
        <w:t xml:space="preserve">, and that we used the results from the model to point out possible improvements.   </w:t>
      </w:r>
      <w:r w:rsidR="001A5D9B">
        <w:rPr>
          <w:rFonts w:ascii="Times New Roman" w:hAnsi="Times New Roman" w:cs="Times New Roman"/>
          <w:sz w:val="24"/>
          <w:szCs w:val="24"/>
        </w:rPr>
        <w:t xml:space="preserve"> </w:t>
      </w:r>
    </w:p>
    <w:p w14:paraId="56277210" w14:textId="5A332326"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p>
    <w:p w14:paraId="2D891F17" w14:textId="59ACCF9C" w:rsidR="005E71C3" w:rsidRDefault="005E71C3" w:rsidP="00AA6505">
      <w:pPr>
        <w:rPr>
          <w:rFonts w:ascii="Times New Roman" w:hAnsi="Times New Roman" w:cs="Times New Roman"/>
          <w:i/>
          <w:iCs/>
          <w:sz w:val="24"/>
          <w:szCs w:val="24"/>
        </w:rPr>
      </w:pPr>
      <w:r>
        <w:rPr>
          <w:rFonts w:ascii="Times New Roman" w:hAnsi="Times New Roman" w:cs="Times New Roman"/>
          <w:i/>
          <w:iCs/>
          <w:sz w:val="24"/>
          <w:szCs w:val="24"/>
        </w:rPr>
        <w:t xml:space="preserve">We thoroughly revised the manuscript to make it clearer that the </w:t>
      </w:r>
      <w:r w:rsidRPr="0068051C">
        <w:rPr>
          <w:rFonts w:ascii="Times New Roman" w:hAnsi="Times New Roman" w:cs="Times New Roman"/>
          <w:i/>
          <w:iCs/>
          <w:sz w:val="24"/>
          <w:szCs w:val="24"/>
        </w:rPr>
        <w:t>goal is to emphasize the need to include factors from the physical medium.</w:t>
      </w:r>
      <w:r>
        <w:rPr>
          <w:rFonts w:ascii="Times New Roman" w:hAnsi="Times New Roman" w:cs="Times New Roman"/>
          <w:i/>
          <w:iCs/>
          <w:sz w:val="24"/>
          <w:szCs w:val="24"/>
        </w:rPr>
        <w:t xml:space="preserve"> The section “Empirical evidence of the impact of the physical properties of the medium on functional response” gives a general overview of factors from the medium that have </w:t>
      </w:r>
      <w:ins w:id="17" w:author="mech" w:date="2021-11-19T09:19:00Z">
        <w:r w:rsidR="00966180">
          <w:rPr>
            <w:rFonts w:ascii="Times New Roman" w:hAnsi="Times New Roman" w:cs="Times New Roman"/>
            <w:i/>
            <w:iCs/>
            <w:sz w:val="24"/>
            <w:szCs w:val="24"/>
          </w:rPr>
          <w:t xml:space="preserve">been shown </w:t>
        </w:r>
        <w:r w:rsidR="00E52220">
          <w:rPr>
            <w:rFonts w:ascii="Times New Roman" w:hAnsi="Times New Roman" w:cs="Times New Roman"/>
            <w:i/>
            <w:iCs/>
            <w:sz w:val="24"/>
            <w:szCs w:val="24"/>
          </w:rPr>
          <w:t xml:space="preserve">empirically to have </w:t>
        </w:r>
      </w:ins>
      <w:r>
        <w:rPr>
          <w:rFonts w:ascii="Times New Roman" w:hAnsi="Times New Roman" w:cs="Times New Roman"/>
          <w:i/>
          <w:iCs/>
          <w:sz w:val="24"/>
          <w:szCs w:val="24"/>
        </w:rPr>
        <w:t>effects on functional response. The section “Theoretical approaches to the role of physical features of the environment on predation” provides a review of former</w:t>
      </w:r>
      <w:ins w:id="18" w:author="mech" w:date="2021-11-19T09:20:00Z">
        <w:r w:rsidR="00E52220">
          <w:rPr>
            <w:rFonts w:ascii="Times New Roman" w:hAnsi="Times New Roman" w:cs="Times New Roman"/>
            <w:i/>
            <w:iCs/>
            <w:sz w:val="24"/>
            <w:szCs w:val="24"/>
          </w:rPr>
          <w:t xml:space="preserve"> theoretical</w:t>
        </w:r>
      </w:ins>
      <w:r>
        <w:rPr>
          <w:rFonts w:ascii="Times New Roman" w:hAnsi="Times New Roman" w:cs="Times New Roman"/>
          <w:i/>
          <w:iCs/>
          <w:sz w:val="24"/>
          <w:szCs w:val="24"/>
        </w:rPr>
        <w:t xml:space="preserve"> studies that took some aspects of the medium into account and their effects on predator-prey relationship. Last, in the section “A first case of an inferring of the functional response from the physical properties of the medium”, we present our model as a first step towards the goal presented in the previous section. </w:t>
      </w:r>
      <w:r w:rsidR="00D47234">
        <w:rPr>
          <w:rFonts w:ascii="Times New Roman" w:hAnsi="Times New Roman" w:cs="Times New Roman"/>
          <w:i/>
          <w:iCs/>
          <w:sz w:val="24"/>
          <w:szCs w:val="24"/>
        </w:rPr>
        <w:t>We hope that this revised structure will make the manuscript clearer.</w:t>
      </w:r>
    </w:p>
    <w:p w14:paraId="5428932F" w14:textId="2BEB063D" w:rsidR="00860AEA" w:rsidRPr="00860AEA" w:rsidRDefault="00AA6505" w:rsidP="00AA6505">
      <w:pPr>
        <w:rPr>
          <w:rFonts w:ascii="Times New Roman" w:hAnsi="Times New Roman" w:cs="Times New Roman"/>
          <w:i/>
          <w:iCs/>
          <w:sz w:val="24"/>
          <w:szCs w:val="24"/>
        </w:rPr>
      </w:pPr>
      <w:r w:rsidRPr="005C366D">
        <w:rPr>
          <w:rFonts w:ascii="Times New Roman" w:hAnsi="Times New Roman" w:cs="Times New Roman"/>
          <w:sz w:val="24"/>
          <w:szCs w:val="24"/>
        </w:rPr>
        <w:br/>
        <w:t>Line117-124. The “novelty” and the “strength” related to the “approach” proposed by the authors, are the highlights of this work, and the author elaborated it is unpredictable, and it is necessary to elaborate in detail.</w:t>
      </w:r>
      <w:r w:rsidRPr="005C366D">
        <w:rPr>
          <w:rFonts w:ascii="Times New Roman" w:hAnsi="Times New Roman" w:cs="Times New Roman"/>
          <w:sz w:val="24"/>
          <w:szCs w:val="24"/>
        </w:rPr>
        <w:br/>
      </w:r>
      <w:r w:rsidR="00860AEA" w:rsidRPr="00860AEA">
        <w:rPr>
          <w:rFonts w:ascii="Times New Roman" w:hAnsi="Times New Roman" w:cs="Times New Roman"/>
          <w:i/>
          <w:iCs/>
          <w:sz w:val="24"/>
          <w:szCs w:val="24"/>
        </w:rPr>
        <w:lastRenderedPageBreak/>
        <w:t xml:space="preserve">We provided more details on </w:t>
      </w:r>
      <w:ins w:id="19" w:author="mech" w:date="2021-11-19T09:24:00Z">
        <w:r w:rsidR="00E52220">
          <w:rPr>
            <w:rFonts w:ascii="Times New Roman" w:hAnsi="Times New Roman" w:cs="Times New Roman"/>
            <w:i/>
            <w:iCs/>
            <w:sz w:val="24"/>
            <w:szCs w:val="24"/>
          </w:rPr>
          <w:t>our</w:t>
        </w:r>
      </w:ins>
      <w:del w:id="20" w:author="mech" w:date="2021-11-19T09:24:00Z">
        <w:r w:rsidR="00860AEA" w:rsidRPr="00860AEA" w:rsidDel="00E52220">
          <w:rPr>
            <w:rFonts w:ascii="Times New Roman" w:hAnsi="Times New Roman" w:cs="Times New Roman"/>
            <w:i/>
            <w:iCs/>
            <w:sz w:val="24"/>
            <w:szCs w:val="24"/>
          </w:rPr>
          <w:delText>the</w:delText>
        </w:r>
      </w:del>
      <w:r w:rsidR="00860AEA" w:rsidRPr="00860AEA">
        <w:rPr>
          <w:rFonts w:ascii="Times New Roman" w:hAnsi="Times New Roman" w:cs="Times New Roman"/>
          <w:i/>
          <w:iCs/>
          <w:sz w:val="24"/>
          <w:szCs w:val="24"/>
        </w:rPr>
        <w:t xml:space="preserve"> </w:t>
      </w:r>
      <w:del w:id="21" w:author="mech" w:date="2021-11-19T09:24:00Z">
        <w:r w:rsidR="00860AEA" w:rsidRPr="00860AEA" w:rsidDel="00E52220">
          <w:rPr>
            <w:rFonts w:ascii="Times New Roman" w:hAnsi="Times New Roman" w:cs="Times New Roman"/>
            <w:i/>
            <w:iCs/>
            <w:sz w:val="24"/>
            <w:szCs w:val="24"/>
          </w:rPr>
          <w:delText>model in comparison with</w:delText>
        </w:r>
      </w:del>
      <w:ins w:id="22" w:author="mech" w:date="2021-11-19T09:24:00Z">
        <w:r w:rsidR="00E52220">
          <w:rPr>
            <w:rFonts w:ascii="Times New Roman" w:hAnsi="Times New Roman" w:cs="Times New Roman"/>
            <w:i/>
            <w:iCs/>
            <w:sz w:val="24"/>
            <w:szCs w:val="24"/>
          </w:rPr>
          <w:t xml:space="preserve">derivation of </w:t>
        </w:r>
      </w:ins>
      <w:ins w:id="23" w:author="mech" w:date="2021-11-19T09:25:00Z">
        <w:r w:rsidR="00E52220">
          <w:rPr>
            <w:rFonts w:ascii="Times New Roman" w:hAnsi="Times New Roman" w:cs="Times New Roman"/>
            <w:i/>
            <w:iCs/>
            <w:sz w:val="24"/>
            <w:szCs w:val="24"/>
          </w:rPr>
          <w:t>the functional response from</w:t>
        </w:r>
      </w:ins>
      <w:r w:rsidR="00860AEA" w:rsidRPr="00860AEA">
        <w:rPr>
          <w:rFonts w:ascii="Times New Roman" w:hAnsi="Times New Roman" w:cs="Times New Roman"/>
          <w:i/>
          <w:iCs/>
          <w:sz w:val="24"/>
          <w:szCs w:val="24"/>
        </w:rPr>
        <w:t xml:space="preserve"> the original study (Portalier et al., 2019) (pp. 10-11). We also gave more information about the implications of the results (i.e., the fact that it is possible to derive attack rate and capture probability from body size and the physical components of the medium</w:t>
      </w:r>
      <w:ins w:id="24" w:author="mech" w:date="2021-11-19T09:34:00Z">
        <w:r w:rsidR="004F6DE0">
          <w:rPr>
            <w:rFonts w:ascii="Times New Roman" w:hAnsi="Times New Roman" w:cs="Times New Roman"/>
            <w:i/>
            <w:iCs/>
            <w:sz w:val="24"/>
            <w:szCs w:val="24"/>
          </w:rPr>
          <w:t xml:space="preserve">, but that it still needs </w:t>
        </w:r>
      </w:ins>
      <w:ins w:id="25" w:author="mech" w:date="2021-11-19T10:16:00Z">
        <w:r w:rsidR="00323265">
          <w:rPr>
            <w:rFonts w:ascii="Times New Roman" w:hAnsi="Times New Roman" w:cs="Times New Roman"/>
            <w:i/>
            <w:iCs/>
            <w:sz w:val="24"/>
            <w:szCs w:val="24"/>
          </w:rPr>
          <w:t>further</w:t>
        </w:r>
      </w:ins>
      <w:ins w:id="26" w:author="mech" w:date="2021-11-19T09:34:00Z">
        <w:r w:rsidR="004F6DE0">
          <w:rPr>
            <w:rFonts w:ascii="Times New Roman" w:hAnsi="Times New Roman" w:cs="Times New Roman"/>
            <w:i/>
            <w:iCs/>
            <w:sz w:val="24"/>
            <w:szCs w:val="24"/>
          </w:rPr>
          <w:t xml:space="preserve"> develop</w:t>
        </w:r>
      </w:ins>
      <w:ins w:id="27" w:author="mech" w:date="2021-11-19T10:16:00Z">
        <w:r w:rsidR="00323265">
          <w:rPr>
            <w:rFonts w:ascii="Times New Roman" w:hAnsi="Times New Roman" w:cs="Times New Roman"/>
            <w:i/>
            <w:iCs/>
            <w:sz w:val="24"/>
            <w:szCs w:val="24"/>
          </w:rPr>
          <w:t>ments</w:t>
        </w:r>
      </w:ins>
      <w:r w:rsidR="00860AEA" w:rsidRPr="00860AEA">
        <w:rPr>
          <w:rFonts w:ascii="Times New Roman" w:hAnsi="Times New Roman" w:cs="Times New Roman"/>
          <w:i/>
          <w:iCs/>
          <w:sz w:val="24"/>
          <w:szCs w:val="24"/>
        </w:rPr>
        <w:t>).</w:t>
      </w:r>
      <w:r w:rsidR="00860AEA">
        <w:rPr>
          <w:rFonts w:ascii="Times New Roman" w:hAnsi="Times New Roman" w:cs="Times New Roman"/>
          <w:i/>
          <w:iCs/>
          <w:sz w:val="24"/>
          <w:szCs w:val="24"/>
        </w:rPr>
        <w:t xml:space="preserve"> We also discussed potential way to improve the model and </w:t>
      </w:r>
      <w:del w:id="28" w:author="mech" w:date="2021-11-19T09:34:00Z">
        <w:r w:rsidR="00860AEA" w:rsidDel="004F6DE0">
          <w:rPr>
            <w:rFonts w:ascii="Times New Roman" w:hAnsi="Times New Roman" w:cs="Times New Roman"/>
            <w:i/>
            <w:iCs/>
            <w:sz w:val="24"/>
            <w:szCs w:val="24"/>
          </w:rPr>
          <w:delText xml:space="preserve">for </w:delText>
        </w:r>
      </w:del>
      <w:r w:rsidR="00860AEA">
        <w:rPr>
          <w:rFonts w:ascii="Times New Roman" w:hAnsi="Times New Roman" w:cs="Times New Roman"/>
          <w:i/>
          <w:iCs/>
          <w:sz w:val="24"/>
          <w:szCs w:val="24"/>
        </w:rPr>
        <w:t>future directions.</w:t>
      </w:r>
    </w:p>
    <w:p w14:paraId="2794A3BD" w14:textId="00A1A44B" w:rsidR="006D4E97"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496E2C83" w14:textId="4A2A81A4" w:rsidR="001278F7" w:rsidRPr="0068051C" w:rsidRDefault="001278F7" w:rsidP="00AA6505">
      <w:pPr>
        <w:rPr>
          <w:rFonts w:ascii="Times New Roman" w:hAnsi="Times New Roman" w:cs="Times New Roman"/>
          <w:i/>
          <w:iCs/>
          <w:sz w:val="24"/>
          <w:szCs w:val="24"/>
        </w:rPr>
      </w:pPr>
      <w:del w:id="29" w:author="mech" w:date="2021-11-19T09:35:00Z">
        <w:r w:rsidRPr="0068051C" w:rsidDel="004F6DE0">
          <w:rPr>
            <w:rFonts w:ascii="Times New Roman" w:hAnsi="Times New Roman" w:cs="Times New Roman"/>
            <w:i/>
            <w:iCs/>
            <w:sz w:val="24"/>
            <w:szCs w:val="24"/>
          </w:rPr>
          <w:delText xml:space="preserve">The case study proposes an example of the kind of model that can be provided following the approach described before. </w:delText>
        </w:r>
      </w:del>
      <w:r w:rsidR="0067371A">
        <w:rPr>
          <w:rFonts w:ascii="Times New Roman" w:hAnsi="Times New Roman" w:cs="Times New Roman"/>
          <w:i/>
          <w:iCs/>
          <w:sz w:val="24"/>
          <w:szCs w:val="24"/>
        </w:rPr>
        <w:t>We revised the structure of the manuscript. It should be clearer now that the model presented is a first attempt to achieve our goal.</w:t>
      </w:r>
      <w:ins w:id="30" w:author="mech" w:date="2021-11-19T09:35:00Z">
        <w:r w:rsidR="004F6DE0">
          <w:rPr>
            <w:rFonts w:ascii="Times New Roman" w:hAnsi="Times New Roman" w:cs="Times New Roman"/>
            <w:i/>
            <w:iCs/>
            <w:sz w:val="24"/>
            <w:szCs w:val="24"/>
          </w:rPr>
          <w:t xml:space="preserve"> </w:t>
        </w:r>
      </w:ins>
      <w:ins w:id="31" w:author="mech" w:date="2021-11-19T09:36:00Z">
        <w:r w:rsidR="004F6DE0">
          <w:rPr>
            <w:rFonts w:ascii="Times New Roman" w:hAnsi="Times New Roman" w:cs="Times New Roman"/>
            <w:i/>
            <w:iCs/>
            <w:sz w:val="24"/>
            <w:szCs w:val="24"/>
          </w:rPr>
          <w:t>Even though we knew that further development</w:t>
        </w:r>
      </w:ins>
      <w:ins w:id="32" w:author="mech" w:date="2021-11-19T09:37:00Z">
        <w:r w:rsidR="004F6DE0">
          <w:rPr>
            <w:rFonts w:ascii="Times New Roman" w:hAnsi="Times New Roman" w:cs="Times New Roman"/>
            <w:i/>
            <w:iCs/>
            <w:sz w:val="24"/>
            <w:szCs w:val="24"/>
          </w:rPr>
          <w:t xml:space="preserve">s are needed before we can reach a sound physics-based functional response, we thought that it was important to show </w:t>
        </w:r>
      </w:ins>
      <w:ins w:id="33" w:author="mech" w:date="2021-11-19T09:38:00Z">
        <w:r w:rsidR="004F6DE0">
          <w:rPr>
            <w:rFonts w:ascii="Times New Roman" w:hAnsi="Times New Roman" w:cs="Times New Roman"/>
            <w:i/>
            <w:iCs/>
            <w:sz w:val="24"/>
            <w:szCs w:val="24"/>
          </w:rPr>
          <w:t xml:space="preserve">in </w:t>
        </w:r>
      </w:ins>
      <w:ins w:id="34" w:author="mech" w:date="2021-11-19T09:39:00Z">
        <w:r w:rsidR="004F6DE0">
          <w:rPr>
            <w:rFonts w:ascii="Times New Roman" w:hAnsi="Times New Roman" w:cs="Times New Roman"/>
            <w:i/>
            <w:iCs/>
            <w:sz w:val="24"/>
            <w:szCs w:val="24"/>
          </w:rPr>
          <w:t xml:space="preserve">this perspective paper, </w:t>
        </w:r>
      </w:ins>
      <w:ins w:id="35" w:author="mech" w:date="2021-11-19T09:37:00Z">
        <w:r w:rsidR="004F6DE0">
          <w:rPr>
            <w:rFonts w:ascii="Times New Roman" w:hAnsi="Times New Roman" w:cs="Times New Roman"/>
            <w:i/>
            <w:iCs/>
            <w:sz w:val="24"/>
            <w:szCs w:val="24"/>
          </w:rPr>
          <w:t>the potential</w:t>
        </w:r>
      </w:ins>
      <w:ins w:id="36" w:author="mech" w:date="2021-11-19T09:38:00Z">
        <w:r w:rsidR="004F6DE0">
          <w:rPr>
            <w:rFonts w:ascii="Times New Roman" w:hAnsi="Times New Roman" w:cs="Times New Roman"/>
            <w:i/>
            <w:iCs/>
            <w:sz w:val="24"/>
            <w:szCs w:val="24"/>
          </w:rPr>
          <w:t xml:space="preserve"> of the approach with a first derivation from one of the most advanced models so far. </w:t>
        </w:r>
      </w:ins>
      <w:ins w:id="37" w:author="mech" w:date="2021-11-19T09:37:00Z">
        <w:r w:rsidR="004F6DE0">
          <w:rPr>
            <w:rFonts w:ascii="Times New Roman" w:hAnsi="Times New Roman" w:cs="Times New Roman"/>
            <w:i/>
            <w:iCs/>
            <w:sz w:val="24"/>
            <w:szCs w:val="24"/>
          </w:rPr>
          <w:t xml:space="preserve"> </w:t>
        </w:r>
      </w:ins>
      <w:del w:id="38" w:author="mech" w:date="2021-11-19T09:36:00Z">
        <w:r w:rsidR="0067371A" w:rsidDel="004F6DE0">
          <w:rPr>
            <w:rFonts w:ascii="Times New Roman" w:hAnsi="Times New Roman" w:cs="Times New Roman"/>
            <w:i/>
            <w:iCs/>
            <w:sz w:val="24"/>
            <w:szCs w:val="24"/>
          </w:rPr>
          <w:delText xml:space="preserve"> </w:delText>
        </w:r>
      </w:del>
      <w:r w:rsidR="00A25490" w:rsidRPr="0068051C">
        <w:rPr>
          <w:rFonts w:ascii="Times New Roman" w:hAnsi="Times New Roman" w:cs="Times New Roman"/>
          <w:i/>
          <w:iCs/>
          <w:sz w:val="24"/>
          <w:szCs w:val="24"/>
        </w:rPr>
        <w:t xml:space="preserve">We agree that </w:t>
      </w:r>
      <w:r w:rsidR="0067371A">
        <w:rPr>
          <w:rFonts w:ascii="Times New Roman" w:hAnsi="Times New Roman" w:cs="Times New Roman"/>
          <w:i/>
          <w:iCs/>
          <w:sz w:val="24"/>
          <w:szCs w:val="24"/>
        </w:rPr>
        <w:t>the</w:t>
      </w:r>
      <w:r w:rsidR="0067371A" w:rsidRPr="0068051C">
        <w:rPr>
          <w:rFonts w:ascii="Times New Roman" w:hAnsi="Times New Roman" w:cs="Times New Roman"/>
          <w:i/>
          <w:iCs/>
          <w:sz w:val="24"/>
          <w:szCs w:val="24"/>
        </w:rPr>
        <w:t xml:space="preserve"> </w:t>
      </w:r>
      <w:r w:rsidR="00A25490" w:rsidRPr="0068051C">
        <w:rPr>
          <w:rFonts w:ascii="Times New Roman" w:hAnsi="Times New Roman" w:cs="Times New Roman"/>
          <w:i/>
          <w:iCs/>
          <w:sz w:val="24"/>
          <w:szCs w:val="24"/>
        </w:rPr>
        <w:t>term</w:t>
      </w:r>
      <w:r w:rsidR="0067371A">
        <w:rPr>
          <w:rFonts w:ascii="Times New Roman" w:hAnsi="Times New Roman" w:cs="Times New Roman"/>
          <w:i/>
          <w:iCs/>
          <w:sz w:val="24"/>
          <w:szCs w:val="24"/>
        </w:rPr>
        <w:t xml:space="preserve"> “main framework”</w:t>
      </w:r>
      <w:r w:rsidR="00A25490" w:rsidRPr="0068051C">
        <w:rPr>
          <w:rFonts w:ascii="Times New Roman" w:hAnsi="Times New Roman" w:cs="Times New Roman"/>
          <w:i/>
          <w:iCs/>
          <w:sz w:val="24"/>
          <w:szCs w:val="24"/>
        </w:rPr>
        <w:t xml:space="preserve"> was misleading</w:t>
      </w:r>
      <w:r w:rsidR="0067371A">
        <w:rPr>
          <w:rFonts w:ascii="Times New Roman" w:hAnsi="Times New Roman" w:cs="Times New Roman"/>
          <w:i/>
          <w:iCs/>
          <w:sz w:val="24"/>
          <w:szCs w:val="24"/>
        </w:rPr>
        <w:t>, thus we removed it</w:t>
      </w:r>
      <w:r w:rsidR="00A25490" w:rsidRPr="0068051C">
        <w:rPr>
          <w:rFonts w:ascii="Times New Roman" w:hAnsi="Times New Roman" w:cs="Times New Roman"/>
          <w:i/>
          <w:iCs/>
          <w:sz w:val="24"/>
          <w:szCs w:val="24"/>
        </w:rPr>
        <w:t xml:space="preserve">. </w:t>
      </w:r>
      <w:r w:rsidR="0067371A">
        <w:rPr>
          <w:rFonts w:ascii="Times New Roman" w:hAnsi="Times New Roman" w:cs="Times New Roman"/>
          <w:i/>
          <w:iCs/>
          <w:sz w:val="24"/>
          <w:szCs w:val="24"/>
        </w:rPr>
        <w:t>W</w:t>
      </w:r>
      <w:r w:rsidR="00A25490" w:rsidRPr="0068051C">
        <w:rPr>
          <w:rFonts w:ascii="Times New Roman" w:hAnsi="Times New Roman" w:cs="Times New Roman"/>
          <w:i/>
          <w:iCs/>
          <w:sz w:val="24"/>
          <w:szCs w:val="24"/>
        </w:rPr>
        <w:t>e</w:t>
      </w:r>
      <w:r w:rsidR="0067371A">
        <w:rPr>
          <w:rFonts w:ascii="Times New Roman" w:hAnsi="Times New Roman" w:cs="Times New Roman"/>
          <w:i/>
          <w:iCs/>
          <w:sz w:val="24"/>
          <w:szCs w:val="24"/>
        </w:rPr>
        <w:t xml:space="preserve"> also</w:t>
      </w:r>
      <w:r w:rsidR="00A25490" w:rsidRPr="0068051C">
        <w:rPr>
          <w:rFonts w:ascii="Times New Roman" w:hAnsi="Times New Roman" w:cs="Times New Roman"/>
          <w:i/>
          <w:iCs/>
          <w:sz w:val="24"/>
          <w:szCs w:val="24"/>
        </w:rPr>
        <w:t xml:space="preserve"> replaced </w:t>
      </w:r>
      <w:r w:rsidR="0067371A">
        <w:rPr>
          <w:rFonts w:ascii="Times New Roman" w:hAnsi="Times New Roman" w:cs="Times New Roman"/>
          <w:i/>
          <w:iCs/>
          <w:sz w:val="24"/>
          <w:szCs w:val="24"/>
        </w:rPr>
        <w:t xml:space="preserve">the </w:t>
      </w:r>
      <w:r w:rsidR="0067371A" w:rsidRPr="0067371A">
        <w:rPr>
          <w:rFonts w:ascii="Times New Roman" w:hAnsi="Times New Roman" w:cs="Times New Roman"/>
          <w:i/>
          <w:iCs/>
          <w:sz w:val="24"/>
          <w:szCs w:val="24"/>
        </w:rPr>
        <w:t>section title (“A case study as an example of new mechanistic approaches”) by “A first case of an inferring of the functional response from the physical properties of the medium”.</w:t>
      </w:r>
      <w:r w:rsidR="0067371A">
        <w:rPr>
          <w:rFonts w:ascii="Times New Roman" w:hAnsi="Times New Roman" w:cs="Times New Roman"/>
          <w:i/>
          <w:iCs/>
          <w:sz w:val="24"/>
          <w:szCs w:val="24"/>
        </w:rPr>
        <w:t xml:space="preserve"> </w:t>
      </w:r>
    </w:p>
    <w:p w14:paraId="24EF9BE8" w14:textId="77777777" w:rsidR="007B034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0C7ECC22" w14:textId="1F8D6FBC" w:rsidR="00627DEF" w:rsidRDefault="007B0345" w:rsidP="00AA6505">
      <w:pPr>
        <w:rPr>
          <w:rFonts w:ascii="Times New Roman" w:hAnsi="Times New Roman" w:cs="Times New Roman"/>
          <w:sz w:val="24"/>
          <w:szCs w:val="24"/>
        </w:rPr>
      </w:pPr>
      <w:r w:rsidRPr="0068051C">
        <w:rPr>
          <w:rFonts w:ascii="Times New Roman" w:hAnsi="Times New Roman" w:cs="Times New Roman"/>
          <w:i/>
          <w:iCs/>
          <w:sz w:val="24"/>
          <w:szCs w:val="24"/>
        </w:rPr>
        <w:t xml:space="preserve">Following our response to the former comment, it should be clearer now that the equations are </w:t>
      </w:r>
      <w:del w:id="39" w:author="mech" w:date="2021-11-19T09:49:00Z">
        <w:r w:rsidRPr="0068051C" w:rsidDel="00925659">
          <w:rPr>
            <w:rFonts w:ascii="Times New Roman" w:hAnsi="Times New Roman" w:cs="Times New Roman"/>
            <w:i/>
            <w:iCs/>
            <w:sz w:val="24"/>
            <w:szCs w:val="24"/>
          </w:rPr>
          <w:delText>the model proposed as a case study. The foundation of the model is</w:delText>
        </w:r>
      </w:del>
      <w:ins w:id="40" w:author="mech" w:date="2021-11-19T09:49:00Z">
        <w:r w:rsidR="00925659">
          <w:rPr>
            <w:rFonts w:ascii="Times New Roman" w:hAnsi="Times New Roman" w:cs="Times New Roman"/>
            <w:i/>
            <w:iCs/>
            <w:sz w:val="24"/>
            <w:szCs w:val="24"/>
          </w:rPr>
          <w:t xml:space="preserve">the </w:t>
        </w:r>
      </w:ins>
      <w:ins w:id="41" w:author="mech" w:date="2021-11-19T09:50:00Z">
        <w:r w:rsidR="00925659">
          <w:rPr>
            <w:rFonts w:ascii="Times New Roman" w:hAnsi="Times New Roman" w:cs="Times New Roman"/>
            <w:i/>
            <w:iCs/>
            <w:sz w:val="24"/>
            <w:szCs w:val="24"/>
          </w:rPr>
          <w:t>same as used in</w:t>
        </w:r>
      </w:ins>
      <w:r w:rsidRPr="0068051C">
        <w:rPr>
          <w:rFonts w:ascii="Times New Roman" w:hAnsi="Times New Roman" w:cs="Times New Roman"/>
          <w:i/>
          <w:iCs/>
          <w:sz w:val="24"/>
          <w:szCs w:val="24"/>
        </w:rPr>
        <w:t xml:space="preserve"> the </w:t>
      </w:r>
      <w:proofErr w:type="spellStart"/>
      <w:r w:rsidRPr="0068051C">
        <w:rPr>
          <w:rFonts w:ascii="Times New Roman" w:hAnsi="Times New Roman" w:cs="Times New Roman"/>
          <w:i/>
          <w:iCs/>
          <w:sz w:val="24"/>
          <w:szCs w:val="24"/>
        </w:rPr>
        <w:t>Portalier</w:t>
      </w:r>
      <w:proofErr w:type="spellEnd"/>
      <w:r w:rsidRPr="0068051C">
        <w:rPr>
          <w:rFonts w:ascii="Times New Roman" w:hAnsi="Times New Roman" w:cs="Times New Roman"/>
          <w:i/>
          <w:iCs/>
          <w:sz w:val="24"/>
          <w:szCs w:val="24"/>
        </w:rPr>
        <w:t xml:space="preserve"> et al.</w:t>
      </w:r>
      <w:ins w:id="42" w:author="mech" w:date="2021-11-19T09:50:00Z">
        <w:r w:rsidR="00925659">
          <w:rPr>
            <w:rFonts w:ascii="Times New Roman" w:hAnsi="Times New Roman" w:cs="Times New Roman"/>
            <w:i/>
            <w:iCs/>
            <w:sz w:val="24"/>
            <w:szCs w:val="24"/>
          </w:rPr>
          <w:t>´s</w:t>
        </w:r>
      </w:ins>
      <w:r w:rsidRPr="0068051C">
        <w:rPr>
          <w:rFonts w:ascii="Times New Roman" w:hAnsi="Times New Roman" w:cs="Times New Roman"/>
          <w:i/>
          <w:iCs/>
          <w:sz w:val="24"/>
          <w:szCs w:val="24"/>
        </w:rPr>
        <w:t xml:space="preserve"> (2019) article that considers mechanical factors and body size in a predator-prey interaction.</w:t>
      </w:r>
      <w:r w:rsidR="00121A12">
        <w:rPr>
          <w:rFonts w:ascii="Times New Roman" w:hAnsi="Times New Roman" w:cs="Times New Roman"/>
          <w:i/>
          <w:iCs/>
          <w:sz w:val="24"/>
          <w:szCs w:val="24"/>
        </w:rPr>
        <w:t xml:space="preserve"> We also provided additional information about </w:t>
      </w:r>
      <w:ins w:id="43" w:author="mech" w:date="2021-11-19T09:50:00Z">
        <w:r w:rsidR="00925659">
          <w:rPr>
            <w:rFonts w:ascii="Times New Roman" w:hAnsi="Times New Roman" w:cs="Times New Roman"/>
            <w:i/>
            <w:iCs/>
            <w:sz w:val="24"/>
            <w:szCs w:val="24"/>
          </w:rPr>
          <w:t xml:space="preserve">this </w:t>
        </w:r>
      </w:ins>
      <w:del w:id="44" w:author="mech" w:date="2021-11-19T09:50:00Z">
        <w:r w:rsidR="00121A12" w:rsidDel="00925659">
          <w:rPr>
            <w:rFonts w:ascii="Times New Roman" w:hAnsi="Times New Roman" w:cs="Times New Roman"/>
            <w:i/>
            <w:iCs/>
            <w:sz w:val="24"/>
            <w:szCs w:val="24"/>
          </w:rPr>
          <w:delText xml:space="preserve">the </w:delText>
        </w:r>
      </w:del>
      <w:r w:rsidR="00121A12">
        <w:rPr>
          <w:rFonts w:ascii="Times New Roman" w:hAnsi="Times New Roman" w:cs="Times New Roman"/>
          <w:i/>
          <w:iCs/>
          <w:sz w:val="24"/>
          <w:szCs w:val="24"/>
        </w:rPr>
        <w:t>model (pp. 10-11)</w:t>
      </w:r>
      <w:ins w:id="45" w:author="mech" w:date="2021-11-19T09:50:00Z">
        <w:r w:rsidR="00925659">
          <w:rPr>
            <w:rFonts w:ascii="Times New Roman" w:hAnsi="Times New Roman" w:cs="Times New Roman"/>
            <w:i/>
            <w:iCs/>
            <w:sz w:val="24"/>
            <w:szCs w:val="24"/>
          </w:rPr>
          <w:t xml:space="preserve"> so that the readers </w:t>
        </w:r>
      </w:ins>
      <w:ins w:id="46" w:author="mech" w:date="2021-11-19T09:51:00Z">
        <w:r w:rsidR="00925659">
          <w:rPr>
            <w:rFonts w:ascii="Times New Roman" w:hAnsi="Times New Roman" w:cs="Times New Roman"/>
            <w:i/>
            <w:iCs/>
            <w:sz w:val="24"/>
            <w:szCs w:val="24"/>
          </w:rPr>
          <w:t>understand the assumptions and algorithms underlying our derivation of the functional response</w:t>
        </w:r>
      </w:ins>
      <w:r w:rsidR="00121A12">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AA6505" w:rsidRPr="0068051C">
        <w:rPr>
          <w:rFonts w:ascii="Times New Roman" w:hAnsi="Times New Roman" w:cs="Times New Roman"/>
          <w:i/>
          <w:iCs/>
          <w:sz w:val="24"/>
          <w:szCs w:val="24"/>
        </w:rPr>
        <w:br/>
      </w:r>
      <w:r w:rsidR="00AA6505" w:rsidRPr="005C366D">
        <w:rPr>
          <w:rFonts w:ascii="Times New Roman" w:hAnsi="Times New Roman" w:cs="Times New Roman"/>
          <w:sz w:val="24"/>
          <w:szCs w:val="24"/>
        </w:rPr>
        <w:br/>
        <w:t>Validation of the model</w:t>
      </w:r>
      <w:r w:rsidR="00AA6505"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64CCEC8D" w14:textId="3C27789E" w:rsidR="00676C0C" w:rsidRDefault="00121A12" w:rsidP="00AA6505">
      <w:pPr>
        <w:rPr>
          <w:rFonts w:ascii="Times New Roman" w:hAnsi="Times New Roman" w:cs="Times New Roman"/>
          <w:sz w:val="24"/>
          <w:szCs w:val="24"/>
        </w:rPr>
      </w:pPr>
      <w:r w:rsidRPr="00121A12">
        <w:rPr>
          <w:rFonts w:ascii="Times New Roman" w:hAnsi="Times New Roman" w:cs="Times New Roman"/>
          <w:i/>
          <w:iCs/>
          <w:sz w:val="24"/>
          <w:szCs w:val="24"/>
        </w:rPr>
        <w:t>As explained above, we computed the RMSD for each parameter, and we also tested for model bias by doing a test on the slope and intercept of the regression of observed versus predicted data</w:t>
      </w:r>
      <w:r>
        <w:rPr>
          <w:rFonts w:ascii="Times New Roman" w:hAnsi="Times New Roman" w:cs="Times New Roman"/>
          <w:i/>
          <w:iCs/>
          <w:sz w:val="24"/>
          <w:szCs w:val="24"/>
        </w:rPr>
        <w:t xml:space="preserve"> for each parameter with body size as a cofactor (except for capture probability), and the source of data as a random factor (except for speed)</w:t>
      </w:r>
      <w:r w:rsidRPr="00121A12">
        <w:rPr>
          <w:rFonts w:ascii="Times New Roman" w:hAnsi="Times New Roman" w:cs="Times New Roman"/>
          <w:i/>
          <w:iCs/>
          <w:sz w:val="24"/>
          <w:szCs w:val="24"/>
        </w:rPr>
        <w:t>.</w:t>
      </w:r>
      <w:r w:rsidR="00AA6505" w:rsidRPr="005C366D">
        <w:rPr>
          <w:rFonts w:ascii="Times New Roman" w:hAnsi="Times New Roman" w:cs="Times New Roman"/>
          <w:sz w:val="24"/>
          <w:szCs w:val="24"/>
        </w:rPr>
        <w:br/>
      </w:r>
      <w:r w:rsidR="00AA6505" w:rsidRPr="005C366D">
        <w:rPr>
          <w:rFonts w:ascii="Times New Roman" w:hAnsi="Times New Roman" w:cs="Times New Roman"/>
          <w:sz w:val="24"/>
          <w:szCs w:val="24"/>
        </w:rPr>
        <w:br/>
        <w:t xml:space="preserve">Discussion </w:t>
      </w:r>
      <w:r w:rsidR="00AA6505"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p>
    <w:p w14:paraId="58A27731" w14:textId="725B0A5B" w:rsidR="00813719" w:rsidRPr="0068051C" w:rsidRDefault="002B28A7" w:rsidP="00AA6505">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developed the </w:t>
      </w:r>
      <w:r w:rsidR="00F61B7A">
        <w:rPr>
          <w:rFonts w:ascii="Times New Roman" w:hAnsi="Times New Roman" w:cs="Times New Roman"/>
          <w:i/>
          <w:iCs/>
          <w:sz w:val="24"/>
          <w:szCs w:val="24"/>
        </w:rPr>
        <w:t>validation and conclusion sections to emphasize the insights that one can get from this kind of approach. We also discussed potential improvements to the model and ways to push th</w:t>
      </w:r>
      <w:ins w:id="47" w:author="mech" w:date="2021-11-19T10:16:00Z">
        <w:r w:rsidR="00323265">
          <w:rPr>
            <w:rFonts w:ascii="Times New Roman" w:hAnsi="Times New Roman" w:cs="Times New Roman"/>
            <w:i/>
            <w:iCs/>
            <w:sz w:val="24"/>
            <w:szCs w:val="24"/>
          </w:rPr>
          <w:t>i</w:t>
        </w:r>
      </w:ins>
      <w:del w:id="48" w:author="mech" w:date="2021-11-19T10:16:00Z">
        <w:r w:rsidR="00F61B7A" w:rsidDel="00323265">
          <w:rPr>
            <w:rFonts w:ascii="Times New Roman" w:hAnsi="Times New Roman" w:cs="Times New Roman"/>
            <w:i/>
            <w:iCs/>
            <w:sz w:val="24"/>
            <w:szCs w:val="24"/>
          </w:rPr>
          <w:delText>u</w:delText>
        </w:r>
      </w:del>
      <w:r w:rsidR="00F61B7A">
        <w:rPr>
          <w:rFonts w:ascii="Times New Roman" w:hAnsi="Times New Roman" w:cs="Times New Roman"/>
          <w:i/>
          <w:iCs/>
          <w:sz w:val="24"/>
          <w:szCs w:val="24"/>
        </w:rPr>
        <w:t xml:space="preserve">s approach further. </w:t>
      </w:r>
      <w:r>
        <w:rPr>
          <w:rFonts w:ascii="Times New Roman" w:hAnsi="Times New Roman" w:cs="Times New Roman"/>
          <w:i/>
          <w:iCs/>
          <w:sz w:val="24"/>
          <w:szCs w:val="24"/>
        </w:rPr>
        <w:t xml:space="preserve"> </w:t>
      </w:r>
    </w:p>
    <w:p w14:paraId="079C3207" w14:textId="618A576F"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13492806" w14:textId="7E4DD0B8" w:rsidR="00F456D5" w:rsidRPr="0068051C" w:rsidRDefault="00F456D5" w:rsidP="00AA6505">
      <w:pPr>
        <w:rPr>
          <w:rFonts w:ascii="Times New Roman" w:hAnsi="Times New Roman" w:cs="Times New Roman"/>
          <w:i/>
          <w:iCs/>
          <w:sz w:val="24"/>
          <w:szCs w:val="24"/>
        </w:rPr>
      </w:pPr>
      <w:del w:id="49" w:author="mech" w:date="2021-11-19T10:19:00Z">
        <w:r w:rsidRPr="0068051C" w:rsidDel="00323265">
          <w:rPr>
            <w:rFonts w:ascii="Times New Roman" w:hAnsi="Times New Roman" w:cs="Times New Roman"/>
            <w:i/>
            <w:iCs/>
            <w:sz w:val="24"/>
            <w:szCs w:val="24"/>
          </w:rPr>
          <w:delText xml:space="preserve">The </w:delText>
        </w:r>
      </w:del>
      <w:proofErr w:type="spellStart"/>
      <w:ins w:id="50" w:author="mech" w:date="2021-11-19T10:19:00Z">
        <w:r w:rsidR="00323265">
          <w:rPr>
            <w:rFonts w:ascii="Times New Roman" w:hAnsi="Times New Roman" w:cs="Times New Roman"/>
            <w:i/>
            <w:iCs/>
            <w:sz w:val="24"/>
            <w:szCs w:val="24"/>
          </w:rPr>
          <w:t>Portalier</w:t>
        </w:r>
        <w:proofErr w:type="spellEnd"/>
        <w:r w:rsidR="00323265">
          <w:rPr>
            <w:rFonts w:ascii="Times New Roman" w:hAnsi="Times New Roman" w:cs="Times New Roman"/>
            <w:i/>
            <w:iCs/>
            <w:sz w:val="24"/>
            <w:szCs w:val="24"/>
          </w:rPr>
          <w:t xml:space="preserve"> et </w:t>
        </w:r>
        <w:proofErr w:type="spellStart"/>
        <w:r w:rsidR="00323265">
          <w:rPr>
            <w:rFonts w:ascii="Times New Roman" w:hAnsi="Times New Roman" w:cs="Times New Roman"/>
            <w:i/>
            <w:iCs/>
            <w:sz w:val="24"/>
            <w:szCs w:val="24"/>
          </w:rPr>
          <w:t>al’s</w:t>
        </w:r>
        <w:proofErr w:type="spellEnd"/>
        <w:r w:rsidR="00323265">
          <w:rPr>
            <w:rFonts w:ascii="Times New Roman" w:hAnsi="Times New Roman" w:cs="Times New Roman"/>
            <w:i/>
            <w:iCs/>
            <w:sz w:val="24"/>
            <w:szCs w:val="24"/>
          </w:rPr>
          <w:t xml:space="preserve"> 2019</w:t>
        </w:r>
        <w:r w:rsidR="00323265" w:rsidRPr="0068051C">
          <w:rPr>
            <w:rFonts w:ascii="Times New Roman" w:hAnsi="Times New Roman" w:cs="Times New Roman"/>
            <w:i/>
            <w:iCs/>
            <w:sz w:val="24"/>
            <w:szCs w:val="24"/>
          </w:rPr>
          <w:t xml:space="preserve"> </w:t>
        </w:r>
      </w:ins>
      <w:r w:rsidRPr="0068051C">
        <w:rPr>
          <w:rFonts w:ascii="Times New Roman" w:hAnsi="Times New Roman" w:cs="Times New Roman"/>
          <w:i/>
          <w:iCs/>
          <w:sz w:val="24"/>
          <w:szCs w:val="24"/>
        </w:rPr>
        <w:t>model considers size</w:t>
      </w:r>
      <w:ins w:id="51" w:author="mech" w:date="2021-11-19T10:17:00Z">
        <w:r w:rsidR="00323265">
          <w:rPr>
            <w:rFonts w:ascii="Times New Roman" w:hAnsi="Times New Roman" w:cs="Times New Roman"/>
            <w:i/>
            <w:iCs/>
            <w:sz w:val="24"/>
            <w:szCs w:val="24"/>
          </w:rPr>
          <w:t xml:space="preserve"> as the </w:t>
        </w:r>
      </w:ins>
      <w:ins w:id="52" w:author="mech" w:date="2021-11-19T10:18:00Z">
        <w:r w:rsidR="00323265">
          <w:rPr>
            <w:rFonts w:ascii="Times New Roman" w:hAnsi="Times New Roman" w:cs="Times New Roman"/>
            <w:i/>
            <w:iCs/>
            <w:sz w:val="24"/>
            <w:szCs w:val="24"/>
          </w:rPr>
          <w:t>main trait characterising organisms</w:t>
        </w:r>
      </w:ins>
      <w:r w:rsidRPr="0068051C">
        <w:rPr>
          <w:rFonts w:ascii="Times New Roman" w:hAnsi="Times New Roman" w:cs="Times New Roman"/>
          <w:i/>
          <w:iCs/>
          <w:sz w:val="24"/>
          <w:szCs w:val="24"/>
        </w:rPr>
        <w:t xml:space="preserve">. Thus, two individuals taken at </w:t>
      </w:r>
      <w:r w:rsidR="00246D07" w:rsidRPr="0068051C">
        <w:rPr>
          <w:rFonts w:ascii="Times New Roman" w:hAnsi="Times New Roman" w:cs="Times New Roman"/>
          <w:i/>
          <w:iCs/>
          <w:sz w:val="24"/>
          <w:szCs w:val="24"/>
        </w:rPr>
        <w:t xml:space="preserve">two </w:t>
      </w:r>
      <w:r w:rsidRPr="0068051C">
        <w:rPr>
          <w:rFonts w:ascii="Times New Roman" w:hAnsi="Times New Roman" w:cs="Times New Roman"/>
          <w:i/>
          <w:iCs/>
          <w:sz w:val="24"/>
          <w:szCs w:val="24"/>
        </w:rPr>
        <w:t>different development stage</w:t>
      </w:r>
      <w:r w:rsidR="00246D07" w:rsidRP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(for example) would behave differently </w:t>
      </w:r>
      <w:del w:id="53" w:author="mech" w:date="2021-11-19T10:18:00Z">
        <w:r w:rsidRPr="0068051C" w:rsidDel="00323265">
          <w:rPr>
            <w:rFonts w:ascii="Times New Roman" w:hAnsi="Times New Roman" w:cs="Times New Roman"/>
            <w:i/>
            <w:iCs/>
            <w:sz w:val="24"/>
            <w:szCs w:val="24"/>
          </w:rPr>
          <w:delText>according to the model</w:delText>
        </w:r>
      </w:del>
      <w:ins w:id="54" w:author="mech" w:date="2021-11-19T10:18:00Z">
        <w:r w:rsidR="00323265">
          <w:rPr>
            <w:rFonts w:ascii="Times New Roman" w:hAnsi="Times New Roman" w:cs="Times New Roman"/>
            <w:i/>
            <w:iCs/>
            <w:sz w:val="24"/>
            <w:szCs w:val="24"/>
          </w:rPr>
          <w:t>as long as they differ in size</w:t>
        </w:r>
      </w:ins>
      <w:r w:rsidRPr="0068051C">
        <w:rPr>
          <w:rFonts w:ascii="Times New Roman" w:hAnsi="Times New Roman" w:cs="Times New Roman"/>
          <w:i/>
          <w:iCs/>
          <w:sz w:val="24"/>
          <w:szCs w:val="24"/>
        </w:rPr>
        <w:t>. On the other hand, two individuals</w:t>
      </w:r>
      <w:ins w:id="55" w:author="mech" w:date="2021-11-19T10:18:00Z">
        <w:r w:rsidR="00323265">
          <w:rPr>
            <w:rFonts w:ascii="Times New Roman" w:hAnsi="Times New Roman" w:cs="Times New Roman"/>
            <w:i/>
            <w:iCs/>
            <w:sz w:val="24"/>
            <w:szCs w:val="24"/>
          </w:rPr>
          <w:t xml:space="preserve"> at two different stages but of </w:t>
        </w:r>
      </w:ins>
      <w:del w:id="56" w:author="mech" w:date="2021-11-19T10:18:00Z">
        <w:r w:rsidRPr="0068051C" w:rsidDel="00323265">
          <w:rPr>
            <w:rFonts w:ascii="Times New Roman" w:hAnsi="Times New Roman" w:cs="Times New Roman"/>
            <w:i/>
            <w:iCs/>
            <w:sz w:val="24"/>
            <w:szCs w:val="24"/>
          </w:rPr>
          <w:delText xml:space="preserve"> of</w:delText>
        </w:r>
      </w:del>
      <w:r w:rsidRPr="0068051C">
        <w:rPr>
          <w:rFonts w:ascii="Times New Roman" w:hAnsi="Times New Roman" w:cs="Times New Roman"/>
          <w:i/>
          <w:iCs/>
          <w:sz w:val="24"/>
          <w:szCs w:val="24"/>
        </w:rPr>
        <w:t xml:space="preserve"> the same size would be considered as similar.</w:t>
      </w:r>
    </w:p>
    <w:p w14:paraId="4A290FD8" w14:textId="77777777" w:rsidR="005E08CF"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14D1C489" w14:textId="4F00C9F3" w:rsidR="00AA6505" w:rsidRPr="0068051C" w:rsidRDefault="009F2965" w:rsidP="00AA6505">
      <w:pPr>
        <w:rPr>
          <w:rFonts w:ascii="Times New Roman" w:hAnsi="Times New Roman" w:cs="Times New Roman"/>
          <w:i/>
          <w:iCs/>
          <w:sz w:val="24"/>
          <w:szCs w:val="24"/>
        </w:rPr>
      </w:pPr>
      <w:r>
        <w:rPr>
          <w:rFonts w:ascii="Times New Roman" w:hAnsi="Times New Roman" w:cs="Times New Roman"/>
          <w:i/>
          <w:iCs/>
          <w:sz w:val="24"/>
          <w:szCs w:val="24"/>
        </w:rPr>
        <w:t xml:space="preserve">We revised the conclusion </w:t>
      </w:r>
      <w:r w:rsidRPr="0068051C">
        <w:rPr>
          <w:rFonts w:ascii="Times New Roman" w:hAnsi="Times New Roman" w:cs="Times New Roman"/>
          <w:i/>
          <w:iCs/>
          <w:sz w:val="24"/>
          <w:szCs w:val="24"/>
        </w:rPr>
        <w:t xml:space="preserve">to </w:t>
      </w:r>
      <w:r>
        <w:rPr>
          <w:rFonts w:ascii="Times New Roman" w:hAnsi="Times New Roman" w:cs="Times New Roman"/>
          <w:i/>
          <w:iCs/>
          <w:sz w:val="24"/>
          <w:szCs w:val="24"/>
        </w:rPr>
        <w:t>emphasize the potential insights that one can get from</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novel approach that the model illustrates</w:t>
      </w:r>
      <w:r>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47DCCFA4" w14:textId="3CF84C93" w:rsidR="005C4BEC" w:rsidRPr="00311777" w:rsidRDefault="00AA6505" w:rsidP="005C4BEC">
      <w:pPr>
        <w:rPr>
          <w:rFonts w:ascii="Times New Roman" w:hAnsi="Times New Roman" w:cs="Times New Roman"/>
          <w:i/>
          <w:iCs/>
          <w:sz w:val="24"/>
          <w:szCs w:val="24"/>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005C4BEC">
        <w:rPr>
          <w:rFonts w:ascii="Times New Roman" w:hAnsi="Times New Roman" w:cs="Times New Roman"/>
          <w:i/>
          <w:iCs/>
          <w:sz w:val="24"/>
          <w:szCs w:val="24"/>
        </w:rPr>
        <w:t>As mentioned in the reply to reviewer 1, w</w:t>
      </w:r>
      <w:r w:rsidR="005C4BEC" w:rsidRPr="00311777">
        <w:rPr>
          <w:rFonts w:ascii="Times New Roman" w:hAnsi="Times New Roman" w:cs="Times New Roman"/>
          <w:i/>
          <w:iCs/>
          <w:sz w:val="24"/>
          <w:szCs w:val="24"/>
        </w:rPr>
        <w:t xml:space="preserve">e added several elements to evaluate the goodness of fit. First, we computed the root mean square deviation (RMSD) that account for the mean deviation of the predicted and observed data. Second, we added a test on the slope and intercept of the regression of observed versus predicted data (i.e., a slope of 1 and an intercept of 0 mean </w:t>
      </w:r>
      <w:r w:rsidR="005C4BEC" w:rsidRPr="00311777">
        <w:rPr>
          <w:rFonts w:ascii="Times New Roman" w:hAnsi="Times New Roman" w:cs="Times New Roman"/>
          <w:i/>
          <w:iCs/>
          <w:sz w:val="24"/>
          <w:szCs w:val="24"/>
        </w:rPr>
        <w:lastRenderedPageBreak/>
        <w:t xml:space="preserve">that the model is unbiased) with body size as a 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 </w:t>
      </w:r>
    </w:p>
    <w:p w14:paraId="40E93271" w14:textId="0FF85160" w:rsidR="002949D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p>
    <w:p w14:paraId="4D40EAA6" w14:textId="4B57BFC4" w:rsidR="002949D0" w:rsidRDefault="002949D0" w:rsidP="002949D0">
      <w:pPr>
        <w:rPr>
          <w:rFonts w:ascii="Times New Roman" w:hAnsi="Times New Roman" w:cs="Times New Roman"/>
          <w:sz w:val="24"/>
          <w:szCs w:val="24"/>
        </w:rPr>
      </w:pPr>
      <w:r>
        <w:rPr>
          <w:rFonts w:ascii="Times New Roman" w:hAnsi="Times New Roman" w:cs="Times New Roman"/>
          <w:sz w:val="24"/>
          <w:szCs w:val="24"/>
        </w:rPr>
        <w:t>We changed the title accordingly. The title is now: “</w:t>
      </w:r>
      <w:r w:rsidRPr="00515BDD">
        <w:rPr>
          <w:rFonts w:ascii="Times New Roman" w:hAnsi="Times New Roman" w:cs="Times New Roman"/>
          <w:sz w:val="24"/>
          <w:szCs w:val="24"/>
        </w:rPr>
        <w:t>Inferring size-based functional response</w:t>
      </w:r>
      <w:ins w:id="57" w:author="mech" w:date="2021-11-19T10:20:00Z">
        <w:r w:rsidR="00323265">
          <w:rPr>
            <w:rFonts w:ascii="Times New Roman" w:hAnsi="Times New Roman" w:cs="Times New Roman"/>
            <w:sz w:val="24"/>
            <w:szCs w:val="24"/>
          </w:rPr>
          <w:t>s</w:t>
        </w:r>
      </w:ins>
      <w:r w:rsidRPr="00515BDD">
        <w:rPr>
          <w:rFonts w:ascii="Times New Roman" w:hAnsi="Times New Roman" w:cs="Times New Roman"/>
          <w:sz w:val="24"/>
          <w:szCs w:val="24"/>
        </w:rPr>
        <w:t xml:space="preserve"> </w:t>
      </w:r>
      <w:del w:id="58" w:author="mech" w:date="2021-11-19T10:20:00Z">
        <w:r w:rsidRPr="00515BDD" w:rsidDel="00323265">
          <w:rPr>
            <w:rFonts w:ascii="Times New Roman" w:hAnsi="Times New Roman" w:cs="Times New Roman"/>
            <w:sz w:val="24"/>
            <w:szCs w:val="24"/>
          </w:rPr>
          <w:delText xml:space="preserve">in aquatic and terrestrial systems </w:delText>
        </w:r>
      </w:del>
      <w:r w:rsidRPr="00515BDD">
        <w:rPr>
          <w:rFonts w:ascii="Times New Roman" w:hAnsi="Times New Roman" w:cs="Times New Roman"/>
          <w:sz w:val="24"/>
          <w:szCs w:val="24"/>
        </w:rPr>
        <w:t>from the physical properties of the medium”</w:t>
      </w:r>
      <w:r>
        <w:rPr>
          <w:rFonts w:ascii="Times New Roman" w:hAnsi="Times New Roman" w:cs="Times New Roman"/>
          <w:sz w:val="24"/>
          <w:szCs w:val="24"/>
        </w:rPr>
        <w:t>.</w:t>
      </w:r>
    </w:p>
    <w:p w14:paraId="0E25D788" w14:textId="3B0015EB" w:rsidR="00400A8B"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4BCE3FD2" w14:textId="0E41AC39" w:rsidR="00A2593E" w:rsidRPr="0068051C" w:rsidRDefault="00A2593E" w:rsidP="00AA6505">
      <w:pPr>
        <w:rPr>
          <w:rFonts w:ascii="Times New Roman" w:hAnsi="Times New Roman" w:cs="Times New Roman"/>
          <w:i/>
          <w:iCs/>
          <w:sz w:val="24"/>
          <w:szCs w:val="24"/>
        </w:rPr>
      </w:pPr>
      <w:r w:rsidRPr="0068051C">
        <w:rPr>
          <w:rFonts w:ascii="Times New Roman" w:hAnsi="Times New Roman" w:cs="Times New Roman"/>
          <w:i/>
          <w:iCs/>
          <w:sz w:val="24"/>
          <w:szCs w:val="24"/>
        </w:rPr>
        <w:t>We edited the paragraph accordingly (l</w:t>
      </w:r>
      <w:r w:rsidR="00831502">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831502">
        <w:rPr>
          <w:rFonts w:ascii="Times New Roman" w:hAnsi="Times New Roman" w:cs="Times New Roman"/>
          <w:i/>
          <w:iCs/>
          <w:sz w:val="24"/>
          <w:szCs w:val="24"/>
        </w:rPr>
        <w:t>80</w:t>
      </w:r>
      <w:r w:rsidR="00AA7D50" w:rsidRPr="0068051C">
        <w:rPr>
          <w:rFonts w:ascii="Times New Roman" w:hAnsi="Times New Roman" w:cs="Times New Roman"/>
          <w:i/>
          <w:iCs/>
          <w:sz w:val="24"/>
          <w:szCs w:val="24"/>
        </w:rPr>
        <w:t>-</w:t>
      </w:r>
      <w:r w:rsidR="00831502">
        <w:rPr>
          <w:rFonts w:ascii="Times New Roman" w:hAnsi="Times New Roman" w:cs="Times New Roman"/>
          <w:i/>
          <w:iCs/>
          <w:sz w:val="24"/>
          <w:szCs w:val="24"/>
        </w:rPr>
        <w:t>87 p.4</w:t>
      </w:r>
      <w:r w:rsidR="00AA7D50" w:rsidRPr="0068051C">
        <w:rPr>
          <w:rFonts w:ascii="Times New Roman" w:hAnsi="Times New Roman" w:cs="Times New Roman"/>
          <w:i/>
          <w:iCs/>
          <w:sz w:val="24"/>
          <w:szCs w:val="24"/>
        </w:rPr>
        <w:t>).</w:t>
      </w:r>
      <w:r w:rsidR="00C42CF7">
        <w:rPr>
          <w:rFonts w:ascii="Times New Roman" w:hAnsi="Times New Roman" w:cs="Times New Roman"/>
          <w:i/>
          <w:iCs/>
          <w:sz w:val="24"/>
          <w:szCs w:val="24"/>
        </w:rPr>
        <w:t xml:space="preserve"> We explained that our understanding of this well-known relationship would be improved by incorporating the physical medium in models</w:t>
      </w:r>
      <w:r w:rsidR="00831502">
        <w:rPr>
          <w:rFonts w:ascii="Times New Roman" w:hAnsi="Times New Roman" w:cs="Times New Roman"/>
          <w:i/>
          <w:iCs/>
          <w:sz w:val="24"/>
          <w:szCs w:val="24"/>
        </w:rPr>
        <w:t>, since its effects mostly vary with size</w:t>
      </w:r>
      <w:r w:rsidR="00C42CF7">
        <w:rPr>
          <w:rFonts w:ascii="Times New Roman" w:hAnsi="Times New Roman" w:cs="Times New Roman"/>
          <w:i/>
          <w:iCs/>
          <w:sz w:val="24"/>
          <w:szCs w:val="24"/>
        </w:rPr>
        <w:t xml:space="preserve">. </w:t>
      </w:r>
    </w:p>
    <w:p w14:paraId="1F9D5AFD" w14:textId="6145BF71" w:rsidR="002335F5"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p>
    <w:p w14:paraId="53A2459F" w14:textId="77777777" w:rsidR="002335F5" w:rsidRPr="0068051C" w:rsidRDefault="002335F5"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3CBDE9D9" w14:textId="77777777" w:rsidR="00CE446E"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220517E0" w14:textId="683A30BC" w:rsidR="00CE446E" w:rsidRPr="0068051C" w:rsidRDefault="00CE446E" w:rsidP="00AA6505">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w:t>
      </w:r>
      <w:r w:rsidR="00AE54EC">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AE54EC">
        <w:rPr>
          <w:rFonts w:ascii="Times New Roman" w:hAnsi="Times New Roman" w:cs="Times New Roman"/>
          <w:i/>
          <w:iCs/>
          <w:sz w:val="24"/>
          <w:szCs w:val="24"/>
        </w:rPr>
        <w:t>144-145 p. 7</w:t>
      </w:r>
      <w:r w:rsidRPr="0068051C">
        <w:rPr>
          <w:rFonts w:ascii="Times New Roman" w:hAnsi="Times New Roman" w:cs="Times New Roman"/>
          <w:i/>
          <w:iCs/>
          <w:sz w:val="24"/>
          <w:szCs w:val="24"/>
        </w:rPr>
        <w:t>).</w:t>
      </w:r>
    </w:p>
    <w:p w14:paraId="673F0BFF" w14:textId="77777777" w:rsidR="00556EF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5) Line 94: Add references after “promising avenue.”</w:t>
      </w:r>
    </w:p>
    <w:p w14:paraId="0AF998C4" w14:textId="11DC10B4" w:rsidR="00556EF0" w:rsidRPr="0068051C" w:rsidRDefault="00556EF0" w:rsidP="00AA6505">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Actually, the references were the topic of the remaining of the paragraph. However, we agree that it was misleading. Thus, we made it clearer (l</w:t>
      </w:r>
      <w:r w:rsidR="006515BF">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6515BF">
        <w:rPr>
          <w:rFonts w:ascii="Times New Roman" w:hAnsi="Times New Roman" w:cs="Times New Roman"/>
          <w:i/>
          <w:iCs/>
          <w:sz w:val="24"/>
          <w:szCs w:val="24"/>
        </w:rPr>
        <w:t>154</w:t>
      </w:r>
      <w:r w:rsidRPr="0068051C">
        <w:rPr>
          <w:rFonts w:ascii="Times New Roman" w:hAnsi="Times New Roman" w:cs="Times New Roman"/>
          <w:i/>
          <w:iCs/>
          <w:sz w:val="24"/>
          <w:szCs w:val="24"/>
        </w:rPr>
        <w:t>).</w:t>
      </w:r>
    </w:p>
    <w:p w14:paraId="23086AB4"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p>
    <w:p w14:paraId="77C18423" w14:textId="5D9F8BC7" w:rsidR="005C3AFC" w:rsidRPr="0068051C" w:rsidRDefault="005C3AF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sid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w:t>
      </w:r>
      <w:r w:rsidR="000852AB" w:rsidRPr="0068051C">
        <w:rPr>
          <w:rFonts w:ascii="Times New Roman" w:hAnsi="Times New Roman" w:cs="Times New Roman"/>
          <w:i/>
          <w:iCs/>
          <w:sz w:val="24"/>
          <w:szCs w:val="24"/>
        </w:rPr>
        <w:t>1</w:t>
      </w:r>
      <w:r w:rsidR="000852AB">
        <w:rPr>
          <w:rFonts w:ascii="Times New Roman" w:hAnsi="Times New Roman" w:cs="Times New Roman"/>
          <w:i/>
          <w:iCs/>
          <w:sz w:val="24"/>
          <w:szCs w:val="24"/>
        </w:rPr>
        <w:t>78</w:t>
      </w:r>
      <w:r w:rsidRPr="0068051C">
        <w:rPr>
          <w:rFonts w:ascii="Times New Roman" w:hAnsi="Times New Roman" w:cs="Times New Roman"/>
          <w:i/>
          <w:iCs/>
          <w:sz w:val="24"/>
          <w:szCs w:val="24"/>
        </w:rPr>
        <w:t>-</w:t>
      </w:r>
      <w:r w:rsidR="000852AB">
        <w:rPr>
          <w:rFonts w:ascii="Times New Roman" w:hAnsi="Times New Roman" w:cs="Times New Roman"/>
          <w:i/>
          <w:iCs/>
          <w:sz w:val="24"/>
          <w:szCs w:val="24"/>
        </w:rPr>
        <w:t>181 p. 10</w:t>
      </w:r>
      <w:r w:rsidRPr="0068051C">
        <w:rPr>
          <w:rFonts w:ascii="Times New Roman" w:hAnsi="Times New Roman" w:cs="Times New Roman"/>
          <w:i/>
          <w:iCs/>
          <w:sz w:val="24"/>
          <w:szCs w:val="24"/>
        </w:rPr>
        <w:t>).</w:t>
      </w:r>
    </w:p>
    <w:p w14:paraId="2AC04387" w14:textId="5FFC93DE"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“physical properties of the medium” would be informative to list in the title.</w:t>
      </w:r>
    </w:p>
    <w:p w14:paraId="6DDC3DC8" w14:textId="2E364A02" w:rsidR="00515BDD" w:rsidRPr="001754E0" w:rsidRDefault="00515BDD" w:rsidP="00AA6505">
      <w:pPr>
        <w:rPr>
          <w:rFonts w:ascii="Times New Roman" w:hAnsi="Times New Roman" w:cs="Times New Roman"/>
          <w:i/>
          <w:iCs/>
          <w:sz w:val="24"/>
          <w:szCs w:val="24"/>
        </w:rPr>
      </w:pPr>
      <w:r w:rsidRPr="001754E0">
        <w:rPr>
          <w:rFonts w:ascii="Times New Roman" w:hAnsi="Times New Roman" w:cs="Times New Roman"/>
          <w:i/>
          <w:iCs/>
          <w:sz w:val="24"/>
          <w:szCs w:val="24"/>
        </w:rPr>
        <w:t>We changed the title accordingly. The title is now: “Inferring size-based functional response</w:t>
      </w:r>
      <w:ins w:id="59" w:author="mech" w:date="2021-11-19T10:21:00Z">
        <w:r w:rsidR="00323265">
          <w:rPr>
            <w:rFonts w:ascii="Times New Roman" w:hAnsi="Times New Roman" w:cs="Times New Roman"/>
            <w:i/>
            <w:iCs/>
            <w:sz w:val="24"/>
            <w:szCs w:val="24"/>
          </w:rPr>
          <w:t>s</w:t>
        </w:r>
      </w:ins>
      <w:r w:rsidRPr="001754E0">
        <w:rPr>
          <w:rFonts w:ascii="Times New Roman" w:hAnsi="Times New Roman" w:cs="Times New Roman"/>
          <w:i/>
          <w:iCs/>
          <w:sz w:val="24"/>
          <w:szCs w:val="24"/>
        </w:rPr>
        <w:t xml:space="preserve"> </w:t>
      </w:r>
      <w:del w:id="60" w:author="mech" w:date="2021-11-19T10:21:00Z">
        <w:r w:rsidRPr="001754E0" w:rsidDel="00323265">
          <w:rPr>
            <w:rFonts w:ascii="Times New Roman" w:hAnsi="Times New Roman" w:cs="Times New Roman"/>
            <w:i/>
            <w:iCs/>
            <w:sz w:val="24"/>
            <w:szCs w:val="24"/>
          </w:rPr>
          <w:delText xml:space="preserve">in aquatic and terrestrial systems </w:delText>
        </w:r>
      </w:del>
      <w:r w:rsidRPr="001754E0">
        <w:rPr>
          <w:rFonts w:ascii="Times New Roman" w:hAnsi="Times New Roman" w:cs="Times New Roman"/>
          <w:i/>
          <w:iCs/>
          <w:sz w:val="24"/>
          <w:szCs w:val="24"/>
        </w:rPr>
        <w:t>from the physical properties of the medium”</w:t>
      </w:r>
      <w:r w:rsidR="002949D0" w:rsidRPr="001754E0">
        <w:rPr>
          <w:rFonts w:ascii="Times New Roman" w:hAnsi="Times New Roman" w:cs="Times New Roman"/>
          <w:i/>
          <w:iCs/>
          <w:sz w:val="24"/>
          <w:szCs w:val="24"/>
        </w:rPr>
        <w:t>.</w:t>
      </w:r>
    </w:p>
    <w:p w14:paraId="5CC4E3B9" w14:textId="3C56ED59"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5ECB156" w14:textId="7777777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7985BE9A" w14:textId="3250CC08"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9) Line 122: Clarify what is meant by “…attack rate and handling time would become emerging properties of the model.”</w:t>
      </w:r>
    </w:p>
    <w:p w14:paraId="60B00C6C" w14:textId="5E0D5596" w:rsidR="002F269F" w:rsidRPr="0068051C" w:rsidRDefault="00A76507" w:rsidP="00AA6505">
      <w:pPr>
        <w:rPr>
          <w:rFonts w:ascii="Times New Roman" w:hAnsi="Times New Roman" w:cs="Times New Roman"/>
          <w:i/>
          <w:iCs/>
          <w:sz w:val="24"/>
          <w:szCs w:val="24"/>
        </w:rPr>
      </w:pPr>
      <w:r>
        <w:rPr>
          <w:rFonts w:ascii="Times New Roman" w:hAnsi="Times New Roman" w:cs="Times New Roman"/>
          <w:i/>
          <w:iCs/>
          <w:sz w:val="24"/>
          <w:szCs w:val="24"/>
        </w:rPr>
        <w:t>Due to the revisions, this sentence has been removed. However, a clearer formulation can be found in the conclusion (l. 370-371 p. 18).</w:t>
      </w:r>
    </w:p>
    <w:p w14:paraId="37EFFDB3"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p>
    <w:p w14:paraId="3B2368CF" w14:textId="25CCF1E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517DFCEF"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11) Line 132: Can authors give a quantitative value for what they mean by “fits data remarkably well”?</w:t>
      </w:r>
    </w:p>
    <w:p w14:paraId="6F95BC92" w14:textId="1FA6FC2D" w:rsidR="00032165" w:rsidRPr="00EE2A7A" w:rsidRDefault="00032165" w:rsidP="00AA6505">
      <w:pPr>
        <w:rPr>
          <w:rFonts w:ascii="Times New Roman" w:hAnsi="Times New Roman" w:cs="Times New Roman"/>
          <w:i/>
          <w:iCs/>
          <w:sz w:val="24"/>
          <w:szCs w:val="24"/>
        </w:rPr>
      </w:pPr>
      <w:r w:rsidRPr="00EE2A7A">
        <w:rPr>
          <w:rFonts w:ascii="Times New Roman" w:hAnsi="Times New Roman" w:cs="Times New Roman"/>
          <w:i/>
          <w:iCs/>
          <w:sz w:val="24"/>
          <w:szCs w:val="24"/>
        </w:rPr>
        <w:t xml:space="preserve">The original model </w:t>
      </w:r>
      <w:ins w:id="61" w:author="mech" w:date="2021-11-19T10:21:00Z">
        <w:r w:rsidR="00323265">
          <w:rPr>
            <w:rFonts w:ascii="Times New Roman" w:hAnsi="Times New Roman" w:cs="Times New Roman"/>
            <w:i/>
            <w:iCs/>
            <w:sz w:val="24"/>
            <w:szCs w:val="24"/>
          </w:rPr>
          <w:t xml:space="preserve">by </w:t>
        </w:r>
        <w:proofErr w:type="spellStart"/>
        <w:r w:rsidR="00323265">
          <w:rPr>
            <w:rFonts w:ascii="Times New Roman" w:hAnsi="Times New Roman" w:cs="Times New Roman"/>
            <w:i/>
            <w:iCs/>
            <w:sz w:val="24"/>
            <w:szCs w:val="24"/>
          </w:rPr>
          <w:t>Portalier</w:t>
        </w:r>
        <w:proofErr w:type="spellEnd"/>
        <w:r w:rsidR="00323265">
          <w:rPr>
            <w:rFonts w:ascii="Times New Roman" w:hAnsi="Times New Roman" w:cs="Times New Roman"/>
            <w:i/>
            <w:iCs/>
            <w:sz w:val="24"/>
            <w:szCs w:val="24"/>
          </w:rPr>
          <w:t xml:space="preserve"> et al (2019) </w:t>
        </w:r>
      </w:ins>
      <w:r w:rsidRPr="00EE2A7A">
        <w:rPr>
          <w:rFonts w:ascii="Times New Roman" w:hAnsi="Times New Roman" w:cs="Times New Roman"/>
          <w:i/>
          <w:iCs/>
          <w:sz w:val="24"/>
          <w:szCs w:val="24"/>
        </w:rPr>
        <w:t xml:space="preserve">predicts a range of prey sizes that a given predator can prey upon in a sustainable way (i.e., the capture is successful, and the energetic reward is greater than the energetic expense). Therefore, we cannot do the same test as we do in the current manuscript. However, </w:t>
      </w:r>
      <w:r w:rsidR="00232DA6">
        <w:rPr>
          <w:rFonts w:ascii="Times New Roman" w:hAnsi="Times New Roman" w:cs="Times New Roman"/>
          <w:i/>
          <w:iCs/>
          <w:sz w:val="24"/>
          <w:szCs w:val="24"/>
        </w:rPr>
        <w:t>in the original study (</w:t>
      </w:r>
      <w:r w:rsidRPr="00EE2A7A">
        <w:rPr>
          <w:rFonts w:ascii="Times New Roman" w:hAnsi="Times New Roman" w:cs="Times New Roman"/>
          <w:i/>
          <w:iCs/>
          <w:sz w:val="24"/>
          <w:szCs w:val="24"/>
        </w:rPr>
        <w:t>Portalier et al.</w:t>
      </w:r>
      <w:r w:rsidR="00232DA6">
        <w:rPr>
          <w:rFonts w:ascii="Times New Roman" w:hAnsi="Times New Roman" w:cs="Times New Roman"/>
          <w:i/>
          <w:iCs/>
          <w:sz w:val="24"/>
          <w:szCs w:val="24"/>
        </w:rPr>
        <w:t>,</w:t>
      </w:r>
      <w:r w:rsidRPr="00EE2A7A">
        <w:rPr>
          <w:rFonts w:ascii="Times New Roman" w:hAnsi="Times New Roman" w:cs="Times New Roman"/>
          <w:i/>
          <w:iCs/>
          <w:sz w:val="24"/>
          <w:szCs w:val="24"/>
        </w:rPr>
        <w:t xml:space="preserve"> 2019)</w:t>
      </w:r>
      <w:r w:rsidR="00232DA6">
        <w:rPr>
          <w:rFonts w:ascii="Times New Roman" w:hAnsi="Times New Roman" w:cs="Times New Roman"/>
          <w:i/>
          <w:iCs/>
          <w:sz w:val="24"/>
          <w:szCs w:val="24"/>
        </w:rPr>
        <w:t xml:space="preserve">, </w:t>
      </w:r>
      <w:r w:rsidR="00232DA6" w:rsidRPr="00EE2A7A">
        <w:rPr>
          <w:rFonts w:ascii="Times New Roman" w:hAnsi="Times New Roman" w:cs="Times New Roman"/>
          <w:i/>
          <w:iCs/>
          <w:sz w:val="24"/>
          <w:szCs w:val="24"/>
        </w:rPr>
        <w:t>in pelagic systems</w:t>
      </w:r>
      <w:r w:rsidR="00232DA6">
        <w:rPr>
          <w:rFonts w:ascii="Times New Roman" w:hAnsi="Times New Roman" w:cs="Times New Roman"/>
          <w:i/>
          <w:iCs/>
          <w:sz w:val="24"/>
          <w:szCs w:val="24"/>
        </w:rPr>
        <w:t xml:space="preserve">, and for </w:t>
      </w:r>
      <w:r w:rsidR="00232DA6" w:rsidRPr="00EE2A7A">
        <w:rPr>
          <w:rFonts w:ascii="Times New Roman" w:hAnsi="Times New Roman" w:cs="Times New Roman"/>
          <w:i/>
          <w:iCs/>
          <w:sz w:val="24"/>
          <w:szCs w:val="24"/>
        </w:rPr>
        <w:t>predators that meet the assumptions of the model</w:t>
      </w:r>
      <w:r w:rsidR="00232DA6">
        <w:rPr>
          <w:rFonts w:ascii="Times New Roman" w:hAnsi="Times New Roman" w:cs="Times New Roman"/>
          <w:i/>
          <w:iCs/>
          <w:sz w:val="24"/>
          <w:szCs w:val="24"/>
        </w:rPr>
        <w:t>,</w:t>
      </w:r>
      <w:r w:rsidRPr="00EE2A7A">
        <w:rPr>
          <w:rFonts w:ascii="Times New Roman" w:hAnsi="Times New Roman" w:cs="Times New Roman"/>
          <w:i/>
          <w:iCs/>
          <w:sz w:val="24"/>
          <w:szCs w:val="24"/>
        </w:rPr>
        <w:t xml:space="preserve"> 80% (</w:t>
      </w:r>
      <w:r w:rsidR="00232DA6">
        <w:rPr>
          <w:rFonts w:ascii="Times New Roman" w:hAnsi="Times New Roman" w:cs="Times New Roman"/>
          <w:i/>
          <w:iCs/>
          <w:sz w:val="24"/>
          <w:szCs w:val="24"/>
        </w:rPr>
        <w:t xml:space="preserve">for </w:t>
      </w:r>
      <w:r w:rsidRPr="00EE2A7A">
        <w:rPr>
          <w:rFonts w:ascii="Times New Roman" w:hAnsi="Times New Roman" w:cs="Times New Roman"/>
          <w:i/>
          <w:iCs/>
          <w:sz w:val="24"/>
          <w:szCs w:val="24"/>
        </w:rPr>
        <w:t>species-based data) and 90% (</w:t>
      </w:r>
      <w:r w:rsidR="00232DA6">
        <w:rPr>
          <w:rFonts w:ascii="Times New Roman" w:hAnsi="Times New Roman" w:cs="Times New Roman"/>
          <w:i/>
          <w:iCs/>
          <w:sz w:val="24"/>
          <w:szCs w:val="24"/>
        </w:rPr>
        <w:t xml:space="preserve">for </w:t>
      </w:r>
      <w:r w:rsidRPr="00EE2A7A">
        <w:rPr>
          <w:rFonts w:ascii="Times New Roman" w:hAnsi="Times New Roman" w:cs="Times New Roman"/>
          <w:i/>
          <w:iCs/>
          <w:sz w:val="24"/>
          <w:szCs w:val="24"/>
        </w:rPr>
        <w:t xml:space="preserve">individual-based data) of observed predator-prey interactions </w:t>
      </w:r>
      <w:r w:rsidR="00232DA6">
        <w:rPr>
          <w:rFonts w:ascii="Times New Roman" w:hAnsi="Times New Roman" w:cs="Times New Roman"/>
          <w:i/>
          <w:iCs/>
          <w:sz w:val="24"/>
          <w:szCs w:val="24"/>
        </w:rPr>
        <w:t xml:space="preserve">fall into the predicted rage of prey sizes. </w:t>
      </w:r>
      <w:r w:rsidR="00EE2A7A" w:rsidRPr="00EE2A7A">
        <w:rPr>
          <w:rFonts w:ascii="Times New Roman" w:hAnsi="Times New Roman" w:cs="Times New Roman"/>
          <w:i/>
          <w:iCs/>
          <w:sz w:val="24"/>
          <w:szCs w:val="24"/>
        </w:rPr>
        <w:t xml:space="preserve">We added this </w:t>
      </w:r>
      <w:r w:rsidR="00300388">
        <w:rPr>
          <w:rFonts w:ascii="Times New Roman" w:hAnsi="Times New Roman" w:cs="Times New Roman"/>
          <w:i/>
          <w:iCs/>
          <w:sz w:val="24"/>
          <w:szCs w:val="24"/>
        </w:rPr>
        <w:t>piece of information</w:t>
      </w:r>
      <w:r w:rsidR="00EE2A7A" w:rsidRPr="00EE2A7A">
        <w:rPr>
          <w:rFonts w:ascii="Times New Roman" w:hAnsi="Times New Roman" w:cs="Times New Roman"/>
          <w:i/>
          <w:iCs/>
          <w:sz w:val="24"/>
          <w:szCs w:val="24"/>
        </w:rPr>
        <w:t xml:space="preserve"> in the manuscript (l. 208-209 p. 10). </w:t>
      </w:r>
      <w:ins w:id="62" w:author="mech" w:date="2021-11-19T10:22:00Z">
        <w:r w:rsidR="00323265">
          <w:rPr>
            <w:rFonts w:ascii="Times New Roman" w:hAnsi="Times New Roman" w:cs="Times New Roman"/>
            <w:i/>
            <w:iCs/>
            <w:sz w:val="24"/>
            <w:szCs w:val="24"/>
          </w:rPr>
          <w:t xml:space="preserve">Moreover, predictions of food web structure for 10 pelagic food webs were compared </w:t>
        </w:r>
      </w:ins>
      <w:ins w:id="63" w:author="mech" w:date="2021-11-19T10:23:00Z">
        <w:r w:rsidR="00323265">
          <w:rPr>
            <w:rFonts w:ascii="Times New Roman" w:hAnsi="Times New Roman" w:cs="Times New Roman"/>
            <w:i/>
            <w:iCs/>
            <w:sz w:val="24"/>
            <w:szCs w:val="24"/>
          </w:rPr>
          <w:t xml:space="preserve">to predictions by the allometric niche model using the </w:t>
        </w:r>
      </w:ins>
      <w:ins w:id="64" w:author="mech" w:date="2021-11-19T10:24:00Z">
        <w:r w:rsidR="00323265">
          <w:rPr>
            <w:rFonts w:ascii="Times New Roman" w:hAnsi="Times New Roman" w:cs="Times New Roman"/>
            <w:i/>
            <w:iCs/>
            <w:sz w:val="24"/>
            <w:szCs w:val="24"/>
          </w:rPr>
          <w:t>True Skills Statistics (</w:t>
        </w:r>
        <w:proofErr w:type="spellStart"/>
        <w:r w:rsidR="00323265">
          <w:rPr>
            <w:rFonts w:ascii="Times New Roman" w:hAnsi="Times New Roman" w:cs="Times New Roman"/>
            <w:i/>
            <w:iCs/>
            <w:sz w:val="24"/>
            <w:szCs w:val="24"/>
          </w:rPr>
          <w:t>Portalier</w:t>
        </w:r>
        <w:proofErr w:type="spellEnd"/>
        <w:r w:rsidR="00323265">
          <w:rPr>
            <w:rFonts w:ascii="Times New Roman" w:hAnsi="Times New Roman" w:cs="Times New Roman"/>
            <w:i/>
            <w:iCs/>
            <w:sz w:val="24"/>
            <w:szCs w:val="24"/>
          </w:rPr>
          <w:t xml:space="preserve"> et al 2019). </w:t>
        </w:r>
        <w:proofErr w:type="spellStart"/>
        <w:r w:rsidR="00323265">
          <w:rPr>
            <w:rFonts w:ascii="Times New Roman" w:hAnsi="Times New Roman" w:cs="Times New Roman"/>
            <w:i/>
            <w:iCs/>
            <w:sz w:val="24"/>
            <w:szCs w:val="24"/>
          </w:rPr>
          <w:t>Portal</w:t>
        </w:r>
        <w:r w:rsidR="00871D11">
          <w:rPr>
            <w:rFonts w:ascii="Times New Roman" w:hAnsi="Times New Roman" w:cs="Times New Roman"/>
            <w:i/>
            <w:iCs/>
            <w:sz w:val="24"/>
            <w:szCs w:val="24"/>
          </w:rPr>
          <w:t>ier</w:t>
        </w:r>
        <w:proofErr w:type="spellEnd"/>
        <w:r w:rsidR="00871D11">
          <w:rPr>
            <w:rFonts w:ascii="Times New Roman" w:hAnsi="Times New Roman" w:cs="Times New Roman"/>
            <w:i/>
            <w:iCs/>
            <w:sz w:val="24"/>
            <w:szCs w:val="24"/>
          </w:rPr>
          <w:t xml:space="preserve"> et </w:t>
        </w:r>
        <w:proofErr w:type="spellStart"/>
        <w:r w:rsidR="00871D11">
          <w:rPr>
            <w:rFonts w:ascii="Times New Roman" w:hAnsi="Times New Roman" w:cs="Times New Roman"/>
            <w:i/>
            <w:iCs/>
            <w:sz w:val="24"/>
            <w:szCs w:val="24"/>
          </w:rPr>
          <w:t>al’s</w:t>
        </w:r>
        <w:proofErr w:type="spellEnd"/>
        <w:r w:rsidR="00871D11">
          <w:rPr>
            <w:rFonts w:ascii="Times New Roman" w:hAnsi="Times New Roman" w:cs="Times New Roman"/>
            <w:i/>
            <w:iCs/>
            <w:sz w:val="24"/>
            <w:szCs w:val="24"/>
          </w:rPr>
          <w:t xml:space="preserve"> model proved much more accurate. </w:t>
        </w:r>
      </w:ins>
      <w:ins w:id="65" w:author="mech" w:date="2021-11-19T10:25:00Z">
        <w:r w:rsidR="00871D11">
          <w:rPr>
            <w:rFonts w:ascii="Times New Roman" w:hAnsi="Times New Roman" w:cs="Times New Roman"/>
            <w:i/>
            <w:iCs/>
            <w:sz w:val="24"/>
            <w:szCs w:val="24"/>
          </w:rPr>
          <w:t>However, for brevity reasons, we do not discuss those results in the current manuscript.</w:t>
        </w:r>
      </w:ins>
      <w:del w:id="66" w:author="mech" w:date="2021-11-19T10:24:00Z">
        <w:r w:rsidRPr="00EE2A7A" w:rsidDel="00323265">
          <w:rPr>
            <w:rFonts w:ascii="Times New Roman" w:hAnsi="Times New Roman" w:cs="Times New Roman"/>
            <w:i/>
            <w:iCs/>
            <w:sz w:val="24"/>
            <w:szCs w:val="24"/>
          </w:rPr>
          <w:delText xml:space="preserve"> </w:delText>
        </w:r>
      </w:del>
    </w:p>
    <w:p w14:paraId="387F5A2E" w14:textId="00DE6A04" w:rsidR="001620FA"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lastRenderedPageBreak/>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001620FA" w:rsidRPr="0068051C">
        <w:rPr>
          <w:rFonts w:ascii="Times New Roman" w:hAnsi="Times New Roman" w:cs="Times New Roman"/>
          <w:i/>
          <w:iCs/>
          <w:sz w:val="24"/>
          <w:szCs w:val="24"/>
        </w:rPr>
        <w:t>It is the Portalier et al. (2019) model. We clarified this point.</w:t>
      </w:r>
    </w:p>
    <w:p w14:paraId="6567F987" w14:textId="66AA5DD6"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p>
    <w:p w14:paraId="30DEBAF4" w14:textId="61B82861" w:rsidR="00B67BBF" w:rsidRPr="0068051C" w:rsidRDefault="00B67BB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w:t>
      </w:r>
      <w:r w:rsidR="00405665">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405665">
        <w:rPr>
          <w:rFonts w:ascii="Times New Roman" w:hAnsi="Times New Roman" w:cs="Times New Roman"/>
          <w:i/>
          <w:iCs/>
          <w:sz w:val="24"/>
          <w:szCs w:val="24"/>
        </w:rPr>
        <w:t>223</w:t>
      </w:r>
      <w:r w:rsidRPr="0068051C">
        <w:rPr>
          <w:rFonts w:ascii="Times New Roman" w:hAnsi="Times New Roman" w:cs="Times New Roman"/>
          <w:i/>
          <w:iCs/>
          <w:sz w:val="24"/>
          <w:szCs w:val="24"/>
        </w:rPr>
        <w:t>-</w:t>
      </w:r>
      <w:r w:rsidR="00405665">
        <w:rPr>
          <w:rFonts w:ascii="Times New Roman" w:hAnsi="Times New Roman" w:cs="Times New Roman"/>
          <w:i/>
          <w:iCs/>
          <w:sz w:val="24"/>
          <w:szCs w:val="24"/>
        </w:rPr>
        <w:t>229 p. 11</w:t>
      </w:r>
      <w:r w:rsidRPr="0068051C">
        <w:rPr>
          <w:rFonts w:ascii="Times New Roman" w:hAnsi="Times New Roman" w:cs="Times New Roman"/>
          <w:i/>
          <w:iCs/>
          <w:sz w:val="24"/>
          <w:szCs w:val="24"/>
        </w:rPr>
        <w:t>).</w:t>
      </w:r>
    </w:p>
    <w:p w14:paraId="07F8B0E6" w14:textId="2A631CE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375775B9" w14:textId="107DFB3D" w:rsidR="001754E0" w:rsidRPr="00AF13C1" w:rsidRDefault="001754E0" w:rsidP="00AA6505">
      <w:pPr>
        <w:rPr>
          <w:rFonts w:ascii="Times New Roman" w:hAnsi="Times New Roman" w:cs="Times New Roman"/>
          <w:i/>
          <w:iCs/>
          <w:sz w:val="24"/>
          <w:szCs w:val="24"/>
        </w:rPr>
      </w:pPr>
      <w:r w:rsidRPr="00AF13C1">
        <w:rPr>
          <w:rFonts w:ascii="Times New Roman" w:hAnsi="Times New Roman" w:cs="Times New Roman"/>
          <w:i/>
          <w:iCs/>
          <w:sz w:val="24"/>
          <w:szCs w:val="24"/>
        </w:rPr>
        <w:t>We replied to this comment in details above. For each parameter (speed, attack rate, capture probability and handling time), we computed a RMSD and we tested i</w:t>
      </w:r>
      <w:r w:rsidR="00AF13C1" w:rsidRPr="00AF13C1">
        <w:rPr>
          <w:rFonts w:ascii="Times New Roman" w:hAnsi="Times New Roman" w:cs="Times New Roman"/>
          <w:i/>
          <w:iCs/>
          <w:sz w:val="24"/>
          <w:szCs w:val="24"/>
        </w:rPr>
        <w:t>f</w:t>
      </w:r>
      <w:r w:rsidRPr="00AF13C1">
        <w:rPr>
          <w:rFonts w:ascii="Times New Roman" w:hAnsi="Times New Roman" w:cs="Times New Roman"/>
          <w:i/>
          <w:iCs/>
          <w:sz w:val="24"/>
          <w:szCs w:val="24"/>
        </w:rPr>
        <w:t xml:space="preserve"> the slope and intercept of the regression between observed and predicted data significantly differ from 1 and 0 </w:t>
      </w:r>
      <w:r w:rsidR="00AF13C1" w:rsidRPr="00AF13C1">
        <w:rPr>
          <w:rFonts w:ascii="Times New Roman" w:hAnsi="Times New Roman" w:cs="Times New Roman"/>
          <w:i/>
          <w:iCs/>
          <w:sz w:val="24"/>
          <w:szCs w:val="24"/>
        </w:rPr>
        <w:t>respectively.</w:t>
      </w:r>
    </w:p>
    <w:p w14:paraId="266BE319"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15) Line 184: Shouldn't the equations allow for type III FR also?</w:t>
      </w:r>
    </w:p>
    <w:p w14:paraId="21005DDC" w14:textId="1F75D742" w:rsidR="0021601F" w:rsidRPr="0068051C" w:rsidRDefault="0021601F" w:rsidP="00AA6505">
      <w:pPr>
        <w:rPr>
          <w:rFonts w:ascii="Times New Roman" w:hAnsi="Times New Roman" w:cs="Times New Roman"/>
          <w:i/>
          <w:iCs/>
          <w:sz w:val="24"/>
          <w:szCs w:val="24"/>
        </w:rPr>
      </w:pPr>
      <w:r w:rsidRPr="0068051C">
        <w:rPr>
          <w:rFonts w:ascii="Times New Roman" w:hAnsi="Times New Roman" w:cs="Times New Roman"/>
          <w:i/>
          <w:iCs/>
          <w:sz w:val="24"/>
          <w:szCs w:val="24"/>
        </w:rPr>
        <w:t>Yes, equation 4 could allow for a type-III. In</w:t>
      </w:r>
      <w:del w:id="67" w:author="mech" w:date="2021-11-19T10:25:00Z">
        <w:r w:rsidRPr="0068051C" w:rsidDel="00871D11">
          <w:rPr>
            <w:rFonts w:ascii="Times New Roman" w:hAnsi="Times New Roman" w:cs="Times New Roman"/>
            <w:i/>
            <w:iCs/>
            <w:sz w:val="24"/>
            <w:szCs w:val="24"/>
          </w:rPr>
          <w:delText xml:space="preserve"> the</w:delText>
        </w:r>
      </w:del>
      <w:r w:rsidRPr="0068051C">
        <w:rPr>
          <w:rFonts w:ascii="Times New Roman" w:hAnsi="Times New Roman" w:cs="Times New Roman"/>
          <w:i/>
          <w:iCs/>
          <w:sz w:val="24"/>
          <w:szCs w:val="24"/>
        </w:rPr>
        <w:t xml:space="preserve"> </w:t>
      </w:r>
      <w:proofErr w:type="spellStart"/>
      <w:r w:rsidRPr="0068051C">
        <w:rPr>
          <w:rFonts w:ascii="Times New Roman" w:hAnsi="Times New Roman" w:cs="Times New Roman"/>
          <w:i/>
          <w:iCs/>
          <w:sz w:val="24"/>
          <w:szCs w:val="24"/>
        </w:rPr>
        <w:t>Portalier</w:t>
      </w:r>
      <w:proofErr w:type="spellEnd"/>
      <w:r w:rsidRPr="0068051C">
        <w:rPr>
          <w:rFonts w:ascii="Times New Roman" w:hAnsi="Times New Roman" w:cs="Times New Roman"/>
          <w:i/>
          <w:iCs/>
          <w:sz w:val="24"/>
          <w:szCs w:val="24"/>
        </w:rPr>
        <w:t xml:space="preserve"> et al. (2019), </w:t>
      </w:r>
      <w:del w:id="68" w:author="mech" w:date="2021-11-19T10:26:00Z">
        <w:r w:rsidRPr="0068051C" w:rsidDel="00871D11">
          <w:rPr>
            <w:rFonts w:ascii="Times New Roman" w:hAnsi="Times New Roman" w:cs="Times New Roman"/>
            <w:i/>
            <w:iCs/>
            <w:sz w:val="24"/>
            <w:szCs w:val="24"/>
          </w:rPr>
          <w:delText xml:space="preserve">we use </w:delText>
        </w:r>
      </w:del>
      <w:ins w:id="69" w:author="mech" w:date="2021-11-19T10:26:00Z">
        <w:r w:rsidR="00871D11">
          <w:rPr>
            <w:rFonts w:ascii="Times New Roman" w:hAnsi="Times New Roman" w:cs="Times New Roman"/>
            <w:i/>
            <w:iCs/>
            <w:sz w:val="24"/>
            <w:szCs w:val="24"/>
          </w:rPr>
          <w:t>the</w:t>
        </w:r>
      </w:ins>
      <w:del w:id="70" w:author="mech" w:date="2021-11-19T10:26:00Z">
        <w:r w:rsidRPr="0068051C" w:rsidDel="00871D11">
          <w:rPr>
            <w:rFonts w:ascii="Times New Roman" w:hAnsi="Times New Roman" w:cs="Times New Roman"/>
            <w:i/>
            <w:iCs/>
            <w:sz w:val="24"/>
            <w:szCs w:val="24"/>
          </w:rPr>
          <w:delText>an</w:delText>
        </w:r>
      </w:del>
      <w:r w:rsidRPr="0068051C">
        <w:rPr>
          <w:rFonts w:ascii="Times New Roman" w:hAnsi="Times New Roman" w:cs="Times New Roman"/>
          <w:i/>
          <w:iCs/>
          <w:sz w:val="24"/>
          <w:szCs w:val="24"/>
        </w:rPr>
        <w:t xml:space="preserve"> encounter rate model</w:t>
      </w:r>
      <w:ins w:id="71" w:author="mech" w:date="2021-11-19T10:26:00Z">
        <w:r w:rsidR="00871D11">
          <w:rPr>
            <w:rFonts w:ascii="Times New Roman" w:hAnsi="Times New Roman" w:cs="Times New Roman"/>
            <w:i/>
            <w:iCs/>
            <w:sz w:val="24"/>
            <w:szCs w:val="24"/>
          </w:rPr>
          <w:t xml:space="preserve"> used</w:t>
        </w:r>
      </w:ins>
      <w:r w:rsidRPr="0068051C">
        <w:rPr>
          <w:rFonts w:ascii="Times New Roman" w:hAnsi="Times New Roman" w:cs="Times New Roman"/>
          <w:i/>
          <w:iCs/>
          <w:sz w:val="24"/>
          <w:szCs w:val="24"/>
        </w:rPr>
        <w:t xml:space="preserve"> </w:t>
      </w:r>
      <w:del w:id="72" w:author="mech" w:date="2021-11-19T10:26:00Z">
        <w:r w:rsidRPr="0068051C" w:rsidDel="00871D11">
          <w:rPr>
            <w:rFonts w:ascii="Times New Roman" w:hAnsi="Times New Roman" w:cs="Times New Roman"/>
            <w:i/>
            <w:iCs/>
            <w:sz w:val="24"/>
            <w:szCs w:val="24"/>
          </w:rPr>
          <w:delText xml:space="preserve">that </w:delText>
        </w:r>
      </w:del>
      <w:r w:rsidRPr="0068051C">
        <w:rPr>
          <w:rFonts w:ascii="Times New Roman" w:hAnsi="Times New Roman" w:cs="Times New Roman"/>
          <w:i/>
          <w:iCs/>
          <w:sz w:val="24"/>
          <w:szCs w:val="24"/>
        </w:rPr>
        <w:t xml:space="preserve">leads to a type-II. But if another encounter rate model is used, </w:t>
      </w:r>
      <w:r w:rsidR="00D95C8D" w:rsidRPr="0068051C">
        <w:rPr>
          <w:rFonts w:ascii="Times New Roman" w:hAnsi="Times New Roman" w:cs="Times New Roman"/>
          <w:i/>
          <w:iCs/>
          <w:sz w:val="24"/>
          <w:szCs w:val="24"/>
        </w:rPr>
        <w:t xml:space="preserve">we could compute </w:t>
      </w:r>
      <w:r w:rsidRPr="0068051C">
        <w:rPr>
          <w:rFonts w:ascii="Times New Roman" w:hAnsi="Times New Roman" w:cs="Times New Roman"/>
          <w:i/>
          <w:iCs/>
          <w:sz w:val="24"/>
          <w:szCs w:val="24"/>
        </w:rPr>
        <w:t xml:space="preserve">a type-III </w:t>
      </w:r>
      <w:r w:rsidR="00D95C8D" w:rsidRPr="0068051C">
        <w:rPr>
          <w:rFonts w:ascii="Times New Roman" w:hAnsi="Times New Roman" w:cs="Times New Roman"/>
          <w:i/>
          <w:iCs/>
          <w:sz w:val="24"/>
          <w:szCs w:val="24"/>
        </w:rPr>
        <w:t>functional response</w:t>
      </w:r>
      <w:r w:rsidRPr="0068051C">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We clarify this point in the manuscript (l</w:t>
      </w:r>
      <w:r w:rsidR="00EA12CF">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t>
      </w:r>
      <w:r w:rsidR="00EA12CF">
        <w:rPr>
          <w:rFonts w:ascii="Times New Roman" w:hAnsi="Times New Roman" w:cs="Times New Roman"/>
          <w:i/>
          <w:iCs/>
          <w:sz w:val="24"/>
          <w:szCs w:val="24"/>
        </w:rPr>
        <w:t>284</w:t>
      </w:r>
      <w:r w:rsidR="00647D67" w:rsidRPr="0068051C">
        <w:rPr>
          <w:rFonts w:ascii="Times New Roman" w:hAnsi="Times New Roman" w:cs="Times New Roman"/>
          <w:i/>
          <w:iCs/>
          <w:sz w:val="24"/>
          <w:szCs w:val="24"/>
        </w:rPr>
        <w:t>-</w:t>
      </w:r>
      <w:r w:rsidR="00EA12CF">
        <w:rPr>
          <w:rFonts w:ascii="Times New Roman" w:hAnsi="Times New Roman" w:cs="Times New Roman"/>
          <w:i/>
          <w:iCs/>
          <w:sz w:val="24"/>
          <w:szCs w:val="24"/>
        </w:rPr>
        <w:t>289 p. 14</w:t>
      </w:r>
      <w:r w:rsidR="00647D67" w:rsidRPr="0068051C">
        <w:rPr>
          <w:rFonts w:ascii="Times New Roman" w:hAnsi="Times New Roman" w:cs="Times New Roman"/>
          <w:i/>
          <w:iCs/>
          <w:sz w:val="24"/>
          <w:szCs w:val="24"/>
        </w:rPr>
        <w:t>).</w:t>
      </w:r>
    </w:p>
    <w:p w14:paraId="14616A6D" w14:textId="2521E95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467A4D77" w14:textId="77777777" w:rsidR="00673EBF" w:rsidRPr="0068051C" w:rsidRDefault="00673EBF" w:rsidP="00AA6505">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496A7EA3" w14:textId="75512EB8"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549A4930" w14:textId="46DC6F44" w:rsidR="00A932B7" w:rsidRPr="0068051C" w:rsidRDefault="00A932B7" w:rsidP="00AA6505">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535028FF" w14:textId="77777777"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p>
    <w:p w14:paraId="6DE36298" w14:textId="19040D7C" w:rsidR="00AF13C1" w:rsidRDefault="00AF13C1" w:rsidP="00AA6505">
      <w:pPr>
        <w:rPr>
          <w:rFonts w:ascii="Times New Roman" w:hAnsi="Times New Roman" w:cs="Times New Roman"/>
          <w:sz w:val="24"/>
          <w:szCs w:val="24"/>
        </w:rPr>
      </w:pPr>
      <w:r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Pr>
          <w:rFonts w:ascii="Times New Roman" w:hAnsi="Times New Roman" w:cs="Times New Roman"/>
          <w:i/>
          <w:iCs/>
          <w:sz w:val="24"/>
          <w:szCs w:val="24"/>
        </w:rPr>
        <w:t xml:space="preserve"> data. </w:t>
      </w:r>
    </w:p>
    <w:p w14:paraId="7F751E25" w14:textId="4C1C1F23"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p>
    <w:p w14:paraId="5745420E" w14:textId="4B331E43" w:rsidR="00077617" w:rsidRPr="0068051C" w:rsidRDefault="00077617"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with the reviewer</w:t>
      </w:r>
      <w:r w:rsidR="00AF2874">
        <w:rPr>
          <w:rFonts w:ascii="Times New Roman" w:hAnsi="Times New Roman" w:cs="Times New Roman"/>
          <w:i/>
          <w:iCs/>
          <w:sz w:val="24"/>
          <w:szCs w:val="24"/>
        </w:rPr>
        <w:t xml:space="preserve"> that the argument was not valid</w:t>
      </w:r>
      <w:r w:rsidRPr="0068051C">
        <w:rPr>
          <w:rFonts w:ascii="Times New Roman" w:hAnsi="Times New Roman" w:cs="Times New Roman"/>
          <w:i/>
          <w:iCs/>
          <w:sz w:val="24"/>
          <w:szCs w:val="24"/>
        </w:rPr>
        <w:t xml:space="preserve">. </w:t>
      </w:r>
      <w:r w:rsidR="00AF2874">
        <w:rPr>
          <w:rFonts w:ascii="Times New Roman" w:hAnsi="Times New Roman" w:cs="Times New Roman"/>
          <w:i/>
          <w:iCs/>
          <w:sz w:val="24"/>
          <w:szCs w:val="24"/>
        </w:rPr>
        <w:t>Actually, the statistical analysis does not show any significant bias for attack rate according to size. Thus, our former comment (in the former version of the manuscript) is not valid anymore.</w:t>
      </w:r>
    </w:p>
    <w:p w14:paraId="04B60890" w14:textId="77777777" w:rsidR="00BD51FC"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20) Line 197: Handling time is very far off and the model for this needs to be changed.</w:t>
      </w:r>
    </w:p>
    <w:p w14:paraId="043EAE04" w14:textId="5D7476AE" w:rsidR="006D1CB5" w:rsidRDefault="00BD51FC" w:rsidP="00AA6505">
      <w:pPr>
        <w:rPr>
          <w:rFonts w:ascii="Times New Roman" w:hAnsi="Times New Roman" w:cs="Times New Roman"/>
          <w:sz w:val="24"/>
          <w:szCs w:val="24"/>
        </w:rPr>
      </w:pPr>
      <w:r w:rsidRPr="0068051C">
        <w:rPr>
          <w:rFonts w:ascii="Times New Roman" w:hAnsi="Times New Roman" w:cs="Times New Roman"/>
          <w:i/>
          <w:iCs/>
          <w:sz w:val="24"/>
          <w:szCs w:val="24"/>
        </w:rPr>
        <w:t>We changed the sentence. The end of the corresponding paragraph discusses the fact that handling time is not related to mechanical factors from the medium</w:t>
      </w:r>
      <w:r w:rsidR="00AF2874">
        <w:rPr>
          <w:rFonts w:ascii="Times New Roman" w:hAnsi="Times New Roman" w:cs="Times New Roman"/>
          <w:i/>
          <w:iCs/>
          <w:sz w:val="24"/>
          <w:szCs w:val="24"/>
        </w:rPr>
        <w:t xml:space="preserve"> in our model</w:t>
      </w:r>
      <w:r w:rsidRPr="0068051C">
        <w:rPr>
          <w:rFonts w:ascii="Times New Roman" w:hAnsi="Times New Roman" w:cs="Times New Roman"/>
          <w:i/>
          <w:iCs/>
          <w:sz w:val="24"/>
          <w:szCs w:val="24"/>
        </w:rPr>
        <w:t xml:space="preserve">, and thus </w:t>
      </w:r>
      <w:del w:id="73" w:author="mech" w:date="2021-11-19T10:28:00Z">
        <w:r w:rsidRPr="0068051C" w:rsidDel="00F701A1">
          <w:rPr>
            <w:rFonts w:ascii="Times New Roman" w:hAnsi="Times New Roman" w:cs="Times New Roman"/>
            <w:i/>
            <w:iCs/>
            <w:sz w:val="24"/>
            <w:szCs w:val="24"/>
          </w:rPr>
          <w:delText xml:space="preserve">it </w:delText>
        </w:r>
      </w:del>
      <w:ins w:id="74" w:author="mech" w:date="2021-11-19T10:28:00Z">
        <w:r w:rsidR="00F701A1">
          <w:rPr>
            <w:rFonts w:ascii="Times New Roman" w:hAnsi="Times New Roman" w:cs="Times New Roman"/>
            <w:i/>
            <w:iCs/>
            <w:sz w:val="24"/>
            <w:szCs w:val="24"/>
          </w:rPr>
          <w:t xml:space="preserve">Portlier et </w:t>
        </w:r>
        <w:proofErr w:type="spellStart"/>
        <w:r w:rsidR="00F701A1">
          <w:rPr>
            <w:rFonts w:ascii="Times New Roman" w:hAnsi="Times New Roman" w:cs="Times New Roman"/>
            <w:i/>
            <w:iCs/>
            <w:sz w:val="24"/>
            <w:szCs w:val="24"/>
          </w:rPr>
          <w:t>al’s</w:t>
        </w:r>
        <w:proofErr w:type="spellEnd"/>
        <w:r w:rsidR="00F701A1">
          <w:rPr>
            <w:rFonts w:ascii="Times New Roman" w:hAnsi="Times New Roman" w:cs="Times New Roman"/>
            <w:i/>
            <w:iCs/>
            <w:sz w:val="24"/>
            <w:szCs w:val="24"/>
          </w:rPr>
          <w:t xml:space="preserve"> model should be</w:t>
        </w:r>
        <w:r w:rsidR="00F701A1" w:rsidRPr="0068051C">
          <w:rPr>
            <w:rFonts w:ascii="Times New Roman" w:hAnsi="Times New Roman" w:cs="Times New Roman"/>
            <w:i/>
            <w:iCs/>
            <w:sz w:val="24"/>
            <w:szCs w:val="24"/>
          </w:rPr>
          <w:t xml:space="preserve"> </w:t>
        </w:r>
      </w:ins>
      <w:del w:id="75" w:author="mech" w:date="2021-11-19T10:28:00Z">
        <w:r w:rsidRPr="0068051C" w:rsidDel="00F701A1">
          <w:rPr>
            <w:rFonts w:ascii="Times New Roman" w:hAnsi="Times New Roman" w:cs="Times New Roman"/>
            <w:i/>
            <w:iCs/>
            <w:sz w:val="24"/>
            <w:szCs w:val="24"/>
          </w:rPr>
          <w:delText>should be investigated differently</w:delText>
        </w:r>
      </w:del>
      <w:ins w:id="76" w:author="mech" w:date="2021-11-19T10:28:00Z">
        <w:r w:rsidR="00F701A1">
          <w:rPr>
            <w:rFonts w:ascii="Times New Roman" w:hAnsi="Times New Roman" w:cs="Times New Roman"/>
            <w:i/>
            <w:iCs/>
            <w:sz w:val="24"/>
            <w:szCs w:val="24"/>
          </w:rPr>
          <w:t>revised to better model handling time</w:t>
        </w:r>
      </w:ins>
      <w:r w:rsidRPr="0068051C">
        <w:rPr>
          <w:rFonts w:ascii="Times New Roman" w:hAnsi="Times New Roman" w:cs="Times New Roman"/>
          <w:i/>
          <w:iCs/>
          <w:sz w:val="24"/>
          <w:szCs w:val="24"/>
        </w:rPr>
        <w:t>.</w:t>
      </w:r>
      <w:r w:rsidR="00AA6505" w:rsidRPr="0068051C">
        <w:rPr>
          <w:rFonts w:ascii="Times New Roman" w:hAnsi="Times New Roman" w:cs="Times New Roman"/>
          <w:i/>
          <w:iCs/>
          <w:sz w:val="24"/>
          <w:szCs w:val="24"/>
        </w:rPr>
        <w:br/>
      </w:r>
      <w:r w:rsidR="00AA6505" w:rsidRPr="005335B0">
        <w:rPr>
          <w:rFonts w:ascii="Times New Roman" w:hAnsi="Times New Roman" w:cs="Times New Roman"/>
          <w:sz w:val="24"/>
          <w:szCs w:val="24"/>
        </w:rPr>
        <w:br/>
        <w:t>Conclusions and future directions</w:t>
      </w:r>
      <w:r w:rsidR="00AA6505" w:rsidRPr="005335B0">
        <w:rPr>
          <w:rFonts w:ascii="Times New Roman" w:hAnsi="Times New Roman" w:cs="Times New Roman"/>
          <w:sz w:val="24"/>
          <w:szCs w:val="24"/>
        </w:rPr>
        <w:br/>
        <w:t>21) Line 206: Not convinced that this model is useful for this type of prediction.</w:t>
      </w:r>
    </w:p>
    <w:p w14:paraId="06C2861D" w14:textId="7DAC4A26" w:rsidR="0086154C" w:rsidRPr="0068051C" w:rsidRDefault="0086154C" w:rsidP="00AA6505">
      <w:pPr>
        <w:rPr>
          <w:rFonts w:ascii="Times New Roman" w:hAnsi="Times New Roman" w:cs="Times New Roman"/>
          <w:i/>
          <w:iCs/>
          <w:sz w:val="24"/>
          <w:szCs w:val="24"/>
        </w:rPr>
      </w:pPr>
      <w:r>
        <w:rPr>
          <w:rFonts w:ascii="Times New Roman" w:hAnsi="Times New Roman" w:cs="Times New Roman"/>
          <w:i/>
          <w:iCs/>
          <w:sz w:val="24"/>
          <w:szCs w:val="24"/>
        </w:rPr>
        <w:t>We agree that the sentence was misleading. Our point was to provide some potential improvements for the model. We made it clearer (l. 321-322 p. 15).</w:t>
      </w:r>
    </w:p>
    <w:p w14:paraId="76F1DD1D" w14:textId="77777777" w:rsidR="0060145D" w:rsidRDefault="00AA6505" w:rsidP="0060145D">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0060145D"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sidR="0060145D">
        <w:rPr>
          <w:rFonts w:ascii="Times New Roman" w:hAnsi="Times New Roman" w:cs="Times New Roman"/>
          <w:i/>
          <w:iCs/>
          <w:sz w:val="24"/>
          <w:szCs w:val="24"/>
        </w:rPr>
        <w:t xml:space="preserve"> data. </w:t>
      </w:r>
    </w:p>
    <w:p w14:paraId="3F7B657A" w14:textId="37913B38"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p>
    <w:p w14:paraId="31AFDBDE" w14:textId="0D79C851" w:rsidR="00C7209C" w:rsidRDefault="00C7209C" w:rsidP="00AA6505">
      <w:pPr>
        <w:rPr>
          <w:rFonts w:ascii="Times New Roman" w:hAnsi="Times New Roman" w:cs="Times New Roman"/>
          <w:i/>
          <w:iCs/>
          <w:sz w:val="24"/>
          <w:szCs w:val="24"/>
        </w:rPr>
      </w:pPr>
      <w:r>
        <w:rPr>
          <w:rFonts w:ascii="Times New Roman" w:hAnsi="Times New Roman" w:cs="Times New Roman"/>
          <w:i/>
          <w:iCs/>
          <w:sz w:val="24"/>
          <w:szCs w:val="24"/>
        </w:rPr>
        <w:t xml:space="preserve">Our model tries to be general across a wide range of sizes. However, it is possible that small organisms experience supplementary constraints that are not </w:t>
      </w:r>
      <w:r w:rsidR="00C522B0">
        <w:rPr>
          <w:rFonts w:ascii="Times New Roman" w:hAnsi="Times New Roman" w:cs="Times New Roman"/>
          <w:i/>
          <w:iCs/>
          <w:sz w:val="24"/>
          <w:szCs w:val="24"/>
        </w:rPr>
        <w:t>included</w:t>
      </w:r>
      <w:r>
        <w:rPr>
          <w:rFonts w:ascii="Times New Roman" w:hAnsi="Times New Roman" w:cs="Times New Roman"/>
          <w:i/>
          <w:iCs/>
          <w:sz w:val="24"/>
          <w:szCs w:val="24"/>
        </w:rPr>
        <w:t xml:space="preserve"> in the model, which results in an overestimate of their speed. Similarly, larger animals may show specific adaptations (such as lubrification of the body) that increase their speed</w:t>
      </w:r>
      <w:r w:rsidR="00655D6B">
        <w:rPr>
          <w:rFonts w:ascii="Times New Roman" w:hAnsi="Times New Roman" w:cs="Times New Roman"/>
          <w:i/>
          <w:iCs/>
          <w:sz w:val="24"/>
          <w:szCs w:val="24"/>
        </w:rPr>
        <w:t>, and</w:t>
      </w:r>
      <w:r>
        <w:rPr>
          <w:rFonts w:ascii="Times New Roman" w:hAnsi="Times New Roman" w:cs="Times New Roman"/>
          <w:i/>
          <w:iCs/>
          <w:sz w:val="24"/>
          <w:szCs w:val="24"/>
        </w:rPr>
        <w:t xml:space="preserve"> </w:t>
      </w:r>
      <w:r w:rsidR="00655D6B">
        <w:rPr>
          <w:rFonts w:ascii="Times New Roman" w:hAnsi="Times New Roman" w:cs="Times New Roman"/>
          <w:i/>
          <w:iCs/>
          <w:sz w:val="24"/>
          <w:szCs w:val="24"/>
        </w:rPr>
        <w:t>that</w:t>
      </w:r>
      <w:r>
        <w:rPr>
          <w:rFonts w:ascii="Times New Roman" w:hAnsi="Times New Roman" w:cs="Times New Roman"/>
          <w:i/>
          <w:iCs/>
          <w:sz w:val="24"/>
          <w:szCs w:val="24"/>
        </w:rPr>
        <w:t xml:space="preserve"> are not size-related. </w:t>
      </w:r>
      <w:moveToRangeStart w:id="77" w:author="mech" w:date="2021-11-19T10:30:00Z" w:name="move88210251"/>
      <w:moveTo w:id="78" w:author="mech" w:date="2021-11-19T10:30:00Z">
        <w:r w:rsidR="00F701A1" w:rsidRPr="0068051C">
          <w:rPr>
            <w:rFonts w:ascii="Times New Roman" w:hAnsi="Times New Roman" w:cs="Times New Roman"/>
            <w:i/>
            <w:iCs/>
            <w:sz w:val="24"/>
            <w:szCs w:val="24"/>
          </w:rPr>
          <w:t>Hirt et al. (2017) included a limitation for large animals due to limitations of quickly available energy.</w:t>
        </w:r>
      </w:moveTo>
      <w:moveToRangeEnd w:id="77"/>
      <w:ins w:id="79" w:author="mech" w:date="2021-11-19T10:30:00Z">
        <w:r w:rsidR="00F701A1">
          <w:rPr>
            <w:rFonts w:ascii="Times New Roman" w:hAnsi="Times New Roman" w:cs="Times New Roman"/>
            <w:i/>
            <w:iCs/>
            <w:sz w:val="24"/>
            <w:szCs w:val="24"/>
          </w:rPr>
          <w:t xml:space="preserve"> </w:t>
        </w:r>
      </w:ins>
      <w:r>
        <w:rPr>
          <w:rFonts w:ascii="Times New Roman" w:hAnsi="Times New Roman" w:cs="Times New Roman"/>
          <w:i/>
          <w:iCs/>
          <w:sz w:val="24"/>
          <w:szCs w:val="24"/>
        </w:rPr>
        <w:t>The</w:t>
      </w:r>
      <w:r w:rsidR="00655D6B">
        <w:rPr>
          <w:rFonts w:ascii="Times New Roman" w:hAnsi="Times New Roman" w:cs="Times New Roman"/>
          <w:i/>
          <w:iCs/>
          <w:sz w:val="24"/>
          <w:szCs w:val="24"/>
        </w:rPr>
        <w:t>se factors</w:t>
      </w:r>
      <w:r>
        <w:rPr>
          <w:rFonts w:ascii="Times New Roman" w:hAnsi="Times New Roman" w:cs="Times New Roman"/>
          <w:i/>
          <w:iCs/>
          <w:sz w:val="24"/>
          <w:szCs w:val="24"/>
        </w:rPr>
        <w:t xml:space="preserve"> </w:t>
      </w:r>
      <w:del w:id="80" w:author="mech" w:date="2021-11-19T10:29:00Z">
        <w:r w:rsidDel="00F701A1">
          <w:rPr>
            <w:rFonts w:ascii="Times New Roman" w:hAnsi="Times New Roman" w:cs="Times New Roman"/>
            <w:i/>
            <w:iCs/>
            <w:sz w:val="24"/>
            <w:szCs w:val="24"/>
          </w:rPr>
          <w:delText xml:space="preserve">are </w:delText>
        </w:r>
      </w:del>
      <w:ins w:id="81" w:author="mech" w:date="2021-11-19T10:29:00Z">
        <w:r w:rsidR="00F701A1">
          <w:rPr>
            <w:rFonts w:ascii="Times New Roman" w:hAnsi="Times New Roman" w:cs="Times New Roman"/>
            <w:i/>
            <w:iCs/>
            <w:sz w:val="24"/>
            <w:szCs w:val="24"/>
          </w:rPr>
          <w:t>were</w:t>
        </w:r>
        <w:r w:rsidR="00F701A1">
          <w:rPr>
            <w:rFonts w:ascii="Times New Roman" w:hAnsi="Times New Roman" w:cs="Times New Roman"/>
            <w:i/>
            <w:iCs/>
            <w:sz w:val="24"/>
            <w:szCs w:val="24"/>
          </w:rPr>
          <w:t xml:space="preserve"> </w:t>
        </w:r>
      </w:ins>
      <w:r>
        <w:rPr>
          <w:rFonts w:ascii="Times New Roman" w:hAnsi="Times New Roman" w:cs="Times New Roman"/>
          <w:i/>
          <w:iCs/>
          <w:sz w:val="24"/>
          <w:szCs w:val="24"/>
        </w:rPr>
        <w:t xml:space="preserve">not included in the </w:t>
      </w:r>
      <w:ins w:id="82" w:author="mech" w:date="2021-11-19T10:29:00Z">
        <w:r w:rsidR="00F701A1">
          <w:rPr>
            <w:rFonts w:ascii="Times New Roman" w:hAnsi="Times New Roman" w:cs="Times New Roman"/>
            <w:i/>
            <w:iCs/>
            <w:sz w:val="24"/>
            <w:szCs w:val="24"/>
          </w:rPr>
          <w:t xml:space="preserve">original </w:t>
        </w:r>
      </w:ins>
      <w:r>
        <w:rPr>
          <w:rFonts w:ascii="Times New Roman" w:hAnsi="Times New Roman" w:cs="Times New Roman"/>
          <w:i/>
          <w:iCs/>
          <w:sz w:val="24"/>
          <w:szCs w:val="24"/>
        </w:rPr>
        <w:t xml:space="preserve">model </w:t>
      </w:r>
      <w:del w:id="83" w:author="mech" w:date="2021-11-19T10:29:00Z">
        <w:r w:rsidDel="00F701A1">
          <w:rPr>
            <w:rFonts w:ascii="Times New Roman" w:hAnsi="Times New Roman" w:cs="Times New Roman"/>
            <w:i/>
            <w:iCs/>
            <w:sz w:val="24"/>
            <w:szCs w:val="24"/>
          </w:rPr>
          <w:delText>in order to keep its generality</w:delText>
        </w:r>
      </w:del>
      <w:proofErr w:type="spellStart"/>
      <w:ins w:id="84" w:author="mech" w:date="2021-11-19T10:29:00Z">
        <w:r w:rsidR="00F701A1">
          <w:rPr>
            <w:rFonts w:ascii="Times New Roman" w:hAnsi="Times New Roman" w:cs="Times New Roman"/>
            <w:i/>
            <w:iCs/>
            <w:sz w:val="24"/>
            <w:szCs w:val="24"/>
          </w:rPr>
          <w:t>model</w:t>
        </w:r>
        <w:proofErr w:type="spellEnd"/>
        <w:r w:rsidR="00F701A1">
          <w:rPr>
            <w:rFonts w:ascii="Times New Roman" w:hAnsi="Times New Roman" w:cs="Times New Roman"/>
            <w:i/>
            <w:iCs/>
            <w:sz w:val="24"/>
            <w:szCs w:val="24"/>
          </w:rPr>
          <w:t xml:space="preserve"> by </w:t>
        </w:r>
        <w:proofErr w:type="spellStart"/>
        <w:r w:rsidR="00F701A1">
          <w:rPr>
            <w:rFonts w:ascii="Times New Roman" w:hAnsi="Times New Roman" w:cs="Times New Roman"/>
            <w:i/>
            <w:iCs/>
            <w:sz w:val="24"/>
            <w:szCs w:val="24"/>
          </w:rPr>
          <w:t>Portalier</w:t>
        </w:r>
        <w:proofErr w:type="spellEnd"/>
        <w:r w:rsidR="00F701A1">
          <w:rPr>
            <w:rFonts w:ascii="Times New Roman" w:hAnsi="Times New Roman" w:cs="Times New Roman"/>
            <w:i/>
            <w:iCs/>
            <w:sz w:val="24"/>
            <w:szCs w:val="24"/>
          </w:rPr>
          <w:t xml:space="preserve"> et al (2019)</w:t>
        </w:r>
      </w:ins>
      <w:r>
        <w:rPr>
          <w:rFonts w:ascii="Times New Roman" w:hAnsi="Times New Roman" w:cs="Times New Roman"/>
          <w:i/>
          <w:iCs/>
          <w:sz w:val="24"/>
          <w:szCs w:val="24"/>
        </w:rPr>
        <w:t xml:space="preserve">. </w:t>
      </w:r>
      <w:ins w:id="85" w:author="mech" w:date="2021-11-19T10:29:00Z">
        <w:r w:rsidR="00F701A1">
          <w:rPr>
            <w:rFonts w:ascii="Times New Roman" w:hAnsi="Times New Roman" w:cs="Times New Roman"/>
            <w:i/>
            <w:iCs/>
            <w:sz w:val="24"/>
            <w:szCs w:val="24"/>
          </w:rPr>
          <w:t>They should certainly in the future.</w:t>
        </w:r>
      </w:ins>
      <w:r>
        <w:rPr>
          <w:rFonts w:ascii="Times New Roman" w:hAnsi="Times New Roman" w:cs="Times New Roman"/>
          <w:i/>
          <w:iCs/>
          <w:sz w:val="24"/>
          <w:szCs w:val="24"/>
        </w:rPr>
        <w:t xml:space="preserve"> </w:t>
      </w:r>
    </w:p>
    <w:p w14:paraId="606EA2BD" w14:textId="74851CD4"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23B2B687" w14:textId="6C01425C" w:rsidR="00094F7F" w:rsidRPr="0068051C" w:rsidRDefault="00094F7F" w:rsidP="00AA6505">
      <w:pPr>
        <w:rPr>
          <w:rFonts w:ascii="Times New Roman" w:hAnsi="Times New Roman" w:cs="Times New Roman"/>
          <w:i/>
          <w:iCs/>
          <w:sz w:val="24"/>
          <w:szCs w:val="24"/>
        </w:rPr>
      </w:pPr>
      <w:moveFromRangeStart w:id="86" w:author="mech" w:date="2021-11-19T10:30:00Z" w:name="move88210251"/>
      <w:moveFrom w:id="87" w:author="mech" w:date="2021-11-19T10:30:00Z">
        <w:r w:rsidRPr="0068051C" w:rsidDel="00F701A1">
          <w:rPr>
            <w:rFonts w:ascii="Times New Roman" w:hAnsi="Times New Roman" w:cs="Times New Roman"/>
            <w:i/>
            <w:iCs/>
            <w:sz w:val="24"/>
            <w:szCs w:val="24"/>
          </w:rPr>
          <w:t xml:space="preserve">Hirt et al. (2017) included a limitation for large animals due to limitations of quickly available energy. </w:t>
        </w:r>
      </w:moveFrom>
      <w:moveFromRangeEnd w:id="86"/>
      <w:del w:id="88" w:author="mech" w:date="2021-11-19T10:30:00Z">
        <w:r w:rsidRPr="0068051C" w:rsidDel="00F701A1">
          <w:rPr>
            <w:rFonts w:ascii="Times New Roman" w:hAnsi="Times New Roman" w:cs="Times New Roman"/>
            <w:i/>
            <w:iCs/>
            <w:sz w:val="24"/>
            <w:szCs w:val="24"/>
          </w:rPr>
          <w:delText xml:space="preserve">We did </w:delText>
        </w:r>
        <w:r w:rsidR="002E1201" w:rsidDel="00F701A1">
          <w:rPr>
            <w:rFonts w:ascii="Times New Roman" w:hAnsi="Times New Roman" w:cs="Times New Roman"/>
            <w:i/>
            <w:iCs/>
            <w:sz w:val="24"/>
            <w:szCs w:val="24"/>
          </w:rPr>
          <w:delText xml:space="preserve">not </w:delText>
        </w:r>
        <w:r w:rsidRPr="0068051C" w:rsidDel="00F701A1">
          <w:rPr>
            <w:rFonts w:ascii="Times New Roman" w:hAnsi="Times New Roman" w:cs="Times New Roman"/>
            <w:i/>
            <w:iCs/>
            <w:sz w:val="24"/>
            <w:szCs w:val="24"/>
          </w:rPr>
          <w:delText>include this mechanism in our model because we were more interested in general principles. However, it might an interesting aspect to consider in the future</w:delText>
        </w:r>
      </w:del>
      <w:ins w:id="89" w:author="mech" w:date="2021-11-19T10:30:00Z">
        <w:r w:rsidR="00F701A1">
          <w:rPr>
            <w:rFonts w:ascii="Times New Roman" w:hAnsi="Times New Roman" w:cs="Times New Roman"/>
            <w:i/>
            <w:iCs/>
            <w:sz w:val="24"/>
            <w:szCs w:val="24"/>
          </w:rPr>
          <w:t>See answer to previous comment</w:t>
        </w:r>
      </w:ins>
      <w:r w:rsidRPr="0068051C">
        <w:rPr>
          <w:rFonts w:ascii="Times New Roman" w:hAnsi="Times New Roman" w:cs="Times New Roman"/>
          <w:i/>
          <w:iCs/>
          <w:sz w:val="24"/>
          <w:szCs w:val="24"/>
        </w:rPr>
        <w:t>.</w:t>
      </w:r>
    </w:p>
    <w:p w14:paraId="70D2E60C" w14:textId="3C946350" w:rsidR="00851797"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00851797" w:rsidRPr="0068051C">
        <w:rPr>
          <w:rFonts w:ascii="Times New Roman" w:hAnsi="Times New Roman" w:cs="Times New Roman"/>
          <w:i/>
          <w:iCs/>
          <w:sz w:val="24"/>
          <w:szCs w:val="24"/>
        </w:rPr>
        <w:t>We removed this sentence.</w:t>
      </w:r>
    </w:p>
    <w:p w14:paraId="2A963965" w14:textId="1546F5F8" w:rsidR="00AA6505" w:rsidRPr="0067696B" w:rsidRDefault="00AA6505" w:rsidP="00AA6505">
      <w:pPr>
        <w:rPr>
          <w:rFonts w:ascii="Times New Roman" w:hAnsi="Times New Roman" w:cs="Times New Roman"/>
          <w:b/>
          <w:bCs/>
          <w:i/>
          <w:iCs/>
          <w:sz w:val="28"/>
          <w:szCs w:val="28"/>
        </w:rPr>
      </w:pP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r w:rsidR="0067696B" w:rsidRPr="0067696B">
        <w:rPr>
          <w:rFonts w:ascii="Times New Roman" w:hAnsi="Times New Roman" w:cs="Times New Roman"/>
          <w:i/>
          <w:iCs/>
          <w:sz w:val="24"/>
          <w:szCs w:val="24"/>
        </w:rPr>
        <w:t xml:space="preserve">We hope that the revised manuscript </w:t>
      </w:r>
      <w:ins w:id="90" w:author="mech" w:date="2021-11-19T10:31:00Z">
        <w:r w:rsidR="00F701A1">
          <w:rPr>
            <w:rFonts w:ascii="Times New Roman" w:hAnsi="Times New Roman" w:cs="Times New Roman"/>
            <w:i/>
            <w:iCs/>
            <w:sz w:val="24"/>
            <w:szCs w:val="24"/>
          </w:rPr>
          <w:t>successfully</w:t>
        </w:r>
        <w:r w:rsidR="00F701A1" w:rsidRPr="0067696B" w:rsidDel="00F701A1">
          <w:rPr>
            <w:rFonts w:ascii="Times New Roman" w:hAnsi="Times New Roman" w:cs="Times New Roman"/>
            <w:i/>
            <w:iCs/>
            <w:sz w:val="24"/>
            <w:szCs w:val="24"/>
          </w:rPr>
          <w:t xml:space="preserve"> </w:t>
        </w:r>
      </w:ins>
      <w:del w:id="91" w:author="mech" w:date="2021-11-19T10:31:00Z">
        <w:r w:rsidR="0067696B" w:rsidRPr="0067696B" w:rsidDel="00F701A1">
          <w:rPr>
            <w:rFonts w:ascii="Times New Roman" w:hAnsi="Times New Roman" w:cs="Times New Roman"/>
            <w:i/>
            <w:iCs/>
            <w:sz w:val="24"/>
            <w:szCs w:val="24"/>
          </w:rPr>
          <w:delText xml:space="preserve">will </w:delText>
        </w:r>
      </w:del>
      <w:r w:rsidR="0067696B" w:rsidRPr="0067696B">
        <w:rPr>
          <w:rFonts w:ascii="Times New Roman" w:hAnsi="Times New Roman" w:cs="Times New Roman"/>
          <w:i/>
          <w:iCs/>
          <w:sz w:val="24"/>
          <w:szCs w:val="24"/>
        </w:rPr>
        <w:t>address</w:t>
      </w:r>
      <w:ins w:id="92" w:author="mech" w:date="2021-11-19T10:31:00Z">
        <w:r w:rsidR="00F701A1">
          <w:rPr>
            <w:rFonts w:ascii="Times New Roman" w:hAnsi="Times New Roman" w:cs="Times New Roman"/>
            <w:i/>
            <w:iCs/>
            <w:sz w:val="24"/>
            <w:szCs w:val="24"/>
          </w:rPr>
          <w:t>es</w:t>
        </w:r>
      </w:ins>
      <w:r w:rsidR="0067696B" w:rsidRPr="0067696B">
        <w:rPr>
          <w:rFonts w:ascii="Times New Roman" w:hAnsi="Times New Roman" w:cs="Times New Roman"/>
          <w:i/>
          <w:iCs/>
          <w:sz w:val="24"/>
          <w:szCs w:val="24"/>
        </w:rPr>
        <w:t xml:space="preserve"> these remarks.</w:t>
      </w:r>
    </w:p>
    <w:p w14:paraId="49D984DA" w14:textId="77777777" w:rsidR="0067696B" w:rsidRDefault="0067696B" w:rsidP="00AA6505">
      <w:pPr>
        <w:rPr>
          <w:rFonts w:ascii="Times New Roman" w:hAnsi="Times New Roman" w:cs="Times New Roman"/>
          <w:b/>
          <w:bCs/>
          <w:sz w:val="28"/>
          <w:szCs w:val="28"/>
        </w:rPr>
      </w:pPr>
    </w:p>
    <w:p w14:paraId="2AC69B41" w14:textId="2B146E55" w:rsidR="00BF54DA" w:rsidRDefault="00AA6505" w:rsidP="00AA6505">
      <w:pPr>
        <w:rPr>
          <w:rFonts w:ascii="Times New Roman" w:hAnsi="Times New Roman" w:cs="Times New Roman"/>
          <w:sz w:val="24"/>
          <w:szCs w:val="24"/>
        </w:rPr>
      </w:pPr>
      <w:r>
        <w:rPr>
          <w:rFonts w:ascii="Times New Roman" w:hAnsi="Times New Roman" w:cs="Times New Roman"/>
          <w:b/>
          <w:bCs/>
          <w:sz w:val="28"/>
          <w:szCs w:val="28"/>
        </w:rPr>
        <w:lastRenderedPageBreak/>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w:t>
      </w:r>
      <w:proofErr w:type="gramStart"/>
      <w:r w:rsidRPr="005C366D">
        <w:rPr>
          <w:rFonts w:ascii="Times New Roman" w:hAnsi="Times New Roman" w:cs="Times New Roman"/>
          <w:sz w:val="24"/>
          <w:szCs w:val="24"/>
        </w:rPr>
        <w:t>Overall</w:t>
      </w:r>
      <w:proofErr w:type="gramEnd"/>
      <w:r w:rsidRPr="005C366D">
        <w:rPr>
          <w:rFonts w:ascii="Times New Roman" w:hAnsi="Times New Roman" w:cs="Times New Roman"/>
          <w:sz w:val="24"/>
          <w:szCs w:val="24"/>
        </w:rPr>
        <w:t xml:space="preserve">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38BF9F73" w14:textId="4C4F8454" w:rsidR="00BB50EF" w:rsidRPr="0068051C" w:rsidRDefault="00B4685A" w:rsidP="00AA6505">
      <w:pPr>
        <w:rPr>
          <w:rFonts w:ascii="Times New Roman" w:hAnsi="Times New Roman" w:cs="Times New Roman"/>
          <w:i/>
          <w:iCs/>
          <w:sz w:val="24"/>
          <w:szCs w:val="24"/>
        </w:rPr>
      </w:pPr>
      <w:ins w:id="93" w:author="mech" w:date="2021-11-19T10:31:00Z">
        <w:r>
          <w:rPr>
            <w:rFonts w:ascii="Times New Roman" w:hAnsi="Times New Roman" w:cs="Times New Roman"/>
            <w:i/>
            <w:iCs/>
            <w:sz w:val="24"/>
            <w:szCs w:val="24"/>
          </w:rPr>
          <w:t xml:space="preserve">The current study actually dos not add </w:t>
        </w:r>
      </w:ins>
      <w:ins w:id="94" w:author="mech" w:date="2021-11-19T10:32:00Z">
        <w:r>
          <w:rPr>
            <w:rFonts w:ascii="Times New Roman" w:hAnsi="Times New Roman" w:cs="Times New Roman"/>
            <w:i/>
            <w:iCs/>
            <w:sz w:val="24"/>
            <w:szCs w:val="24"/>
          </w:rPr>
          <w:t xml:space="preserve">to </w:t>
        </w:r>
        <w:proofErr w:type="spellStart"/>
        <w:r>
          <w:rPr>
            <w:rFonts w:ascii="Times New Roman" w:hAnsi="Times New Roman" w:cs="Times New Roman"/>
            <w:i/>
            <w:iCs/>
            <w:sz w:val="24"/>
            <w:szCs w:val="24"/>
          </w:rPr>
          <w:t>Portalier</w:t>
        </w:r>
        <w:proofErr w:type="spellEnd"/>
        <w:r>
          <w:rPr>
            <w:rFonts w:ascii="Times New Roman" w:hAnsi="Times New Roman" w:cs="Times New Roman"/>
            <w:i/>
            <w:iCs/>
            <w:sz w:val="24"/>
            <w:szCs w:val="24"/>
          </w:rPr>
          <w:t xml:space="preserve"> et </w:t>
        </w:r>
        <w:proofErr w:type="spellStart"/>
        <w:r>
          <w:rPr>
            <w:rFonts w:ascii="Times New Roman" w:hAnsi="Times New Roman" w:cs="Times New Roman"/>
            <w:i/>
            <w:iCs/>
            <w:sz w:val="24"/>
            <w:szCs w:val="24"/>
          </w:rPr>
          <w:t>al’s</w:t>
        </w:r>
        <w:proofErr w:type="spellEnd"/>
        <w:r>
          <w:rPr>
            <w:rFonts w:ascii="Times New Roman" w:hAnsi="Times New Roman" w:cs="Times New Roman"/>
            <w:i/>
            <w:iCs/>
            <w:sz w:val="24"/>
            <w:szCs w:val="24"/>
          </w:rPr>
          <w:t xml:space="preserve"> model. Rather, it uses the original equations to derive the parameters of the functional response. </w:t>
        </w:r>
      </w:ins>
      <w:r w:rsidR="00321399" w:rsidRPr="0068051C">
        <w:rPr>
          <w:rFonts w:ascii="Times New Roman" w:hAnsi="Times New Roman" w:cs="Times New Roman"/>
          <w:i/>
          <w:iCs/>
          <w:sz w:val="24"/>
          <w:szCs w:val="24"/>
        </w:rPr>
        <w:t>The original model computes time expenditure (for searching, capturing and handling) and energetic expenditure. The present model uses only part of the original one to compute time expenditure</w:t>
      </w:r>
      <w:del w:id="95" w:author="mech" w:date="2021-11-19T10:33:00Z">
        <w:r w:rsidR="00321399" w:rsidRPr="0068051C" w:rsidDel="00B4685A">
          <w:rPr>
            <w:rFonts w:ascii="Times New Roman" w:hAnsi="Times New Roman" w:cs="Times New Roman"/>
            <w:i/>
            <w:iCs/>
            <w:sz w:val="24"/>
            <w:szCs w:val="24"/>
          </w:rPr>
          <w:delText>, but it accounts for variation in prey abundance</w:delText>
        </w:r>
      </w:del>
      <w:r w:rsidR="00321399" w:rsidRPr="0068051C">
        <w:rPr>
          <w:rFonts w:ascii="Times New Roman" w:hAnsi="Times New Roman" w:cs="Times New Roman"/>
          <w:i/>
          <w:iCs/>
          <w:sz w:val="24"/>
          <w:szCs w:val="24"/>
        </w:rPr>
        <w:t>. We clarified this point (l</w:t>
      </w:r>
      <w:r w:rsidR="00952A38">
        <w:rPr>
          <w:rFonts w:ascii="Times New Roman" w:hAnsi="Times New Roman" w:cs="Times New Roman"/>
          <w:i/>
          <w:iCs/>
          <w:sz w:val="24"/>
          <w:szCs w:val="24"/>
        </w:rPr>
        <w:t>.</w:t>
      </w:r>
      <w:r w:rsidR="00321399" w:rsidRPr="0068051C">
        <w:rPr>
          <w:rFonts w:ascii="Times New Roman" w:hAnsi="Times New Roman" w:cs="Times New Roman"/>
          <w:i/>
          <w:iCs/>
          <w:sz w:val="24"/>
          <w:szCs w:val="24"/>
        </w:rPr>
        <w:t xml:space="preserve"> </w:t>
      </w:r>
      <w:r w:rsidR="00952A38">
        <w:rPr>
          <w:rFonts w:ascii="Times New Roman" w:hAnsi="Times New Roman" w:cs="Times New Roman"/>
          <w:i/>
          <w:iCs/>
          <w:sz w:val="24"/>
          <w:szCs w:val="24"/>
        </w:rPr>
        <w:t>223</w:t>
      </w:r>
      <w:r w:rsidR="00321399" w:rsidRPr="0068051C">
        <w:rPr>
          <w:rFonts w:ascii="Times New Roman" w:hAnsi="Times New Roman" w:cs="Times New Roman"/>
          <w:i/>
          <w:iCs/>
          <w:sz w:val="24"/>
          <w:szCs w:val="24"/>
        </w:rPr>
        <w:t>-</w:t>
      </w:r>
      <w:r w:rsidR="00952A38">
        <w:rPr>
          <w:rFonts w:ascii="Times New Roman" w:hAnsi="Times New Roman" w:cs="Times New Roman"/>
          <w:i/>
          <w:iCs/>
          <w:sz w:val="24"/>
          <w:szCs w:val="24"/>
        </w:rPr>
        <w:t>229 p. 11</w:t>
      </w:r>
      <w:r w:rsidR="00321399" w:rsidRPr="0068051C">
        <w:rPr>
          <w:rFonts w:ascii="Times New Roman" w:hAnsi="Times New Roman" w:cs="Times New Roman"/>
          <w:i/>
          <w:iCs/>
          <w:sz w:val="24"/>
          <w:szCs w:val="24"/>
        </w:rPr>
        <w:t>).</w:t>
      </w:r>
    </w:p>
    <w:p w14:paraId="2B3D2BBD" w14:textId="77777777" w:rsidR="00321399" w:rsidRDefault="00321399" w:rsidP="00AA6505">
      <w:pPr>
        <w:rPr>
          <w:rFonts w:ascii="Times New Roman" w:hAnsi="Times New Roman" w:cs="Times New Roman"/>
          <w:sz w:val="24"/>
          <w:szCs w:val="24"/>
        </w:rPr>
      </w:pPr>
    </w:p>
    <w:p w14:paraId="24CEA7D6" w14:textId="77777777" w:rsidR="00BF54DA" w:rsidRDefault="00AA6505" w:rsidP="00AA6505">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64678DF0" w14:textId="77777777" w:rsidR="00BF54DA" w:rsidRPr="0068051C" w:rsidRDefault="00BF54D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752A23FB" w14:textId="50A4FC15" w:rsidR="00024F3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A minor general point that I see missing from the discussion is the differentiation between foraging modes of predators. There are numerous studies that consider sit-and-wait predators versus actively foraging predators in the context of functional response studies (e.g.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has important implications for the model presented in your study and the underlying mechanisms 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15238A45" w14:textId="252170F4" w:rsidR="00BB50EF" w:rsidRPr="0068051C" w:rsidRDefault="00F434A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paragraph to address this point in the conclusion section (l</w:t>
      </w:r>
      <w:r w:rsidR="005607FF">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5607FF">
        <w:rPr>
          <w:rFonts w:ascii="Times New Roman" w:hAnsi="Times New Roman" w:cs="Times New Roman"/>
          <w:i/>
          <w:iCs/>
          <w:sz w:val="24"/>
          <w:szCs w:val="24"/>
        </w:rPr>
        <w:t>36</w:t>
      </w:r>
      <w:r w:rsidR="00183DE8">
        <w:rPr>
          <w:rFonts w:ascii="Times New Roman" w:hAnsi="Times New Roman" w:cs="Times New Roman"/>
          <w:i/>
          <w:iCs/>
          <w:sz w:val="24"/>
          <w:szCs w:val="24"/>
        </w:rPr>
        <w:t>0</w:t>
      </w:r>
      <w:r w:rsidRPr="0068051C">
        <w:rPr>
          <w:rFonts w:ascii="Times New Roman" w:hAnsi="Times New Roman" w:cs="Times New Roman"/>
          <w:i/>
          <w:iCs/>
          <w:sz w:val="24"/>
          <w:szCs w:val="24"/>
        </w:rPr>
        <w:t>-</w:t>
      </w:r>
      <w:r w:rsidR="005607FF">
        <w:rPr>
          <w:rFonts w:ascii="Times New Roman" w:hAnsi="Times New Roman" w:cs="Times New Roman"/>
          <w:i/>
          <w:iCs/>
          <w:sz w:val="24"/>
          <w:szCs w:val="24"/>
        </w:rPr>
        <w:t>36</w:t>
      </w:r>
      <w:r w:rsidR="00183DE8">
        <w:rPr>
          <w:rFonts w:ascii="Times New Roman" w:hAnsi="Times New Roman" w:cs="Times New Roman"/>
          <w:i/>
          <w:iCs/>
          <w:sz w:val="24"/>
          <w:szCs w:val="24"/>
        </w:rPr>
        <w:t>7</w:t>
      </w:r>
      <w:r w:rsidR="005607FF">
        <w:rPr>
          <w:rFonts w:ascii="Times New Roman" w:hAnsi="Times New Roman" w:cs="Times New Roman"/>
          <w:i/>
          <w:iCs/>
          <w:sz w:val="24"/>
          <w:szCs w:val="24"/>
        </w:rPr>
        <w:t xml:space="preserve"> p. 17</w:t>
      </w:r>
      <w:r w:rsidRPr="0068051C">
        <w:rPr>
          <w:rFonts w:ascii="Times New Roman" w:hAnsi="Times New Roman" w:cs="Times New Roman"/>
          <w:i/>
          <w:iCs/>
          <w:sz w:val="24"/>
          <w:szCs w:val="24"/>
        </w:rPr>
        <w:t>).</w:t>
      </w:r>
      <w:r w:rsidR="00004E4C">
        <w:rPr>
          <w:rFonts w:ascii="Times New Roman" w:hAnsi="Times New Roman" w:cs="Times New Roman"/>
          <w:i/>
          <w:iCs/>
          <w:sz w:val="24"/>
          <w:szCs w:val="24"/>
        </w:rPr>
        <w:t xml:space="preserve"> </w:t>
      </w:r>
      <w:r w:rsidR="00D56800">
        <w:rPr>
          <w:rFonts w:ascii="Times New Roman" w:hAnsi="Times New Roman" w:cs="Times New Roman"/>
          <w:i/>
          <w:iCs/>
          <w:sz w:val="24"/>
          <w:szCs w:val="24"/>
        </w:rPr>
        <w:t xml:space="preserve">The </w:t>
      </w:r>
      <w:r w:rsidR="00004E4C">
        <w:rPr>
          <w:rFonts w:ascii="Times New Roman" w:hAnsi="Times New Roman" w:cs="Times New Roman"/>
          <w:i/>
          <w:iCs/>
          <w:sz w:val="24"/>
          <w:szCs w:val="24"/>
        </w:rPr>
        <w:t>m</w:t>
      </w:r>
      <w:r w:rsidR="00D56800">
        <w:rPr>
          <w:rFonts w:ascii="Times New Roman" w:hAnsi="Times New Roman" w:cs="Times New Roman"/>
          <w:i/>
          <w:iCs/>
          <w:sz w:val="24"/>
          <w:szCs w:val="24"/>
        </w:rPr>
        <w:t xml:space="preserve">odel assumes that both the predator and its prey move and can detect each other without any </w:t>
      </w:r>
      <w:r w:rsidR="00D56800">
        <w:rPr>
          <w:rFonts w:ascii="Times New Roman" w:hAnsi="Times New Roman" w:cs="Times New Roman"/>
          <w:i/>
          <w:iCs/>
          <w:sz w:val="24"/>
          <w:szCs w:val="24"/>
        </w:rPr>
        <w:lastRenderedPageBreak/>
        <w:t xml:space="preserve">interference. This does not hold for sit-and-wait predators. The model can be adapted to compute an encounter rate in the case of a moving prey and a non-moving predator, but behavioral aspects such as hiding are not size-related, and therefore are not included in the model, although it could be a potential way to improve it. </w:t>
      </w:r>
    </w:p>
    <w:p w14:paraId="4698F3B3" w14:textId="2A54E009" w:rsidR="008542E0"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p>
    <w:p w14:paraId="40160329" w14:textId="77777777" w:rsidR="008542E0" w:rsidRPr="0068051C" w:rsidRDefault="008542E0"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7E32F603"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 l.68: also see (Pawar et al. 2015) </w:t>
      </w:r>
    </w:p>
    <w:p w14:paraId="4808C2A7" w14:textId="6077325C" w:rsidR="00860D8A" w:rsidRPr="0068051C" w:rsidRDefault="00860D8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AA01F2C" w14:textId="02B3D541"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547687C1" w14:textId="77777777" w:rsidR="006529E4" w:rsidRPr="0068051C" w:rsidRDefault="006529E4"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201A1CCE" w14:textId="209A247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012D9736" w14:textId="77777777" w:rsidR="00CA636E" w:rsidRPr="0068051C" w:rsidRDefault="00CA636E" w:rsidP="00AA6505">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4488C41" w14:textId="4303BB19"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5D5EC023" w14:textId="77777777" w:rsidR="006C12EC" w:rsidRPr="0068051C" w:rsidRDefault="006C12E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7F2882A0" w14:textId="3D0E0190"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l.99: maybe also consider the very recent publication by Cloyed and colleagues here (Cloyed et al. 2021)</w:t>
      </w:r>
    </w:p>
    <w:p w14:paraId="78760CFD" w14:textId="26052063" w:rsidR="00386C7B" w:rsidRPr="00386C7B" w:rsidRDefault="00386C7B" w:rsidP="00AA6505">
      <w:pPr>
        <w:rPr>
          <w:rFonts w:ascii="Times New Roman" w:hAnsi="Times New Roman" w:cs="Times New Roman"/>
          <w:i/>
          <w:iCs/>
          <w:sz w:val="24"/>
          <w:szCs w:val="24"/>
        </w:rPr>
      </w:pPr>
      <w:r w:rsidRPr="00386C7B">
        <w:rPr>
          <w:rFonts w:ascii="Times New Roman" w:hAnsi="Times New Roman" w:cs="Times New Roman"/>
          <w:i/>
          <w:iCs/>
          <w:sz w:val="24"/>
          <w:szCs w:val="24"/>
        </w:rPr>
        <w:t>We added the reference.</w:t>
      </w:r>
    </w:p>
    <w:p w14:paraId="30DC92BB" w14:textId="241944E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7A09D0D2" w14:textId="15BFF068" w:rsidR="002D130C" w:rsidRPr="0068051C" w:rsidRDefault="002D130C"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assumes that both predator and prey move within the fluid, and cannot hide from one another. </w:t>
      </w:r>
      <w:ins w:id="96" w:author="mech" w:date="2021-11-19T10:34:00Z">
        <w:r w:rsidR="00B4685A">
          <w:rPr>
            <w:rFonts w:ascii="Times New Roman" w:hAnsi="Times New Roman" w:cs="Times New Roman"/>
            <w:i/>
            <w:iCs/>
            <w:sz w:val="24"/>
            <w:szCs w:val="24"/>
          </w:rPr>
          <w:t xml:space="preserve">This affects the equation used to calculate </w:t>
        </w:r>
      </w:ins>
      <w:ins w:id="97" w:author="mech" w:date="2021-11-19T10:35:00Z">
        <w:r w:rsidR="00B4685A">
          <w:rPr>
            <w:rFonts w:ascii="Times New Roman" w:hAnsi="Times New Roman" w:cs="Times New Roman"/>
            <w:i/>
            <w:iCs/>
            <w:sz w:val="24"/>
            <w:szCs w:val="24"/>
          </w:rPr>
          <w:t xml:space="preserve">encounter rates. </w:t>
        </w:r>
      </w:ins>
      <w:r w:rsidRPr="0068051C">
        <w:rPr>
          <w:rFonts w:ascii="Times New Roman" w:hAnsi="Times New Roman" w:cs="Times New Roman"/>
          <w:i/>
          <w:iCs/>
          <w:sz w:val="24"/>
          <w:szCs w:val="24"/>
        </w:rPr>
        <w:t>This is why the model is well-suited for pelagic or flying organisms. Interactions occurring on the bottom of the system (i.e., benthic or terrestrial systems) violate these</w:t>
      </w:r>
      <w:del w:id="98" w:author="mech" w:date="2021-11-19T10:35:00Z">
        <w:r w:rsidRPr="0068051C" w:rsidDel="00D6364B">
          <w:rPr>
            <w:rFonts w:ascii="Times New Roman" w:hAnsi="Times New Roman" w:cs="Times New Roman"/>
            <w:i/>
            <w:iCs/>
            <w:sz w:val="24"/>
            <w:szCs w:val="24"/>
          </w:rPr>
          <w:delText xml:space="preserve"> assumptions (e.g., the predator can hide)</w:delText>
        </w:r>
      </w:del>
      <w:r w:rsidRPr="0068051C">
        <w:rPr>
          <w:rFonts w:ascii="Times New Roman" w:hAnsi="Times New Roman" w:cs="Times New Roman"/>
          <w:i/>
          <w:iCs/>
          <w:sz w:val="24"/>
          <w:szCs w:val="24"/>
        </w:rPr>
        <w:t xml:space="preserve">. </w:t>
      </w:r>
      <w:r w:rsidR="00F85108" w:rsidRPr="0068051C">
        <w:rPr>
          <w:rFonts w:ascii="Times New Roman" w:hAnsi="Times New Roman" w:cs="Times New Roman"/>
          <w:i/>
          <w:iCs/>
          <w:sz w:val="24"/>
          <w:szCs w:val="24"/>
        </w:rPr>
        <w:t xml:space="preserve">We clarified this point in the corresponding </w:t>
      </w:r>
      <w:r w:rsidR="00F85108" w:rsidRPr="0068051C">
        <w:rPr>
          <w:rFonts w:ascii="Times New Roman" w:hAnsi="Times New Roman" w:cs="Times New Roman"/>
          <w:i/>
          <w:iCs/>
          <w:sz w:val="24"/>
          <w:szCs w:val="24"/>
        </w:rPr>
        <w:lastRenderedPageBreak/>
        <w:t>paragraph.</w:t>
      </w:r>
      <w:r w:rsidRPr="0068051C">
        <w:rPr>
          <w:rFonts w:ascii="Times New Roman" w:hAnsi="Times New Roman" w:cs="Times New Roman"/>
          <w:i/>
          <w:iCs/>
          <w:sz w:val="24"/>
          <w:szCs w:val="24"/>
        </w:rPr>
        <w:t xml:space="preserve"> </w:t>
      </w:r>
      <w:ins w:id="99" w:author="mech" w:date="2021-11-19T10:35:00Z">
        <w:r w:rsidR="00D6364B">
          <w:rPr>
            <w:rFonts w:ascii="Times New Roman" w:hAnsi="Times New Roman" w:cs="Times New Roman"/>
            <w:i/>
            <w:iCs/>
            <w:sz w:val="24"/>
            <w:szCs w:val="24"/>
          </w:rPr>
          <w:t xml:space="preserve">Inclusion of dimensionality into </w:t>
        </w:r>
        <w:proofErr w:type="spellStart"/>
        <w:r w:rsidR="00D6364B">
          <w:rPr>
            <w:rFonts w:ascii="Times New Roman" w:hAnsi="Times New Roman" w:cs="Times New Roman"/>
            <w:i/>
            <w:iCs/>
            <w:sz w:val="24"/>
            <w:szCs w:val="24"/>
          </w:rPr>
          <w:t>Portalier</w:t>
        </w:r>
        <w:proofErr w:type="spellEnd"/>
        <w:r w:rsidR="00D6364B">
          <w:rPr>
            <w:rFonts w:ascii="Times New Roman" w:hAnsi="Times New Roman" w:cs="Times New Roman"/>
            <w:i/>
            <w:iCs/>
            <w:sz w:val="24"/>
            <w:szCs w:val="24"/>
          </w:rPr>
          <w:t xml:space="preserve"> et </w:t>
        </w:r>
        <w:proofErr w:type="spellStart"/>
        <w:r w:rsidR="00D6364B">
          <w:rPr>
            <w:rFonts w:ascii="Times New Roman" w:hAnsi="Times New Roman" w:cs="Times New Roman"/>
            <w:i/>
            <w:iCs/>
            <w:sz w:val="24"/>
            <w:szCs w:val="24"/>
          </w:rPr>
          <w:t>al’s</w:t>
        </w:r>
        <w:proofErr w:type="spellEnd"/>
        <w:r w:rsidR="00D6364B">
          <w:rPr>
            <w:rFonts w:ascii="Times New Roman" w:hAnsi="Times New Roman" w:cs="Times New Roman"/>
            <w:i/>
            <w:iCs/>
            <w:sz w:val="24"/>
            <w:szCs w:val="24"/>
          </w:rPr>
          <w:t xml:space="preserve"> model seems </w:t>
        </w:r>
      </w:ins>
      <w:ins w:id="100" w:author="mech" w:date="2021-11-19T10:37:00Z">
        <w:r w:rsidR="00D6364B">
          <w:rPr>
            <w:rFonts w:ascii="Times New Roman" w:hAnsi="Times New Roman" w:cs="Times New Roman"/>
            <w:i/>
            <w:iCs/>
            <w:sz w:val="24"/>
            <w:szCs w:val="24"/>
          </w:rPr>
          <w:t>the next</w:t>
        </w:r>
      </w:ins>
      <w:ins w:id="101" w:author="mech" w:date="2021-11-19T10:36:00Z">
        <w:r w:rsidR="00D6364B">
          <w:rPr>
            <w:rFonts w:ascii="Times New Roman" w:hAnsi="Times New Roman" w:cs="Times New Roman"/>
            <w:i/>
            <w:iCs/>
            <w:sz w:val="24"/>
            <w:szCs w:val="24"/>
          </w:rPr>
          <w:t xml:space="preserve"> natural step to undergo within the physics-based approach that we advocate.</w:t>
        </w:r>
      </w:ins>
    </w:p>
    <w:p w14:paraId="2A72A0FF"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0C96EED0" w14:textId="239E4903" w:rsidR="00BA103E" w:rsidRPr="0068051C" w:rsidRDefault="00BA103E"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We agree with reviewer that this point needed clarification. We meant that it is independent of the mechanical factors included in the model (i.e., gravity, density, viscosity). We clarify this point in the corresponding paragraph (lines </w:t>
      </w:r>
      <w:r w:rsidR="0087509C">
        <w:rPr>
          <w:rFonts w:ascii="Times New Roman" w:hAnsi="Times New Roman" w:cs="Times New Roman"/>
          <w:i/>
          <w:iCs/>
          <w:sz w:val="24"/>
          <w:szCs w:val="24"/>
        </w:rPr>
        <w:t>273</w:t>
      </w:r>
      <w:r w:rsidRPr="0068051C">
        <w:rPr>
          <w:rFonts w:ascii="Times New Roman" w:hAnsi="Times New Roman" w:cs="Times New Roman"/>
          <w:i/>
          <w:iCs/>
          <w:sz w:val="24"/>
          <w:szCs w:val="24"/>
        </w:rPr>
        <w:t>-</w:t>
      </w:r>
      <w:r w:rsidR="0087509C">
        <w:rPr>
          <w:rFonts w:ascii="Times New Roman" w:hAnsi="Times New Roman" w:cs="Times New Roman"/>
          <w:i/>
          <w:iCs/>
          <w:sz w:val="24"/>
          <w:szCs w:val="24"/>
        </w:rPr>
        <w:t>276 p. 13</w:t>
      </w:r>
      <w:r w:rsidRPr="0068051C">
        <w:rPr>
          <w:rFonts w:ascii="Times New Roman" w:hAnsi="Times New Roman" w:cs="Times New Roman"/>
          <w:i/>
          <w:iCs/>
          <w:sz w:val="24"/>
          <w:szCs w:val="24"/>
        </w:rPr>
        <w:t>).</w:t>
      </w:r>
    </w:p>
    <w:p w14:paraId="60C1DCD1" w14:textId="278DF905"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ls.189/190: this seems like instructions from authors to authors themselves. This needs to be cleaned up!</w:t>
      </w:r>
    </w:p>
    <w:p w14:paraId="36DC367B" w14:textId="77777777" w:rsidR="008A3770" w:rsidRPr="0068051C" w:rsidRDefault="008A3770"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45675E4C" w14:textId="6155E26C"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p>
    <w:p w14:paraId="6D5115EF" w14:textId="7A318525" w:rsidR="009E4211" w:rsidRPr="009E4211" w:rsidRDefault="009E4211" w:rsidP="00AA6505">
      <w:pPr>
        <w:rPr>
          <w:rFonts w:ascii="Times New Roman" w:hAnsi="Times New Roman" w:cs="Times New Roman"/>
          <w:i/>
          <w:iCs/>
          <w:sz w:val="24"/>
          <w:szCs w:val="24"/>
        </w:rPr>
      </w:pPr>
      <w:r w:rsidRPr="009E4211">
        <w:rPr>
          <w:rFonts w:ascii="Times New Roman" w:hAnsi="Times New Roman" w:cs="Times New Roman"/>
          <w:i/>
          <w:iCs/>
          <w:sz w:val="24"/>
          <w:szCs w:val="24"/>
        </w:rPr>
        <w:t>We added the full references in the Supplementary material.</w:t>
      </w:r>
    </w:p>
    <w:p w14:paraId="7ADCB7B7" w14:textId="31DFAF33"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p>
    <w:p w14:paraId="09388EB5" w14:textId="2C2FF936" w:rsidR="00AA6505" w:rsidRDefault="002A10E0" w:rsidP="00AA6505">
      <w:pPr>
        <w:rPr>
          <w:rFonts w:ascii="Times New Roman" w:hAnsi="Times New Roman" w:cs="Times New Roman"/>
          <w:sz w:val="24"/>
          <w:szCs w:val="24"/>
        </w:rPr>
      </w:pPr>
      <w:r w:rsidRPr="0068051C">
        <w:rPr>
          <w:rFonts w:ascii="Times New Roman" w:hAnsi="Times New Roman" w:cs="Times New Roman"/>
          <w:i/>
          <w:iCs/>
          <w:sz w:val="24"/>
          <w:szCs w:val="24"/>
        </w:rPr>
        <w:t>We added the reference.</w:t>
      </w:r>
      <w:r w:rsidR="00AA6505" w:rsidRPr="005C366D">
        <w:rPr>
          <w:rFonts w:ascii="Times New Roman" w:hAnsi="Times New Roman" w:cs="Times New Roman"/>
          <w:sz w:val="24"/>
          <w:szCs w:val="24"/>
        </w:rPr>
        <w:br/>
      </w:r>
    </w:p>
    <w:p w14:paraId="47784E7B" w14:textId="77777777" w:rsidR="00F67974" w:rsidRDefault="00F67974" w:rsidP="00AA6505">
      <w:pPr>
        <w:rPr>
          <w:rFonts w:ascii="Times New Roman" w:hAnsi="Times New Roman" w:cs="Times New Roman"/>
          <w:sz w:val="24"/>
          <w:szCs w:val="24"/>
        </w:rPr>
      </w:pP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146DD89C" w14:textId="77777777" w:rsidR="00031DC7"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w:t>
      </w:r>
    </w:p>
    <w:p w14:paraId="1C07A90D" w14:textId="5D1304D9" w:rsidR="00031DC7" w:rsidRDefault="00031DC7" w:rsidP="00AA6505">
      <w:pPr>
        <w:rPr>
          <w:rFonts w:ascii="Times New Roman" w:hAnsi="Times New Roman" w:cs="Times New Roman"/>
          <w:sz w:val="24"/>
          <w:szCs w:val="24"/>
        </w:rPr>
      </w:pPr>
      <w:r>
        <w:rPr>
          <w:rFonts w:ascii="Times New Roman" w:hAnsi="Times New Roman" w:cs="Times New Roman"/>
          <w:i/>
          <w:iCs/>
          <w:sz w:val="24"/>
          <w:szCs w:val="24"/>
        </w:rPr>
        <w:t>W</w:t>
      </w:r>
      <w:r w:rsidRPr="00311777">
        <w:rPr>
          <w:rFonts w:ascii="Times New Roman" w:hAnsi="Times New Roman" w:cs="Times New Roman"/>
          <w:i/>
          <w:iCs/>
          <w:sz w:val="24"/>
          <w:szCs w:val="24"/>
        </w:rPr>
        <w:t xml:space="preserve">e added several elements to evaluate the goodness of fit. First, we computed the root mean square deviation (RMSD) that account for the mean deviation of the predicted and observed data. Second, we added a test on the slope and intercept of the regression of observed versus predicted data (i.e., a slope of 1 and an intercept of 0 mean that the model is unbiased) with body size as a </w:t>
      </w:r>
      <w:r w:rsidRPr="00311777">
        <w:rPr>
          <w:rFonts w:ascii="Times New Roman" w:hAnsi="Times New Roman" w:cs="Times New Roman"/>
          <w:i/>
          <w:iCs/>
          <w:sz w:val="24"/>
          <w:szCs w:val="24"/>
        </w:rPr>
        <w:lastRenderedPageBreak/>
        <w:t>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w:t>
      </w:r>
    </w:p>
    <w:p w14:paraId="234C40FA" w14:textId="6C76F5E2" w:rsidR="00031DC7" w:rsidRPr="009E4211" w:rsidRDefault="00AA6505" w:rsidP="00AA6505">
      <w:pPr>
        <w:rPr>
          <w:rFonts w:ascii="Times New Roman" w:hAnsi="Times New Roman" w:cs="Times New Roman"/>
          <w:i/>
          <w:iCs/>
          <w:sz w:val="24"/>
          <w:szCs w:val="24"/>
        </w:rPr>
      </w:pPr>
      <w:r w:rsidRPr="00027371">
        <w:rPr>
          <w:rFonts w:ascii="Times New Roman" w:hAnsi="Times New Roman" w:cs="Times New Roman"/>
          <w:sz w:val="24"/>
          <w:szCs w:val="24"/>
        </w:rPr>
        <w:t xml:space="preserve">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009E4211" w:rsidRPr="009E4211">
        <w:rPr>
          <w:rFonts w:ascii="Times New Roman" w:hAnsi="Times New Roman" w:cs="Times New Roman"/>
          <w:i/>
          <w:iCs/>
          <w:sz w:val="24"/>
          <w:szCs w:val="24"/>
        </w:rPr>
        <w:t>We added the full references in the Supplementary material.</w:t>
      </w:r>
    </w:p>
    <w:p w14:paraId="6205E9A0" w14:textId="04CF646C" w:rsidR="00EE3A09" w:rsidRDefault="00AA6505" w:rsidP="00AA6505">
      <w:pPr>
        <w:rPr>
          <w:rFonts w:ascii="Times New Roman" w:hAnsi="Times New Roman" w:cs="Times New Roman"/>
          <w:sz w:val="24"/>
          <w:szCs w:val="24"/>
        </w:rPr>
      </w:pP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79A221F9" w14:textId="77777777" w:rsidR="0048788A" w:rsidRDefault="00EE3A09" w:rsidP="00AA6505">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p>
    <w:p w14:paraId="01B92F3D" w14:textId="44C6E179" w:rsidR="00991385" w:rsidRDefault="0048788A" w:rsidP="00AA6505">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Below I have included a few additional comments / questions of my own: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My suggestion is that you consider briefly describing how incorporating the biological part (e.g., interference) could help explain discrepancies in observed vs. predicted parameters, and /or be built into this modelling framework.</w:t>
      </w:r>
    </w:p>
    <w:p w14:paraId="4F87D7CE" w14:textId="1C6F30DF" w:rsidR="00D44A7C" w:rsidRDefault="00242B71" w:rsidP="00AA6505">
      <w:pPr>
        <w:rPr>
          <w:rFonts w:ascii="Times New Roman" w:hAnsi="Times New Roman" w:cs="Times New Roman"/>
          <w:sz w:val="24"/>
          <w:szCs w:val="24"/>
        </w:rPr>
      </w:pPr>
      <w:r>
        <w:rPr>
          <w:rFonts w:ascii="Times New Roman" w:hAnsi="Times New Roman" w:cs="Times New Roman"/>
          <w:i/>
          <w:iCs/>
          <w:sz w:val="24"/>
          <w:szCs w:val="24"/>
        </w:rPr>
        <w:t xml:space="preserve">As </w:t>
      </w:r>
      <w:del w:id="102" w:author="mech" w:date="2021-11-19T10:45:00Z">
        <w:r w:rsidDel="006F4FB1">
          <w:rPr>
            <w:rFonts w:ascii="Times New Roman" w:hAnsi="Times New Roman" w:cs="Times New Roman"/>
            <w:i/>
            <w:iCs/>
            <w:sz w:val="24"/>
            <w:szCs w:val="24"/>
          </w:rPr>
          <w:delText>mentioned earlier in</w:delText>
        </w:r>
      </w:del>
      <w:ins w:id="103" w:author="mech" w:date="2021-11-19T10:45:00Z">
        <w:r w:rsidR="006F4FB1">
          <w:rPr>
            <w:rFonts w:ascii="Times New Roman" w:hAnsi="Times New Roman" w:cs="Times New Roman"/>
            <w:i/>
            <w:iCs/>
            <w:sz w:val="24"/>
            <w:szCs w:val="24"/>
          </w:rPr>
          <w:t>comes out of</w:t>
        </w:r>
      </w:ins>
      <w:r>
        <w:rPr>
          <w:rFonts w:ascii="Times New Roman" w:hAnsi="Times New Roman" w:cs="Times New Roman"/>
          <w:i/>
          <w:iCs/>
          <w:sz w:val="24"/>
          <w:szCs w:val="24"/>
        </w:rPr>
        <w:t xml:space="preserve"> the manuscript, the </w:t>
      </w:r>
      <w:ins w:id="104" w:author="mech" w:date="2021-11-19T10:45:00Z">
        <w:r w:rsidR="006F4FB1">
          <w:rPr>
            <w:rFonts w:ascii="Times New Roman" w:hAnsi="Times New Roman" w:cs="Times New Roman"/>
            <w:i/>
            <w:iCs/>
            <w:sz w:val="24"/>
            <w:szCs w:val="24"/>
          </w:rPr>
          <w:t>first</w:t>
        </w:r>
      </w:ins>
      <w:del w:id="105" w:author="mech" w:date="2021-11-19T10:45:00Z">
        <w:r w:rsidDel="006F4FB1">
          <w:rPr>
            <w:rFonts w:ascii="Times New Roman" w:hAnsi="Times New Roman" w:cs="Times New Roman"/>
            <w:i/>
            <w:iCs/>
            <w:sz w:val="24"/>
            <w:szCs w:val="24"/>
          </w:rPr>
          <w:delText>main source of</w:delText>
        </w:r>
      </w:del>
      <w:r>
        <w:rPr>
          <w:rFonts w:ascii="Times New Roman" w:hAnsi="Times New Roman" w:cs="Times New Roman"/>
          <w:i/>
          <w:iCs/>
          <w:sz w:val="24"/>
          <w:szCs w:val="24"/>
        </w:rPr>
        <w:t xml:space="preserve"> improvement</w:t>
      </w:r>
      <w:ins w:id="106" w:author="mech" w:date="2021-11-19T10:46:00Z">
        <w:r w:rsidR="006F4FB1">
          <w:rPr>
            <w:rFonts w:ascii="Times New Roman" w:hAnsi="Times New Roman" w:cs="Times New Roman"/>
            <w:i/>
            <w:iCs/>
            <w:sz w:val="24"/>
            <w:szCs w:val="24"/>
          </w:rPr>
          <w:t xml:space="preserve"> to the model to enact</w:t>
        </w:r>
      </w:ins>
      <w:r>
        <w:rPr>
          <w:rFonts w:ascii="Times New Roman" w:hAnsi="Times New Roman" w:cs="Times New Roman"/>
          <w:i/>
          <w:iCs/>
          <w:sz w:val="24"/>
          <w:szCs w:val="24"/>
        </w:rPr>
        <w:t xml:space="preserve"> would </w:t>
      </w:r>
      <w:del w:id="107" w:author="mech" w:date="2021-11-19T10:46:00Z">
        <w:r w:rsidDel="006F4FB1">
          <w:rPr>
            <w:rFonts w:ascii="Times New Roman" w:hAnsi="Times New Roman" w:cs="Times New Roman"/>
            <w:i/>
            <w:iCs/>
            <w:sz w:val="24"/>
            <w:szCs w:val="24"/>
          </w:rPr>
          <w:delText>come from a</w:delText>
        </w:r>
      </w:del>
      <w:ins w:id="108" w:author="mech" w:date="2021-11-19T10:46:00Z">
        <w:r w:rsidR="006F4FB1">
          <w:rPr>
            <w:rFonts w:ascii="Times New Roman" w:hAnsi="Times New Roman" w:cs="Times New Roman"/>
            <w:i/>
            <w:iCs/>
            <w:sz w:val="24"/>
            <w:szCs w:val="24"/>
          </w:rPr>
          <w:t>be</w:t>
        </w:r>
        <w:r w:rsidR="003E3AD7">
          <w:rPr>
            <w:rFonts w:ascii="Times New Roman" w:hAnsi="Times New Roman" w:cs="Times New Roman"/>
            <w:i/>
            <w:iCs/>
            <w:sz w:val="24"/>
            <w:szCs w:val="24"/>
          </w:rPr>
          <w:t xml:space="preserve"> to include</w:t>
        </w:r>
      </w:ins>
      <w:r>
        <w:rPr>
          <w:rFonts w:ascii="Times New Roman" w:hAnsi="Times New Roman" w:cs="Times New Roman"/>
          <w:i/>
          <w:iCs/>
          <w:sz w:val="24"/>
          <w:szCs w:val="24"/>
        </w:rPr>
        <w:t xml:space="preserve"> better mechanism for handling time (especially prey subjugation, and predator satiation).</w:t>
      </w:r>
      <w:r w:rsidR="00053F2B">
        <w:rPr>
          <w:rFonts w:ascii="Times New Roman" w:hAnsi="Times New Roman" w:cs="Times New Roman"/>
          <w:i/>
          <w:iCs/>
          <w:sz w:val="24"/>
          <w:szCs w:val="24"/>
        </w:rPr>
        <w:t xml:space="preserve"> </w:t>
      </w:r>
      <w:ins w:id="109" w:author="mech" w:date="2021-11-19T10:46:00Z">
        <w:r w:rsidR="003E3AD7">
          <w:rPr>
            <w:rFonts w:ascii="Times New Roman" w:hAnsi="Times New Roman" w:cs="Times New Roman"/>
            <w:i/>
            <w:iCs/>
            <w:sz w:val="24"/>
            <w:szCs w:val="24"/>
          </w:rPr>
          <w:lastRenderedPageBreak/>
          <w:t xml:space="preserve">Inclusion of dimensionality, as in </w:t>
        </w:r>
        <w:proofErr w:type="spellStart"/>
        <w:r w:rsidR="003E3AD7">
          <w:rPr>
            <w:rFonts w:ascii="Times New Roman" w:hAnsi="Times New Roman" w:cs="Times New Roman"/>
            <w:i/>
            <w:iCs/>
            <w:sz w:val="24"/>
            <w:szCs w:val="24"/>
          </w:rPr>
          <w:t>Pawar</w:t>
        </w:r>
        <w:proofErr w:type="spellEnd"/>
        <w:r w:rsidR="003E3AD7">
          <w:rPr>
            <w:rFonts w:ascii="Times New Roman" w:hAnsi="Times New Roman" w:cs="Times New Roman"/>
            <w:i/>
            <w:iCs/>
            <w:sz w:val="24"/>
            <w:szCs w:val="24"/>
          </w:rPr>
          <w:t xml:space="preserve"> et al (201</w:t>
        </w:r>
      </w:ins>
      <w:ins w:id="110" w:author="mech" w:date="2021-11-19T10:47:00Z">
        <w:r w:rsidR="003E3AD7">
          <w:rPr>
            <w:rFonts w:ascii="Times New Roman" w:hAnsi="Times New Roman" w:cs="Times New Roman"/>
            <w:i/>
            <w:iCs/>
            <w:sz w:val="24"/>
            <w:szCs w:val="24"/>
          </w:rPr>
          <w:t>2</w:t>
        </w:r>
      </w:ins>
      <w:ins w:id="111" w:author="mech" w:date="2021-11-19T10:46:00Z">
        <w:r w:rsidR="003E3AD7">
          <w:rPr>
            <w:rFonts w:ascii="Times New Roman" w:hAnsi="Times New Roman" w:cs="Times New Roman"/>
            <w:i/>
            <w:iCs/>
            <w:sz w:val="24"/>
            <w:szCs w:val="24"/>
          </w:rPr>
          <w:t>)</w:t>
        </w:r>
      </w:ins>
      <w:ins w:id="112" w:author="mech" w:date="2021-11-19T10:47:00Z">
        <w:r w:rsidR="003E3AD7">
          <w:rPr>
            <w:rFonts w:ascii="Times New Roman" w:hAnsi="Times New Roman" w:cs="Times New Roman"/>
            <w:i/>
            <w:iCs/>
            <w:sz w:val="24"/>
            <w:szCs w:val="24"/>
          </w:rPr>
          <w:t xml:space="preserve"> is </w:t>
        </w:r>
      </w:ins>
      <w:ins w:id="113" w:author="mech" w:date="2021-11-19T10:48:00Z">
        <w:r w:rsidR="003E3AD7">
          <w:rPr>
            <w:rFonts w:ascii="Times New Roman" w:hAnsi="Times New Roman" w:cs="Times New Roman"/>
            <w:i/>
            <w:iCs/>
            <w:sz w:val="24"/>
            <w:szCs w:val="24"/>
          </w:rPr>
          <w:t xml:space="preserve">also among the first improvements to make. </w:t>
        </w:r>
      </w:ins>
      <w:r w:rsidR="00802379">
        <w:rPr>
          <w:rFonts w:ascii="Times New Roman" w:hAnsi="Times New Roman" w:cs="Times New Roman"/>
          <w:i/>
          <w:iCs/>
          <w:sz w:val="24"/>
          <w:szCs w:val="24"/>
        </w:rPr>
        <w:t xml:space="preserve">We agree that </w:t>
      </w:r>
      <w:ins w:id="114" w:author="mech" w:date="2021-11-19T10:52:00Z">
        <w:r w:rsidR="003E3AD7">
          <w:rPr>
            <w:rFonts w:ascii="Times New Roman" w:hAnsi="Times New Roman" w:cs="Times New Roman"/>
            <w:i/>
            <w:iCs/>
            <w:sz w:val="24"/>
            <w:szCs w:val="24"/>
          </w:rPr>
          <w:t>t</w:t>
        </w:r>
        <w:r w:rsidR="003E3AD7">
          <w:rPr>
            <w:rFonts w:ascii="Times New Roman" w:hAnsi="Times New Roman" w:cs="Times New Roman"/>
            <w:i/>
            <w:iCs/>
            <w:sz w:val="24"/>
            <w:szCs w:val="24"/>
          </w:rPr>
          <w:t>here is the need to include interference between predators</w:t>
        </w:r>
      </w:ins>
      <w:del w:id="115" w:author="mech" w:date="2021-11-19T10:52:00Z">
        <w:r w:rsidR="00802379" w:rsidDel="003E3AD7">
          <w:rPr>
            <w:rFonts w:ascii="Times New Roman" w:hAnsi="Times New Roman" w:cs="Times New Roman"/>
            <w:i/>
            <w:iCs/>
            <w:sz w:val="24"/>
            <w:szCs w:val="24"/>
          </w:rPr>
          <w:delText>incorporating behavioral features would be interesting to develop</w:delText>
        </w:r>
      </w:del>
      <w:r w:rsidR="00802379">
        <w:rPr>
          <w:rFonts w:ascii="Times New Roman" w:hAnsi="Times New Roman" w:cs="Times New Roman"/>
          <w:i/>
          <w:iCs/>
          <w:sz w:val="24"/>
          <w:szCs w:val="24"/>
        </w:rPr>
        <w:t xml:space="preserve">. </w:t>
      </w:r>
      <w:ins w:id="116" w:author="mech" w:date="2021-11-19T10:52:00Z">
        <w:r w:rsidR="003E3AD7">
          <w:rPr>
            <w:rFonts w:ascii="Times New Roman" w:hAnsi="Times New Roman" w:cs="Times New Roman"/>
            <w:i/>
            <w:iCs/>
            <w:sz w:val="24"/>
            <w:szCs w:val="24"/>
          </w:rPr>
          <w:t>There is certainly a way to do this acco</w:t>
        </w:r>
      </w:ins>
      <w:ins w:id="117" w:author="mech" w:date="2021-11-19T10:53:00Z">
        <w:r w:rsidR="003E3AD7">
          <w:rPr>
            <w:rFonts w:ascii="Times New Roman" w:hAnsi="Times New Roman" w:cs="Times New Roman"/>
            <w:i/>
            <w:iCs/>
            <w:sz w:val="24"/>
            <w:szCs w:val="24"/>
          </w:rPr>
          <w:t>rding to a very similar approach, probably by calculating encounter r</w:t>
        </w:r>
      </w:ins>
      <w:ins w:id="118" w:author="mech" w:date="2021-11-19T10:54:00Z">
        <w:r w:rsidR="003E3AD7">
          <w:rPr>
            <w:rFonts w:ascii="Times New Roman" w:hAnsi="Times New Roman" w:cs="Times New Roman"/>
            <w:i/>
            <w:iCs/>
            <w:sz w:val="24"/>
            <w:szCs w:val="24"/>
          </w:rPr>
          <w:t>a</w:t>
        </w:r>
      </w:ins>
      <w:ins w:id="119" w:author="mech" w:date="2021-11-19T10:53:00Z">
        <w:r w:rsidR="003E3AD7">
          <w:rPr>
            <w:rFonts w:ascii="Times New Roman" w:hAnsi="Times New Roman" w:cs="Times New Roman"/>
            <w:i/>
            <w:iCs/>
            <w:sz w:val="24"/>
            <w:szCs w:val="24"/>
          </w:rPr>
          <w:t>tes based on the relative sp</w:t>
        </w:r>
      </w:ins>
      <w:ins w:id="120" w:author="mech" w:date="2021-11-19T10:54:00Z">
        <w:r w:rsidR="003E3AD7">
          <w:rPr>
            <w:rFonts w:ascii="Times New Roman" w:hAnsi="Times New Roman" w:cs="Times New Roman"/>
            <w:i/>
            <w:iCs/>
            <w:sz w:val="24"/>
            <w:szCs w:val="24"/>
          </w:rPr>
          <w:t>e</w:t>
        </w:r>
      </w:ins>
      <w:ins w:id="121" w:author="mech" w:date="2021-11-19T10:53:00Z">
        <w:r w:rsidR="003E3AD7">
          <w:rPr>
            <w:rFonts w:ascii="Times New Roman" w:hAnsi="Times New Roman" w:cs="Times New Roman"/>
            <w:i/>
            <w:iCs/>
            <w:sz w:val="24"/>
            <w:szCs w:val="24"/>
          </w:rPr>
          <w:t xml:space="preserve">ed of the </w:t>
        </w:r>
      </w:ins>
      <w:ins w:id="122" w:author="mech" w:date="2021-11-19T10:54:00Z">
        <w:r w:rsidR="003E3AD7">
          <w:rPr>
            <w:rFonts w:ascii="Times New Roman" w:hAnsi="Times New Roman" w:cs="Times New Roman"/>
            <w:i/>
            <w:iCs/>
            <w:sz w:val="24"/>
            <w:szCs w:val="24"/>
          </w:rPr>
          <w:t>2 predators, and “capture” and “escape” probabilities as well, and add a time pen</w:t>
        </w:r>
      </w:ins>
      <w:ins w:id="123" w:author="mech" w:date="2021-11-19T10:55:00Z">
        <w:r w:rsidR="003E3AD7">
          <w:rPr>
            <w:rFonts w:ascii="Times New Roman" w:hAnsi="Times New Roman" w:cs="Times New Roman"/>
            <w:i/>
            <w:iCs/>
            <w:sz w:val="24"/>
            <w:szCs w:val="24"/>
          </w:rPr>
          <w:t>alty for these encounters in our time-based functional response derivation.</w:t>
        </w:r>
      </w:ins>
      <w:ins w:id="124" w:author="mech" w:date="2021-11-19T10:54:00Z">
        <w:r w:rsidR="003E3AD7">
          <w:rPr>
            <w:rFonts w:ascii="Times New Roman" w:hAnsi="Times New Roman" w:cs="Times New Roman"/>
            <w:i/>
            <w:iCs/>
            <w:sz w:val="24"/>
            <w:szCs w:val="24"/>
          </w:rPr>
          <w:t xml:space="preserve"> </w:t>
        </w:r>
      </w:ins>
      <w:r w:rsidR="00802379">
        <w:rPr>
          <w:rFonts w:ascii="Times New Roman" w:hAnsi="Times New Roman" w:cs="Times New Roman"/>
          <w:i/>
          <w:iCs/>
          <w:sz w:val="24"/>
          <w:szCs w:val="24"/>
        </w:rPr>
        <w:t xml:space="preserve">However, </w:t>
      </w:r>
      <w:ins w:id="125" w:author="mech" w:date="2021-11-19T10:49:00Z">
        <w:r w:rsidR="003E3AD7">
          <w:rPr>
            <w:rFonts w:ascii="Times New Roman" w:hAnsi="Times New Roman" w:cs="Times New Roman"/>
            <w:i/>
            <w:iCs/>
            <w:sz w:val="24"/>
            <w:szCs w:val="24"/>
          </w:rPr>
          <w:t>we felt that the scope and space of this manuscript would not al</w:t>
        </w:r>
      </w:ins>
      <w:ins w:id="126" w:author="mech" w:date="2021-11-19T10:50:00Z">
        <w:r w:rsidR="003E3AD7">
          <w:rPr>
            <w:rFonts w:ascii="Times New Roman" w:hAnsi="Times New Roman" w:cs="Times New Roman"/>
            <w:i/>
            <w:iCs/>
            <w:sz w:val="24"/>
            <w:szCs w:val="24"/>
          </w:rPr>
          <w:t xml:space="preserve">low to elaborate on this </w:t>
        </w:r>
      </w:ins>
      <w:ins w:id="127" w:author="mech" w:date="2021-11-19T10:51:00Z">
        <w:r w:rsidR="003E3AD7">
          <w:rPr>
            <w:rFonts w:ascii="Times New Roman" w:hAnsi="Times New Roman" w:cs="Times New Roman"/>
            <w:i/>
            <w:iCs/>
            <w:sz w:val="24"/>
            <w:szCs w:val="24"/>
          </w:rPr>
          <w:t>potential development of the theory in a good way.</w:t>
        </w:r>
      </w:ins>
      <w:ins w:id="128" w:author="mech" w:date="2021-11-19T10:50:00Z">
        <w:r w:rsidR="003E3AD7">
          <w:rPr>
            <w:rFonts w:ascii="Times New Roman" w:hAnsi="Times New Roman" w:cs="Times New Roman"/>
            <w:i/>
            <w:iCs/>
            <w:sz w:val="24"/>
            <w:szCs w:val="24"/>
          </w:rPr>
          <w:t xml:space="preserve"> </w:t>
        </w:r>
      </w:ins>
      <w:ins w:id="129" w:author="mech" w:date="2021-11-19T10:55:00Z">
        <w:r w:rsidR="003E3AD7">
          <w:rPr>
            <w:rFonts w:ascii="Times New Roman" w:hAnsi="Times New Roman" w:cs="Times New Roman"/>
            <w:i/>
            <w:iCs/>
            <w:sz w:val="24"/>
            <w:szCs w:val="24"/>
          </w:rPr>
          <w:t xml:space="preserve">If </w:t>
        </w:r>
      </w:ins>
      <w:ins w:id="130" w:author="mech" w:date="2021-11-19T10:56:00Z">
        <w:r w:rsidR="003E3AD7">
          <w:rPr>
            <w:rFonts w:ascii="Times New Roman" w:hAnsi="Times New Roman" w:cs="Times New Roman"/>
            <w:i/>
            <w:iCs/>
            <w:sz w:val="24"/>
            <w:szCs w:val="24"/>
          </w:rPr>
          <w:t xml:space="preserve">length limitations are </w:t>
        </w:r>
        <w:r w:rsidR="004D28D9">
          <w:rPr>
            <w:rFonts w:ascii="Times New Roman" w:hAnsi="Times New Roman" w:cs="Times New Roman"/>
            <w:i/>
            <w:iCs/>
            <w:sz w:val="24"/>
            <w:szCs w:val="24"/>
          </w:rPr>
          <w:t xml:space="preserve">not a stringent constraint, we are happy to include </w:t>
        </w:r>
      </w:ins>
      <w:ins w:id="131" w:author="mech" w:date="2021-11-19T10:57:00Z">
        <w:r w:rsidR="004D28D9">
          <w:rPr>
            <w:rFonts w:ascii="Times New Roman" w:hAnsi="Times New Roman" w:cs="Times New Roman"/>
            <w:i/>
            <w:iCs/>
            <w:sz w:val="24"/>
            <w:szCs w:val="24"/>
          </w:rPr>
          <w:t>such considerations in the manuscript in a future revision.</w:t>
        </w:r>
      </w:ins>
      <w:del w:id="132" w:author="mech" w:date="2021-11-19T10:57:00Z">
        <w:r w:rsidR="00802379" w:rsidDel="004D28D9">
          <w:rPr>
            <w:rFonts w:ascii="Times New Roman" w:hAnsi="Times New Roman" w:cs="Times New Roman"/>
            <w:i/>
            <w:iCs/>
            <w:sz w:val="24"/>
            <w:szCs w:val="24"/>
          </w:rPr>
          <w:delText xml:space="preserve">the revised version of the manuscript already exceeds the journal limitations. The development of the behavioral part of the model would require a significant space to be relevant. Therefore, we decided to remove this comment that would indeed leave the reader wondering how this could be achieved. </w:delText>
        </w:r>
      </w:del>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00AA6505" w:rsidRPr="00027371">
        <w:rPr>
          <w:rFonts w:ascii="Times New Roman" w:hAnsi="Times New Roman" w:cs="Times New Roman"/>
          <w:sz w:val="24"/>
          <w:szCs w:val="24"/>
        </w:rPr>
        <w:t>Holling</w:t>
      </w:r>
      <w:proofErr w:type="spellEnd"/>
      <w:r w:rsidR="00AA6505" w:rsidRPr="00027371">
        <w:rPr>
          <w:rFonts w:ascii="Times New Roman" w:hAnsi="Times New Roman" w:cs="Times New Roman"/>
          <w:sz w:val="24"/>
          <w:szCs w:val="24"/>
        </w:rPr>
        <w:t xml:space="preserve"> type III) as compared to predatory fishes (Dunn and Hovel 2020 Biol Lett). To what extent could the discrepancy in observed vs. predicted handling times be related to taxonomic differences (e.g., invertebrate / vertebrate)? </w:t>
      </w:r>
    </w:p>
    <w:p w14:paraId="1CEC17D0" w14:textId="09C946B0" w:rsidR="00D44A7C" w:rsidRPr="008A15DC" w:rsidRDefault="00D44A7C" w:rsidP="00AA6505">
      <w:pPr>
        <w:rPr>
          <w:rFonts w:ascii="Times New Roman" w:hAnsi="Times New Roman" w:cs="Times New Roman"/>
          <w:i/>
          <w:iCs/>
          <w:sz w:val="24"/>
          <w:szCs w:val="24"/>
        </w:rPr>
      </w:pPr>
      <w:r w:rsidRPr="008A15DC">
        <w:rPr>
          <w:rFonts w:ascii="Times New Roman" w:hAnsi="Times New Roman" w:cs="Times New Roman"/>
          <w:i/>
          <w:iCs/>
          <w:sz w:val="24"/>
          <w:szCs w:val="24"/>
        </w:rPr>
        <w:t xml:space="preserve">It is possible that </w:t>
      </w:r>
      <w:r w:rsidR="008A15DC" w:rsidRPr="008A15DC">
        <w:rPr>
          <w:rFonts w:ascii="Times New Roman" w:hAnsi="Times New Roman" w:cs="Times New Roman"/>
          <w:i/>
          <w:iCs/>
          <w:sz w:val="24"/>
          <w:szCs w:val="24"/>
        </w:rPr>
        <w:t>anatomic/physiological differences that affect motion play a role (e.g., fish fins do not behave exactly like flagella). However, the goodness of fit analysis did not reveal any significant bias for speed, which is the core of the model, nor for attack rate according to body size. More importantly,</w:t>
      </w:r>
      <w:r w:rsidR="008A15DC">
        <w:rPr>
          <w:rFonts w:ascii="Times New Roman" w:hAnsi="Times New Roman" w:cs="Times New Roman"/>
          <w:i/>
          <w:iCs/>
          <w:sz w:val="24"/>
          <w:szCs w:val="24"/>
        </w:rPr>
        <w:t xml:space="preserve"> the source of data (i.e., the study where the data comes from) does not have a significant effect on the goodness of fit for attack rate nor for handling time. Since these studies were usually done on specific taxa, we can reasonably infer that it is a proof (although indirect) that there was no </w:t>
      </w:r>
      <w:del w:id="133" w:author="mech" w:date="2021-11-19T10:58:00Z">
        <w:r w:rsidR="008A15DC" w:rsidDel="004D28D9">
          <w:rPr>
            <w:rFonts w:ascii="Times New Roman" w:hAnsi="Times New Roman" w:cs="Times New Roman"/>
            <w:i/>
            <w:iCs/>
            <w:sz w:val="24"/>
            <w:szCs w:val="24"/>
          </w:rPr>
          <w:delText xml:space="preserve">significant </w:delText>
        </w:r>
      </w:del>
      <w:ins w:id="134" w:author="mech" w:date="2021-11-19T10:58:00Z">
        <w:r w:rsidR="004D28D9">
          <w:rPr>
            <w:rFonts w:ascii="Times New Roman" w:hAnsi="Times New Roman" w:cs="Times New Roman"/>
            <w:i/>
            <w:iCs/>
            <w:sz w:val="24"/>
            <w:szCs w:val="24"/>
          </w:rPr>
          <w:t>major</w:t>
        </w:r>
        <w:r w:rsidR="004D28D9">
          <w:rPr>
            <w:rFonts w:ascii="Times New Roman" w:hAnsi="Times New Roman" w:cs="Times New Roman"/>
            <w:i/>
            <w:iCs/>
            <w:sz w:val="24"/>
            <w:szCs w:val="24"/>
          </w:rPr>
          <w:t xml:space="preserve"> </w:t>
        </w:r>
      </w:ins>
      <w:r w:rsidR="008A15DC">
        <w:rPr>
          <w:rFonts w:ascii="Times New Roman" w:hAnsi="Times New Roman" w:cs="Times New Roman"/>
          <w:i/>
          <w:iCs/>
          <w:sz w:val="24"/>
          <w:szCs w:val="24"/>
        </w:rPr>
        <w:t xml:space="preserve">difference due to taxonomy. Due to length limitation, we did not develop this point in the main text. </w:t>
      </w:r>
      <w:r w:rsidR="008A15DC" w:rsidRPr="008A15DC">
        <w:rPr>
          <w:rFonts w:ascii="Times New Roman" w:hAnsi="Times New Roman" w:cs="Times New Roman"/>
          <w:i/>
          <w:iCs/>
          <w:sz w:val="24"/>
          <w:szCs w:val="24"/>
        </w:rPr>
        <w:t xml:space="preserve"> </w:t>
      </w:r>
      <w:bookmarkStart w:id="135" w:name="_GoBack"/>
      <w:bookmarkEnd w:id="135"/>
    </w:p>
    <w:p w14:paraId="79BFBA30" w14:textId="296EDB9E" w:rsidR="00EB4938"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Moreover, </w:t>
      </w:r>
      <w:proofErr w:type="spellStart"/>
      <w:r w:rsidRPr="00027371">
        <w:rPr>
          <w:rFonts w:ascii="Times New Roman" w:hAnsi="Times New Roman" w:cs="Times New Roman"/>
          <w:sz w:val="24"/>
          <w:szCs w:val="24"/>
        </w:rPr>
        <w:t>Vucic-Pestic</w:t>
      </w:r>
      <w:proofErr w:type="spellEnd"/>
      <w:r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52A6C7E6" w14:textId="526B4220" w:rsidR="00AA6505" w:rsidRPr="0068051C" w:rsidRDefault="00EB4938"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that other types of functional responses should be considered (as reviewer 2 also mentioned). Actually, the model uses an encounter rate model from the literature (Rothschild and Osborn, 1988</w:t>
      </w:r>
      <w:r w:rsidR="003D226B" w:rsidRPr="0068051C">
        <w:rPr>
          <w:rFonts w:ascii="Times New Roman" w:hAnsi="Times New Roman" w:cs="Times New Roman"/>
          <w:i/>
          <w:iCs/>
          <w:sz w:val="24"/>
          <w:szCs w:val="24"/>
        </w:rPr>
        <w:t xml:space="preserve">). This model leads to a type-II functional response. Another </w:t>
      </w:r>
      <w:r w:rsidR="00402EB4">
        <w:rPr>
          <w:rFonts w:ascii="Times New Roman" w:hAnsi="Times New Roman" w:cs="Times New Roman"/>
          <w:i/>
          <w:iCs/>
          <w:sz w:val="24"/>
          <w:szCs w:val="24"/>
        </w:rPr>
        <w:t xml:space="preserve">encounter rate </w:t>
      </w:r>
      <w:r w:rsidR="003D226B" w:rsidRPr="0068051C">
        <w:rPr>
          <w:rFonts w:ascii="Times New Roman" w:hAnsi="Times New Roman" w:cs="Times New Roman"/>
          <w:i/>
          <w:iCs/>
          <w:sz w:val="24"/>
          <w:szCs w:val="24"/>
        </w:rPr>
        <w:t xml:space="preserve">model would </w:t>
      </w:r>
      <w:r w:rsidR="00402EB4">
        <w:rPr>
          <w:rFonts w:ascii="Times New Roman" w:hAnsi="Times New Roman" w:cs="Times New Roman"/>
          <w:i/>
          <w:iCs/>
          <w:sz w:val="24"/>
          <w:szCs w:val="24"/>
        </w:rPr>
        <w:t>lead</w:t>
      </w:r>
      <w:r w:rsidR="00402EB4" w:rsidRPr="0068051C">
        <w:rPr>
          <w:rFonts w:ascii="Times New Roman" w:hAnsi="Times New Roman" w:cs="Times New Roman"/>
          <w:i/>
          <w:iCs/>
          <w:sz w:val="24"/>
          <w:szCs w:val="24"/>
        </w:rPr>
        <w:t xml:space="preserve"> </w:t>
      </w:r>
      <w:r w:rsidR="003D226B" w:rsidRPr="0068051C">
        <w:rPr>
          <w:rFonts w:ascii="Times New Roman" w:hAnsi="Times New Roman" w:cs="Times New Roman"/>
          <w:i/>
          <w:iCs/>
          <w:sz w:val="24"/>
          <w:szCs w:val="24"/>
        </w:rPr>
        <w:t>to another type of functional response.</w:t>
      </w:r>
      <w:r w:rsidR="0048788A">
        <w:rPr>
          <w:rFonts w:ascii="Times New Roman" w:hAnsi="Times New Roman" w:cs="Times New Roman"/>
          <w:i/>
          <w:iCs/>
          <w:sz w:val="24"/>
          <w:szCs w:val="24"/>
        </w:rPr>
        <w:t xml:space="preserve"> We addressed this comment in the revised manuscript</w:t>
      </w:r>
      <w:r w:rsidR="00DB65FF">
        <w:rPr>
          <w:rFonts w:ascii="Times New Roman" w:hAnsi="Times New Roman" w:cs="Times New Roman"/>
          <w:i/>
          <w:iCs/>
          <w:sz w:val="24"/>
          <w:szCs w:val="24"/>
        </w:rPr>
        <w:t xml:space="preserve"> (l. 285-287 p. 14)</w:t>
      </w:r>
      <w:r w:rsidR="0048788A">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634F95F3" w14:textId="77777777" w:rsidR="00DD1E3C" w:rsidRDefault="004D28D9"/>
    <w:sectPr w:rsidR="00DD1E3C" w:rsidSect="005C36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04E4C"/>
    <w:rsid w:val="000244CA"/>
    <w:rsid w:val="00024F35"/>
    <w:rsid w:val="00031DC7"/>
    <w:rsid w:val="00032165"/>
    <w:rsid w:val="00053F2B"/>
    <w:rsid w:val="00077617"/>
    <w:rsid w:val="000852AB"/>
    <w:rsid w:val="00094F7F"/>
    <w:rsid w:val="000B45AE"/>
    <w:rsid w:val="000E7B3C"/>
    <w:rsid w:val="00121A12"/>
    <w:rsid w:val="001278F7"/>
    <w:rsid w:val="001408C5"/>
    <w:rsid w:val="001620FA"/>
    <w:rsid w:val="001621B4"/>
    <w:rsid w:val="00174C6C"/>
    <w:rsid w:val="001754E0"/>
    <w:rsid w:val="00183DE8"/>
    <w:rsid w:val="001A5D9B"/>
    <w:rsid w:val="0021267B"/>
    <w:rsid w:val="0021601F"/>
    <w:rsid w:val="00232DA6"/>
    <w:rsid w:val="002335F5"/>
    <w:rsid w:val="00242B71"/>
    <w:rsid w:val="00245584"/>
    <w:rsid w:val="00246D07"/>
    <w:rsid w:val="002949D0"/>
    <w:rsid w:val="002A10E0"/>
    <w:rsid w:val="002B28A7"/>
    <w:rsid w:val="002D130C"/>
    <w:rsid w:val="002E1201"/>
    <w:rsid w:val="002F269F"/>
    <w:rsid w:val="00300388"/>
    <w:rsid w:val="00311777"/>
    <w:rsid w:val="003169E6"/>
    <w:rsid w:val="00321399"/>
    <w:rsid w:val="00323265"/>
    <w:rsid w:val="00386C7B"/>
    <w:rsid w:val="003D226B"/>
    <w:rsid w:val="003E3AD7"/>
    <w:rsid w:val="00400A8B"/>
    <w:rsid w:val="00402EB4"/>
    <w:rsid w:val="00405665"/>
    <w:rsid w:val="0041471E"/>
    <w:rsid w:val="00444372"/>
    <w:rsid w:val="0048788A"/>
    <w:rsid w:val="004A44E1"/>
    <w:rsid w:val="004A6B85"/>
    <w:rsid w:val="004C08E4"/>
    <w:rsid w:val="004C1607"/>
    <w:rsid w:val="004D28D9"/>
    <w:rsid w:val="004F6DE0"/>
    <w:rsid w:val="005016A9"/>
    <w:rsid w:val="00515BDD"/>
    <w:rsid w:val="00536416"/>
    <w:rsid w:val="00556EF0"/>
    <w:rsid w:val="005607FF"/>
    <w:rsid w:val="00575BC2"/>
    <w:rsid w:val="005C3AFC"/>
    <w:rsid w:val="005C4BEC"/>
    <w:rsid w:val="005E034A"/>
    <w:rsid w:val="005E08CF"/>
    <w:rsid w:val="005E71C3"/>
    <w:rsid w:val="005F0AD5"/>
    <w:rsid w:val="0060145D"/>
    <w:rsid w:val="00627D89"/>
    <w:rsid w:val="00627DEF"/>
    <w:rsid w:val="00647D67"/>
    <w:rsid w:val="006515BF"/>
    <w:rsid w:val="006529E4"/>
    <w:rsid w:val="006548C3"/>
    <w:rsid w:val="00655D6B"/>
    <w:rsid w:val="0067371A"/>
    <w:rsid w:val="00673EBF"/>
    <w:rsid w:val="00675FE7"/>
    <w:rsid w:val="0067696B"/>
    <w:rsid w:val="00676C0C"/>
    <w:rsid w:val="0068051C"/>
    <w:rsid w:val="006C12EC"/>
    <w:rsid w:val="006D1CB5"/>
    <w:rsid w:val="006D4E97"/>
    <w:rsid w:val="006F4FB1"/>
    <w:rsid w:val="0070043A"/>
    <w:rsid w:val="00714186"/>
    <w:rsid w:val="007477D7"/>
    <w:rsid w:val="007543C8"/>
    <w:rsid w:val="0076749D"/>
    <w:rsid w:val="00771B26"/>
    <w:rsid w:val="0078151B"/>
    <w:rsid w:val="007A6EC2"/>
    <w:rsid w:val="007B0345"/>
    <w:rsid w:val="00802379"/>
    <w:rsid w:val="00813719"/>
    <w:rsid w:val="008219A2"/>
    <w:rsid w:val="0083117C"/>
    <w:rsid w:val="00831502"/>
    <w:rsid w:val="008370D3"/>
    <w:rsid w:val="00851797"/>
    <w:rsid w:val="008542E0"/>
    <w:rsid w:val="00860AEA"/>
    <w:rsid w:val="00860D8A"/>
    <w:rsid w:val="0086154C"/>
    <w:rsid w:val="00871D11"/>
    <w:rsid w:val="0087509C"/>
    <w:rsid w:val="008A15DC"/>
    <w:rsid w:val="008A3770"/>
    <w:rsid w:val="008B0D7F"/>
    <w:rsid w:val="008D73E1"/>
    <w:rsid w:val="00925659"/>
    <w:rsid w:val="00952A38"/>
    <w:rsid w:val="0096268E"/>
    <w:rsid w:val="00966180"/>
    <w:rsid w:val="00991385"/>
    <w:rsid w:val="009A0CEB"/>
    <w:rsid w:val="009B3B38"/>
    <w:rsid w:val="009E4211"/>
    <w:rsid w:val="009F2965"/>
    <w:rsid w:val="00A24E4F"/>
    <w:rsid w:val="00A25490"/>
    <w:rsid w:val="00A2593E"/>
    <w:rsid w:val="00A61A15"/>
    <w:rsid w:val="00A7468A"/>
    <w:rsid w:val="00A76507"/>
    <w:rsid w:val="00A932B7"/>
    <w:rsid w:val="00A93A60"/>
    <w:rsid w:val="00AA6505"/>
    <w:rsid w:val="00AA7D50"/>
    <w:rsid w:val="00AD0D7C"/>
    <w:rsid w:val="00AE54EC"/>
    <w:rsid w:val="00AF13C1"/>
    <w:rsid w:val="00AF2874"/>
    <w:rsid w:val="00B11D92"/>
    <w:rsid w:val="00B2228B"/>
    <w:rsid w:val="00B4685A"/>
    <w:rsid w:val="00B633C0"/>
    <w:rsid w:val="00B67BBF"/>
    <w:rsid w:val="00B7414D"/>
    <w:rsid w:val="00B75FDC"/>
    <w:rsid w:val="00B949B1"/>
    <w:rsid w:val="00BA103E"/>
    <w:rsid w:val="00BB0AD0"/>
    <w:rsid w:val="00BB2F01"/>
    <w:rsid w:val="00BB50EF"/>
    <w:rsid w:val="00BD51FC"/>
    <w:rsid w:val="00BF54DA"/>
    <w:rsid w:val="00C356D3"/>
    <w:rsid w:val="00C42CF7"/>
    <w:rsid w:val="00C476C2"/>
    <w:rsid w:val="00C522B0"/>
    <w:rsid w:val="00C7209C"/>
    <w:rsid w:val="00CA636E"/>
    <w:rsid w:val="00CB4B21"/>
    <w:rsid w:val="00CE446E"/>
    <w:rsid w:val="00CF2B1F"/>
    <w:rsid w:val="00D32DAA"/>
    <w:rsid w:val="00D355F2"/>
    <w:rsid w:val="00D35798"/>
    <w:rsid w:val="00D44A7C"/>
    <w:rsid w:val="00D47234"/>
    <w:rsid w:val="00D56800"/>
    <w:rsid w:val="00D6364B"/>
    <w:rsid w:val="00D95C8D"/>
    <w:rsid w:val="00DB5F1C"/>
    <w:rsid w:val="00DB65FF"/>
    <w:rsid w:val="00DC6860"/>
    <w:rsid w:val="00E27A45"/>
    <w:rsid w:val="00E326D7"/>
    <w:rsid w:val="00E437BF"/>
    <w:rsid w:val="00E52220"/>
    <w:rsid w:val="00E76C69"/>
    <w:rsid w:val="00E943BD"/>
    <w:rsid w:val="00EA12CF"/>
    <w:rsid w:val="00EB4938"/>
    <w:rsid w:val="00EE2A7A"/>
    <w:rsid w:val="00EE3A09"/>
    <w:rsid w:val="00F0180E"/>
    <w:rsid w:val="00F21B27"/>
    <w:rsid w:val="00F319D4"/>
    <w:rsid w:val="00F346A4"/>
    <w:rsid w:val="00F434AC"/>
    <w:rsid w:val="00F456D5"/>
    <w:rsid w:val="00F61B7A"/>
    <w:rsid w:val="00F67974"/>
    <w:rsid w:val="00F701A1"/>
    <w:rsid w:val="00F725F9"/>
    <w:rsid w:val="00F85108"/>
    <w:rsid w:val="00F93FFC"/>
    <w:rsid w:val="00FC4091"/>
    <w:rsid w:val="00FC55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505"/>
    <w:rPr>
      <w:color w:val="0000FF"/>
      <w:u w:val="single"/>
    </w:rPr>
  </w:style>
  <w:style w:type="character" w:styleId="CommentReference">
    <w:name w:val="annotation reference"/>
    <w:basedOn w:val="DefaultParagraphFont"/>
    <w:uiPriority w:val="99"/>
    <w:semiHidden/>
    <w:unhideWhenUsed/>
    <w:rsid w:val="0078151B"/>
    <w:rPr>
      <w:sz w:val="16"/>
      <w:szCs w:val="16"/>
    </w:rPr>
  </w:style>
  <w:style w:type="paragraph" w:styleId="CommentText">
    <w:name w:val="annotation text"/>
    <w:basedOn w:val="Normal"/>
    <w:link w:val="CommentTextChar"/>
    <w:uiPriority w:val="99"/>
    <w:semiHidden/>
    <w:unhideWhenUsed/>
    <w:rsid w:val="0078151B"/>
    <w:pPr>
      <w:spacing w:line="240" w:lineRule="auto"/>
    </w:pPr>
    <w:rPr>
      <w:sz w:val="20"/>
      <w:szCs w:val="20"/>
    </w:rPr>
  </w:style>
  <w:style w:type="character" w:customStyle="1" w:styleId="CommentTextChar">
    <w:name w:val="Comment Text Char"/>
    <w:basedOn w:val="DefaultParagraphFont"/>
    <w:link w:val="CommentText"/>
    <w:uiPriority w:val="99"/>
    <w:semiHidden/>
    <w:rsid w:val="0078151B"/>
    <w:rPr>
      <w:sz w:val="20"/>
      <w:szCs w:val="20"/>
    </w:rPr>
  </w:style>
  <w:style w:type="paragraph" w:styleId="CommentSubject">
    <w:name w:val="annotation subject"/>
    <w:basedOn w:val="CommentText"/>
    <w:next w:val="CommentText"/>
    <w:link w:val="CommentSubjectChar"/>
    <w:uiPriority w:val="99"/>
    <w:semiHidden/>
    <w:unhideWhenUsed/>
    <w:rsid w:val="0078151B"/>
    <w:rPr>
      <w:b/>
      <w:bCs/>
    </w:rPr>
  </w:style>
  <w:style w:type="character" w:customStyle="1" w:styleId="CommentSubjectChar">
    <w:name w:val="Comment Subject Char"/>
    <w:basedOn w:val="CommentTextChar"/>
    <w:link w:val="CommentSubject"/>
    <w:uiPriority w:val="99"/>
    <w:semiHidden/>
    <w:rsid w:val="0078151B"/>
    <w:rPr>
      <w:b/>
      <w:bCs/>
      <w:sz w:val="20"/>
      <w:szCs w:val="20"/>
    </w:rPr>
  </w:style>
  <w:style w:type="paragraph" w:styleId="Revision">
    <w:name w:val="Revision"/>
    <w:hidden/>
    <w:uiPriority w:val="99"/>
    <w:semiHidden/>
    <w:rsid w:val="0068051C"/>
    <w:pPr>
      <w:spacing w:after="0" w:line="240" w:lineRule="auto"/>
    </w:pPr>
  </w:style>
  <w:style w:type="paragraph" w:styleId="BalloonText">
    <w:name w:val="Balloon Text"/>
    <w:basedOn w:val="Normal"/>
    <w:link w:val="BalloonTextChar"/>
    <w:uiPriority w:val="99"/>
    <w:semiHidden/>
    <w:unhideWhenUsed/>
    <w:rsid w:val="00C476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6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5058</Words>
  <Characters>28835</Characters>
  <Application>Microsoft Office Word</Application>
  <DocSecurity>0</DocSecurity>
  <Lines>240</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mech</cp:lastModifiedBy>
  <cp:revision>7</cp:revision>
  <dcterms:created xsi:type="dcterms:W3CDTF">2021-11-19T07:28:00Z</dcterms:created>
  <dcterms:modified xsi:type="dcterms:W3CDTF">2021-11-19T09:58:00Z</dcterms:modified>
</cp:coreProperties>
</file>