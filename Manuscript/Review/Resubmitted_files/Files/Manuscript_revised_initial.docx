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47EE32CC" w:rsidR="004D2BC9" w:rsidRPr="00902B31" w:rsidRDefault="004D2BC9" w:rsidP="004D2BC9">
      <w:pPr>
        <w:spacing w:line="480" w:lineRule="auto"/>
        <w:rPr>
          <w:rFonts w:ascii="Times New Roman" w:hAnsi="Times New Roman" w:cs="Times New Roman"/>
          <w:b/>
          <w:bCs/>
          <w:sz w:val="28"/>
          <w:szCs w:val="28"/>
        </w:rPr>
      </w:pPr>
      <w:del w:id="0" w:author="Portalier Sebastien" w:date="2021-11-15T03:24:00Z">
        <w:r w:rsidRPr="00902B31" w:rsidDel="00761099">
          <w:rPr>
            <w:rFonts w:ascii="Times New Roman" w:hAnsi="Times New Roman" w:cs="Times New Roman"/>
            <w:b/>
            <w:bCs/>
            <w:sz w:val="28"/>
            <w:szCs w:val="28"/>
          </w:rPr>
          <w:delText>A biomechanical approach to i</w:delText>
        </w:r>
      </w:del>
      <w:ins w:id="1" w:author="Portalier Sebastien" w:date="2021-11-15T03:24:00Z">
        <w:r w:rsidR="00761099" w:rsidRPr="00902B31">
          <w:rPr>
            <w:rFonts w:ascii="Times New Roman" w:hAnsi="Times New Roman" w:cs="Times New Roman"/>
            <w:b/>
            <w:bCs/>
            <w:sz w:val="28"/>
            <w:szCs w:val="28"/>
          </w:rPr>
          <w:t>I</w:t>
        </w:r>
      </w:ins>
      <w:r w:rsidRPr="00902B31">
        <w:rPr>
          <w:rFonts w:ascii="Times New Roman" w:hAnsi="Times New Roman" w:cs="Times New Roman"/>
          <w:b/>
          <w:bCs/>
          <w:sz w:val="28"/>
          <w:szCs w:val="28"/>
        </w:rPr>
        <w:t>nfer</w:t>
      </w:r>
      <w:ins w:id="2" w:author="Portalier Sebastien" w:date="2021-11-15T03:24:00Z">
        <w:r w:rsidR="00761099" w:rsidRPr="00902B31">
          <w:rPr>
            <w:rFonts w:ascii="Times New Roman" w:hAnsi="Times New Roman" w:cs="Times New Roman"/>
            <w:b/>
            <w:bCs/>
            <w:sz w:val="28"/>
            <w:szCs w:val="28"/>
          </w:rPr>
          <w:t>ring</w:t>
        </w:r>
      </w:ins>
      <w:r w:rsidRPr="00902B31">
        <w:rPr>
          <w:rFonts w:ascii="Times New Roman" w:hAnsi="Times New Roman" w:cs="Times New Roman"/>
          <w:b/>
          <w:bCs/>
          <w:sz w:val="28"/>
          <w:szCs w:val="28"/>
        </w:rPr>
        <w:t xml:space="preserve"> size-based functional response</w:t>
      </w:r>
      <w:ins w:id="3" w:author="Portalier Sebastien" w:date="2021-11-15T03:24:00Z">
        <w:r w:rsidR="00761099" w:rsidRPr="00902B31">
          <w:rPr>
            <w:rFonts w:ascii="Times New Roman" w:hAnsi="Times New Roman" w:cs="Times New Roman"/>
            <w:b/>
            <w:bCs/>
            <w:sz w:val="28"/>
            <w:szCs w:val="28"/>
          </w:rPr>
          <w:t>s</w:t>
        </w:r>
      </w:ins>
      <w:r w:rsidRPr="00902B31">
        <w:rPr>
          <w:rFonts w:ascii="Times New Roman" w:hAnsi="Times New Roman" w:cs="Times New Roman"/>
          <w:b/>
          <w:bCs/>
          <w:sz w:val="28"/>
          <w:szCs w:val="28"/>
        </w:rPr>
        <w:t xml:space="preserve"> </w:t>
      </w:r>
      <w:del w:id="4" w:author="Portalier Sebastien" w:date="2021-11-15T03:24:00Z">
        <w:r w:rsidRPr="00902B31" w:rsidDel="00761099">
          <w:rPr>
            <w:rFonts w:ascii="Times New Roman" w:hAnsi="Times New Roman" w:cs="Times New Roman"/>
            <w:b/>
            <w:bCs/>
            <w:sz w:val="28"/>
            <w:szCs w:val="28"/>
          </w:rPr>
          <w:delText>in aquatic and terrestrial systems</w:delText>
        </w:r>
      </w:del>
      <w:ins w:id="5" w:author="Portalier Sebastien" w:date="2021-11-15T03:24:00Z">
        <w:r w:rsidR="00761099" w:rsidRPr="00902B31">
          <w:rPr>
            <w:rFonts w:ascii="Times New Roman" w:hAnsi="Times New Roman" w:cs="Times New Roman"/>
            <w:b/>
            <w:bCs/>
            <w:sz w:val="28"/>
            <w:szCs w:val="28"/>
          </w:rPr>
          <w:t>from the physical properties of the medium</w:t>
        </w:r>
      </w:ins>
    </w:p>
    <w:p w14:paraId="7E735F4C" w14:textId="28F60119" w:rsidR="004D2BC9" w:rsidRPr="00CF2DAA" w:rsidRDefault="004D2BC9" w:rsidP="004D2BC9">
      <w:pPr>
        <w:spacing w:line="480" w:lineRule="auto"/>
        <w:rPr>
          <w:rFonts w:ascii="Times New Roman" w:hAnsi="Times New Roman" w:cs="Times New Roman"/>
          <w:sz w:val="28"/>
          <w:szCs w:val="28"/>
          <w:lang w:val="fr-FR"/>
        </w:rPr>
      </w:pPr>
      <w:r w:rsidRPr="00CF2DAA">
        <w:rPr>
          <w:rFonts w:ascii="Times New Roman" w:hAnsi="Times New Roman" w:cs="Times New Roman"/>
          <w:sz w:val="28"/>
          <w:szCs w:val="28"/>
          <w:lang w:val="fr-FR"/>
        </w:rPr>
        <w:t>Portalier S.M.J.</w:t>
      </w:r>
      <w:r w:rsidRPr="00CF2DAA">
        <w:rPr>
          <w:rFonts w:ascii="Times New Roman" w:hAnsi="Times New Roman" w:cs="Times New Roman"/>
          <w:sz w:val="28"/>
          <w:szCs w:val="28"/>
          <w:vertAlign w:val="superscript"/>
          <w:lang w:val="fr-FR"/>
        </w:rPr>
        <w:t>1</w:t>
      </w:r>
      <w:r w:rsidRPr="00CF2DAA">
        <w:rPr>
          <w:rFonts w:ascii="Times New Roman" w:hAnsi="Times New Roman" w:cs="Times New Roman"/>
          <w:sz w:val="28"/>
          <w:szCs w:val="28"/>
          <w:lang w:val="fr-FR"/>
        </w:rPr>
        <w:t xml:space="preserve">, </w:t>
      </w:r>
      <w:del w:id="6" w:author="Portalier Sebastien" w:date="2021-11-15T03:25:00Z">
        <w:r w:rsidRPr="00CF2DAA" w:rsidDel="00902B31">
          <w:rPr>
            <w:rFonts w:ascii="Times New Roman" w:hAnsi="Times New Roman" w:cs="Times New Roman"/>
            <w:sz w:val="28"/>
            <w:szCs w:val="28"/>
            <w:lang w:val="fr-FR"/>
          </w:rPr>
          <w:delText>Cherif M.</w:delText>
        </w:r>
        <w:r w:rsidRPr="00CF2DAA" w:rsidDel="00902B31">
          <w:rPr>
            <w:rFonts w:ascii="Times New Roman" w:hAnsi="Times New Roman" w:cs="Times New Roman"/>
            <w:sz w:val="28"/>
            <w:szCs w:val="28"/>
            <w:vertAlign w:val="superscript"/>
            <w:lang w:val="fr-FR"/>
          </w:rPr>
          <w:delText>2</w:delText>
        </w:r>
      </w:del>
      <w:r w:rsidRPr="00CF2DAA">
        <w:rPr>
          <w:rFonts w:ascii="Times New Roman" w:hAnsi="Times New Roman" w:cs="Times New Roman"/>
          <w:sz w:val="28"/>
          <w:szCs w:val="28"/>
          <w:lang w:val="fr-FR"/>
        </w:rPr>
        <w:t>, Fussmann G.F.</w:t>
      </w:r>
      <w:del w:id="7" w:author="Portalier Sebastien" w:date="2021-11-15T03:25:00Z">
        <w:r w:rsidRPr="00CF2DAA" w:rsidDel="00902B31">
          <w:rPr>
            <w:rFonts w:ascii="Times New Roman" w:hAnsi="Times New Roman" w:cs="Times New Roman"/>
            <w:sz w:val="28"/>
            <w:szCs w:val="28"/>
            <w:vertAlign w:val="superscript"/>
            <w:lang w:val="fr-FR"/>
          </w:rPr>
          <w:delText>3</w:delText>
        </w:r>
      </w:del>
      <w:ins w:id="8" w:author="Portalier Sebastien" w:date="2021-11-15T03:25:00Z">
        <w:r w:rsidR="00902B31" w:rsidRPr="00CF2DAA">
          <w:rPr>
            <w:rFonts w:ascii="Times New Roman" w:hAnsi="Times New Roman" w:cs="Times New Roman"/>
            <w:sz w:val="28"/>
            <w:szCs w:val="28"/>
            <w:vertAlign w:val="superscript"/>
            <w:lang w:val="fr-FR"/>
          </w:rPr>
          <w:t>2</w:t>
        </w:r>
      </w:ins>
      <w:r w:rsidRPr="00CF2DAA">
        <w:rPr>
          <w:rFonts w:ascii="Times New Roman" w:hAnsi="Times New Roman" w:cs="Times New Roman"/>
          <w:sz w:val="28"/>
          <w:szCs w:val="28"/>
          <w:lang w:val="fr-FR"/>
        </w:rPr>
        <w:t>, Loreau M.</w:t>
      </w:r>
      <w:ins w:id="9" w:author="Portalier Sebastien" w:date="2021-11-15T03:26:00Z">
        <w:r w:rsidR="00902B31" w:rsidRPr="00CF2DAA">
          <w:rPr>
            <w:rFonts w:ascii="Times New Roman" w:hAnsi="Times New Roman" w:cs="Times New Roman"/>
            <w:sz w:val="28"/>
            <w:szCs w:val="28"/>
            <w:vertAlign w:val="superscript"/>
            <w:lang w:val="fr-FR"/>
          </w:rPr>
          <w:t>3</w:t>
        </w:r>
      </w:ins>
      <w:del w:id="10" w:author="Portalier Sebastien" w:date="2021-11-15T18:50:00Z">
        <w:r w:rsidRPr="00CF2DAA" w:rsidDel="0047729F">
          <w:rPr>
            <w:rFonts w:ascii="Times New Roman" w:hAnsi="Times New Roman" w:cs="Times New Roman"/>
            <w:sz w:val="28"/>
            <w:szCs w:val="28"/>
            <w:vertAlign w:val="superscript"/>
            <w:lang w:val="fr-FR"/>
          </w:rPr>
          <w:delText>4</w:delText>
        </w:r>
      </w:del>
      <w:r w:rsidRPr="00CF2DAA">
        <w:rPr>
          <w:rFonts w:ascii="Times New Roman" w:hAnsi="Times New Roman" w:cs="Times New Roman"/>
          <w:sz w:val="28"/>
          <w:szCs w:val="28"/>
          <w:lang w:val="fr-FR"/>
        </w:rPr>
        <w:t xml:space="preserve"> </w:t>
      </w:r>
      <w:ins w:id="11" w:author="Portalier Sebastien" w:date="2021-11-15T03:25:00Z">
        <w:r w:rsidR="00902B31" w:rsidRPr="00CF2DAA">
          <w:rPr>
            <w:rFonts w:ascii="Times New Roman" w:hAnsi="Times New Roman" w:cs="Times New Roman"/>
            <w:sz w:val="28"/>
            <w:szCs w:val="28"/>
            <w:lang w:val="fr-FR"/>
          </w:rPr>
          <w:t>Cherif M.</w:t>
        </w:r>
      </w:ins>
      <w:ins w:id="12" w:author="Portalier Sebastien" w:date="2021-11-15T03:26:00Z">
        <w:r w:rsidR="00902B31" w:rsidRPr="00CF2DAA">
          <w:rPr>
            <w:rFonts w:ascii="Times New Roman" w:hAnsi="Times New Roman" w:cs="Times New Roman"/>
            <w:sz w:val="28"/>
            <w:szCs w:val="28"/>
            <w:vertAlign w:val="superscript"/>
            <w:lang w:val="fr-FR"/>
          </w:rPr>
          <w:t>4</w:t>
        </w:r>
      </w:ins>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1A283FED"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del w:id="13" w:author="Portalier Sebastien" w:date="2021-11-15T03:27:00Z">
        <w:r w:rsidRPr="00902B31" w:rsidDel="00F93421">
          <w:rPr>
            <w:rFonts w:ascii="Times New Roman" w:hAnsi="Times New Roman" w:cs="Times New Roman"/>
            <w:sz w:val="24"/>
            <w:szCs w:val="24"/>
          </w:rPr>
          <w:delText>French National Institute for Agriculture, Food, and Environment (INRAE), Aquatic Ecosystems and Global Change Research Unit, Cestas, France</w:delText>
        </w:r>
      </w:del>
      <w:ins w:id="14" w:author="Portalier Sebastien" w:date="2021-11-15T03:27:00Z">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ins>
    </w:p>
    <w:p w14:paraId="45066DFC" w14:textId="6576ACCD"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del w:id="15" w:author="Portalier Sebastien" w:date="2021-11-15T03:27:00Z">
        <w:r w:rsidRPr="00902B31" w:rsidDel="00F93421">
          <w:rPr>
            <w:rFonts w:ascii="Times New Roman" w:hAnsi="Times New Roman" w:cs="Times New Roman"/>
            <w:sz w:val="24"/>
            <w:szCs w:val="24"/>
          </w:rPr>
          <w:delText>Department of Biology, McGill University, Montreal, QC, Canada</w:delText>
        </w:r>
      </w:del>
      <w:ins w:id="16" w:author="Portalier Sebastien" w:date="2021-11-15T03:27:00Z">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Centre for Biodiversity Theory and Modelling, Theoretical and Experimental Ecology Station, CNRS, Moulis, France</w:t>
        </w:r>
      </w:ins>
    </w:p>
    <w:p w14:paraId="22B62C59" w14:textId="59EC116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del w:id="17" w:author="Portalier Sebastien" w:date="2021-11-15T03:27:00Z">
        <w:r w:rsidRPr="00902B31" w:rsidDel="00F93421">
          <w:rPr>
            <w:rFonts w:ascii="Times New Roman" w:hAnsi="Times New Roman" w:cs="Times New Roman"/>
            <w:sz w:val="24"/>
            <w:szCs w:val="24"/>
          </w:rPr>
          <w:delText>Centre for Biodiversity Theory and Modelling, Theoretical and Experimental Ecology Station, CNRS, Moulis, France</w:delText>
        </w:r>
      </w:del>
      <w:ins w:id="18" w:author="Portalier Sebastien" w:date="2021-11-15T03:27:00Z">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ins>
    </w:p>
    <w:p w14:paraId="41D016F7" w14:textId="6766997B"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w:t>
      </w:r>
      <w:r w:rsidR="00E422D3">
        <w:rPr>
          <w:rFonts w:ascii="Times New Roman" w:hAnsi="Times New Roman" w:cs="Times New Roman"/>
          <w:b/>
          <w:bCs/>
          <w:sz w:val="24"/>
          <w:szCs w:val="24"/>
        </w:rPr>
        <w:t>e</w:t>
      </w:r>
      <w:r w:rsidRPr="00902B31">
        <w:rPr>
          <w:rFonts w:ascii="Times New Roman" w:hAnsi="Times New Roman" w:cs="Times New Roman"/>
          <w:b/>
          <w:bCs/>
          <w:sz w:val="24"/>
          <w:szCs w:val="24"/>
        </w:rPr>
        <w:t>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6135BC8C" w14:textId="6B37CAAC" w:rsidR="00E435ED" w:rsidRDefault="00E435ED" w:rsidP="004D2BC9">
      <w:pPr>
        <w:rPr>
          <w:rFonts w:ascii="Times New Roman" w:hAnsi="Times New Roman" w:cs="Times New Roman"/>
          <w:sz w:val="24"/>
          <w:szCs w:val="24"/>
        </w:rPr>
      </w:pPr>
    </w:p>
    <w:p w14:paraId="56671474" w14:textId="77777777" w:rsidR="00E435ED" w:rsidRDefault="00E435ED" w:rsidP="004D2BC9">
      <w:pPr>
        <w:rPr>
          <w:rFonts w:ascii="Times New Roman" w:hAnsi="Times New Roman" w:cs="Times New Roman"/>
          <w:sz w:val="24"/>
          <w:szCs w:val="24"/>
        </w:rPr>
      </w:pPr>
    </w:p>
    <w:p w14:paraId="1BE0A85E" w14:textId="4FD60975" w:rsidR="004D2BC9" w:rsidRPr="00902B31" w:rsidRDefault="007A262F" w:rsidP="004D2BC9">
      <w:pPr>
        <w:rPr>
          <w:rFonts w:ascii="Times New Roman" w:eastAsia="Times New Roman" w:hAnsi="Times New Roman" w:cs="Times New Roman"/>
          <w:b/>
          <w:bCs/>
          <w:sz w:val="24"/>
          <w:szCs w:val="24"/>
        </w:rPr>
      </w:pPr>
      <w:r w:rsidRPr="00902B31">
        <w:rPr>
          <w:rFonts w:ascii="Times New Roman" w:hAnsi="Times New Roman" w:cs="Times New Roman"/>
          <w:sz w:val="24"/>
          <w:szCs w:val="24"/>
        </w:rPr>
        <w:t>Number of figures: 2</w:t>
      </w:r>
      <w:r w:rsidR="004D2BC9" w:rsidRPr="00902B31">
        <w:rPr>
          <w:rFonts w:ascii="Times New Roman" w:hAnsi="Times New Roman" w:cs="Times New Roman"/>
          <w:b/>
          <w:bCs/>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215E15BE"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ins w:id="19" w:author="Portalier Sebastien" w:date="2021-11-15T03:28:00Z">
        <w:r w:rsidR="00A22C56">
          <w:rPr>
            <w:rFonts w:ascii="Times New Roman" w:hAnsi="Times New Roman" w:cs="Times New Roman"/>
            <w:sz w:val="24"/>
            <w:szCs w:val="24"/>
          </w:rPr>
          <w:t>the</w:t>
        </w:r>
      </w:ins>
      <w:del w:id="20" w:author="Portalier Sebastien" w:date="2021-11-15T03:28:00Z">
        <w:r w:rsidRPr="00902B31" w:rsidDel="00A22C56">
          <w:rPr>
            <w:rFonts w:ascii="Times New Roman" w:hAnsi="Times New Roman" w:cs="Times New Roman"/>
            <w:sz w:val="24"/>
            <w:szCs w:val="24"/>
          </w:rPr>
          <w:delText>predators’</w:delText>
        </w:r>
      </w:del>
      <w:r w:rsidRPr="00902B31">
        <w:rPr>
          <w:rFonts w:ascii="Times New Roman" w:hAnsi="Times New Roman" w:cs="Times New Roman"/>
          <w:sz w:val="24"/>
          <w:szCs w:val="24"/>
        </w:rPr>
        <w:t xml:space="preserve"> functional response were mechanistic, but subsequent uses of these </w:t>
      </w:r>
      <w:del w:id="21" w:author="Portalier Sebastien" w:date="2021-11-15T03:28:00Z">
        <w:r w:rsidRPr="00902B31" w:rsidDel="00A22C56">
          <w:rPr>
            <w:rFonts w:ascii="Times New Roman" w:hAnsi="Times New Roman" w:cs="Times New Roman"/>
            <w:sz w:val="24"/>
            <w:szCs w:val="24"/>
          </w:rPr>
          <w:delText xml:space="preserve">mechanistically-derived </w:delText>
        </w:r>
      </w:del>
      <w:r w:rsidRPr="00902B31">
        <w:rPr>
          <w:rFonts w:ascii="Times New Roman" w:hAnsi="Times New Roman" w:cs="Times New Roman"/>
          <w:sz w:val="24"/>
          <w:szCs w:val="24"/>
        </w:rPr>
        <w:t xml:space="preserve">functions tended to be </w:t>
      </w:r>
      <w:del w:id="22" w:author="Portalier Sebastien" w:date="2021-11-15T03:28:00Z">
        <w:r w:rsidRPr="00902B31" w:rsidDel="00A22C56">
          <w:rPr>
            <w:rFonts w:ascii="Times New Roman" w:hAnsi="Times New Roman" w:cs="Times New Roman"/>
            <w:sz w:val="24"/>
            <w:szCs w:val="24"/>
          </w:rPr>
          <w:delText xml:space="preserve">mostly </w:delText>
        </w:r>
      </w:del>
      <w:r w:rsidRPr="00902B31">
        <w:rPr>
          <w:rFonts w:ascii="Times New Roman" w:hAnsi="Times New Roman" w:cs="Times New Roman"/>
          <w:sz w:val="24"/>
          <w:szCs w:val="24"/>
        </w:rPr>
        <w:t xml:space="preserve">phenomenological. </w:t>
      </w:r>
      <w:ins w:id="23" w:author="Portalier Sebastien" w:date="2021-11-15T03:29:00Z">
        <w:r w:rsidR="00A22C56">
          <w:rPr>
            <w:rFonts w:ascii="Times New Roman" w:hAnsi="Times New Roman" w:cs="Times New Roman"/>
            <w:sz w:val="24"/>
            <w:szCs w:val="24"/>
          </w:rPr>
          <w:t>Further</w:t>
        </w:r>
      </w:ins>
      <w:del w:id="24" w:author="Portalier Sebastien" w:date="2021-11-15T03:29:00Z">
        <w:r w:rsidRPr="00902B31" w:rsidDel="00A22C56">
          <w:rPr>
            <w:rFonts w:ascii="Times New Roman" w:hAnsi="Times New Roman" w:cs="Times New Roman"/>
            <w:sz w:val="24"/>
            <w:szCs w:val="24"/>
          </w:rPr>
          <w:delText>A better</w:delText>
        </w:r>
      </w:del>
      <w:r w:rsidRPr="00902B31">
        <w:rPr>
          <w:rFonts w:ascii="Times New Roman" w:hAnsi="Times New Roman" w:cs="Times New Roman"/>
          <w:sz w:val="24"/>
          <w:szCs w:val="24"/>
        </w:rPr>
        <w:t xml:space="preserve"> understanding of </w:t>
      </w:r>
      <w:ins w:id="25" w:author="Portalier Sebastien" w:date="2021-11-15T03:29:00Z">
        <w:r w:rsidR="00A22C56">
          <w:rPr>
            <w:rFonts w:ascii="Times New Roman" w:hAnsi="Times New Roman" w:cs="Times New Roman"/>
            <w:sz w:val="24"/>
            <w:szCs w:val="24"/>
          </w:rPr>
          <w:t xml:space="preserve">the </w:t>
        </w:r>
      </w:ins>
      <w:r w:rsidRPr="00902B31">
        <w:rPr>
          <w:rFonts w:ascii="Times New Roman" w:hAnsi="Times New Roman" w:cs="Times New Roman"/>
          <w:sz w:val="24"/>
          <w:szCs w:val="24"/>
        </w:rPr>
        <w:t xml:space="preserve">mechanisms underpinning </w:t>
      </w:r>
      <w:ins w:id="26" w:author="Portalier Sebastien" w:date="2021-11-15T03:29:00Z">
        <w:r w:rsidR="00A22C56">
          <w:rPr>
            <w:rFonts w:ascii="Times New Roman" w:hAnsi="Times New Roman" w:cs="Times New Roman"/>
            <w:sz w:val="24"/>
            <w:szCs w:val="24"/>
          </w:rPr>
          <w:t>predator-prey relationships</w:t>
        </w:r>
      </w:ins>
      <w:del w:id="27" w:author="Portalier Sebastien" w:date="2021-11-15T03:29:00Z">
        <w:r w:rsidRPr="00902B31" w:rsidDel="00A22C56">
          <w:rPr>
            <w:rFonts w:ascii="Times New Roman" w:hAnsi="Times New Roman" w:cs="Times New Roman"/>
            <w:sz w:val="24"/>
            <w:szCs w:val="24"/>
          </w:rPr>
          <w:delText>the functional response</w:delText>
        </w:r>
      </w:del>
      <w:r w:rsidRPr="00902B31">
        <w:rPr>
          <w:rFonts w:ascii="Times New Roman" w:hAnsi="Times New Roman" w:cs="Times New Roman"/>
          <w:sz w:val="24"/>
          <w:szCs w:val="24"/>
        </w:rPr>
        <w:t xml:space="preserve"> might lead to novel insights into </w:t>
      </w:r>
      <w:customXmlInsRangeStart w:id="28" w:author="Portalier Sebastien" w:date="2021-11-15T03:30:00Z"/>
      <w:sdt>
        <w:sdtPr>
          <w:tag w:val="goog_rdk_35"/>
          <w:id w:val="-375929920"/>
        </w:sdtPr>
        <w:sdtEndPr/>
        <w:sdtContent>
          <w:customXmlInsRangeEnd w:id="28"/>
          <w:ins w:id="29" w:author="Portalier Sebastien" w:date="2021-11-15T03:30:00Z">
            <w:r w:rsidR="00A22C56">
              <w:rPr>
                <w:rFonts w:ascii="Times New Roman" w:eastAsia="Times New Roman" w:hAnsi="Times New Roman" w:cs="Times New Roman"/>
                <w:sz w:val="24"/>
                <w:szCs w:val="24"/>
              </w:rPr>
              <w:t>functional response</w:t>
            </w:r>
          </w:ins>
          <w:customXmlInsRangeStart w:id="30" w:author="Portalier Sebastien" w:date="2021-11-15T03:30:00Z"/>
        </w:sdtContent>
      </w:sdt>
      <w:customXmlInsRangeEnd w:id="30"/>
      <w:ins w:id="31" w:author="Portalier Sebastien" w:date="2021-11-15T03:30:00Z">
        <w:r w:rsidR="00A22C56" w:rsidRPr="00902B31" w:rsidDel="00A22C56">
          <w:rPr>
            <w:rFonts w:ascii="Times New Roman" w:hAnsi="Times New Roman" w:cs="Times New Roman"/>
            <w:sz w:val="24"/>
            <w:szCs w:val="24"/>
          </w:rPr>
          <w:t xml:space="preserve"> </w:t>
        </w:r>
      </w:ins>
      <w:del w:id="32" w:author="Portalier Sebastien" w:date="2021-11-15T03:30:00Z">
        <w:r w:rsidRPr="00902B31" w:rsidDel="00A22C56">
          <w:rPr>
            <w:rFonts w:ascii="Times New Roman" w:hAnsi="Times New Roman" w:cs="Times New Roman"/>
            <w:sz w:val="24"/>
            <w:szCs w:val="24"/>
          </w:rPr>
          <w:delText xml:space="preserve">predator-prey relationships </w:delText>
        </w:r>
      </w:del>
      <w:r w:rsidRPr="00902B31">
        <w:rPr>
          <w:rFonts w:ascii="Times New Roman" w:hAnsi="Times New Roman" w:cs="Times New Roman"/>
          <w:sz w:val="24"/>
          <w:szCs w:val="24"/>
        </w:rPr>
        <w:t>in natural systems.</w:t>
      </w:r>
      <w:ins w:id="33" w:author="Portalier Sebastien" w:date="2021-11-15T16:06:00Z">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Several experiments already demonstrated the dependence of the functional response on such physical factors as temperature, turbidity and viscosity. </w:t>
        </w:r>
      </w:ins>
      <w:del w:id="34" w:author="Portalier Sebastien" w:date="2021-11-15T16:06:00Z">
        <w:r w:rsidRPr="00902B31" w:rsidDel="00042AC9">
          <w:rPr>
            <w:rFonts w:ascii="Times New Roman" w:hAnsi="Times New Roman" w:cs="Times New Roman"/>
            <w:sz w:val="24"/>
            <w:szCs w:val="24"/>
          </w:rPr>
          <w:delText xml:space="preserve"> </w:delText>
        </w:r>
      </w:del>
      <w:del w:id="35" w:author="Portalier Sebastien" w:date="2021-11-15T03:30:00Z">
        <w:r w:rsidRPr="00902B31" w:rsidDel="00A22C56">
          <w:rPr>
            <w:rFonts w:ascii="Times New Roman" w:hAnsi="Times New Roman" w:cs="Times New Roman"/>
            <w:sz w:val="24"/>
            <w:szCs w:val="24"/>
          </w:rPr>
          <w:delText xml:space="preserve">Here we use a novel mechanistic approach that makes explicit consideration of the movement of organisms. Living organisms are constrained by the physical properties of their surrounding medium. </w:delText>
        </w:r>
      </w:del>
      <w:ins w:id="36" w:author="Portalier Sebastien" w:date="2021-11-15T16:06:00Z">
        <w:r w:rsidR="00042AC9">
          <w:rPr>
            <w:rFonts w:ascii="Times New Roman" w:hAnsi="Times New Roman" w:cs="Times New Roman"/>
            <w:sz w:val="24"/>
            <w:szCs w:val="24"/>
          </w:rPr>
          <w:t xml:space="preserve">First </w:t>
        </w:r>
        <w:r w:rsidR="00042AC9">
          <w:rPr>
            <w:rFonts w:ascii="Times New Roman" w:eastAsia="Times New Roman" w:hAnsi="Times New Roman" w:cs="Times New Roman"/>
            <w:sz w:val="24"/>
            <w:szCs w:val="24"/>
          </w:rPr>
          <w:t xml:space="preserve">principles suggest that </w:t>
        </w:r>
      </w:ins>
      <w:del w:id="37" w:author="Portalier Sebastien" w:date="2021-11-15T03:31:00Z">
        <w:r w:rsidRPr="00902B31" w:rsidDel="00A22C56">
          <w:rPr>
            <w:rFonts w:ascii="Times New Roman" w:hAnsi="Times New Roman" w:cs="Times New Roman"/>
            <w:sz w:val="24"/>
            <w:szCs w:val="24"/>
          </w:rPr>
          <w:delText xml:space="preserve">In particular, </w:delText>
        </w:r>
      </w:del>
      <w:r w:rsidRPr="00902B31">
        <w:rPr>
          <w:rFonts w:ascii="Times New Roman" w:hAnsi="Times New Roman" w:cs="Times New Roman"/>
          <w:sz w:val="24"/>
          <w:szCs w:val="24"/>
        </w:rPr>
        <w:t>these physical</w:t>
      </w:r>
      <w:del w:id="38" w:author="Portalier Sebastien" w:date="2021-11-15T03:31:00Z">
        <w:r w:rsidRPr="00902B31" w:rsidDel="00A22C56">
          <w:rPr>
            <w:rFonts w:ascii="Times New Roman" w:hAnsi="Times New Roman" w:cs="Times New Roman"/>
            <w:sz w:val="24"/>
            <w:szCs w:val="24"/>
          </w:rPr>
          <w:delText xml:space="preserve"> </w:delText>
        </w:r>
      </w:del>
      <w:ins w:id="39" w:author="Portalier Sebastien" w:date="2021-11-15T17:19:00Z">
        <w:r w:rsidR="00761337">
          <w:rPr>
            <w:rFonts w:ascii="Times New Roman" w:hAnsi="Times New Roman" w:cs="Times New Roman"/>
            <w:sz w:val="24"/>
            <w:szCs w:val="24"/>
          </w:rPr>
          <w:t xml:space="preserve"> </w:t>
        </w:r>
      </w:ins>
      <w:ins w:id="40" w:author="Portalier Sebastien" w:date="2021-11-15T03:31:00Z">
        <w:r w:rsidR="00A22C56">
          <w:rPr>
            <w:rFonts w:ascii="Times New Roman" w:hAnsi="Times New Roman" w:cs="Times New Roman"/>
            <w:sz w:val="24"/>
            <w:szCs w:val="24"/>
          </w:rPr>
          <w:t>factors</w:t>
        </w:r>
      </w:ins>
      <w:del w:id="41" w:author="Portalier Sebastien" w:date="2021-11-15T03:31:00Z">
        <w:r w:rsidRPr="00902B31" w:rsidDel="00A22C56">
          <w:rPr>
            <w:rFonts w:ascii="Times New Roman" w:hAnsi="Times New Roman" w:cs="Times New Roman"/>
            <w:sz w:val="24"/>
            <w:szCs w:val="24"/>
          </w:rPr>
          <w:delText>properties</w:delText>
        </w:r>
      </w:del>
      <w:ins w:id="42" w:author="Portalier Sebastien" w:date="2021-11-15T03:31:00Z">
        <w:r w:rsidR="00A22C56">
          <w:rPr>
            <w:rFonts w:ascii="Times New Roman" w:hAnsi="Times New Roman" w:cs="Times New Roman"/>
            <w:sz w:val="24"/>
            <w:szCs w:val="24"/>
          </w:rPr>
          <w:t xml:space="preserve"> affect the fu</w:t>
        </w:r>
      </w:ins>
      <w:ins w:id="43" w:author="Portalier Sebastien" w:date="2021-11-15T03:32:00Z">
        <w:r w:rsidR="00A22C56">
          <w:rPr>
            <w:rFonts w:ascii="Times New Roman" w:hAnsi="Times New Roman" w:cs="Times New Roman"/>
            <w:sz w:val="24"/>
            <w:szCs w:val="24"/>
          </w:rPr>
          <w:t>nctional response</w:t>
        </w:r>
      </w:ins>
      <w:del w:id="44" w:author="Portalier Sebastien" w:date="2021-11-15T03:32:00Z">
        <w:r w:rsidRPr="00902B31" w:rsidDel="00A22C56">
          <w:rPr>
            <w:rFonts w:ascii="Times New Roman" w:hAnsi="Times New Roman" w:cs="Times New Roman"/>
            <w:sz w:val="24"/>
            <w:szCs w:val="24"/>
          </w:rPr>
          <w:delText>, mediated by body size,</w:delText>
        </w:r>
      </w:del>
      <w:ins w:id="45" w:author="Portalier Sebastien" w:date="2021-11-15T03:32:00Z">
        <w:r w:rsidR="00A22C56">
          <w:rPr>
            <w:rFonts w:ascii="Times New Roman" w:hAnsi="Times New Roman" w:cs="Times New Roman"/>
            <w:sz w:val="24"/>
            <w:szCs w:val="24"/>
          </w:rPr>
          <w:t xml:space="preserve"> by</w:t>
        </w:r>
      </w:ins>
      <w:r w:rsidRPr="00902B31">
        <w:rPr>
          <w:rFonts w:ascii="Times New Roman" w:hAnsi="Times New Roman" w:cs="Times New Roman"/>
          <w:sz w:val="24"/>
          <w:szCs w:val="24"/>
        </w:rPr>
        <w:t xml:space="preserve"> constrain</w:t>
      </w:r>
      <w:ins w:id="46" w:author="Portalier Sebastien" w:date="2021-11-15T03:32:00Z">
        <w:r w:rsidR="00D27E22">
          <w:rPr>
            <w:rFonts w:ascii="Times New Roman" w:hAnsi="Times New Roman" w:cs="Times New Roman"/>
            <w:sz w:val="24"/>
            <w:szCs w:val="24"/>
          </w:rPr>
          <w:t>ing</w:t>
        </w:r>
      </w:ins>
      <w:r w:rsidRPr="00902B31">
        <w:rPr>
          <w:rFonts w:ascii="Times New Roman" w:hAnsi="Times New Roman" w:cs="Times New Roman"/>
          <w:sz w:val="24"/>
          <w:szCs w:val="24"/>
        </w:rPr>
        <w:t xml:space="preserve"> the ability of both predators and prey to move</w:t>
      </w:r>
      <w:del w:id="47" w:author="Portalier Sebastien" w:date="2021-11-15T03:34:00Z">
        <w:r w:rsidRPr="00902B31" w:rsidDel="00D27E22">
          <w:rPr>
            <w:rFonts w:ascii="Times New Roman" w:hAnsi="Times New Roman" w:cs="Times New Roman"/>
            <w:sz w:val="24"/>
            <w:szCs w:val="24"/>
          </w:rPr>
          <w:delText>, and thus affect the functional response</w:delText>
        </w:r>
      </w:del>
      <w:r w:rsidRPr="00902B31">
        <w:rPr>
          <w:rFonts w:ascii="Times New Roman" w:hAnsi="Times New Roman" w:cs="Times New Roman"/>
          <w:sz w:val="24"/>
          <w:szCs w:val="24"/>
        </w:rPr>
        <w:t xml:space="preserve">. </w:t>
      </w:r>
      <w:ins w:id="48" w:author="Portalier Sebastien" w:date="2021-11-15T16:07:00Z">
        <w:r w:rsidR="00042AC9">
          <w:rPr>
            <w:rFonts w:ascii="Times New Roman" w:hAnsi="Times New Roman" w:cs="Times New Roman"/>
            <w:sz w:val="24"/>
            <w:szCs w:val="24"/>
          </w:rPr>
          <w:t xml:space="preserve">Effects </w:t>
        </w:r>
        <w:r w:rsidR="00042AC9">
          <w:rPr>
            <w:rFonts w:ascii="Times New Roman" w:eastAsia="Times New Roman" w:hAnsi="Times New Roman" w:cs="Times New Roman"/>
            <w:sz w:val="24"/>
            <w:szCs w:val="24"/>
          </w:rPr>
          <w:t>on movement are often mediated by the body sizes of the predator and its prey</w:t>
        </w:r>
      </w:ins>
      <w:ins w:id="49" w:author="Portalier Sebastien" w:date="2021-11-15T03:34:00Z">
        <w:r w:rsidR="00D27E22">
          <w:t>.</w:t>
        </w:r>
        <w:r w:rsidR="00D27E22" w:rsidRPr="00902B31">
          <w:rPr>
            <w:rFonts w:ascii="Times New Roman" w:hAnsi="Times New Roman" w:cs="Times New Roman"/>
            <w:sz w:val="24"/>
            <w:szCs w:val="24"/>
          </w:rPr>
          <w:t xml:space="preserve"> </w:t>
        </w:r>
      </w:ins>
      <w:ins w:id="50" w:author="Portalier Sebastien" w:date="2021-11-15T16:08:00Z">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physics-based derivation of the functional response should thus consider the movement of organisms in relation to their physical environment as they are engaged in predation. One recent article presents a model along these criteria. As an initial validation of our claim, we use a slightly-modified version of this model in order 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of this first model to relevant data collected mostly from recent meta-analyses. Our model provided good fit for most parameters of the functional response, but failed to predict handling time. Remarkably, this is the only parameter </w:t>
        </w:r>
        <w:r w:rsidR="00042AC9">
          <w:rPr>
            <w:rFonts w:ascii="Times New Roman" w:eastAsia="Times New Roman" w:hAnsi="Times New Roman" w:cs="Times New Roman"/>
            <w:sz w:val="24"/>
            <w:szCs w:val="24"/>
          </w:rPr>
          <w:lastRenderedPageBreak/>
          <w:t xml:space="preserve">from the original model whose derivation did not rely on physical principles. Parameters in the model were not estimated from observational data. </w:t>
        </w:r>
      </w:ins>
      <w:ins w:id="51" w:author="Portalier Sebastien" w:date="2021-11-15T16:09:00Z">
        <w:r w:rsidR="00042AC9">
          <w:rPr>
            <w:rFonts w:ascii="Times New Roman" w:eastAsia="Times New Roman" w:hAnsi="Times New Roman" w:cs="Times New Roman"/>
            <w:sz w:val="24"/>
            <w:szCs w:val="24"/>
          </w:rPr>
          <w:t xml:space="preserve">Hence, systematic discrepancies between predictions and real data point immediately to errors in the model. An added benefit to functional response derivation from physical principles is thus </w:t>
        </w:r>
      </w:ins>
      <w:del w:id="52" w:author="Portalier Sebastien" w:date="2021-11-15T03:35:00Z">
        <w:r w:rsidRPr="00902B31" w:rsidDel="00D27E22">
          <w:rPr>
            <w:rFonts w:ascii="Times New Roman" w:hAnsi="Times New Roman" w:cs="Times New Roman"/>
            <w:sz w:val="24"/>
            <w:szCs w:val="24"/>
          </w:rPr>
          <w:delText xml:space="preserve">As an example of this approach, we build a model that 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w:delText>
        </w:r>
      </w:del>
      <w:ins w:id="53" w:author="Portalier Sebastien" w:date="2021-11-15T03:35:00Z">
        <w:r w:rsidR="00D27E22">
          <w:rPr>
            <w:rFonts w:ascii="Times New Roman" w:hAnsi="Times New Roman" w:cs="Times New Roman"/>
            <w:sz w:val="24"/>
            <w:szCs w:val="24"/>
          </w:rPr>
          <w:t xml:space="preserve">to </w:t>
        </w:r>
      </w:ins>
      <w:r w:rsidRPr="00902B31">
        <w:rPr>
          <w:rFonts w:ascii="Times New Roman" w:hAnsi="Times New Roman" w:cs="Times New Roman"/>
          <w:sz w:val="24"/>
          <w:szCs w:val="24"/>
        </w:rPr>
        <w:t>provide</w:t>
      </w:r>
      <w:del w:id="54" w:author="Portalier Sebastien" w:date="2021-11-15T03:35:00Z">
        <w:r w:rsidRPr="00902B31" w:rsidDel="00D27E22">
          <w:rPr>
            <w:rFonts w:ascii="Times New Roman" w:hAnsi="Times New Roman" w:cs="Times New Roman"/>
            <w:sz w:val="24"/>
            <w:szCs w:val="24"/>
          </w:rPr>
          <w:delText>s</w:delText>
        </w:r>
      </w:del>
      <w:r w:rsidRPr="00902B31">
        <w:rPr>
          <w:rFonts w:ascii="Times New Roman" w:hAnsi="Times New Roman" w:cs="Times New Roman"/>
          <w:sz w:val="24"/>
          <w:szCs w:val="24"/>
        </w:rPr>
        <w:t xml:space="preserve"> easy ways to validate or falsify hypotheses about predator-prey relationships</w:t>
      </w:r>
      <w:ins w:id="55" w:author="Portalier Sebastien" w:date="2021-11-15T03:35:00Z">
        <w:r w:rsidR="00D27E22">
          <w:rPr>
            <w:rFonts w:ascii="Times New Roman" w:hAnsi="Times New Roman" w:cs="Times New Roman"/>
            <w:sz w:val="24"/>
            <w:szCs w:val="24"/>
          </w:rPr>
          <w:t>.</w:t>
        </w:r>
      </w:ins>
      <w:del w:id="56" w:author="Portalier Sebastien" w:date="2021-11-15T03:35:00Z">
        <w:r w:rsidRPr="00902B31" w:rsidDel="00D27E22">
          <w:rPr>
            <w:rFonts w:ascii="Times New Roman" w:hAnsi="Times New Roman" w:cs="Times New Roman"/>
            <w:sz w:val="24"/>
            <w:szCs w:val="24"/>
          </w:rPr>
          <w:delText xml:space="preserve"> because discrepancies between predictions and real data point immediately to either errors in the model or missing mechanisms.</w:delText>
        </w:r>
      </w:del>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t>Introduction</w:t>
      </w:r>
    </w:p>
    <w:p w14:paraId="255137C7" w14:textId="2D54B0FF"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ins w:id="57" w:author="Portalier Sebastien" w:date="2021-11-15T03:36:00Z">
        <w:r w:rsidR="009B7404">
          <w:rPr>
            <w:rFonts w:ascii="Times New Roman" w:hAnsi="Times New Roman" w:cs="Times New Roman"/>
            <w:noProof/>
            <w:sz w:val="24"/>
            <w:szCs w:val="24"/>
          </w:rPr>
          <w:t xml:space="preserve">1959; </w:t>
        </w:r>
      </w:ins>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ins w:id="58" w:author="Portalier Sebastien" w:date="2021-11-15T03:36:00Z">
        <w:r w:rsidR="009B7404">
          <w:rPr>
            <w:rFonts w:ascii="Times New Roman" w:hAnsi="Times New Roman" w:cs="Times New Roman"/>
            <w:sz w:val="24"/>
            <w:szCs w:val="24"/>
          </w:rPr>
          <w:t>d</w:t>
        </w:r>
      </w:ins>
      <w:del w:id="59" w:author="Portalier Sebastien" w:date="2021-11-15T03:36:00Z">
        <w:r w:rsidRPr="00902B31" w:rsidDel="009B7404">
          <w:rPr>
            <w:rFonts w:ascii="Times New Roman" w:hAnsi="Times New Roman" w:cs="Times New Roman"/>
            <w:sz w:val="24"/>
            <w:szCs w:val="24"/>
          </w:rPr>
          <w:delText>s</w:delText>
        </w:r>
      </w:del>
      <w:r w:rsidRPr="00902B31">
        <w:rPr>
          <w:rFonts w:ascii="Times New Roman" w:hAnsi="Times New Roman" w:cs="Times New Roman"/>
          <w:sz w:val="24"/>
          <w:szCs w:val="24"/>
        </w:rPr>
        <w:t xml:space="preserve"> </w:t>
      </w:r>
      <w:ins w:id="60" w:author="Portalier Sebastien" w:date="2021-11-15T03:36:00Z">
        <w:r w:rsidR="009B7404">
          <w:rPr>
            <w:rFonts w:ascii="Times New Roman" w:hAnsi="Times New Roman" w:cs="Times New Roman"/>
            <w:sz w:val="24"/>
            <w:szCs w:val="24"/>
          </w:rPr>
          <w:t xml:space="preserve">fundamental </w:t>
        </w:r>
      </w:ins>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lastRenderedPageBreak/>
        <w:tab/>
        <w:t xml:space="preserve">Holling’s type-I, II and III models and subsequently derived models (e.g., </w:t>
      </w:r>
      <w:r w:rsidRPr="00902B31">
        <w:rPr>
          <w:rFonts w:ascii="Times New Roman" w:hAnsi="Times New Roman" w:cs="Times New Roman"/>
          <w:noProof/>
          <w:sz w:val="24"/>
          <w:szCs w:val="24"/>
        </w:rPr>
        <w:t xml:space="preserve">Rogers </w:t>
      </w:r>
      <w:del w:id="61" w:author="Portalier Sebastien" w:date="2021-11-15T03:37:00Z">
        <w:r w:rsidRPr="00902B31" w:rsidDel="009B7404">
          <w:rPr>
            <w:rFonts w:ascii="Times New Roman" w:hAnsi="Times New Roman" w:cs="Times New Roman"/>
            <w:noProof/>
            <w:sz w:val="24"/>
            <w:szCs w:val="24"/>
          </w:rPr>
          <w:delText>(</w:delText>
        </w:r>
      </w:del>
      <w:r w:rsidRPr="00902B31">
        <w:rPr>
          <w:rFonts w:ascii="Times New Roman" w:hAnsi="Times New Roman" w:cs="Times New Roman"/>
          <w:noProof/>
          <w:sz w:val="24"/>
          <w:szCs w:val="24"/>
        </w:rPr>
        <w:t>1972</w:t>
      </w:r>
      <w:del w:id="62" w:author="Portalier Sebastien" w:date="2021-11-15T03:37:00Z">
        <w:r w:rsidRPr="00902B31" w:rsidDel="009B7404">
          <w:rPr>
            <w:rFonts w:ascii="Times New Roman" w:hAnsi="Times New Roman" w:cs="Times New Roman"/>
            <w:noProof/>
            <w:sz w:val="24"/>
            <w:szCs w:val="24"/>
          </w:rPr>
          <w:delText>)</w:delText>
        </w:r>
      </w:del>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Hence, the results are hard to generalise and transpose to natural situations. Nonetheless, Holling’s model has been a very successful approach founded on mechanistic principles.</w:t>
      </w:r>
    </w:p>
    <w:p w14:paraId="19E6FB9F" w14:textId="16CC6ECC"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Several studies have investigated the role played by specific factors known to affect the functional response</w:t>
      </w:r>
      <w:del w:id="63" w:author="Portalier Sebastien" w:date="2021-11-15T03:37:00Z">
        <w:r w:rsidRPr="00902B31" w:rsidDel="009B7404">
          <w:rPr>
            <w:rFonts w:ascii="Times New Roman" w:hAnsi="Times New Roman" w:cs="Times New Roman"/>
            <w:sz w:val="24"/>
            <w:szCs w:val="24"/>
          </w:rPr>
          <w:delText>. These models have emphasized different features of predator-prey relationships</w:delText>
        </w:r>
      </w:del>
      <w:r w:rsidRPr="00902B31">
        <w:rPr>
          <w:rFonts w:ascii="Times New Roman" w:hAnsi="Times New Roman" w:cs="Times New Roman"/>
          <w:sz w:val="24"/>
          <w:szCs w:val="24"/>
        </w:rPr>
        <w:t xml:space="preserv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ins w:id="64" w:author="Portalier Sebastien" w:date="2021-11-15T03:37:00Z">
        <w:r w:rsidR="009B7404">
          <w:rPr>
            <w:rFonts w:ascii="Times New Roman" w:hAnsi="Times New Roman" w:cs="Times New Roman"/>
            <w:noProof/>
            <w:sz w:val="24"/>
            <w:szCs w:val="24"/>
          </w:rPr>
          <w:t xml:space="preserve">Miller et al., 1992; </w:t>
        </w:r>
      </w:ins>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ins w:id="65" w:author="Portalier Sebastien" w:date="2021-11-15T03:39:00Z">
        <w:r w:rsidR="009B7404">
          <w:rPr>
            <w:rFonts w:ascii="Times New Roman" w:hAnsi="Times New Roman" w:cs="Times New Roman"/>
            <w:sz w:val="24"/>
            <w:szCs w:val="24"/>
          </w:rPr>
          <w:t xml:space="preserve"> </w:t>
        </w:r>
      </w:ins>
      <w:customXmlInsRangeStart w:id="66" w:author="Portalier Sebastien" w:date="2021-11-15T03:39:00Z"/>
      <w:sdt>
        <w:sdtPr>
          <w:tag w:val="goog_rdk_80"/>
          <w:id w:val="1691490649"/>
        </w:sdtPr>
        <w:sdtEndPr/>
        <w:sdtContent>
          <w:customXmlInsRangeEnd w:id="66"/>
          <w:ins w:id="67" w:author="Portalier Sebastien" w:date="2021-11-15T03:39:00Z">
            <w:r w:rsidR="009B7404">
              <w:rPr>
                <w:rFonts w:ascii="Times New Roman" w:eastAsia="Times New Roman" w:hAnsi="Times New Roman" w:cs="Times New Roman"/>
                <w:sz w:val="24"/>
                <w:szCs w:val="24"/>
              </w:rPr>
              <w:t>Strikingly</w:t>
            </w:r>
          </w:ins>
          <w:customXmlInsRangeStart w:id="68" w:author="Portalier Sebastien" w:date="2021-11-15T03:39:00Z"/>
        </w:sdtContent>
      </w:sdt>
      <w:customXmlInsRangeEnd w:id="68"/>
      <w:customXmlInsRangeStart w:id="69" w:author="Portalier Sebastien" w:date="2021-11-15T03:39:00Z"/>
      <w:sdt>
        <w:sdtPr>
          <w:tag w:val="goog_rdk_81"/>
          <w:id w:val="-1323809309"/>
        </w:sdtPr>
        <w:sdtEndPr/>
        <w:sdtContent>
          <w:customXmlInsRangeEnd w:id="69"/>
          <w:ins w:id="70" w:author="Portalier Sebastien" w:date="2021-11-15T03:39:00Z">
            <w:r w:rsidR="009B7404">
              <w:rPr>
                <w:rFonts w:ascii="Times New Roman" w:eastAsia="Times New Roman" w:hAnsi="Times New Roman" w:cs="Times New Roman"/>
                <w:sz w:val="24"/>
                <w:szCs w:val="24"/>
              </w:rPr>
              <w:t>,</w:t>
            </w:r>
          </w:ins>
          <w:customXmlInsRangeStart w:id="71" w:author="Portalier Sebastien" w:date="2021-11-15T03:39:00Z"/>
        </w:sdtContent>
      </w:sdt>
      <w:customXmlInsRangeEnd w:id="71"/>
      <w:ins w:id="72" w:author="Portalier Sebastien" w:date="2021-11-15T16:09:00Z">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Tansley (1935) stated that organisms should not be separated from their “special environment, with which they form one physical system”, the role played by the physical medium in constraining the functional response remains largely unexplored. </w:t>
        </w:r>
      </w:ins>
      <w:ins w:id="73" w:author="Portalier Sebastien" w:date="2021-11-15T16:10:00Z">
        <w:r w:rsidR="008D4B52">
          <w:rPr>
            <w:rFonts w:ascii="Times New Roman" w:eastAsia="Times New Roman" w:hAnsi="Times New Roman" w:cs="Times New Roman"/>
            <w:sz w:val="24"/>
            <w:szCs w:val="24"/>
          </w:rPr>
          <w:t xml:space="preserve">In the present paper, we argue that </w:t>
        </w:r>
      </w:ins>
      <w:customXmlInsRangeStart w:id="74" w:author="Portalier Sebastien" w:date="2021-11-15T03:39:00Z"/>
      <w:sdt>
        <w:sdtPr>
          <w:tag w:val="goog_rdk_84"/>
          <w:id w:val="2127047449"/>
        </w:sdtPr>
        <w:sdtEndPr/>
        <w:sdtContent>
          <w:customXmlInsRangeEnd w:id="74"/>
          <w:customXmlInsRangeStart w:id="75" w:author="Portalier Sebastien" w:date="2021-11-15T03:39:00Z"/>
          <w:sdt>
            <w:sdtPr>
              <w:tag w:val="goog_rdk_85"/>
              <w:id w:val="-274178847"/>
            </w:sdtPr>
            <w:sdtEndPr/>
            <w:sdtContent>
              <w:customXmlInsRangeEnd w:id="75"/>
              <w:customXmlInsRangeStart w:id="76" w:author="Portalier Sebastien" w:date="2021-11-15T03:39:00Z"/>
            </w:sdtContent>
          </w:sdt>
          <w:customXmlInsRangeEnd w:id="76"/>
          <w:customXmlInsRangeStart w:id="77" w:author="Portalier Sebastien" w:date="2021-11-15T03:39:00Z"/>
        </w:sdtContent>
      </w:sdt>
      <w:customXmlInsRangeEnd w:id="77"/>
      <w:ins w:id="78" w:author="Portalier Sebastien" w:date="2021-11-15T16:10:00Z">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ins>
    </w:p>
    <w:p w14:paraId="4D4FC825" w14:textId="1BD4AE46" w:rsidR="004D2BC9" w:rsidDel="009B7404" w:rsidRDefault="004D2BC9" w:rsidP="00F06774">
      <w:pPr>
        <w:spacing w:line="480" w:lineRule="auto"/>
        <w:ind w:firstLine="360"/>
        <w:rPr>
          <w:del w:id="79" w:author="Portalier Sebastien" w:date="2021-11-15T03:39:00Z"/>
          <w:rFonts w:ascii="Times New Roman" w:hAnsi="Times New Roman" w:cs="Times New Roman"/>
          <w:sz w:val="24"/>
          <w:szCs w:val="24"/>
        </w:rPr>
      </w:pPr>
      <w:del w:id="80" w:author="Portalier Sebastien" w:date="2021-11-15T03:39:00Z">
        <w:r w:rsidRPr="00902B31" w:rsidDel="009B7404">
          <w:rPr>
            <w:rFonts w:ascii="Times New Roman" w:hAnsi="Times New Roman" w:cs="Times New Roman"/>
            <w:sz w:val="24"/>
            <w:szCs w:val="24"/>
          </w:rPr>
          <w:lastRenderedPageBreak/>
          <w:delText xml:space="preserve">However, the surrounding physical medium remains absent or, at least, only implicit in most models, despite its ubiquity in real ecosystems. Although, in his pioneer work, </w:delText>
        </w:r>
        <w:r w:rsidRPr="00902B31" w:rsidDel="009B7404">
          <w:rPr>
            <w:rFonts w:ascii="Times New Roman" w:hAnsi="Times New Roman" w:cs="Times New Roman"/>
            <w:noProof/>
            <w:sz w:val="24"/>
            <w:szCs w:val="24"/>
          </w:rPr>
          <w:delText>Tansley (1935)</w:delText>
        </w:r>
        <w:r w:rsidRPr="00902B31" w:rsidDel="009B7404">
          <w:rPr>
            <w:rFonts w:ascii="Times New Roman" w:hAnsi="Times New Roman" w:cs="Times New Roman"/>
            <w:sz w:val="24"/>
            <w:szCs w:val="24"/>
          </w:rPr>
          <w:delText xml:space="preserve"> stated that organisms should not be separated from their “special environment, with which they form one physical system”, the role played by the physical medium in constraining the functional response remains largely unexplored. Including physical features into predator-prey models is likely to lead to novel insights about species interactions.</w:delText>
        </w:r>
      </w:del>
    </w:p>
    <w:p w14:paraId="492E7CB6" w14:textId="556C2640" w:rsidR="009B7404" w:rsidRPr="00CF2DAA" w:rsidRDefault="00F06774" w:rsidP="00F65364">
      <w:pPr>
        <w:pStyle w:val="Titre1"/>
        <w:spacing w:line="480" w:lineRule="auto"/>
        <w:rPr>
          <w:rFonts w:ascii="Times New Roman" w:hAnsi="Times New Roman"/>
          <w:b/>
          <w:bCs/>
          <w:color w:val="auto"/>
        </w:rPr>
      </w:pPr>
      <w:ins w:id="81" w:author="Portalier Sebastien" w:date="2021-11-15T03:40:00Z">
        <w:r w:rsidRPr="00CF2DAA">
          <w:rPr>
            <w:rFonts w:ascii="Times New Roman" w:hAnsi="Times New Roman"/>
            <w:b/>
            <w:bCs/>
            <w:color w:val="auto"/>
          </w:rPr>
          <w:t xml:space="preserve">Empirical evidence of the </w:t>
        </w:r>
      </w:ins>
      <w:ins w:id="82" w:author="Portalier Sebastien" w:date="2021-11-15T03:41:00Z">
        <w:r w:rsidRPr="00CF2DAA">
          <w:rPr>
            <w:rFonts w:ascii="Times New Roman" w:hAnsi="Times New Roman"/>
            <w:b/>
            <w:bCs/>
            <w:color w:val="auto"/>
          </w:rPr>
          <w:t>impact of the physical properties of the medium on the functional response</w:t>
        </w:r>
      </w:ins>
    </w:p>
    <w:p w14:paraId="2283E1DA" w14:textId="1A208C81" w:rsidR="00F65364" w:rsidRDefault="00F65364" w:rsidP="00F65364">
      <w:pPr>
        <w:spacing w:line="480" w:lineRule="auto"/>
        <w:rPr>
          <w:rFonts w:ascii="Times New Roman" w:eastAsia="Times New Roman" w:hAnsi="Times New Roman" w:cs="Times New Roman"/>
          <w:sz w:val="24"/>
          <w:szCs w:val="24"/>
        </w:rPr>
      </w:pPr>
      <w:ins w:id="83" w:author="Portalier Sebastien" w:date="2021-11-15T03:45:00Z">
        <w:r>
          <w:rPr>
            <w:rFonts w:ascii="Times New Roman" w:eastAsia="Times New Roman" w:hAnsi="Times New Roman" w:cs="Times New Roman"/>
            <w:sz w:val="24"/>
            <w:szCs w:val="24"/>
          </w:rPr>
          <w:t xml:space="preserve">Early </w:t>
        </w:r>
      </w:ins>
      <w:ins w:id="84" w:author="Portalier Sebastien" w:date="2021-11-15T03:44:00Z">
        <w:r>
          <w:rPr>
            <w:rFonts w:ascii="Times New Roman" w:eastAsia="Times New Roman" w:hAnsi="Times New Roman" w:cs="Times New Roman"/>
            <w:sz w:val="24"/>
            <w:szCs w:val="24"/>
          </w:rPr>
          <w:t xml:space="preserve">developments of the functional response theory considered physical factors, notably spatial heterogeneity, only implicitly </w:t>
        </w:r>
      </w:ins>
      <w:customXmlInsRangeStart w:id="85" w:author="Portalier Sebastien" w:date="2021-11-15T03:44:00Z"/>
      <w:sdt>
        <w:sdtPr>
          <w:tag w:val="goog_rdk_105"/>
          <w:id w:val="365333926"/>
        </w:sdtPr>
        <w:sdtEndPr/>
        <w:sdtContent>
          <w:customXmlInsRangeEnd w:id="85"/>
          <w:customXmlInsRangeStart w:id="86" w:author="Portalier Sebastien" w:date="2021-11-15T03:44:00Z"/>
        </w:sdtContent>
      </w:sdt>
      <w:customXmlInsRangeEnd w:id="86"/>
      <w:ins w:id="87" w:author="Portalier Sebastien" w:date="2021-11-15T03:44:00Z">
        <w:r>
          <w:rPr>
            <w:rFonts w:ascii="Times New Roman" w:eastAsia="Times New Roman" w:hAnsi="Times New Roman" w:cs="Times New Roman"/>
            <w:sz w:val="24"/>
            <w:szCs w:val="24"/>
          </w:rPr>
          <w:t>(Hardman and Turnbull 1974), with the notable exception of temperature (</w:t>
        </w:r>
      </w:ins>
      <w:customXmlInsRangeStart w:id="88" w:author="Portalier Sebastien" w:date="2021-11-15T03:44:00Z"/>
      <w:sdt>
        <w:sdtPr>
          <w:tag w:val="goog_rdk_106"/>
          <w:id w:val="1697961972"/>
        </w:sdtPr>
        <w:sdtEndPr/>
        <w:sdtContent>
          <w:customXmlInsRangeEnd w:id="88"/>
          <w:customXmlInsRangeStart w:id="89" w:author="Portalier Sebastien" w:date="2021-11-15T03:44:00Z"/>
        </w:sdtContent>
      </w:sdt>
      <w:customXmlInsRangeEnd w:id="89"/>
      <w:ins w:id="90" w:author="Portalier Sebastien" w:date="2021-11-15T03:44:00Z">
        <w:r>
          <w:rPr>
            <w:rFonts w:ascii="Times New Roman" w:eastAsia="Times New Roman" w:hAnsi="Times New Roman" w:cs="Times New Roman"/>
            <w:sz w:val="24"/>
            <w:szCs w:val="24"/>
          </w:rPr>
          <w:t xml:space="preserve">Mack et al., 1981). </w:t>
        </w:r>
      </w:ins>
      <w:customXmlInsRangeStart w:id="91" w:author="Portalier Sebastien" w:date="2021-11-15T03:44:00Z"/>
      <w:sdt>
        <w:sdtPr>
          <w:tag w:val="goog_rdk_107"/>
          <w:id w:val="595367697"/>
        </w:sdtPr>
        <w:sdtEndPr/>
        <w:sdtContent>
          <w:customXmlInsRangeEnd w:id="91"/>
          <w:customXmlInsRangeStart w:id="92" w:author="Portalier Sebastien" w:date="2021-11-15T03:44:00Z"/>
        </w:sdtContent>
      </w:sdt>
      <w:customXmlInsRangeEnd w:id="92"/>
      <w:ins w:id="93" w:author="Portalier Sebastien" w:date="2021-11-15T03:44:00Z">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ins>
    </w:p>
    <w:p w14:paraId="6CEA9B9B" w14:textId="082F1866" w:rsidR="00F65364" w:rsidRDefault="00F65364" w:rsidP="00F65364">
      <w:pPr>
        <w:spacing w:line="480" w:lineRule="auto"/>
        <w:ind w:firstLine="720"/>
        <w:rPr>
          <w:ins w:id="94" w:author="Portalier Sebastien" w:date="2021-11-15T03:47:00Z"/>
          <w:rFonts w:ascii="Times New Roman" w:eastAsia="Times New Roman" w:hAnsi="Times New Roman" w:cs="Times New Roman"/>
          <w:sz w:val="24"/>
          <w:szCs w:val="24"/>
        </w:rPr>
      </w:pPr>
      <w:ins w:id="95" w:author="Portalier Sebastien" w:date="2021-11-15T03:44:00Z">
        <w:r>
          <w:rPr>
            <w:rFonts w:ascii="Times New Roman" w:eastAsia="Times New Roman" w:hAnsi="Times New Roman" w:cs="Times New Roman"/>
            <w:sz w:val="24"/>
            <w:szCs w:val="24"/>
          </w:rPr>
          <w:t>Temperature, the most thoroughly investigated factor, has been found to</w:t>
        </w:r>
      </w:ins>
      <w:ins w:id="96" w:author="Portalier Sebastien" w:date="2021-11-15T03:45:00Z">
        <w:r>
          <w:rPr>
            <w:rFonts w:ascii="Times New Roman" w:eastAsia="Times New Roman" w:hAnsi="Times New Roman" w:cs="Times New Roman"/>
            <w:sz w:val="24"/>
            <w:szCs w:val="24"/>
          </w:rPr>
          <w:t xml:space="preserve"> affect both attack rate and handling time, although its effects may vary according to the taxonomic group of the consumer, and the dimensionality of the interaction</w:t>
        </w:r>
      </w:ins>
      <w:r>
        <w:rPr>
          <w:rFonts w:ascii="Times New Roman" w:eastAsia="Times New Roman" w:hAnsi="Times New Roman" w:cs="Times New Roman"/>
          <w:sz w:val="24"/>
          <w:szCs w:val="24"/>
        </w:rPr>
        <w:t xml:space="preserve"> </w:t>
      </w:r>
      <w:ins w:id="97" w:author="Portalier Sebastien" w:date="2021-11-15T03:45:00Z">
        <w:r>
          <w:rPr>
            <w:rFonts w:ascii="Times New Roman" w:eastAsia="Times New Roman" w:hAnsi="Times New Roman" w:cs="Times New Roman"/>
            <w:sz w:val="24"/>
            <w:szCs w:val="24"/>
          </w:rPr>
          <w:t>(Uiterwaal and DeLong, 2020). Turbulence, another reasonably well-studied factor in aquatic habitats, was found to affect</w:t>
        </w:r>
      </w:ins>
      <w:ins w:id="98" w:author="Portalier Sebastien" w:date="2021-11-15T03:46:00Z">
        <w:r>
          <w:rPr>
            <w:rFonts w:ascii="Times New Roman" w:eastAsia="Times New Roman" w:hAnsi="Times New Roman" w:cs="Times New Roman"/>
            <w:sz w:val="24"/>
            <w:szCs w:val="24"/>
          </w:rPr>
          <w:t xml:space="preserve"> predator attack rate of small aquatic predators, especially when prey abundance is low (MacKenzie and Kiørboe, 1995), although this effect seems to vary with feeding modes (Saiz et al., 2003). Medium viscosity is another factor that is known to affect feeding efficiency of planktonic predators by modifying their mobility, which in turn affects predator-prey encounter rate (Luckinbill, 1973; Tyrell and Fisher, 2019). </w:t>
        </w:r>
      </w:ins>
      <w:ins w:id="99" w:author="Portalier Sebastien" w:date="2021-11-15T03:49:00Z">
        <w:r>
          <w:rPr>
            <w:rFonts w:ascii="Times New Roman" w:eastAsia="Times New Roman" w:hAnsi="Times New Roman" w:cs="Times New Roman"/>
            <w:sz w:val="24"/>
            <w:szCs w:val="24"/>
          </w:rPr>
          <w:t>Last, t</w:t>
        </w:r>
      </w:ins>
      <w:ins w:id="100" w:author="Portalier Sebastien" w:date="2021-11-15T03:46:00Z">
        <w:r>
          <w:rPr>
            <w:rFonts w:ascii="Times New Roman" w:eastAsia="Times New Roman" w:hAnsi="Times New Roman" w:cs="Times New Roman"/>
            <w:sz w:val="24"/>
            <w:szCs w:val="24"/>
          </w:rPr>
          <w:t xml:space="preserve">urbidity is an important factor for predators relying on visual cues </w:t>
        </w:r>
        <w:r>
          <w:rPr>
            <w:rFonts w:ascii="Times New Roman" w:eastAsia="Times New Roman" w:hAnsi="Times New Roman" w:cs="Times New Roman"/>
            <w:sz w:val="24"/>
            <w:szCs w:val="24"/>
          </w:rPr>
          <w:lastRenderedPageBreak/>
          <w:t>to detect their prey, as it is likely to affect predator-prey encounter rate (Turesson and Brönmark, 2007).</w:t>
        </w:r>
      </w:ins>
      <w:r>
        <w:rPr>
          <w:rFonts w:ascii="Times New Roman" w:eastAsia="Times New Roman" w:hAnsi="Times New Roman" w:cs="Times New Roman"/>
          <w:sz w:val="24"/>
          <w:szCs w:val="24"/>
        </w:rPr>
        <w:t xml:space="preserve"> </w:t>
      </w:r>
    </w:p>
    <w:p w14:paraId="5FA326DB" w14:textId="77777777" w:rsidR="00AC55EC" w:rsidRDefault="00F65364" w:rsidP="00AC55EC">
      <w:pPr>
        <w:spacing w:line="480" w:lineRule="auto"/>
        <w:ind w:firstLine="720"/>
        <w:rPr>
          <w:ins w:id="101" w:author="Portalier Sebastien" w:date="2021-11-15T03:51:00Z"/>
        </w:rPr>
      </w:pPr>
      <w:ins w:id="102" w:author="Portalier Sebastien" w:date="2021-11-15T03:47:00Z">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ins>
      <w:del w:id="103" w:author="Portalier Sebastien" w:date="2021-11-15T03:47:00Z">
        <w:r w:rsidDel="00F65364">
          <w:delText xml:space="preserve"> </w:delText>
        </w:r>
      </w:del>
    </w:p>
    <w:p w14:paraId="7A069764" w14:textId="73E1B620" w:rsidR="00F06774" w:rsidRPr="00CF2DAA" w:rsidRDefault="00AC55EC" w:rsidP="00AC55EC">
      <w:pPr>
        <w:pStyle w:val="Titre1"/>
        <w:spacing w:line="480" w:lineRule="auto"/>
        <w:rPr>
          <w:ins w:id="104" w:author="Portalier Sebastien" w:date="2021-11-15T03:39:00Z"/>
          <w:rFonts w:ascii="Times New Roman" w:hAnsi="Times New Roman"/>
          <w:b/>
          <w:bCs/>
          <w:color w:val="auto"/>
        </w:rPr>
      </w:pPr>
      <w:ins w:id="105" w:author="Portalier Sebastien" w:date="2021-11-15T03:51:00Z">
        <w:r w:rsidRPr="00CF2DAA">
          <w:rPr>
            <w:rFonts w:ascii="Times New Roman" w:hAnsi="Times New Roman"/>
            <w:b/>
            <w:bCs/>
            <w:color w:val="auto"/>
          </w:rPr>
          <w:t>Theoretical approaches to the role of physical features of the environment in predation</w:t>
        </w:r>
      </w:ins>
      <w:del w:id="106" w:author="Portalier Sebastien" w:date="2021-11-15T03:47:00Z">
        <w:r w:rsidR="00F65364" w:rsidRPr="00CF2DAA" w:rsidDel="00F65364">
          <w:rPr>
            <w:b/>
            <w:bCs/>
            <w:color w:val="auto"/>
          </w:rPr>
          <w:delText xml:space="preserve"> </w:delText>
        </w:r>
      </w:del>
    </w:p>
    <w:p w14:paraId="08BE14ED" w14:textId="226EBD4E" w:rsidR="004D2BC9" w:rsidRPr="00AC55EC" w:rsidDel="00AC55EC" w:rsidRDefault="004D2BC9" w:rsidP="00AC55EC">
      <w:pPr>
        <w:spacing w:line="480" w:lineRule="auto"/>
        <w:rPr>
          <w:del w:id="107" w:author="Portalier Sebastien" w:date="2021-11-15T03:51:00Z"/>
          <w:rFonts w:ascii="Times New Roman" w:hAnsi="Times New Roman"/>
          <w:b/>
          <w:bCs/>
          <w:sz w:val="32"/>
          <w:szCs w:val="32"/>
        </w:rPr>
      </w:pPr>
      <w:del w:id="108" w:author="Portalier Sebastien" w:date="2021-11-15T03:51:00Z">
        <w:r w:rsidRPr="00AC55EC" w:rsidDel="00AC55EC">
          <w:rPr>
            <w:rFonts w:ascii="Times New Roman" w:hAnsi="Times New Roman"/>
            <w:b/>
            <w:bCs/>
            <w:sz w:val="32"/>
            <w:szCs w:val="32"/>
          </w:rPr>
          <w:delText>Physical features of the medium and size-related constraints</w:delText>
        </w:r>
      </w:del>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ins w:id="109" w:author="Portalier Sebastien" w:date="2021-11-15T04:01:00Z">
        <w:r w:rsidR="00027D2D">
          <w:rPr>
            <w:rFonts w:ascii="Times New Roman" w:hAnsi="Times New Roman" w:cs="Times New Roman"/>
            <w:noProof/>
            <w:sz w:val="24"/>
            <w:szCs w:val="24"/>
          </w:rPr>
          <w:t>; 2015</w:t>
        </w:r>
      </w:ins>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ins w:id="110" w:author="Portalier Sebastien" w:date="2021-11-15T04:01:00Z">
        <w:r w:rsidR="00027D2D">
          <w:rPr>
            <w:rFonts w:ascii="Times New Roman" w:hAnsi="Times New Roman" w:cs="Times New Roman"/>
            <w:sz w:val="24"/>
            <w:szCs w:val="24"/>
          </w:rPr>
          <w:t xml:space="preserve">habitat </w:t>
        </w:r>
      </w:ins>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ins w:id="111" w:author="Portalier Sebastien" w:date="2021-11-15T04:01:00Z">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w:t>
        </w:r>
      </w:ins>
      <w:ins w:id="112" w:author="Portalier Sebastien" w:date="2021-11-15T04:02:00Z">
        <w:r w:rsidR="00027D2D">
          <w:rPr>
            <w:rFonts w:ascii="Times New Roman" w:eastAsia="Times New Roman" w:hAnsi="Times New Roman" w:cs="Times New Roman"/>
            <w:sz w:val="24"/>
            <w:szCs w:val="24"/>
          </w:rPr>
          <w:t xml:space="preserve"> et al., 2016)</w:t>
        </w:r>
      </w:ins>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25B65F2D"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ins w:id="113" w:author="Portalier Sebastien" w:date="2021-11-15T04:02:00Z">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ins>
      <w:r w:rsidRPr="00902B31">
        <w:rPr>
          <w:rFonts w:ascii="Times New Roman" w:hAnsi="Times New Roman" w:cs="Times New Roman"/>
          <w:sz w:val="24"/>
          <w:szCs w:val="24"/>
        </w:rPr>
        <w:t>in aquatic systems</w:t>
      </w:r>
      <w:ins w:id="114" w:author="Portalier Sebastien" w:date="2021-11-15T04:02:00Z">
        <w:r w:rsidR="00027D2D">
          <w:rPr>
            <w:rFonts w:ascii="Times New Roman" w:hAnsi="Times New Roman" w:cs="Times New Roman"/>
            <w:sz w:val="24"/>
            <w:szCs w:val="24"/>
          </w:rPr>
          <w:t xml:space="preserve"> show</w:t>
        </w:r>
      </w:ins>
      <w:ins w:id="115" w:author="Portalier Sebastien" w:date="2021-11-15T04:03:00Z">
        <w:r w:rsidR="00027D2D">
          <w:rPr>
            <w:rFonts w:ascii="Times New Roman" w:hAnsi="Times New Roman" w:cs="Times New Roman"/>
            <w:sz w:val="24"/>
            <w:szCs w:val="24"/>
          </w:rPr>
          <w:t>ing that</w:t>
        </w:r>
      </w:ins>
      <w:del w:id="116" w:author="Portalier Sebastien" w:date="2021-11-15T04:03:00Z">
        <w:r w:rsidRPr="00902B31" w:rsidDel="00027D2D">
          <w:rPr>
            <w:rFonts w:ascii="Times New Roman" w:hAnsi="Times New Roman" w:cs="Times New Roman"/>
            <w:sz w:val="24"/>
            <w:szCs w:val="24"/>
          </w:rPr>
          <w:delText>,</w:delText>
        </w:r>
      </w:del>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del w:id="117" w:author="Portalier Sebastien" w:date="2021-11-15T04:03:00Z">
        <w:r w:rsidRPr="00902B31" w:rsidDel="00027D2D">
          <w:rPr>
            <w:rFonts w:ascii="Times New Roman" w:hAnsi="Times New Roman" w:cs="Times New Roman"/>
            <w:sz w:val="24"/>
            <w:szCs w:val="24"/>
          </w:rPr>
          <w:delText>i</w:delText>
        </w:r>
      </w:del>
      <w:ins w:id="118" w:author="Portalier Sebastien" w:date="2021-11-15T04:03:00Z">
        <w:r w:rsidR="00027D2D">
          <w:rPr>
            <w:rFonts w:ascii="Times New Roman" w:hAnsi="Times New Roman" w:cs="Times New Roman"/>
            <w:sz w:val="24"/>
            <w:szCs w:val="24"/>
          </w:rPr>
          <w:t>wa</w:t>
        </w:r>
      </w:ins>
      <w:r w:rsidRPr="00902B31">
        <w:rPr>
          <w:rFonts w:ascii="Times New Roman" w:hAnsi="Times New Roman" w:cs="Times New Roman"/>
          <w:sz w:val="24"/>
          <w:szCs w:val="24"/>
        </w:rPr>
        <w:t xml:space="preserve">s </w:t>
      </w:r>
      <w:r w:rsidRPr="00902B31">
        <w:rPr>
          <w:rFonts w:ascii="Times New Roman" w:hAnsi="Times New Roman" w:cs="Times New Roman"/>
          <w:sz w:val="24"/>
          <w:szCs w:val="24"/>
        </w:rPr>
        <w:lastRenderedPageBreak/>
        <w:t xml:space="preserve">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4C2D6475" w:rsidR="004D2BC9" w:rsidRPr="00902B31" w:rsidRDefault="008D4B52" w:rsidP="004D2BC9">
      <w:pPr>
        <w:spacing w:line="480" w:lineRule="auto"/>
        <w:ind w:firstLine="720"/>
        <w:rPr>
          <w:rFonts w:ascii="Times New Roman" w:hAnsi="Times New Roman" w:cs="Times New Roman"/>
          <w:sz w:val="24"/>
          <w:szCs w:val="24"/>
        </w:rPr>
      </w:pPr>
      <w:ins w:id="119" w:author="Portalier Sebastien" w:date="2021-11-15T16:11:00Z">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ins>
      <w:del w:id="120" w:author="Portalier Sebastien" w:date="2021-11-15T04:04:00Z">
        <w:r w:rsidR="004D2BC9" w:rsidRPr="00902B31" w:rsidDel="00027D2D">
          <w:rPr>
            <w:rFonts w:ascii="Times New Roman" w:hAnsi="Times New Roman" w:cs="Times New Roman"/>
            <w:sz w:val="24"/>
            <w:szCs w:val="24"/>
          </w:rPr>
          <w:delText xml:space="preserve">An important aspect of </w:delText>
        </w:r>
      </w:del>
      <w:ins w:id="121" w:author="Portalier Sebastien" w:date="2021-11-15T04:04:00Z">
        <w:r w:rsidR="00027D2D">
          <w:rPr>
            <w:rFonts w:ascii="Times New Roman" w:hAnsi="Times New Roman" w:cs="Times New Roman"/>
            <w:sz w:val="24"/>
            <w:szCs w:val="24"/>
          </w:rPr>
          <w:t xml:space="preserve">those factors that are typically </w:t>
        </w:r>
      </w:ins>
      <w:r w:rsidR="004D2BC9" w:rsidRPr="00902B31">
        <w:rPr>
          <w:rFonts w:ascii="Times New Roman" w:hAnsi="Times New Roman" w:cs="Times New Roman"/>
          <w:sz w:val="24"/>
          <w:szCs w:val="24"/>
        </w:rPr>
        <w:t xml:space="preserve">mechanical </w:t>
      </w:r>
      <w:del w:id="122" w:author="Portalier Sebastien" w:date="2021-11-15T04:04:00Z">
        <w:r w:rsidR="004D2BC9" w:rsidRPr="00902B31" w:rsidDel="00027D2D">
          <w:rPr>
            <w:rFonts w:ascii="Times New Roman" w:hAnsi="Times New Roman" w:cs="Times New Roman"/>
            <w:sz w:val="24"/>
            <w:szCs w:val="24"/>
          </w:rPr>
          <w:delText xml:space="preserve">factors </w:delText>
        </w:r>
      </w:del>
      <w:r w:rsidR="004D2BC9" w:rsidRPr="00902B31">
        <w:rPr>
          <w:rFonts w:ascii="Times New Roman" w:hAnsi="Times New Roman" w:cs="Times New Roman"/>
          <w:sz w:val="24"/>
          <w:szCs w:val="24"/>
        </w:rPr>
        <w:t>(i.e., gravity, density and viscosity)</w:t>
      </w:r>
      <w:del w:id="123" w:author="Portalier Sebastien" w:date="2021-11-15T04:04:00Z">
        <w:r w:rsidR="004D2BC9" w:rsidRPr="00902B31" w:rsidDel="00027D2D">
          <w:rPr>
            <w:rFonts w:ascii="Times New Roman" w:hAnsi="Times New Roman" w:cs="Times New Roman"/>
            <w:sz w:val="24"/>
            <w:szCs w:val="24"/>
          </w:rPr>
          <w:delText xml:space="preserve"> is that they constrain motion</w:delText>
        </w:r>
      </w:del>
      <w:r w:rsidR="004D2BC9" w:rsidRPr="00902B31">
        <w:rPr>
          <w:rFonts w:ascii="Times New Roman" w:hAnsi="Times New Roman" w:cs="Times New Roman"/>
          <w:sz w:val="24"/>
          <w:szCs w:val="24"/>
        </w:rPr>
        <w:t xml:space="preserve">. </w:t>
      </w:r>
      <w:ins w:id="124" w:author="Portalier Sebastien" w:date="2021-11-15T04:05:00Z">
        <w:r w:rsidR="00027D2D">
          <w:rPr>
            <w:rFonts w:ascii="Times New Roman" w:eastAsia="Times New Roman" w:hAnsi="Times New Roman" w:cs="Times New Roman"/>
            <w:sz w:val="24"/>
            <w:szCs w:val="24"/>
          </w:rPr>
          <w:t>These mechanical factors are ubiquitous, affect small (Kiørboe and Saiz, 1995) as well as large predators (Howland, 1974; Domenici et al., 2007)⁠ and are usually size-dependent. Since predation usually implies motion, these factors create mechanical constraints acting differently on predators in different physical environments</w:t>
        </w:r>
      </w:ins>
      <w:ins w:id="125" w:author="Portalier Sebastien" w:date="2021-11-18T21:39:00Z">
        <w:r w:rsidR="00256A71">
          <w:rPr>
            <w:rFonts w:ascii="Times New Roman" w:eastAsia="Times New Roman" w:hAnsi="Times New Roman" w:cs="Times New Roman"/>
            <w:sz w:val="24"/>
            <w:szCs w:val="24"/>
          </w:rPr>
          <w:t xml:space="preserve"> (</w:t>
        </w:r>
        <w:r w:rsidR="00256A71" w:rsidRPr="001A7E85">
          <w:rPr>
            <w:rFonts w:ascii="Times New Roman" w:hAnsi="Times New Roman" w:cs="Times New Roman"/>
            <w:noProof/>
            <w:sz w:val="24"/>
            <w:szCs w:val="24"/>
          </w:rPr>
          <w:t>Cloyed et al., 2021</w:t>
        </w:r>
        <w:r w:rsidR="00256A71">
          <w:rPr>
            <w:rFonts w:ascii="Times New Roman" w:hAnsi="Times New Roman" w:cs="Times New Roman"/>
            <w:noProof/>
            <w:sz w:val="24"/>
            <w:szCs w:val="24"/>
          </w:rPr>
          <w:t>)</w:t>
        </w:r>
      </w:ins>
      <w:ins w:id="126" w:author="Portalier Sebastien" w:date="2021-11-15T04:05:00Z">
        <w:r w:rsidR="00027D2D">
          <w:rPr>
            <w:rFonts w:ascii="Times New Roman" w:eastAsia="Times New Roman" w:hAnsi="Times New Roman" w:cs="Times New Roman"/>
            <w:sz w:val="24"/>
            <w:szCs w:val="24"/>
          </w:rPr>
          <w:t xml:space="preserve">. Clearly, </w:t>
        </w:r>
      </w:ins>
      <w:del w:id="127" w:author="Portalier Sebastien" w:date="2021-11-15T04:05:00Z">
        <w:r w:rsidR="004D2BC9" w:rsidRPr="00902B31" w:rsidDel="00027D2D">
          <w:rPr>
            <w:rFonts w:ascii="Times New Roman" w:hAnsi="Times New Roman" w:cs="Times New Roman"/>
            <w:sz w:val="24"/>
            <w:szCs w:val="24"/>
          </w:rPr>
          <w:delText>A</w:delText>
        </w:r>
      </w:del>
      <w:ins w:id="128" w:author="Portalier Sebastien" w:date="2021-11-15T04:05:00Z">
        <w:r w:rsidR="00027D2D">
          <w:rPr>
            <w:rFonts w:ascii="Times New Roman" w:hAnsi="Times New Roman" w:cs="Times New Roman"/>
            <w:sz w:val="24"/>
            <w:szCs w:val="24"/>
          </w:rPr>
          <w:t>a</w:t>
        </w:r>
      </w:ins>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del w:id="129" w:author="Portalier Sebastien" w:date="2021-11-15T04:06:00Z">
        <w:r w:rsidR="004D2BC9" w:rsidRPr="00902B31" w:rsidDel="00027D2D">
          <w:rPr>
            <w:rFonts w:ascii="Times New Roman" w:hAnsi="Times New Roman" w:cs="Times New Roman"/>
            <w:sz w:val="24"/>
            <w:szCs w:val="24"/>
          </w:rPr>
          <w:delText xml:space="preserve">Since predation usually implies motion, these factors create mechanical constraints acting differently on predators in different physical environments. These mechanical factors are ubiquitous, affect small </w:delText>
        </w:r>
        <w:r w:rsidR="004D2BC9" w:rsidRPr="00902B31" w:rsidDel="00027D2D">
          <w:rPr>
            <w:rFonts w:ascii="Times New Roman" w:hAnsi="Times New Roman" w:cs="Times New Roman"/>
            <w:noProof/>
            <w:sz w:val="24"/>
            <w:szCs w:val="24"/>
          </w:rPr>
          <w:delText>(Kiørboe and Saiz, 1995)</w:delText>
        </w:r>
        <w:r w:rsidR="004D2BC9" w:rsidRPr="00902B31" w:rsidDel="00027D2D">
          <w:rPr>
            <w:rFonts w:ascii="Times New Roman" w:hAnsi="Times New Roman" w:cs="Times New Roman"/>
            <w:sz w:val="24"/>
            <w:szCs w:val="24"/>
          </w:rPr>
          <w:delText xml:space="preserve"> as well as large predators </w:delText>
        </w:r>
        <w:r w:rsidR="004D2BC9" w:rsidRPr="00902B31" w:rsidDel="00027D2D">
          <w:rPr>
            <w:rFonts w:ascii="Times New Roman" w:hAnsi="Times New Roman" w:cs="Times New Roman"/>
            <w:noProof/>
            <w:sz w:val="24"/>
            <w:szCs w:val="24"/>
          </w:rPr>
          <w:delText>(Howland, 1974</w:delText>
        </w:r>
        <w:r w:rsidR="004D2BC9" w:rsidRPr="00902B31" w:rsidDel="00027D2D">
          <w:rPr>
            <w:rFonts w:ascii="Times New Roman" w:hAnsi="Times New Roman" w:cs="Times New Roman"/>
            <w:sz w:val="24"/>
            <w:szCs w:val="24"/>
          </w:rPr>
          <w:delText xml:space="preserve">; </w:delText>
        </w:r>
        <w:r w:rsidR="004D2BC9" w:rsidRPr="00902B31" w:rsidDel="00027D2D">
          <w:rPr>
            <w:rFonts w:ascii="Times New Roman" w:hAnsi="Times New Roman" w:cs="Times New Roman"/>
            <w:noProof/>
            <w:sz w:val="24"/>
            <w:szCs w:val="24"/>
          </w:rPr>
          <w:delText>Domenici et al., 2007)</w:delText>
        </w:r>
        <w:r w:rsidR="004D2BC9" w:rsidRPr="00902B31" w:rsidDel="00027D2D">
          <w:rPr>
            <w:rFonts w:ascii="Times New Roman" w:hAnsi="Times New Roman" w:cs="Times New Roman"/>
            <w:sz w:val="24"/>
            <w:szCs w:val="24"/>
          </w:rPr>
          <w:delText xml:space="preserve">⁠ and are usually size-dependent. In particular, </w:delText>
        </w:r>
      </w:del>
      <w:ins w:id="130" w:author="Portalier Sebastien" w:date="2021-11-15T04:06:00Z">
        <w:r w:rsidR="00027D2D">
          <w:rPr>
            <w:rFonts w:ascii="Times New Roman" w:hAnsi="Times New Roman" w:cs="Times New Roman"/>
            <w:sz w:val="24"/>
            <w:szCs w:val="24"/>
          </w:rPr>
          <w:t xml:space="preserve">Moreover, </w:t>
        </w:r>
      </w:ins>
      <w:r w:rsidR="004D2BC9" w:rsidRPr="00902B31">
        <w:rPr>
          <w:rFonts w:ascii="Times New Roman" w:hAnsi="Times New Roman" w:cs="Times New Roman"/>
          <w:sz w:val="24"/>
          <w:szCs w:val="24"/>
        </w:rPr>
        <w:t xml:space="preserve">medium viscosity and density affect species’ motion </w:t>
      </w:r>
      <w:ins w:id="131" w:author="Portalier Sebastien" w:date="2021-11-15T04:06:00Z">
        <w:r w:rsidR="00027D2D">
          <w:rPr>
            <w:rFonts w:ascii="Times New Roman" w:hAnsi="Times New Roman" w:cs="Times New Roman"/>
            <w:sz w:val="24"/>
            <w:szCs w:val="24"/>
          </w:rPr>
          <w:t xml:space="preserve">according to body size </w:t>
        </w:r>
      </w:ins>
      <w:r w:rsidR="004D2BC9" w:rsidRPr="00902B31">
        <w:rPr>
          <w:rFonts w:ascii="Times New Roman" w:hAnsi="Times New Roman" w:cs="Times New Roman"/>
          <w:sz w:val="24"/>
          <w:szCs w:val="24"/>
        </w:rPr>
        <w:t>through drag</w:t>
      </w:r>
      <w:ins w:id="132" w:author="Portalier Sebastien" w:date="2021-11-15T04:06:00Z">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ins>
      <w:ins w:id="133" w:author="Portalier Sebastien" w:date="2021-11-15T04:07:00Z">
        <w:r w:rsidR="00027D2D">
          <w:rPr>
            <w:rFonts w:ascii="Times New Roman" w:eastAsia="Times New Roman" w:hAnsi="Times New Roman" w:cs="Times New Roman"/>
            <w:sz w:val="24"/>
            <w:szCs w:val="24"/>
          </w:rPr>
          <w:t>)</w:t>
        </w:r>
      </w:ins>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06C933B8" w:rsidR="004D2BC9" w:rsidRDefault="004D2BC9" w:rsidP="004D2BC9">
      <w:pPr>
        <w:spacing w:line="480" w:lineRule="auto"/>
        <w:ind w:firstLine="360"/>
        <w:rPr>
          <w:ins w:id="134" w:author="Portalier Sebastien" w:date="2021-11-15T04:10:00Z"/>
          <w:rFonts w:ascii="Times New Roman" w:eastAsia="Times New Roman" w:hAnsi="Times New Roman" w:cs="Times New Roman"/>
          <w:sz w:val="24"/>
          <w:szCs w:val="24"/>
        </w:rPr>
      </w:pPr>
      <w:r w:rsidRPr="00902B31">
        <w:rPr>
          <w:rFonts w:ascii="Times New Roman" w:hAnsi="Times New Roman" w:cs="Times New Roman"/>
          <w:sz w:val="24"/>
          <w:szCs w:val="24"/>
        </w:rPr>
        <w:lastRenderedPageBreak/>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ins w:id="135" w:author="Portalier Sebastien" w:date="2021-11-15T04:07:00Z">
        <w:r w:rsidR="00027D2D">
          <w:rPr>
            <w:rFonts w:ascii="Times New Roman" w:hAnsi="Times New Roman" w:cs="Times New Roman"/>
            <w:sz w:val="24"/>
            <w:szCs w:val="24"/>
          </w:rPr>
          <w:t xml:space="preserve">For example, </w:t>
        </w:r>
      </w:ins>
      <w:del w:id="136" w:author="Portalier Sebastien" w:date="2021-11-15T04:07:00Z">
        <w:r w:rsidRPr="00902B31" w:rsidDel="00027D2D">
          <w:rPr>
            <w:rFonts w:ascii="Times New Roman" w:hAnsi="Times New Roman" w:cs="Times New Roman"/>
            <w:sz w:val="24"/>
            <w:szCs w:val="24"/>
          </w:rPr>
          <w:delText>T</w:delText>
        </w:r>
      </w:del>
      <w:ins w:id="137" w:author="Portalier Sebastien" w:date="2021-11-15T04:07:00Z">
        <w:r w:rsidR="00027D2D">
          <w:rPr>
            <w:rFonts w:ascii="Times New Roman" w:hAnsi="Times New Roman" w:cs="Times New Roman"/>
            <w:sz w:val="24"/>
            <w:szCs w:val="24"/>
          </w:rPr>
          <w:t>t</w:t>
        </w:r>
      </w:ins>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Extending this framework to predict pairwise trophic interactions in natural situations, Pawar et al</w:t>
      </w:r>
      <w:ins w:id="138"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(2019) </w:t>
      </w:r>
      <w:ins w:id="139" w:author="Portalier Sebastien" w:date="2021-11-15T04:08:00Z">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ins>
      <w:r w:rsidRPr="00902B31">
        <w:rPr>
          <w:rFonts w:ascii="Times New Roman" w:hAnsi="Times New Roman" w:cs="Times New Roman"/>
          <w:sz w:val="24"/>
          <w:szCs w:val="24"/>
        </w:rPr>
        <w:t>successfully reproduce</w:t>
      </w:r>
      <w:ins w:id="140" w:author="Portalier Sebastien" w:date="2021-11-15T04:08:00Z">
        <w:r w:rsidR="00027D2D">
          <w:rPr>
            <w:rFonts w:ascii="Times New Roman" w:hAnsi="Times New Roman" w:cs="Times New Roman"/>
            <w:sz w:val="24"/>
            <w:szCs w:val="24"/>
          </w:rPr>
          <w:t>s</w:t>
        </w:r>
      </w:ins>
      <w:del w:id="141" w:author="Portalier Sebastien" w:date="2021-11-15T04:08:00Z">
        <w:r w:rsidRPr="00902B31" w:rsidDel="00027D2D">
          <w:rPr>
            <w:rFonts w:ascii="Times New Roman" w:hAnsi="Times New Roman" w:cs="Times New Roman"/>
            <w:sz w:val="24"/>
            <w:szCs w:val="24"/>
          </w:rPr>
          <w:delText>d</w:delText>
        </w:r>
      </w:del>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ins w:id="142"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ins w:id="143"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ins w:id="144" w:author="Portalier Sebastien" w:date="2021-11-15T04:09:00Z">
        <w:r w:rsidR="00027D2D">
          <w:rPr>
            <w:rFonts w:ascii="Times New Roman" w:hAnsi="Times New Roman" w:cs="Times New Roman"/>
            <w:sz w:val="24"/>
            <w:szCs w:val="24"/>
          </w:rPr>
          <w:t xml:space="preserve">discrepancy between the </w:t>
        </w:r>
      </w:ins>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 xml:space="preserve">(Wilson et </w:t>
      </w:r>
      <w:r w:rsidRPr="00902B31">
        <w:rPr>
          <w:rFonts w:ascii="Times New Roman" w:hAnsi="Times New Roman" w:cs="Times New Roman"/>
          <w:noProof/>
          <w:sz w:val="24"/>
          <w:szCs w:val="24"/>
        </w:rPr>
        <w:lastRenderedPageBreak/>
        <w:t>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ins w:id="145"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2019).</w:t>
      </w:r>
      <w:ins w:id="146" w:author="Portalier Sebastien" w:date="2021-11-15T04:09:00Z">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successful as these milestone models have been, they did not provide for a mechanistically-derived functional response, applicable over a wide range of different organisms and of well-defined physical conditions. However, we feel that their contributions bring the field to the brink of such a realisation.</w:t>
        </w:r>
      </w:ins>
    </w:p>
    <w:p w14:paraId="4D81716A" w14:textId="0D02051F" w:rsidR="00027D2D" w:rsidRPr="00902B31" w:rsidRDefault="00027D2D" w:rsidP="004D2BC9">
      <w:pPr>
        <w:spacing w:line="480" w:lineRule="auto"/>
        <w:ind w:firstLine="360"/>
        <w:rPr>
          <w:rFonts w:ascii="Times New Roman" w:hAnsi="Times New Roman" w:cs="Times New Roman"/>
          <w:sz w:val="24"/>
          <w:szCs w:val="24"/>
        </w:rPr>
      </w:pPr>
      <w:ins w:id="147" w:author="Portalier Sebastien" w:date="2021-11-15T04:10:00Z">
        <w:r>
          <w:rPr>
            <w:rFonts w:ascii="Times New Roman" w:eastAsia="Times New Roman" w:hAnsi="Times New Roman" w:cs="Times New Roman"/>
            <w:sz w:val="24"/>
            <w:szCs w:val="24"/>
          </w:rPr>
          <w:t>As an illustration to how the functional response can be derived from such models that consider physical factors explicitly, we present in the next section our own derivation of the functional response, that results from just a slight modification of Portalier et al</w:t>
        </w:r>
      </w:ins>
      <w:ins w:id="148" w:author="Portalier Sebastien" w:date="2021-11-15T17:14:00Z">
        <w:r w:rsidR="00992AEC">
          <w:rPr>
            <w:rFonts w:ascii="Times New Roman" w:eastAsia="Times New Roman" w:hAnsi="Times New Roman" w:cs="Times New Roman"/>
            <w:sz w:val="24"/>
            <w:szCs w:val="24"/>
          </w:rPr>
          <w:t>.</w:t>
        </w:r>
      </w:ins>
      <w:ins w:id="149" w:author="Portalier Sebastien" w:date="2021-11-15T04:10:00Z">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ins>
    </w:p>
    <w:p w14:paraId="1D043303" w14:textId="75B34752" w:rsidR="004D2BC9" w:rsidRPr="00902B31" w:rsidDel="00027D2D" w:rsidRDefault="004D2BC9" w:rsidP="004D2BC9">
      <w:pPr>
        <w:spacing w:line="480" w:lineRule="auto"/>
        <w:ind w:firstLine="360"/>
        <w:rPr>
          <w:del w:id="150" w:author="Portalier Sebastien" w:date="2021-11-15T04:10:00Z"/>
          <w:rFonts w:ascii="Times New Roman" w:hAnsi="Times New Roman" w:cs="Times New Roman"/>
          <w:sz w:val="24"/>
          <w:szCs w:val="24"/>
        </w:rPr>
      </w:pPr>
      <w:del w:id="151" w:author="Portalier Sebastien" w:date="2021-11-15T04:10:00Z">
        <w:r w:rsidRPr="00902B31" w:rsidDel="00027D2D">
          <w:rPr>
            <w:rFonts w:ascii="Times New Roman" w:hAnsi="Times New Roman" w:cs="Times New Roman"/>
            <w:sz w:val="24"/>
            <w:szCs w:val="24"/>
          </w:rPr>
          <w:delTex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parameters of the functional response would no longer be measured at the community level, but would be derived from the individual (or species) level. Classical parameters such as attack rate and handling time would become emerging properties of the model. Another strength of this </w:delText>
        </w:r>
        <w:r w:rsidRPr="00902B31" w:rsidDel="00027D2D">
          <w:rPr>
            <w:rFonts w:ascii="Times New Roman" w:hAnsi="Times New Roman" w:cs="Times New Roman"/>
            <w:sz w:val="24"/>
            <w:szCs w:val="24"/>
          </w:rPr>
          <w:lastRenderedPageBreak/>
          <w:delText xml:space="preserve">approach is that it allows hypothesis testing, since discrepancies between predicted and observed patterns would point to incomplete or erroneous hypotheses. </w:delText>
        </w:r>
      </w:del>
    </w:p>
    <w:p w14:paraId="4525B44F" w14:textId="48C59DBF" w:rsidR="004D2BC9" w:rsidRDefault="004D2BC9" w:rsidP="006F4DFF">
      <w:pPr>
        <w:spacing w:line="480" w:lineRule="auto"/>
        <w:ind w:firstLine="360"/>
        <w:rPr>
          <w:rFonts w:ascii="Times New Roman" w:hAnsi="Times New Roman" w:cs="Times New Roman"/>
          <w:sz w:val="24"/>
          <w:szCs w:val="24"/>
        </w:rPr>
      </w:pPr>
      <w:del w:id="152" w:author="Portalier Sebastien" w:date="2021-11-15T04:10:00Z">
        <w:r w:rsidRPr="00902B31" w:rsidDel="00027D2D">
          <w:rPr>
            <w:rFonts w:ascii="Times New Roman" w:hAnsi="Times New Roman" w:cs="Times New Roman"/>
            <w:sz w:val="24"/>
            <w:szCs w:val="24"/>
          </w:rPr>
          <w:delText xml:space="preserve">In order to illustrate this novel approach, we propose to include some of the mechanical factors related to body size in a theoretical model that predicts the functional response of a given predator consuming a given prey. </w:delText>
        </w:r>
      </w:del>
    </w:p>
    <w:p w14:paraId="60417244" w14:textId="4F4704E1" w:rsidR="006F4DFF" w:rsidRPr="00954BED" w:rsidRDefault="006F4DFF" w:rsidP="006F4DFF">
      <w:pPr>
        <w:pStyle w:val="Titre1"/>
        <w:spacing w:line="480" w:lineRule="auto"/>
        <w:rPr>
          <w:rFonts w:ascii="Times New Roman" w:hAnsi="Times New Roman"/>
          <w:b/>
          <w:bCs/>
          <w:color w:val="auto"/>
        </w:rPr>
      </w:pPr>
      <w:ins w:id="153" w:author="Portalier Sebastien" w:date="2021-11-15T04:11:00Z">
        <w:r w:rsidRPr="00954BED">
          <w:rPr>
            <w:rFonts w:ascii="Times New Roman" w:hAnsi="Times New Roman"/>
            <w:b/>
            <w:bCs/>
            <w:color w:val="auto"/>
          </w:rPr>
          <w:t xml:space="preserve">A first case of an inferring of the functional response </w:t>
        </w:r>
      </w:ins>
      <w:ins w:id="154" w:author="Portalier Sebastien" w:date="2021-11-15T04:12:00Z">
        <w:r w:rsidRPr="00954BED">
          <w:rPr>
            <w:rFonts w:ascii="Times New Roman" w:hAnsi="Times New Roman"/>
            <w:b/>
            <w:bCs/>
            <w:color w:val="auto"/>
          </w:rPr>
          <w:t xml:space="preserve">from the physical properties of the medium </w:t>
        </w:r>
      </w:ins>
    </w:p>
    <w:p w14:paraId="528319B5" w14:textId="091C47EE" w:rsidR="004D2BC9" w:rsidRPr="006F4DFF" w:rsidDel="006F4DFF" w:rsidRDefault="004D2BC9" w:rsidP="006F4DFF">
      <w:pPr>
        <w:spacing w:line="480" w:lineRule="auto"/>
        <w:rPr>
          <w:del w:id="155" w:author="Portalier Sebastien" w:date="2021-11-15T04:13:00Z"/>
          <w:rFonts w:ascii="Times New Roman" w:hAnsi="Times New Roman"/>
          <w:b/>
          <w:bCs/>
          <w:sz w:val="32"/>
          <w:szCs w:val="32"/>
        </w:rPr>
      </w:pPr>
      <w:del w:id="156" w:author="Portalier Sebastien" w:date="2021-11-15T04:13:00Z">
        <w:r w:rsidRPr="006F4DFF" w:rsidDel="006F4DFF">
          <w:rPr>
            <w:rFonts w:ascii="Times New Roman" w:hAnsi="Times New Roman"/>
            <w:b/>
            <w:bCs/>
            <w:sz w:val="32"/>
            <w:szCs w:val="32"/>
          </w:rPr>
          <w:delText>A case study as an example of new mechanistic approaches</w:delText>
        </w:r>
      </w:del>
    </w:p>
    <w:p w14:paraId="0A7E1AE2" w14:textId="69FA00C3"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w:t>
      </w:r>
      <w:ins w:id="157" w:author="Portalier Sebastien" w:date="2021-11-19T22:00:00Z">
        <w:r w:rsidR="00A41837">
          <w:rPr>
            <w:rFonts w:ascii="Times New Roman" w:hAnsi="Times New Roman" w:cs="Times New Roman"/>
            <w:sz w:val="24"/>
            <w:szCs w:val="24"/>
          </w:rPr>
          <w:t>predicts the occurrence of trophic links</w:t>
        </w:r>
      </w:ins>
      <w:del w:id="158" w:author="Portalier Sebastien" w:date="2021-11-19T22:00:00Z">
        <w:r w:rsidRPr="00902B31" w:rsidDel="00A41837">
          <w:rPr>
            <w:rFonts w:ascii="Times New Roman" w:hAnsi="Times New Roman" w:cs="Times New Roman"/>
            <w:sz w:val="24"/>
            <w:szCs w:val="24"/>
          </w:rPr>
          <w:delText>fits data remarkably well</w:delText>
        </w:r>
      </w:del>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t>
      </w:r>
      <w:ins w:id="159" w:author="Portalier Sebastien" w:date="2021-11-15T16:13:00Z">
        <w:r w:rsidR="00A01F4B">
          <w:rPr>
            <w:rFonts w:ascii="Times New Roman" w:hAnsi="Times New Roman" w:cs="Times New Roman"/>
            <w:noProof/>
            <w:sz w:val="24"/>
            <w:szCs w:val="24"/>
          </w:rPr>
          <w:t>e.</w:t>
        </w:r>
      </w:ins>
      <w:ins w:id="160" w:author="Portalier Sebastien" w:date="2021-11-19T22:01:00Z">
        <w:r w:rsidR="00A41837">
          <w:rPr>
            <w:rFonts w:ascii="Times New Roman" w:hAnsi="Times New Roman" w:cs="Times New Roman"/>
            <w:noProof/>
            <w:sz w:val="24"/>
            <w:szCs w:val="24"/>
          </w:rPr>
          <w:t>g.</w:t>
        </w:r>
      </w:ins>
      <w:ins w:id="161" w:author="Portalier Sebastien" w:date="2021-11-15T16:13:00Z">
        <w:r w:rsidR="00A01F4B">
          <w:rPr>
            <w:rFonts w:ascii="Times New Roman" w:hAnsi="Times New Roman" w:cs="Times New Roman"/>
            <w:noProof/>
            <w:sz w:val="24"/>
            <w:szCs w:val="24"/>
          </w:rPr>
          <w:t xml:space="preserve">, </w:t>
        </w:r>
        <w:r w:rsidR="00A01F4B">
          <w:rPr>
            <w:rFonts w:ascii="Times New Roman" w:eastAsia="Times New Roman" w:hAnsi="Times New Roman" w:cs="Times New Roman"/>
            <w:sz w:val="24"/>
            <w:szCs w:val="24"/>
          </w:rPr>
          <w:t>the model predicts more than 80% of the predator-prey interactions in pelagic systems</w:t>
        </w:r>
      </w:ins>
      <w:del w:id="162" w:author="Portalier Sebastien" w:date="2021-11-15T16:13:00Z">
        <w:r w:rsidRPr="00902B31" w:rsidDel="00A01F4B">
          <w:rPr>
            <w:rFonts w:ascii="Times New Roman" w:hAnsi="Times New Roman" w:cs="Times New Roman"/>
            <w:noProof/>
            <w:sz w:val="24"/>
            <w:szCs w:val="24"/>
          </w:rPr>
          <w:delText>Portalier et al., 2019</w:delText>
        </w:r>
      </w:del>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ins w:id="163" w:author="Portalier Sebastien" w:date="2021-11-15T16:13:00Z">
        <w:r w:rsidR="00A01F4B">
          <w:rPr>
            <w:rFonts w:ascii="Times New Roman" w:hAnsi="Times New Roman" w:cs="Times New Roman"/>
            <w:sz w:val="24"/>
            <w:szCs w:val="24"/>
          </w:rPr>
          <w:t xml:space="preserve">It also </w:t>
        </w:r>
      </w:ins>
      <w:del w:id="164" w:author="Portalier Sebastien" w:date="2021-11-15T16:13:00Z">
        <w:r w:rsidRPr="00902B31" w:rsidDel="00A01F4B">
          <w:rPr>
            <w:rFonts w:ascii="Times New Roman" w:hAnsi="Times New Roman" w:cs="Times New Roman"/>
            <w:sz w:val="24"/>
            <w:szCs w:val="24"/>
          </w:rPr>
          <w:delText xml:space="preserve">The model </w:delText>
        </w:r>
      </w:del>
      <w:r w:rsidRPr="00902B31">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ins w:id="165" w:author="Portalier Sebastien" w:date="2021-11-15T16:14:00Z">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model therefore provides values for encounter rate, capture time, and handling time, as well as energetic expenditure for the predator, but only at one nominal population density of the prey.</w:t>
        </w:r>
        <w:r w:rsidR="00A01F4B" w:rsidRPr="00902B31">
          <w:rPr>
            <w:rFonts w:ascii="Times New Roman" w:hAnsi="Times New Roman" w:cs="Times New Roman"/>
            <w:sz w:val="24"/>
            <w:szCs w:val="24"/>
          </w:rPr>
          <w:t xml:space="preserve"> </w:t>
        </w:r>
      </w:ins>
      <w:ins w:id="166" w:author="Portalier Sebastien" w:date="2021-11-15T16:15:00Z">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w:t>
        </w:r>
      </w:ins>
      <w:ins w:id="167" w:author="Portalier Sebastien" w:date="2021-11-19T21:59:00Z">
        <w:r w:rsidR="00540031">
          <w:rPr>
            <w:rFonts w:ascii="Times New Roman" w:eastAsia="Times New Roman" w:hAnsi="Times New Roman" w:cs="Times New Roman"/>
            <w:sz w:val="24"/>
            <w:szCs w:val="24"/>
          </w:rPr>
          <w:t xml:space="preserve">of </w:t>
        </w:r>
      </w:ins>
      <w:ins w:id="168" w:author="Portalier Sebastien" w:date="2021-11-15T16:15:00Z">
        <w:r w:rsidR="008C59A0">
          <w:rPr>
            <w:rFonts w:ascii="Times New Roman" w:eastAsia="Times New Roman" w:hAnsi="Times New Roman" w:cs="Times New Roman"/>
            <w:sz w:val="24"/>
            <w:szCs w:val="24"/>
          </w:rPr>
          <w:t xml:space="preserve">prey abundance, and we focus on the time expenditure only (not energetic expenditure). </w:t>
        </w:r>
      </w:ins>
      <w:r w:rsidRPr="00902B31">
        <w:rPr>
          <w:rFonts w:ascii="Times New Roman" w:hAnsi="Times New Roman" w:cs="Times New Roman"/>
          <w:sz w:val="24"/>
          <w:szCs w:val="24"/>
        </w:rPr>
        <w:t xml:space="preserve">The parameters of the functional response can be immediately computed from </w:t>
      </w:r>
      <w:del w:id="169" w:author="Portalier Sebastien" w:date="2021-11-15T16:15:00Z">
        <w:r w:rsidRPr="00902B31" w:rsidDel="008C59A0">
          <w:rPr>
            <w:rFonts w:ascii="Times New Roman" w:hAnsi="Times New Roman" w:cs="Times New Roman"/>
            <w:sz w:val="24"/>
            <w:szCs w:val="24"/>
          </w:rPr>
          <w:delText xml:space="preserve">the </w:delText>
        </w:r>
      </w:del>
      <w:ins w:id="170" w:author="Portalier Sebastien" w:date="2021-11-15T16:15:00Z">
        <w:r w:rsidR="008C59A0">
          <w:rPr>
            <w:rFonts w:ascii="Times New Roman" w:hAnsi="Times New Roman" w:cs="Times New Roman"/>
            <w:sz w:val="24"/>
            <w:szCs w:val="24"/>
          </w:rPr>
          <w:t xml:space="preserve">this </w:t>
        </w:r>
      </w:ins>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ins w:id="171" w:author="Portalier Sebastien" w:date="2021-11-15T16:15:00Z">
        <w:r w:rsidR="008C59A0">
          <w:rPr>
            <w:rFonts w:ascii="Times New Roman" w:hAnsi="Times New Roman" w:cs="Times New Roman"/>
            <w:sz w:val="24"/>
            <w:szCs w:val="24"/>
          </w:rPr>
          <w:t xml:space="preserve">The </w:t>
        </w:r>
      </w:ins>
      <w:ins w:id="172" w:author="Portalier Sebastien" w:date="2021-11-15T16:16:00Z">
        <w:r w:rsidR="008C59A0">
          <w:rPr>
            <w:rFonts w:ascii="Times New Roman" w:eastAsia="Times New Roman" w:hAnsi="Times New Roman" w:cs="Times New Roman"/>
            <w:sz w:val="24"/>
            <w:szCs w:val="24"/>
          </w:rPr>
          <w:t xml:space="preserve">biomechanical model </w:t>
        </w:r>
        <w:r w:rsidR="008C59A0">
          <w:rPr>
            <w:rFonts w:ascii="Times New Roman" w:eastAsia="Times New Roman" w:hAnsi="Times New Roman" w:cs="Times New Roman"/>
            <w:sz w:val="24"/>
            <w:szCs w:val="24"/>
          </w:rPr>
          <w:lastRenderedPageBreak/>
          <w:t>assumes that both the predator and the prey can detect each other without any interference. This is why</w:t>
        </w:r>
      </w:ins>
      <w:del w:id="173" w:author="Portalier Sebastien" w:date="2021-11-15T16:16:00Z">
        <w:r w:rsidRPr="00902B31" w:rsidDel="008C59A0">
          <w:rPr>
            <w:rFonts w:ascii="Times New Roman" w:hAnsi="Times New Roman" w:cs="Times New Roman"/>
            <w:sz w:val="24"/>
            <w:szCs w:val="24"/>
          </w:rPr>
          <w:delText>According to the biomechanical model assumptions,</w:delText>
        </w:r>
      </w:del>
      <w:r w:rsidRPr="00902B31">
        <w:rPr>
          <w:rFonts w:ascii="Times New Roman" w:hAnsi="Times New Roman" w:cs="Times New Roman"/>
          <w:sz w:val="24"/>
          <w:szCs w:val="24"/>
        </w:rPr>
        <w:t xml:space="preserve"> it is well suited for pelagic organisms.</w:t>
      </w:r>
      <w:ins w:id="174" w:author="Portalier Sebastien" w:date="2021-11-15T16:16:00Z">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ins>
    </w:p>
    <w:p w14:paraId="22DA19AF" w14:textId="3A78FF85" w:rsidR="004D2BC9" w:rsidRPr="00902B31" w:rsidDel="00731E92" w:rsidRDefault="004D2BC9" w:rsidP="00731E92">
      <w:pPr>
        <w:rPr>
          <w:del w:id="175" w:author="Portalier Sebastien" w:date="2021-11-15T16:17:00Z"/>
          <w:rFonts w:ascii="Times New Roman" w:hAnsi="Times New Roman"/>
          <w:b/>
          <w:bCs/>
          <w:sz w:val="24"/>
          <w:szCs w:val="24"/>
        </w:rPr>
      </w:pPr>
      <w:del w:id="176" w:author="Portalier Sebastien" w:date="2021-11-15T16:17:00Z">
        <w:r w:rsidRPr="00902B31" w:rsidDel="00731E92">
          <w:rPr>
            <w:rFonts w:ascii="Times New Roman" w:hAnsi="Times New Roman"/>
            <w:b/>
            <w:bCs/>
            <w:sz w:val="24"/>
            <w:szCs w:val="24"/>
          </w:rPr>
          <w:delText>Main framework</w:delText>
        </w:r>
      </w:del>
    </w:p>
    <w:p w14:paraId="2418104A" w14:textId="2124B206"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Th</w:t>
      </w:r>
      <w:ins w:id="177" w:author="Portalier Sebastien" w:date="2021-11-15T16:18:00Z">
        <w:r w:rsidR="00F314AD">
          <w:rPr>
            <w:rFonts w:ascii="Times New Roman" w:hAnsi="Times New Roman" w:cs="Times New Roman"/>
            <w:sz w:val="24"/>
            <w:szCs w:val="24"/>
          </w:rPr>
          <w:t>e</w:t>
        </w:r>
      </w:ins>
      <w:del w:id="178" w:author="Portalier Sebastien" w:date="2021-11-15T16:18:00Z">
        <w:r w:rsidRPr="00902B31" w:rsidDel="00F314AD">
          <w:rPr>
            <w:rFonts w:ascii="Times New Roman" w:hAnsi="Times New Roman" w:cs="Times New Roman"/>
            <w:sz w:val="24"/>
            <w:szCs w:val="24"/>
          </w:rPr>
          <w:delText>is</w:delText>
        </w:r>
      </w:del>
      <w:r w:rsidRPr="00902B31">
        <w:rPr>
          <w:rFonts w:ascii="Times New Roman" w:hAnsi="Times New Roman" w:cs="Times New Roman"/>
          <w:sz w:val="24"/>
          <w:szCs w:val="24"/>
        </w:rPr>
        <w:t xml:space="preserve"> </w:t>
      </w:r>
      <w:ins w:id="179" w:author="Portalier Sebastien" w:date="2021-11-15T16:18:00Z">
        <w:r w:rsidR="00F314AD">
          <w:rPr>
            <w:rFonts w:ascii="Times New Roman" w:hAnsi="Times New Roman" w:cs="Times New Roman"/>
            <w:sz w:val="24"/>
            <w:szCs w:val="24"/>
          </w:rPr>
          <w:t xml:space="preserve">original </w:t>
        </w:r>
      </w:ins>
      <w:r w:rsidRPr="00902B31">
        <w:rPr>
          <w:rFonts w:ascii="Times New Roman" w:hAnsi="Times New Roman" w:cs="Times New Roman"/>
          <w:sz w:val="24"/>
          <w:szCs w:val="24"/>
        </w:rPr>
        <w:t xml:space="preserve">model </w:t>
      </w:r>
      <w:del w:id="180" w:author="Portalier Sebastien" w:date="2021-11-15T16:18:00Z">
        <w:r w:rsidRPr="00902B31" w:rsidDel="00F314AD">
          <w:rPr>
            <w:rFonts w:ascii="Times New Roman" w:hAnsi="Times New Roman" w:cs="Times New Roman"/>
            <w:sz w:val="24"/>
            <w:szCs w:val="24"/>
          </w:rPr>
          <w:delText xml:space="preserve">uses body size and physical features of the medium to </w:delText>
        </w:r>
      </w:del>
      <w:r w:rsidRPr="00902B31">
        <w:rPr>
          <w:rFonts w:ascii="Times New Roman" w:hAnsi="Times New Roman" w:cs="Times New Roman"/>
          <w:sz w:val="24"/>
          <w:szCs w:val="24"/>
        </w:rPr>
        <w:t>predict</w:t>
      </w:r>
      <w:ins w:id="181" w:author="Portalier Sebastien" w:date="2021-11-15T16:18:00Z">
        <w:r w:rsidR="00F314AD">
          <w:rPr>
            <w:rFonts w:ascii="Times New Roman" w:hAnsi="Times New Roman" w:cs="Times New Roman"/>
            <w:sz w:val="24"/>
            <w:szCs w:val="24"/>
          </w:rPr>
          <w:t>s the potential of predation</w:t>
        </w:r>
      </w:ins>
      <w:ins w:id="182" w:author="Portalier Sebastien" w:date="2021-11-15T16:19:00Z">
        <w:r w:rsidR="00F314AD">
          <w:rPr>
            <w:rFonts w:ascii="Times New Roman" w:hAnsi="Times New Roman" w:cs="Times New Roman"/>
            <w:sz w:val="24"/>
            <w:szCs w:val="24"/>
          </w:rPr>
          <w:t xml:space="preserve"> to take place successfully</w:t>
        </w:r>
      </w:ins>
      <w:ins w:id="183" w:author="Portalier Sebastien" w:date="2021-11-19T21:59:00Z">
        <w:r w:rsidR="00540031">
          <w:rPr>
            <w:rFonts w:ascii="Times New Roman" w:hAnsi="Times New Roman" w:cs="Times New Roman"/>
            <w:sz w:val="24"/>
            <w:szCs w:val="24"/>
          </w:rPr>
          <w:t>.</w:t>
        </w:r>
      </w:ins>
      <w:del w:id="184" w:author="Portalier Sebastien" w:date="2021-11-15T16:19:00Z">
        <w:r w:rsidRPr="00902B31" w:rsidDel="00F314AD">
          <w:rPr>
            <w:rFonts w:ascii="Times New Roman" w:hAnsi="Times New Roman" w:cs="Times New Roman"/>
            <w:sz w:val="24"/>
            <w:szCs w:val="24"/>
          </w:rPr>
          <w:delText xml:space="preserve"> predator</w:delText>
        </w:r>
        <w:r w:rsidRPr="00902B31" w:rsidDel="00F314AD">
          <w:rPr>
            <w:rFonts w:ascii="Times New Roman" w:hAnsi="Times New Roman" w:cs="Times New Roman"/>
            <w:sz w:val="24"/>
            <w:szCs w:val="24"/>
          </w:rPr>
          <w:sym w:font="Symbol" w:char="F02D"/>
        </w:r>
        <w:r w:rsidRPr="00902B31" w:rsidDel="00F314AD">
          <w:rPr>
            <w:rFonts w:ascii="Times New Roman" w:hAnsi="Times New Roman" w:cs="Times New Roman"/>
            <w:sz w:val="24"/>
            <w:szCs w:val="24"/>
          </w:rPr>
          <w:delText>prey interactions</w:delText>
        </w:r>
      </w:del>
      <w:del w:id="185" w:author="Portalier Sebastien" w:date="2021-11-15T16:20:00Z">
        <w:r w:rsidRPr="00902B31" w:rsidDel="00F314AD">
          <w:rPr>
            <w:rFonts w:ascii="Times New Roman" w:hAnsi="Times New Roman" w:cs="Times New Roman"/>
            <w:sz w:val="24"/>
            <w:szCs w:val="24"/>
          </w:rPr>
          <w:delText>. Hence, the model requires the body masses of both the predator and its prey.</w:delText>
        </w:r>
      </w:del>
      <w:r w:rsidRPr="00902B31">
        <w:rPr>
          <w:rFonts w:ascii="Times New Roman" w:hAnsi="Times New Roman" w:cs="Times New Roman"/>
          <w:sz w:val="24"/>
          <w:szCs w:val="24"/>
        </w:rPr>
        <w:t xml:space="preserve"> </w:t>
      </w:r>
      <w:ins w:id="186" w:author="Portalier Sebastien" w:date="2021-11-15T16:20:00Z">
        <w:r w:rsidR="00F314AD">
          <w:rPr>
            <w:rFonts w:ascii="Times New Roman" w:hAnsi="Times New Roman" w:cs="Times New Roman"/>
            <w:sz w:val="24"/>
            <w:szCs w:val="24"/>
          </w:rPr>
          <w:t xml:space="preserve">It does so by including </w:t>
        </w:r>
      </w:ins>
      <w:del w:id="187" w:author="Portalier Sebastien" w:date="2021-11-15T16:20:00Z">
        <w:r w:rsidRPr="00902B31" w:rsidDel="00F314AD">
          <w:rPr>
            <w:rFonts w:ascii="Times New Roman" w:hAnsi="Times New Roman" w:cs="Times New Roman"/>
            <w:sz w:val="24"/>
            <w:szCs w:val="24"/>
          </w:rPr>
          <w:delText>T</w:delText>
        </w:r>
      </w:del>
      <w:ins w:id="188" w:author="Portalier Sebastien" w:date="2021-11-15T16:20:00Z">
        <w:r w:rsidR="00F314AD">
          <w:rPr>
            <w:rFonts w:ascii="Times New Roman" w:hAnsi="Times New Roman" w:cs="Times New Roman"/>
            <w:sz w:val="24"/>
            <w:szCs w:val="24"/>
          </w:rPr>
          <w:t>t</w:t>
        </w:r>
      </w:ins>
      <w:r w:rsidRPr="00902B31">
        <w:rPr>
          <w:rFonts w:ascii="Times New Roman" w:hAnsi="Times New Roman" w:cs="Times New Roman"/>
          <w:sz w:val="24"/>
          <w:szCs w:val="24"/>
        </w:rPr>
        <w:t xml:space="preserve">he physical </w:t>
      </w:r>
      <w:ins w:id="189" w:author="Portalier Sebastien" w:date="2021-11-15T16:20:00Z">
        <w:r w:rsidR="00F314AD">
          <w:rPr>
            <w:rFonts w:ascii="Times New Roman" w:hAnsi="Times New Roman" w:cs="Times New Roman"/>
            <w:sz w:val="24"/>
            <w:szCs w:val="24"/>
          </w:rPr>
          <w:t xml:space="preserve">features of the medium: </w:t>
        </w:r>
      </w:ins>
      <w:del w:id="190" w:author="Portalier Sebastien" w:date="2021-11-15T16:20:00Z">
        <w:r w:rsidRPr="00902B31" w:rsidDel="00F314AD">
          <w:rPr>
            <w:rFonts w:ascii="Times New Roman" w:hAnsi="Times New Roman" w:cs="Times New Roman"/>
            <w:sz w:val="24"/>
            <w:szCs w:val="24"/>
          </w:rPr>
          <w:delText xml:space="preserve">parameters are </w:delText>
        </w:r>
      </w:del>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ins w:id="191" w:author="Portalier Sebastien" w:date="2021-11-15T16:21:00Z">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ins>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ins w:id="192" w:author="Portalier Sebastien" w:date="2021-11-15T16:22:00Z"/>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2A960D45" w:rsidR="004D2BC9" w:rsidRPr="00902B31" w:rsidRDefault="00F314AD" w:rsidP="004D2BC9">
      <w:pPr>
        <w:spacing w:line="480" w:lineRule="auto"/>
        <w:ind w:firstLine="720"/>
        <w:rPr>
          <w:rFonts w:ascii="Times New Roman" w:hAnsi="Times New Roman" w:cs="Times New Roman"/>
          <w:sz w:val="24"/>
          <w:szCs w:val="24"/>
        </w:rPr>
      </w:pPr>
      <w:ins w:id="193" w:author="Portalier Sebastien" w:date="2021-11-15T16:22:00Z">
        <w:r>
          <w:rPr>
            <w:rFonts w:ascii="Times New Roman" w:eastAsia="Times New Roman" w:hAnsi="Times New Roman" w:cs="Times New Roman"/>
            <w:sz w:val="24"/>
            <w:szCs w:val="24"/>
          </w:rPr>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ins>
      <w:del w:id="194" w:author="Portalier Sebastien" w:date="2021-11-15T16:22:00Z">
        <w:r w:rsidR="004D2BC9" w:rsidRPr="00902B31" w:rsidDel="00F314AD">
          <w:rPr>
            <w:rFonts w:ascii="Times New Roman" w:hAnsi="Times New Roman" w:cs="Times New Roman"/>
            <w:sz w:val="24"/>
            <w:szCs w:val="24"/>
          </w:rPr>
          <w:delText>I</w:delText>
        </w:r>
      </w:del>
      <w:ins w:id="195" w:author="Portalier Sebastien" w:date="2021-11-15T16:22:00Z">
        <w:r>
          <w:rPr>
            <w:rFonts w:ascii="Times New Roman" w:hAnsi="Times New Roman" w:cs="Times New Roman"/>
            <w:sz w:val="24"/>
            <w:szCs w:val="24"/>
          </w:rPr>
          <w:t>i</w:t>
        </w:r>
      </w:ins>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82382B"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4874F748" w:rsidR="00AB5771" w:rsidRPr="00902B31" w:rsidRDefault="00AB5771" w:rsidP="00BB04CC">
            <w:pPr>
              <w:spacing w:line="480" w:lineRule="auto"/>
              <w:jc w:val="center"/>
            </w:pPr>
            <w:r w:rsidRPr="00902B31">
              <w:t>(</w:t>
            </w:r>
            <w:r w:rsidR="0082382B">
              <w:fldChar w:fldCharType="begin"/>
            </w:r>
            <w:r w:rsidR="0082382B">
              <w:instrText xml:space="preserve"> SEQ E</w:instrText>
            </w:r>
            <w:r w:rsidR="0082382B">
              <w:instrText xml:space="preserve">Q \* MERGEFORMAT </w:instrText>
            </w:r>
            <w:r w:rsidR="0082382B">
              <w:fldChar w:fldCharType="separate"/>
            </w:r>
            <w:r w:rsidR="00BA3704">
              <w:rPr>
                <w:noProof/>
              </w:rPr>
              <w:t>1</w:t>
            </w:r>
            <w:r w:rsidR="0082382B">
              <w:rPr>
                <w:noProof/>
              </w:rPr>
              <w:fldChar w:fldCharType="end"/>
            </w:r>
            <w:r w:rsidRPr="00902B31">
              <w:t>)</w:t>
            </w:r>
          </w:p>
        </w:tc>
      </w:tr>
    </w:tbl>
    <w:p w14:paraId="0B99F462" w14:textId="728502DB"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Second, when stroke ends, the body continues its ascending movement by inertia until it</w:t>
      </w:r>
      <w:del w:id="196" w:author="Portalier Sebastien" w:date="2021-11-15T16:23:00Z">
        <w:r w:rsidRPr="00902B31" w:rsidDel="00F314AD">
          <w:rPr>
            <w:rFonts w:ascii="Times New Roman" w:hAnsi="Times New Roman" w:cs="Times New Roman"/>
            <w:sz w:val="24"/>
            <w:szCs w:val="24"/>
          </w:rPr>
          <w:delText>s</w:delText>
        </w:r>
      </w:del>
      <w:r w:rsidRPr="00902B31">
        <w:rPr>
          <w:rFonts w:ascii="Times New Roman" w:hAnsi="Times New Roman" w:cs="Times New Roman"/>
          <w:sz w:val="24"/>
          <w:szCs w:val="24"/>
        </w:rPr>
        <w:t xml:space="preserve">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82382B"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7E541579" w:rsidR="00AB5771" w:rsidRPr="00902B31" w:rsidRDefault="00AB5771" w:rsidP="00BB04CC">
            <w:pPr>
              <w:spacing w:line="480" w:lineRule="auto"/>
              <w:jc w:val="center"/>
            </w:pPr>
            <w:r w:rsidRPr="00902B31">
              <w:t>(</w:t>
            </w:r>
            <w:r w:rsidR="0082382B">
              <w:fldChar w:fldCharType="begin"/>
            </w:r>
            <w:r w:rsidR="0082382B">
              <w:instrText xml:space="preserve"> SEQ EQ \* MERGEFORMAT </w:instrText>
            </w:r>
            <w:r w:rsidR="0082382B">
              <w:fldChar w:fldCharType="separate"/>
            </w:r>
            <w:r w:rsidR="00BA3704">
              <w:rPr>
                <w:noProof/>
              </w:rPr>
              <w:t>2</w:t>
            </w:r>
            <w:r w:rsidR="0082382B">
              <w:rPr>
                <w:noProof/>
              </w:rPr>
              <w:fldChar w:fldCharType="end"/>
            </w:r>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82382B"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050A7597" w:rsidR="00AB5771" w:rsidRPr="00902B31" w:rsidRDefault="00AB5771" w:rsidP="00BB04CC">
            <w:pPr>
              <w:spacing w:line="480" w:lineRule="auto"/>
              <w:jc w:val="center"/>
            </w:pPr>
            <w:r w:rsidRPr="00902B31">
              <w:t>(</w:t>
            </w:r>
            <w:r w:rsidR="0082382B">
              <w:fldChar w:fldCharType="begin"/>
            </w:r>
            <w:r w:rsidR="0082382B">
              <w:instrText xml:space="preserve"> SEQ EQ \* MERGEFORMAT </w:instrText>
            </w:r>
            <w:r w:rsidR="0082382B">
              <w:fldChar w:fldCharType="separate"/>
            </w:r>
            <w:r w:rsidR="00BA3704">
              <w:rPr>
                <w:noProof/>
              </w:rPr>
              <w:t>3</w:t>
            </w:r>
            <w:r w:rsidR="0082382B">
              <w:rPr>
                <w:noProof/>
              </w:rPr>
              <w:fldChar w:fldCharType="end"/>
            </w:r>
            <w:r w:rsidRPr="00902B31">
              <w:t>)</w:t>
            </w:r>
          </w:p>
        </w:tc>
      </w:tr>
    </w:tbl>
    <w:p w14:paraId="09ACB2DE" w14:textId="700CA60C"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ins w:id="197" w:author="Portalier Sebastien" w:date="2021-11-15T16:23:00Z">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ins>
      <w:ins w:id="198" w:author="Portalier Sebastien" w:date="2021-11-16T16:56:00Z">
        <w:r w:rsidR="006E07BC">
          <w:rPr>
            <w:rFonts w:ascii="Times New Roman" w:eastAsia="Times New Roman" w:hAnsi="Times New Roman" w:cs="Times New Roman"/>
            <w:sz w:val="24"/>
            <w:szCs w:val="24"/>
          </w:rPr>
          <w:t>i</w:t>
        </w:r>
      </w:ins>
      <w:ins w:id="199" w:author="Portalier Sebastien" w:date="2021-11-15T16:23:00Z">
        <w:r w:rsidR="00F314AD">
          <w:rPr>
            <w:rFonts w:ascii="Times New Roman" w:eastAsia="Times New Roman" w:hAnsi="Times New Roman" w:cs="Times New Roman"/>
            <w:sz w:val="24"/>
            <w:szCs w:val="24"/>
          </w:rPr>
          <w:t xml:space="preserve">ation (RMSD) that represents the mean deviation of the predicted versus observed data. In addition, we checked for model bias by testing whether the slope and intercept of the regression of </w:t>
        </w:r>
      </w:ins>
      <w:ins w:id="200" w:author="Portalier Sebastien" w:date="2021-11-17T00:41:00Z">
        <w:r w:rsidR="00F46843">
          <w:rPr>
            <w:rFonts w:ascii="Times New Roman" w:eastAsia="Times New Roman" w:hAnsi="Times New Roman" w:cs="Times New Roman"/>
            <w:sz w:val="24"/>
            <w:szCs w:val="24"/>
          </w:rPr>
          <w:t>O</w:t>
        </w:r>
      </w:ins>
      <w:ins w:id="201" w:author="Portalier Sebastien" w:date="2021-11-15T16:23:00Z">
        <w:r w:rsidR="00F314AD">
          <w:rPr>
            <w:rFonts w:ascii="Times New Roman" w:eastAsia="Times New Roman" w:hAnsi="Times New Roman" w:cs="Times New Roman"/>
            <w:sz w:val="24"/>
            <w:szCs w:val="24"/>
          </w:rPr>
          <w:t xml:space="preserve">bserved versus </w:t>
        </w:r>
      </w:ins>
      <w:ins w:id="202" w:author="Portalier Sebastien" w:date="2021-11-17T00:42:00Z">
        <w:r w:rsidR="00F46843">
          <w:rPr>
            <w:rFonts w:ascii="Times New Roman" w:eastAsia="Times New Roman" w:hAnsi="Times New Roman" w:cs="Times New Roman"/>
            <w:sz w:val="24"/>
            <w:szCs w:val="24"/>
          </w:rPr>
          <w:t>P</w:t>
        </w:r>
      </w:ins>
      <w:ins w:id="203" w:author="Portalier Sebastien" w:date="2021-11-15T16:23:00Z">
        <w:r w:rsidR="00F314AD">
          <w:rPr>
            <w:rFonts w:ascii="Times New Roman" w:eastAsia="Times New Roman" w:hAnsi="Times New Roman" w:cs="Times New Roman"/>
            <w:sz w:val="24"/>
            <w:szCs w:val="24"/>
          </w:rPr>
          <w:t>redicted data</w:t>
        </w:r>
      </w:ins>
      <w:ins w:id="204" w:author="Portalier Sebastien" w:date="2021-11-17T00:42:00Z">
        <w:r w:rsidR="00F46843">
          <w:rPr>
            <w:rFonts w:ascii="Times New Roman" w:eastAsia="Times New Roman" w:hAnsi="Times New Roman" w:cs="Times New Roman"/>
            <w:sz w:val="24"/>
            <w:szCs w:val="24"/>
          </w:rPr>
          <w:t xml:space="preserve"> (OP)</w:t>
        </w:r>
      </w:ins>
      <w:ins w:id="205" w:author="Portalier Sebastien" w:date="2021-11-15T16:23:00Z">
        <w:r w:rsidR="00F314AD">
          <w:rPr>
            <w:rFonts w:ascii="Times New Roman" w:eastAsia="Times New Roman" w:hAnsi="Times New Roman" w:cs="Times New Roman"/>
            <w:sz w:val="24"/>
            <w:szCs w:val="24"/>
          </w:rPr>
          <w:t xml:space="preserve"> do not significantly differ from 1 and 0 respectively, and added body size as a cofactor. </w:t>
        </w:r>
      </w:ins>
      <w:r w:rsidRPr="00902B31">
        <w:rPr>
          <w:rFonts w:ascii="Times New Roman" w:hAnsi="Times New Roman" w:cs="Times New Roman"/>
          <w:sz w:val="24"/>
          <w:szCs w:val="24"/>
        </w:rPr>
        <w:t>Predicted speeds fit data well (Fig 1</w:t>
      </w:r>
      <w:ins w:id="206" w:author="Portalier Sebastien" w:date="2021-11-15T16:24:00Z">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ins>
      <w:r w:rsidRPr="00902B31">
        <w:rPr>
          <w:rFonts w:ascii="Times New Roman" w:hAnsi="Times New Roman" w:cs="Times New Roman"/>
          <w:sz w:val="24"/>
          <w:szCs w:val="24"/>
        </w:rPr>
        <w:t xml:space="preserve">). </w:t>
      </w:r>
      <w:ins w:id="207" w:author="Portalier Sebastien" w:date="2021-11-15T16:24:00Z">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w:t>
        </w:r>
      </w:ins>
      <w:ins w:id="208" w:author="Portalier Sebastien" w:date="2021-11-17T00:42:00Z">
        <w:r w:rsidR="00F46843">
          <w:rPr>
            <w:rFonts w:ascii="Times New Roman" w:eastAsia="Times New Roman" w:hAnsi="Times New Roman" w:cs="Times New Roman"/>
            <w:sz w:val="24"/>
            <w:szCs w:val="24"/>
          </w:rPr>
          <w:t>OP</w:t>
        </w:r>
      </w:ins>
      <w:ins w:id="209" w:author="Portalier Sebastien" w:date="2021-11-15T16:24:00Z">
        <w:r w:rsidR="00F314AD">
          <w:rPr>
            <w:rFonts w:ascii="Times New Roman" w:eastAsia="Times New Roman" w:hAnsi="Times New Roman" w:cs="Times New Roman"/>
            <w:sz w:val="24"/>
            <w:szCs w:val="24"/>
          </w:rPr>
          <w:t xml:space="preserve"> slope and intercept do not significantly differ from 1 </w:t>
        </w:r>
      </w:ins>
      <w:ins w:id="210" w:author="Portalier Sebastien" w:date="2021-11-15T17:36:00Z">
        <w:r w:rsidR="00CB4398">
          <w:rPr>
            <w:rFonts w:ascii="Times New Roman" w:eastAsia="Times New Roman" w:hAnsi="Times New Roman" w:cs="Times New Roman"/>
            <w:sz w:val="24"/>
            <w:szCs w:val="24"/>
          </w:rPr>
          <w:lastRenderedPageBreak/>
          <w:t>(</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0.707) </w:t>
        </w:r>
      </w:ins>
      <w:ins w:id="211" w:author="Portalier Sebastien" w:date="2021-11-15T16:24:00Z">
        <w:r w:rsidR="00F314AD">
          <w:rPr>
            <w:rFonts w:ascii="Times New Roman" w:eastAsia="Times New Roman" w:hAnsi="Times New Roman" w:cs="Times New Roman"/>
            <w:sz w:val="24"/>
            <w:szCs w:val="24"/>
          </w:rPr>
          <w:t>and 0</w:t>
        </w:r>
      </w:ins>
      <w:ins w:id="212" w:author="Portalier Sebastien" w:date="2021-11-15T17:36:00Z">
        <w:r w:rsidR="00CB4398">
          <w:rPr>
            <w:rFonts w:ascii="Times New Roman" w:eastAsia="Times New Roman" w:hAnsi="Times New Roman" w:cs="Times New Roman"/>
            <w:sz w:val="24"/>
            <w:szCs w:val="24"/>
          </w:rPr>
          <w:t xml:space="preserve"> (</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0.283)</w:t>
        </w:r>
      </w:ins>
      <w:ins w:id="213" w:author="Portalier Sebastien" w:date="2021-11-15T16:24:00Z">
        <w:r w:rsidR="00F314AD">
          <w:rPr>
            <w:rFonts w:ascii="Times New Roman" w:eastAsia="Times New Roman" w:hAnsi="Times New Roman" w:cs="Times New Roman"/>
            <w:sz w:val="24"/>
            <w:szCs w:val="24"/>
          </w:rPr>
          <w:t xml:space="preserve"> respectively, with no significant bias due to body size</w:t>
        </w:r>
      </w:ins>
      <w:r w:rsidR="00BC3637">
        <w:rPr>
          <w:rFonts w:ascii="Times New Roman" w:eastAsia="Times New Roman" w:hAnsi="Times New Roman" w:cs="Times New Roman"/>
          <w:sz w:val="24"/>
          <w:szCs w:val="24"/>
        </w:rPr>
        <w:t xml:space="preserve"> </w:t>
      </w:r>
      <w:ins w:id="214" w:author="Portalier Sebastien" w:date="2021-11-15T17:39:00Z">
        <w:r w:rsidR="00BC3637">
          <w:rPr>
            <w:rFonts w:ascii="Times New Roman" w:eastAsia="Times New Roman" w:hAnsi="Times New Roman" w:cs="Times New Roman"/>
            <w:sz w:val="24"/>
            <w:szCs w:val="24"/>
          </w:rPr>
          <w:t>(</w:t>
        </w:r>
        <w:r w:rsidR="00BC3637" w:rsidRPr="00BC3637">
          <w:rPr>
            <w:rFonts w:ascii="Times New Roman" w:eastAsia="Times New Roman" w:hAnsi="Times New Roman" w:cs="Times New Roman"/>
            <w:i/>
            <w:iCs/>
            <w:sz w:val="24"/>
            <w:szCs w:val="24"/>
          </w:rPr>
          <w:t>p</w:t>
        </w:r>
        <w:r w:rsidR="00BC3637">
          <w:rPr>
            <w:rFonts w:ascii="Times New Roman" w:eastAsia="Times New Roman" w:hAnsi="Times New Roman" w:cs="Times New Roman"/>
            <w:sz w:val="24"/>
            <w:szCs w:val="24"/>
          </w:rPr>
          <w:t xml:space="preserve"> &gt; 0.19, </w:t>
        </w:r>
      </w:ins>
      <w:ins w:id="215" w:author="Portalier Sebastien" w:date="2021-11-15T16:24:00Z">
        <w:r w:rsidR="00F314AD">
          <w:rPr>
            <w:rFonts w:ascii="Times New Roman" w:eastAsia="Times New Roman" w:hAnsi="Times New Roman" w:cs="Times New Roman"/>
            <w:sz w:val="24"/>
            <w:szCs w:val="24"/>
          </w:rPr>
          <w:t xml:space="preserve">see Supplementary material). </w:t>
        </w:r>
      </w:ins>
      <w:ins w:id="216" w:author="Portalier Sebastien" w:date="2021-11-19T22:03:00Z">
        <w:r w:rsidR="00A41837">
          <w:rPr>
            <w:rFonts w:ascii="Times New Roman" w:eastAsia="Times New Roman" w:hAnsi="Times New Roman" w:cs="Times New Roman"/>
            <w:sz w:val="24"/>
            <w:szCs w:val="24"/>
          </w:rPr>
          <w:t>Notice that the model</w:t>
        </w:r>
      </w:ins>
      <w:ins w:id="217" w:author="Portalier Sebastien" w:date="2021-11-15T16:24:00Z">
        <w:r w:rsidR="00F314AD">
          <w:rPr>
            <w:rFonts w:ascii="Times New Roman" w:eastAsia="Times New Roman" w:hAnsi="Times New Roman" w:cs="Times New Roman"/>
            <w:sz w:val="24"/>
            <w:szCs w:val="24"/>
          </w:rPr>
          <w:t xml:space="preserve"> did not include a constraint due to limitations of quickly available energy for the speed of large animals in our model (as Hirt et al. (2017) did)</w:t>
        </w:r>
      </w:ins>
      <w:ins w:id="218" w:author="Portalier Sebastien" w:date="2021-11-19T22:03:00Z">
        <w:r w:rsidR="00A41837">
          <w:rPr>
            <w:rFonts w:ascii="Times New Roman" w:eastAsia="Times New Roman" w:hAnsi="Times New Roman" w:cs="Times New Roman"/>
            <w:sz w:val="24"/>
            <w:szCs w:val="24"/>
          </w:rPr>
          <w:t>.</w:t>
        </w:r>
      </w:ins>
      <w:ins w:id="219" w:author="Portalier Sebastien" w:date="2021-11-15T16:24:00Z">
        <w:r w:rsidR="00F314AD">
          <w:rPr>
            <w:rFonts w:ascii="Times New Roman" w:eastAsia="Times New Roman" w:hAnsi="Times New Roman" w:cs="Times New Roman"/>
            <w:sz w:val="24"/>
            <w:szCs w:val="24"/>
          </w:rPr>
          <w:t xml:space="preserve"> However, it will be an interesting aspect to consider in the future. </w:t>
        </w:r>
      </w:ins>
      <w:del w:id="220" w:author="Portalier Sebastien" w:date="2021-11-19T22:05:00Z">
        <w:r w:rsidRPr="00902B31" w:rsidDel="00790843">
          <w:rPr>
            <w:rFonts w:ascii="Times New Roman" w:hAnsi="Times New Roman" w:cs="Times New Roman"/>
            <w:sz w:val="24"/>
            <w:szCs w:val="24"/>
          </w:rPr>
          <w:delText>Both predator and prey follow the same rules, with the difference that the prey only maximizes its probability to escape predation.</w:delText>
        </w:r>
      </w:del>
    </w:p>
    <w:p w14:paraId="41569456" w14:textId="388D280B"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xml:space="preserve">. The relative speed between the predator and the prey calculated at the time of capture also determines the probability of capture (and therefore the total time for searching a prey that leads to a successful capture), and time for capture. </w:t>
      </w:r>
      <w:ins w:id="221" w:author="Portalier Sebastien" w:date="2021-11-19T22:05:00Z">
        <w:r w:rsidR="00790843" w:rsidRPr="00902B31">
          <w:rPr>
            <w:rFonts w:ascii="Times New Roman" w:hAnsi="Times New Roman" w:cs="Times New Roman"/>
            <w:sz w:val="24"/>
            <w:szCs w:val="24"/>
          </w:rPr>
          <w:t>Both predator and prey follow the same rules, with the difference that the prey only maximizes its probability to escape predation.</w:t>
        </w:r>
        <w:r w:rsidR="00790843">
          <w:rPr>
            <w:rFonts w:ascii="Times New Roman" w:hAnsi="Times New Roman" w:cs="Times New Roman"/>
            <w:sz w:val="24"/>
            <w:szCs w:val="24"/>
          </w:rPr>
          <w:t xml:space="preserve"> </w:t>
        </w:r>
      </w:ins>
      <w:r w:rsidRPr="00902B31">
        <w:rPr>
          <w:rFonts w:ascii="Times New Roman" w:hAnsi="Times New Roman" w:cs="Times New Roman"/>
          <w:sz w:val="24"/>
          <w:szCs w:val="24"/>
        </w:rPr>
        <w:t>Search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time needed to move towards a prey </w:t>
      </w:r>
      <w:ins w:id="222" w:author="Portalier Sebastien" w:date="2021-11-15T16:25:00Z">
        <w:r w:rsidR="003535D6">
          <w:rPr>
            <w:rFonts w:ascii="Times New Roman" w:hAnsi="Times New Roman" w:cs="Times New Roman"/>
            <w:sz w:val="24"/>
            <w:szCs w:val="24"/>
          </w:rPr>
          <w:t xml:space="preserve">once detected </w:t>
        </w:r>
      </w:ins>
      <w:r w:rsidRPr="00902B31">
        <w:rPr>
          <w:rFonts w:ascii="Times New Roman" w:hAnsi="Times New Roman" w:cs="Times New Roman"/>
          <w:sz w:val="24"/>
          <w:szCs w:val="24"/>
        </w:rPr>
        <w:t>and seize it. Last, handling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r w:rsidRPr="00902B31">
        <w:rPr>
          <w:rFonts w:ascii="Times New Roman" w:hAnsi="Times New Roman" w:cs="Times New Roman"/>
          <w:sz w:val="24"/>
          <w:szCs w:val="24"/>
        </w:rPr>
        <w:t>) is the time needed to consume and digest the prey</w:t>
      </w:r>
      <w:ins w:id="223" w:author="Portalier Sebastien" w:date="2021-11-15T16:25:00Z">
        <w:r w:rsidR="003535D6">
          <w:rPr>
            <w:rFonts w:ascii="Times New Roman" w:hAnsi="Times New Roman" w:cs="Times New Roman"/>
            <w:sz w:val="24"/>
            <w:szCs w:val="24"/>
          </w:rPr>
          <w:t>.</w:t>
        </w:r>
      </w:ins>
      <w:r w:rsidRPr="00902B31">
        <w:rPr>
          <w:rFonts w:ascii="Times New Roman" w:hAnsi="Times New Roman" w:cs="Times New Roman"/>
          <w:sz w:val="24"/>
          <w:szCs w:val="24"/>
        </w:rPr>
        <w:t xml:space="preserve"> </w:t>
      </w:r>
      <w:del w:id="224" w:author="Portalier Sebastien" w:date="2021-11-15T16:25:00Z">
        <w:r w:rsidRPr="00902B31" w:rsidDel="003535D6">
          <w:rPr>
            <w:rFonts w:ascii="Times New Roman" w:hAnsi="Times New Roman" w:cs="Times New Roman"/>
            <w:sz w:val="24"/>
            <w:szCs w:val="24"/>
          </w:rPr>
          <w:delText>(h</w:delText>
        </w:r>
      </w:del>
      <w:ins w:id="225" w:author="Portalier Sebastien" w:date="2021-11-15T16:25:00Z">
        <w:r w:rsidR="003535D6">
          <w:rPr>
            <w:rFonts w:ascii="Times New Roman" w:hAnsi="Times New Roman" w:cs="Times New Roman"/>
            <w:sz w:val="24"/>
            <w:szCs w:val="24"/>
          </w:rPr>
          <w:t>H</w:t>
        </w:r>
      </w:ins>
      <w:r w:rsidRPr="00902B31">
        <w:rPr>
          <w:rFonts w:ascii="Times New Roman" w:hAnsi="Times New Roman" w:cs="Times New Roman"/>
          <w:sz w:val="24"/>
          <w:szCs w:val="24"/>
        </w:rPr>
        <w:t xml:space="preserve">andling time is the only component in the model of the functional response that is independent of </w:t>
      </w:r>
      <w:ins w:id="226" w:author="Portalier Sebastien" w:date="2021-11-15T16:25:00Z">
        <w:r w:rsidR="003535D6">
          <w:rPr>
            <w:rFonts w:ascii="Times New Roman" w:hAnsi="Times New Roman" w:cs="Times New Roman"/>
            <w:sz w:val="24"/>
            <w:szCs w:val="24"/>
          </w:rPr>
          <w:t xml:space="preserve">speed and thus the </w:t>
        </w:r>
      </w:ins>
      <w:del w:id="227" w:author="Portalier Sebastien" w:date="2021-11-15T16:25:00Z">
        <w:r w:rsidRPr="00902B31" w:rsidDel="003535D6">
          <w:rPr>
            <w:rFonts w:ascii="Times New Roman" w:hAnsi="Times New Roman" w:cs="Times New Roman"/>
            <w:sz w:val="24"/>
            <w:szCs w:val="24"/>
          </w:rPr>
          <w:delText>physical</w:delText>
        </w:r>
      </w:del>
      <w:ins w:id="228" w:author="Portalier Sebastien" w:date="2021-11-15T16:25:00Z">
        <w:r w:rsidR="003535D6">
          <w:rPr>
            <w:rFonts w:ascii="Times New Roman" w:hAnsi="Times New Roman" w:cs="Times New Roman"/>
            <w:sz w:val="24"/>
            <w:szCs w:val="24"/>
          </w:rPr>
          <w:t>mechanical</w:t>
        </w:r>
      </w:ins>
      <w:r w:rsidRPr="00902B31">
        <w:rPr>
          <w:rFonts w:ascii="Times New Roman" w:hAnsi="Times New Roman" w:cs="Times New Roman"/>
          <w:sz w:val="24"/>
          <w:szCs w:val="24"/>
        </w:rPr>
        <w:t xml:space="preserve"> factors</w:t>
      </w:r>
      <w:ins w:id="229" w:author="Portalier Sebastien" w:date="2021-11-15T16:26:00Z">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ins>
      <w:del w:id="230" w:author="Portalier Sebastien" w:date="2021-11-15T16:25:00Z">
        <w:r w:rsidRPr="00902B31" w:rsidDel="003535D6">
          <w:rPr>
            <w:rFonts w:ascii="Times New Roman" w:hAnsi="Times New Roman" w:cs="Times New Roman"/>
            <w:sz w:val="24"/>
            <w:szCs w:val="24"/>
          </w:rPr>
          <w:delText>)</w:delText>
        </w:r>
      </w:del>
      <w:r w:rsidRPr="00902B31">
        <w:rPr>
          <w:rFonts w:ascii="Times New Roman" w:hAnsi="Times New Roman" w:cs="Times New Roman"/>
          <w:sz w:val="24"/>
          <w:szCs w:val="24"/>
        </w:rPr>
        <w:t>.</w:t>
      </w:r>
      <w:ins w:id="231" w:author="Portalier Sebastien" w:date="2021-11-15T16:26:00Z">
        <w:r w:rsidR="003535D6">
          <w:rPr>
            <w:rFonts w:ascii="Times New Roman" w:hAnsi="Times New Roman" w:cs="Times New Roman"/>
            <w:sz w:val="24"/>
            <w:szCs w:val="24"/>
          </w:rPr>
          <w:t xml:space="preserve"> It is also known to </w:t>
        </w:r>
      </w:ins>
      <w:ins w:id="232" w:author="Portalier Sebastien" w:date="2021-11-15T16:27:00Z">
        <w:r w:rsidR="003535D6">
          <w:rPr>
            <w:rFonts w:ascii="Times New Roman" w:hAnsi="Times New Roman" w:cs="Times New Roman"/>
            <w:sz w:val="24"/>
            <w:szCs w:val="24"/>
          </w:rPr>
          <w:t xml:space="preserve">vary </w:t>
        </w:r>
        <w:r w:rsidR="003535D6">
          <w:rPr>
            <w:rFonts w:ascii="Times New Roman" w:eastAsia="Times New Roman" w:hAnsi="Times New Roman" w:cs="Times New Roman"/>
            <w:sz w:val="24"/>
            <w:szCs w:val="24"/>
          </w:rPr>
          <w:t>with other physical factors such as temperature (Rall et al., 2012).</w:t>
        </w:r>
      </w:ins>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2F17A2E1" w:rsidR="00AB5771" w:rsidRPr="00902B31" w:rsidRDefault="00AB5771" w:rsidP="00BB04CC">
            <w:pPr>
              <w:spacing w:line="480" w:lineRule="auto"/>
              <w:jc w:val="center"/>
            </w:pPr>
            <w:r w:rsidRPr="00902B31">
              <w:t>(</w:t>
            </w:r>
            <w:r w:rsidR="0082382B">
              <w:fldChar w:fldCharType="begin"/>
            </w:r>
            <w:r w:rsidR="0082382B">
              <w:instrText xml:space="preserve"> SEQ EQ \* MERGEFORMAT </w:instrText>
            </w:r>
            <w:r w:rsidR="0082382B">
              <w:fldChar w:fldCharType="separate"/>
            </w:r>
            <w:r w:rsidR="00BA3704">
              <w:rPr>
                <w:noProof/>
              </w:rPr>
              <w:t>4</w:t>
            </w:r>
            <w:r w:rsidR="0082382B">
              <w:rPr>
                <w:noProof/>
              </w:rPr>
              <w:fldChar w:fldCharType="end"/>
            </w:r>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Holling's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22B02EA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Given the assumptions made on the encounter rate (see Supplementary Material), the functional response behaves as a type-II response. </w:t>
      </w:r>
      <w:ins w:id="233" w:author="Portalier Sebastien" w:date="2021-11-15T16:27:00Z">
        <w:r w:rsidR="003535D6">
          <w:rPr>
            <w:rFonts w:ascii="Times New Roman" w:hAnsi="Times New Roman" w:cs="Times New Roman"/>
            <w:sz w:val="24"/>
            <w:szCs w:val="24"/>
          </w:rPr>
          <w:t>However,</w:t>
        </w:r>
      </w:ins>
      <w:ins w:id="234" w:author="Portalier Sebastien" w:date="2021-11-15T16:28:00Z">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 xml:space="preserve">addition of mechanisms to make the encounter rate </w:t>
        </w:r>
      </w:ins>
      <w:ins w:id="235" w:author="Portalier Sebastien" w:date="2021-11-15T16:29:00Z">
        <w:r w:rsidR="003535D6">
          <w:rPr>
            <w:rFonts w:ascii="Times New Roman" w:eastAsia="Times New Roman" w:hAnsi="Times New Roman" w:cs="Times New Roman"/>
            <w:sz w:val="24"/>
            <w:szCs w:val="24"/>
          </w:rPr>
          <w:t>dependent on the population density of the prey.</w:t>
        </w:r>
        <w:r w:rsidR="003535D6" w:rsidRPr="00902B31">
          <w:rPr>
            <w:rFonts w:ascii="Times New Roman" w:hAnsi="Times New Roman" w:cs="Times New Roman"/>
            <w:sz w:val="24"/>
            <w:szCs w:val="24"/>
          </w:rPr>
          <w:t xml:space="preserve"> </w:t>
        </w:r>
      </w:ins>
      <w:r w:rsidRPr="00902B31">
        <w:rPr>
          <w:rFonts w:ascii="Times New Roman" w:hAnsi="Times New Roman" w:cs="Times New Roman"/>
          <w:sz w:val="24"/>
          <w:szCs w:val="24"/>
        </w:rPr>
        <w:t>All parameter values change according to both predator and prey sizes, while attack rate, capture probability and capture time also vary with</w:t>
      </w:r>
      <w:ins w:id="236" w:author="Portalier Sebastien" w:date="2021-11-15T16:29:00Z">
        <w:r w:rsidR="003535D6">
          <w:rPr>
            <w:rFonts w:ascii="Times New Roman" w:hAnsi="Times New Roman" w:cs="Times New Roman"/>
            <w:sz w:val="24"/>
            <w:szCs w:val="24"/>
          </w:rPr>
          <w:t xml:space="preserve"> the</w:t>
        </w:r>
      </w:ins>
      <w:r w:rsidRPr="00902B31">
        <w:rPr>
          <w:rFonts w:ascii="Times New Roman" w:hAnsi="Times New Roman" w:cs="Times New Roman"/>
          <w:sz w:val="24"/>
          <w:szCs w:val="24"/>
        </w:rPr>
        <w:t xml:space="preserve"> mechanical </w:t>
      </w:r>
      <w:ins w:id="237" w:author="Portalier Sebastien" w:date="2021-11-15T16:29:00Z">
        <w:r w:rsidR="003535D6">
          <w:rPr>
            <w:rFonts w:ascii="Times New Roman" w:hAnsi="Times New Roman" w:cs="Times New Roman"/>
            <w:sz w:val="24"/>
            <w:szCs w:val="24"/>
          </w:rPr>
          <w:t>properties</w:t>
        </w:r>
      </w:ins>
      <w:del w:id="238" w:author="Portalier Sebastien" w:date="2021-11-15T16:29:00Z">
        <w:r w:rsidRPr="00902B31" w:rsidDel="003535D6">
          <w:rPr>
            <w:rFonts w:ascii="Times New Roman" w:hAnsi="Times New Roman" w:cs="Times New Roman"/>
            <w:sz w:val="24"/>
            <w:szCs w:val="24"/>
          </w:rPr>
          <w:delText xml:space="preserve">features </w:delText>
        </w:r>
      </w:del>
      <w:r w:rsidR="007912DE">
        <w:rPr>
          <w:rFonts w:ascii="Times New Roman" w:hAnsi="Times New Roman" w:cs="Times New Roman"/>
          <w:sz w:val="24"/>
          <w:szCs w:val="24"/>
        </w:rPr>
        <w:t xml:space="preserve"> </w:t>
      </w:r>
      <w:r w:rsidRPr="00902B31">
        <w:rPr>
          <w:rFonts w:ascii="Times New Roman" w:hAnsi="Times New Roman" w:cs="Times New Roman"/>
          <w:sz w:val="24"/>
          <w:szCs w:val="24"/>
        </w:rPr>
        <w:t xml:space="preserve">of the medium. </w:t>
      </w:r>
    </w:p>
    <w:p w14:paraId="63AEBEED" w14:textId="33D2F6EE" w:rsidR="004D2BC9" w:rsidRPr="00902B31" w:rsidRDefault="004D2BC9" w:rsidP="004D2BC9">
      <w:pPr>
        <w:pStyle w:val="Titre2"/>
        <w:spacing w:line="480" w:lineRule="auto"/>
        <w:rPr>
          <w:rFonts w:ascii="Times New Roman" w:hAnsi="Times New Roman"/>
          <w:b/>
          <w:bCs/>
          <w:color w:val="auto"/>
          <w:sz w:val="24"/>
          <w:szCs w:val="24"/>
        </w:rPr>
      </w:pPr>
      <w:del w:id="239" w:author="Portalier Sebastien" w:date="2021-11-15T16:30:00Z">
        <w:r w:rsidRPr="00902B31" w:rsidDel="003535D6">
          <w:rPr>
            <w:rFonts w:ascii="Times New Roman" w:hAnsi="Times New Roman"/>
            <w:b/>
            <w:bCs/>
            <w:color w:val="auto"/>
            <w:sz w:val="24"/>
            <w:szCs w:val="24"/>
          </w:rPr>
          <w:delText>V</w:delText>
        </w:r>
      </w:del>
      <w:ins w:id="240" w:author="Portalier Sebastien" w:date="2021-11-15T16:30:00Z">
        <w:r w:rsidR="003535D6">
          <w:rPr>
            <w:rFonts w:ascii="Times New Roman" w:hAnsi="Times New Roman"/>
            <w:b/>
            <w:bCs/>
            <w:color w:val="auto"/>
            <w:sz w:val="24"/>
            <w:szCs w:val="24"/>
          </w:rPr>
          <w:t>Case study: v</w:t>
        </w:r>
      </w:ins>
      <w:r w:rsidRPr="00902B31">
        <w:rPr>
          <w:rFonts w:ascii="Times New Roman" w:hAnsi="Times New Roman"/>
          <w:b/>
          <w:bCs/>
          <w:color w:val="auto"/>
          <w:sz w:val="24"/>
          <w:szCs w:val="24"/>
        </w:rPr>
        <w:t>alidation of the model</w:t>
      </w:r>
      <w:ins w:id="241" w:author="Portalier Sebastien" w:date="2021-11-15T16:30:00Z">
        <w:r w:rsidR="003535D6">
          <w:rPr>
            <w:rFonts w:ascii="Times New Roman" w:hAnsi="Times New Roman"/>
            <w:b/>
            <w:bCs/>
            <w:color w:val="auto"/>
            <w:sz w:val="24"/>
            <w:szCs w:val="24"/>
          </w:rPr>
          <w:t xml:space="preserve"> and interpretation</w:t>
        </w:r>
      </w:ins>
    </w:p>
    <w:p w14:paraId="41DF75D8" w14:textId="6F14A8FE"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w:t>
      </w:r>
      <w:del w:id="242" w:author="Portalier Sebastien" w:date="2021-11-15T16:32:00Z">
        <w:r w:rsidRPr="00902B31" w:rsidDel="00960CC8">
          <w:rPr>
            <w:rFonts w:ascii="Times New Roman" w:hAnsi="Times New Roman" w:cs="Times New Roman"/>
            <w:sz w:val="24"/>
            <w:szCs w:val="24"/>
          </w:rPr>
          <w:delText xml:space="preserve">in order </w:delText>
        </w:r>
      </w:del>
      <w:r w:rsidRPr="00902B31">
        <w:rPr>
          <w:rFonts w:ascii="Times New Roman" w:hAnsi="Times New Roman" w:cs="Times New Roman"/>
          <w:sz w:val="24"/>
          <w:szCs w:val="24"/>
        </w:rPr>
        <w:t xml:space="preserve">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w:t>
      </w:r>
      <w:del w:id="243" w:author="Portalier Sebastien" w:date="2021-11-15T16:32:00Z">
        <w:r w:rsidRPr="00902B31" w:rsidDel="00960CC8">
          <w:rPr>
            <w:rFonts w:ascii="Times New Roman" w:hAnsi="Times New Roman" w:cs="Times New Roman"/>
            <w:sz w:val="24"/>
            <w:szCs w:val="24"/>
          </w:rPr>
          <w:delText xml:space="preserve"> (cite here if only a couple of papers, or add a table with references in the supplementary material)</w:delText>
        </w:r>
      </w:del>
      <w:r w:rsidRPr="00902B31">
        <w:rPr>
          <w:rFonts w:ascii="Times New Roman" w:hAnsi="Times New Roman" w:cs="Times New Roman"/>
          <w:sz w:val="24"/>
          <w:szCs w:val="24"/>
        </w:rPr>
        <w:t>. To be pertinent, data have to mention predator and prey sizes explicitly. Most data are individual-based, which means that two individuals from the same species but with different sizes are treated separately.</w:t>
      </w:r>
      <w:ins w:id="244" w:author="Portalier Sebastien" w:date="2021-11-15T16:32:00Z">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and we tested whether the slope and intercept of the </w:t>
        </w:r>
      </w:ins>
      <w:ins w:id="245" w:author="Portalier Sebastien" w:date="2021-11-17T00:43:00Z">
        <w:r w:rsidR="00F46843">
          <w:rPr>
            <w:rFonts w:ascii="Times New Roman" w:eastAsia="Times New Roman" w:hAnsi="Times New Roman" w:cs="Times New Roman"/>
            <w:sz w:val="24"/>
            <w:szCs w:val="24"/>
          </w:rPr>
          <w:t>OP regression (see above)</w:t>
        </w:r>
      </w:ins>
      <w:ins w:id="246" w:author="Portalier Sebastien" w:date="2021-11-15T16:32:00Z">
        <w:r w:rsidR="00960CC8">
          <w:rPr>
            <w:rFonts w:ascii="Times New Roman" w:eastAsia="Times New Roman" w:hAnsi="Times New Roman" w:cs="Times New Roman"/>
            <w:sz w:val="24"/>
            <w:szCs w:val="24"/>
          </w:rPr>
          <w:t xml:space="preserve">. Body size was added as a cofactor (except for capture rate as the range of predator size in the dataset </w:t>
        </w:r>
      </w:ins>
      <w:ins w:id="247" w:author="Portalier Sebastien" w:date="2021-11-15T16:33:00Z">
        <w:r w:rsidR="00960CC8">
          <w:rPr>
            <w:rFonts w:ascii="Times New Roman" w:eastAsia="Times New Roman" w:hAnsi="Times New Roman" w:cs="Times New Roman"/>
            <w:sz w:val="24"/>
            <w:szCs w:val="24"/>
          </w:rPr>
          <w:t>was not wide enough and was unbalanced), and the source of data (i.e., the original study where the data comes from) as a random factor.</w:t>
        </w:r>
      </w:ins>
    </w:p>
    <w:p w14:paraId="34B8C0F4" w14:textId="6FB1B849"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 xml:space="preserve">Predicted attack rate, capture probability and handling time were compared to real data coming from aquatic systems (Fig. 2).  It appears that the model fits the data quite well for attack rate </w:t>
      </w:r>
      <w:ins w:id="248" w:author="Portalier Sebastien" w:date="2021-11-15T16:34:00Z">
        <w:r w:rsidR="00960CC8">
          <w:rPr>
            <w:rFonts w:ascii="Times New Roman" w:hAnsi="Times New Roman" w:cs="Times New Roman"/>
            <w:sz w:val="24"/>
            <w:szCs w:val="24"/>
          </w:rPr>
          <w:t>(</w:t>
        </w:r>
        <w:r w:rsidR="00960CC8">
          <w:rPr>
            <w:rFonts w:ascii="Times New Roman" w:eastAsia="Times New Roman" w:hAnsi="Times New Roman" w:cs="Times New Roman"/>
            <w:sz w:val="24"/>
            <w:szCs w:val="24"/>
          </w:rPr>
          <w:t>RMSD = 1.2e-4</w:t>
        </w:r>
      </w:ins>
      <w:ins w:id="249" w:author="Portalier Sebastien" w:date="2021-11-15T17:43:00Z">
        <w:r w:rsidR="004E4480">
          <w:rPr>
            <w:rFonts w:ascii="Times New Roman" w:eastAsia="Times New Roman" w:hAnsi="Times New Roman" w:cs="Times New Roman"/>
            <w:sz w:val="24"/>
            <w:szCs w:val="24"/>
          </w:rPr>
          <w:t xml:space="preserve">, </w:t>
        </w:r>
      </w:ins>
      <w:ins w:id="250" w:author="Portalier Sebastien" w:date="2021-11-17T00:44:00Z">
        <w:r w:rsidR="00856D5B">
          <w:rPr>
            <w:rFonts w:ascii="Times New Roman" w:eastAsia="Times New Roman" w:hAnsi="Times New Roman" w:cs="Times New Roman"/>
            <w:sz w:val="24"/>
            <w:szCs w:val="24"/>
          </w:rPr>
          <w:t xml:space="preserve">OP </w:t>
        </w:r>
      </w:ins>
      <w:ins w:id="251" w:author="Portalier Sebastien" w:date="2021-11-15T17:44:00Z">
        <w:r w:rsidR="004E4480">
          <w:rPr>
            <w:rFonts w:ascii="Times New Roman" w:eastAsia="Times New Roman" w:hAnsi="Times New Roman" w:cs="Times New Roman"/>
            <w:sz w:val="24"/>
            <w:szCs w:val="24"/>
          </w:rPr>
          <w:t>slope and intercept do not significantly differ from 1</w:t>
        </w:r>
      </w:ins>
      <w:ins w:id="252" w:author="Portalier Sebastien" w:date="2021-11-15T17:46:00Z">
        <w:r w:rsidR="00931F60">
          <w:rPr>
            <w:rFonts w:ascii="Times New Roman" w:eastAsia="Times New Roman" w:hAnsi="Times New Roman" w:cs="Times New Roman"/>
            <w:sz w:val="24"/>
            <w:szCs w:val="24"/>
          </w:rPr>
          <w:t xml:space="preserve"> </w:t>
        </w:r>
      </w:ins>
      <w:ins w:id="253" w:author="Portalier Sebastien" w:date="2021-11-15T17:44:00Z">
        <w:r w:rsidR="004E4480">
          <w:rPr>
            <w:rFonts w:ascii="Times New Roman" w:eastAsia="Times New Roman" w:hAnsi="Times New Roman" w:cs="Times New Roman"/>
            <w:sz w:val="24"/>
            <w:szCs w:val="24"/>
          </w:rPr>
          <w:t>(</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0.19) and 0 (</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w:t>
        </w:r>
      </w:ins>
      <w:ins w:id="254" w:author="Portalier Sebastien" w:date="2021-11-15T17:45:00Z">
        <w:r w:rsidR="004E4480">
          <w:rPr>
            <w:rFonts w:ascii="Times New Roman" w:eastAsia="Times New Roman" w:hAnsi="Times New Roman" w:cs="Times New Roman"/>
            <w:sz w:val="24"/>
            <w:szCs w:val="24"/>
          </w:rPr>
          <w:t>0.16)</w:t>
        </w:r>
      </w:ins>
      <w:ins w:id="255" w:author="Portalier Sebastien" w:date="2021-11-15T17:43:00Z">
        <w:r w:rsidR="004E4480">
          <w:rPr>
            <w:rFonts w:ascii="Times New Roman" w:eastAsia="Times New Roman" w:hAnsi="Times New Roman" w:cs="Times New Roman"/>
            <w:sz w:val="24"/>
            <w:szCs w:val="24"/>
          </w:rPr>
          <w:t xml:space="preserve"> </w:t>
        </w:r>
      </w:ins>
      <w:ins w:id="256" w:author="Portalier Sebastien" w:date="2021-11-15T17:45:00Z">
        <w:r w:rsidR="004E4480">
          <w:rPr>
            <w:rFonts w:ascii="Times New Roman" w:eastAsia="Times New Roman" w:hAnsi="Times New Roman" w:cs="Times New Roman"/>
            <w:sz w:val="24"/>
            <w:szCs w:val="24"/>
          </w:rPr>
          <w:t>respectively</w:t>
        </w:r>
      </w:ins>
      <w:ins w:id="257" w:author="Portalier Sebastien" w:date="2021-11-15T16:34:00Z">
        <w:r w:rsidR="00960CC8">
          <w:rPr>
            <w:rFonts w:ascii="Times New Roman" w:eastAsia="Times New Roman" w:hAnsi="Times New Roman" w:cs="Times New Roman"/>
            <w:sz w:val="24"/>
            <w:szCs w:val="24"/>
          </w:rPr>
          <w:t xml:space="preserve">, </w:t>
        </w:r>
      </w:ins>
      <w:ins w:id="258" w:author="Portalier Sebastien" w:date="2021-11-15T17:45:00Z">
        <w:r w:rsidR="006D1828">
          <w:rPr>
            <w:rFonts w:ascii="Times New Roman" w:eastAsia="Times New Roman" w:hAnsi="Times New Roman" w:cs="Times New Roman"/>
            <w:sz w:val="24"/>
            <w:szCs w:val="24"/>
          </w:rPr>
          <w:t xml:space="preserve">and </w:t>
        </w:r>
      </w:ins>
      <w:ins w:id="259" w:author="Portalier Sebastien" w:date="2021-11-15T16:34:00Z">
        <w:r w:rsidR="00960CC8">
          <w:rPr>
            <w:rFonts w:ascii="Times New Roman" w:eastAsia="Times New Roman" w:hAnsi="Times New Roman" w:cs="Times New Roman"/>
            <w:sz w:val="24"/>
            <w:szCs w:val="24"/>
          </w:rPr>
          <w:t>no significant bias in the model due to body size</w:t>
        </w:r>
      </w:ins>
      <w:ins w:id="260" w:author="Portalier Sebastien" w:date="2021-11-15T17:47:00Z">
        <w:r w:rsidR="007D059C">
          <w:rPr>
            <w:rFonts w:ascii="Times New Roman" w:eastAsia="Times New Roman" w:hAnsi="Times New Roman" w:cs="Times New Roman"/>
            <w:sz w:val="24"/>
            <w:szCs w:val="24"/>
          </w:rPr>
          <w:t xml:space="preserve"> (</w:t>
        </w:r>
        <w:r w:rsidR="007D059C" w:rsidRPr="007D059C">
          <w:rPr>
            <w:rFonts w:ascii="Times New Roman" w:eastAsia="Times New Roman" w:hAnsi="Times New Roman" w:cs="Times New Roman"/>
            <w:i/>
            <w:iCs/>
            <w:sz w:val="24"/>
            <w:szCs w:val="24"/>
          </w:rPr>
          <w:t>p</w:t>
        </w:r>
        <w:r w:rsidR="007D059C">
          <w:rPr>
            <w:rFonts w:ascii="Times New Roman" w:eastAsia="Times New Roman" w:hAnsi="Times New Roman" w:cs="Times New Roman"/>
            <w:sz w:val="24"/>
            <w:szCs w:val="24"/>
          </w:rPr>
          <w:t xml:space="preserve"> &gt; 0.16)</w:t>
        </w:r>
      </w:ins>
      <w:ins w:id="261" w:author="Portalier Sebastien" w:date="2021-11-15T16:34:00Z">
        <w:r w:rsidR="00960CC8">
          <w:rPr>
            <w:rFonts w:ascii="Times New Roman" w:eastAsia="Times New Roman" w:hAnsi="Times New Roman" w:cs="Times New Roman"/>
            <w:sz w:val="24"/>
            <w:szCs w:val="24"/>
          </w:rPr>
          <w:t>, except for predators of size around 10 mg</w:t>
        </w:r>
      </w:ins>
      <w:ins w:id="262" w:author="Portalier Sebastien" w:date="2021-11-15T17:45:00Z">
        <w:r w:rsidR="006D1828">
          <w:rPr>
            <w:rFonts w:ascii="Times New Roman" w:eastAsia="Times New Roman" w:hAnsi="Times New Roman" w:cs="Times New Roman"/>
            <w:sz w:val="24"/>
            <w:szCs w:val="24"/>
          </w:rPr>
          <w:t xml:space="preserve"> (</w:t>
        </w:r>
        <w:r w:rsidR="006D1828" w:rsidRPr="006D1828">
          <w:rPr>
            <w:rFonts w:ascii="Times New Roman" w:eastAsia="Times New Roman" w:hAnsi="Times New Roman" w:cs="Times New Roman"/>
            <w:i/>
            <w:iCs/>
            <w:sz w:val="24"/>
            <w:szCs w:val="24"/>
          </w:rPr>
          <w:t>p</w:t>
        </w:r>
        <w:r w:rsidR="006D1828">
          <w:rPr>
            <w:rFonts w:ascii="Times New Roman" w:eastAsia="Times New Roman" w:hAnsi="Times New Roman" w:cs="Times New Roman"/>
            <w:sz w:val="24"/>
            <w:szCs w:val="24"/>
          </w:rPr>
          <w:t xml:space="preserve"> = 0.01)</w:t>
        </w:r>
      </w:ins>
      <w:ins w:id="263" w:author="Portalier Sebastien" w:date="2021-11-15T16:34:00Z">
        <w:r w:rsidR="00960CC8">
          <w:rPr>
            <w:rFonts w:ascii="Times New Roman" w:eastAsia="Times New Roman" w:hAnsi="Times New Roman" w:cs="Times New Roman"/>
            <w:sz w:val="24"/>
            <w:szCs w:val="24"/>
          </w:rPr>
          <w:t>, and no effect of the source of data, see Supplementary material)</w:t>
        </w:r>
        <w:r w:rsidR="00960CC8" w:rsidRPr="00902B31">
          <w:rPr>
            <w:rFonts w:ascii="Times New Roman" w:hAnsi="Times New Roman" w:cs="Times New Roman"/>
            <w:sz w:val="24"/>
            <w:szCs w:val="24"/>
          </w:rPr>
          <w:t xml:space="preserve"> </w:t>
        </w:r>
      </w:ins>
      <w:del w:id="264" w:author="Portalier Sebastien" w:date="2021-11-15T16:34:00Z">
        <w:r w:rsidRPr="00902B31" w:rsidDel="00960CC8">
          <w:rPr>
            <w:rFonts w:ascii="Times New Roman" w:hAnsi="Times New Roman" w:cs="Times New Roman"/>
            <w:sz w:val="24"/>
            <w:szCs w:val="24"/>
          </w:rPr>
          <w:delText xml:space="preserve">(except for very small organisms, but there is also a limited amount of data) </w:delText>
        </w:r>
      </w:del>
      <w:r w:rsidRPr="00902B31">
        <w:rPr>
          <w:rFonts w:ascii="Times New Roman" w:hAnsi="Times New Roman" w:cs="Times New Roman"/>
          <w:sz w:val="24"/>
          <w:szCs w:val="24"/>
        </w:rPr>
        <w:t>and capture probability</w:t>
      </w:r>
      <w:ins w:id="265" w:author="Portalier Sebastien" w:date="2021-11-15T16:34:00Z">
        <w:r w:rsidR="00960CC8">
          <w:rPr>
            <w:rFonts w:ascii="Times New Roman" w:hAnsi="Times New Roman" w:cs="Times New Roman"/>
            <w:sz w:val="24"/>
            <w:szCs w:val="24"/>
          </w:rPr>
          <w:t xml:space="preserve"> (RMSD = 0.23, </w:t>
        </w:r>
      </w:ins>
      <w:ins w:id="266" w:author="Portalier Sebastien" w:date="2021-11-17T00:44:00Z">
        <w:r w:rsidR="00856D5B">
          <w:rPr>
            <w:rFonts w:ascii="Times New Roman" w:hAnsi="Times New Roman" w:cs="Times New Roman"/>
            <w:sz w:val="24"/>
            <w:szCs w:val="24"/>
          </w:rPr>
          <w:t xml:space="preserve">OP </w:t>
        </w:r>
      </w:ins>
      <w:ins w:id="267" w:author="Portalier Sebastien" w:date="2021-11-15T17:51:00Z">
        <w:r w:rsidR="00B774AA">
          <w:rPr>
            <w:rFonts w:ascii="Times New Roman" w:hAnsi="Times New Roman" w:cs="Times New Roman"/>
            <w:sz w:val="24"/>
            <w:szCs w:val="24"/>
          </w:rPr>
          <w:t>slope and intercept do not significantly differ from 1 (</w:t>
        </w:r>
      </w:ins>
      <w:ins w:id="268" w:author="Portalier Sebastien" w:date="2021-11-15T17:52:00Z">
        <w:r w:rsidR="00B774AA" w:rsidRPr="00FC6019">
          <w:rPr>
            <w:rFonts w:ascii="Times New Roman" w:hAnsi="Times New Roman" w:cs="Times New Roman"/>
            <w:i/>
            <w:iCs/>
            <w:sz w:val="24"/>
            <w:szCs w:val="24"/>
          </w:rPr>
          <w:t>p</w:t>
        </w:r>
        <w:r w:rsidR="00B774AA">
          <w:rPr>
            <w:rFonts w:ascii="Times New Roman" w:hAnsi="Times New Roman" w:cs="Times New Roman"/>
            <w:sz w:val="24"/>
            <w:szCs w:val="24"/>
          </w:rPr>
          <w:t xml:space="preserve"> = 0.775) </w:t>
        </w:r>
      </w:ins>
      <w:ins w:id="269" w:author="Portalier Sebastien" w:date="2021-11-15T17:51:00Z">
        <w:r w:rsidR="00B774AA">
          <w:rPr>
            <w:rFonts w:ascii="Times New Roman" w:hAnsi="Times New Roman" w:cs="Times New Roman"/>
            <w:sz w:val="24"/>
            <w:szCs w:val="24"/>
          </w:rPr>
          <w:t>and 0</w:t>
        </w:r>
      </w:ins>
      <w:ins w:id="270" w:author="Portalier Sebastien" w:date="2021-11-15T17:52:00Z">
        <w:r w:rsidR="00B774AA">
          <w:rPr>
            <w:rFonts w:ascii="Times New Roman" w:hAnsi="Times New Roman" w:cs="Times New Roman"/>
            <w:sz w:val="24"/>
            <w:szCs w:val="24"/>
          </w:rPr>
          <w:t xml:space="preserve"> (</w:t>
        </w:r>
        <w:r w:rsidR="00B774AA" w:rsidRPr="00127514">
          <w:rPr>
            <w:rFonts w:ascii="Times New Roman" w:hAnsi="Times New Roman" w:cs="Times New Roman"/>
            <w:i/>
            <w:iCs/>
            <w:sz w:val="24"/>
            <w:szCs w:val="24"/>
          </w:rPr>
          <w:t>p</w:t>
        </w:r>
        <w:r w:rsidR="00B774AA">
          <w:rPr>
            <w:rFonts w:ascii="Times New Roman" w:hAnsi="Times New Roman" w:cs="Times New Roman"/>
            <w:sz w:val="24"/>
            <w:szCs w:val="24"/>
          </w:rPr>
          <w:t xml:space="preserve"> = 0.49)</w:t>
        </w:r>
      </w:ins>
      <w:ins w:id="271" w:author="Portalier Sebastien" w:date="2021-11-15T17:51:00Z">
        <w:r w:rsidR="00B774AA">
          <w:rPr>
            <w:rFonts w:ascii="Times New Roman" w:hAnsi="Times New Roman" w:cs="Times New Roman"/>
            <w:sz w:val="24"/>
            <w:szCs w:val="24"/>
          </w:rPr>
          <w:t xml:space="preserve"> respectively</w:t>
        </w:r>
      </w:ins>
      <w:ins w:id="272" w:author="Portalier Sebastien" w:date="2021-11-15T16:34:00Z">
        <w:r w:rsidR="00960CC8">
          <w:rPr>
            <w:rFonts w:ascii="Times New Roman" w:hAnsi="Times New Roman" w:cs="Times New Roman"/>
            <w:sz w:val="24"/>
            <w:szCs w:val="24"/>
          </w:rPr>
          <w:t>)</w:t>
        </w:r>
      </w:ins>
      <w:r w:rsidRPr="00902B31">
        <w:rPr>
          <w:rFonts w:ascii="Times New Roman" w:hAnsi="Times New Roman" w:cs="Times New Roman"/>
          <w:sz w:val="24"/>
          <w:szCs w:val="24"/>
        </w:rPr>
        <w:t>. Linking mechanical features from the medium and body size allows a good estimate of attack rate and capture probability for pelagic predators</w:t>
      </w:r>
      <w:ins w:id="273" w:author="Portalier Sebastien" w:date="2021-11-15T16:35:00Z">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ins>
      <w:r w:rsidRPr="00902B31">
        <w:rPr>
          <w:rFonts w:ascii="Times New Roman" w:hAnsi="Times New Roman" w:cs="Times New Roman"/>
          <w:sz w:val="24"/>
          <w:szCs w:val="24"/>
        </w:rPr>
        <w:t xml:space="preserve">. However, handling time is </w:t>
      </w:r>
      <w:del w:id="274" w:author="Portalier Sebastien" w:date="2021-11-15T16:36:00Z">
        <w:r w:rsidRPr="00902B31" w:rsidDel="001D18A4">
          <w:rPr>
            <w:rFonts w:ascii="Times New Roman" w:hAnsi="Times New Roman" w:cs="Times New Roman"/>
            <w:sz w:val="24"/>
            <w:szCs w:val="24"/>
          </w:rPr>
          <w:delText xml:space="preserve">usually underestimated </w:delText>
        </w:r>
      </w:del>
      <w:ins w:id="275" w:author="Portalier Sebastien" w:date="2021-11-15T16:36:00Z">
        <w:r w:rsidR="001D18A4">
          <w:rPr>
            <w:rFonts w:ascii="Times New Roman" w:hAnsi="Times New Roman" w:cs="Times New Roman"/>
            <w:sz w:val="24"/>
            <w:szCs w:val="24"/>
          </w:rPr>
          <w:t xml:space="preserve">poorly estimated by the model, especially </w:t>
        </w:r>
      </w:ins>
      <w:r w:rsidRPr="00902B31">
        <w:rPr>
          <w:rFonts w:ascii="Times New Roman" w:hAnsi="Times New Roman" w:cs="Times New Roman"/>
          <w:sz w:val="24"/>
          <w:szCs w:val="24"/>
        </w:rPr>
        <w:t>for small predators</w:t>
      </w:r>
      <w:del w:id="276" w:author="Portalier Sebastien" w:date="2021-11-15T16:36:00Z">
        <w:r w:rsidRPr="00902B31" w:rsidDel="001D18A4">
          <w:rPr>
            <w:rFonts w:ascii="Times New Roman" w:hAnsi="Times New Roman" w:cs="Times New Roman"/>
            <w:sz w:val="24"/>
            <w:szCs w:val="24"/>
          </w:rPr>
          <w:delText>, while the model is more accurate for larger predators</w:delText>
        </w:r>
      </w:del>
      <w:ins w:id="277" w:author="Portalier Sebastien" w:date="2021-11-15T16:37:00Z">
        <w:r w:rsidR="001D18A4">
          <w:rPr>
            <w:rFonts w:ascii="Times New Roman" w:hAnsi="Times New Roman" w:cs="Times New Roman"/>
            <w:sz w:val="24"/>
            <w:szCs w:val="24"/>
          </w:rPr>
          <w:t xml:space="preserve"> (RMSD </w:t>
        </w:r>
        <w:r w:rsidR="001D18A4">
          <w:rPr>
            <w:rFonts w:ascii="Times New Roman" w:eastAsia="Times New Roman" w:hAnsi="Times New Roman" w:cs="Times New Roman"/>
            <w:sz w:val="24"/>
            <w:szCs w:val="24"/>
          </w:rPr>
          <w:t xml:space="preserve">= 559315.8, </w:t>
        </w:r>
      </w:ins>
      <w:ins w:id="278" w:author="Portalier Sebastien" w:date="2021-11-17T00:45:00Z">
        <w:r w:rsidR="00856D5B">
          <w:rPr>
            <w:rFonts w:ascii="Times New Roman" w:eastAsia="Times New Roman" w:hAnsi="Times New Roman" w:cs="Times New Roman"/>
            <w:sz w:val="24"/>
            <w:szCs w:val="24"/>
          </w:rPr>
          <w:t xml:space="preserve">OP </w:t>
        </w:r>
      </w:ins>
      <w:ins w:id="279" w:author="Portalier Sebastien" w:date="2021-11-15T16:37:00Z">
        <w:r w:rsidR="001D18A4">
          <w:rPr>
            <w:rFonts w:ascii="Times New Roman" w:eastAsia="Times New Roman" w:hAnsi="Times New Roman" w:cs="Times New Roman"/>
            <w:sz w:val="24"/>
            <w:szCs w:val="24"/>
          </w:rPr>
          <w:t>slope and intercept are significantly different from 1</w:t>
        </w:r>
      </w:ins>
      <w:ins w:id="280" w:author="Portalier Sebastien" w:date="2021-11-15T17:59:00Z">
        <w:r w:rsidR="00AD66B1">
          <w:rPr>
            <w:rFonts w:ascii="Times New Roman" w:eastAsia="Times New Roman" w:hAnsi="Times New Roman" w:cs="Times New Roman"/>
            <w:sz w:val="24"/>
            <w:szCs w:val="24"/>
          </w:rPr>
          <w:t xml:space="preserve"> </w:t>
        </w:r>
      </w:ins>
      <w:ins w:id="281" w:author="Portalier Sebastien" w:date="2021-11-15T17:54:00Z">
        <w:r w:rsidR="00127514">
          <w:rPr>
            <w:rFonts w:ascii="Times New Roman" w:eastAsia="Times New Roman" w:hAnsi="Times New Roman" w:cs="Times New Roman"/>
            <w:sz w:val="24"/>
            <w:szCs w:val="24"/>
          </w:rPr>
          <w:t>(</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2e-16)</w:t>
        </w:r>
      </w:ins>
      <w:ins w:id="282" w:author="Portalier Sebastien" w:date="2021-11-15T16:37:00Z">
        <w:r w:rsidR="001D18A4">
          <w:rPr>
            <w:rFonts w:ascii="Times New Roman" w:eastAsia="Times New Roman" w:hAnsi="Times New Roman" w:cs="Times New Roman"/>
            <w:sz w:val="24"/>
            <w:szCs w:val="24"/>
          </w:rPr>
          <w:t xml:space="preserve"> and 0</w:t>
        </w:r>
      </w:ins>
      <w:ins w:id="283" w:author="Portalier Sebastien" w:date="2021-11-15T17:54:00Z">
        <w:r w:rsidR="00127514">
          <w:rPr>
            <w:rFonts w:ascii="Times New Roman" w:eastAsia="Times New Roman" w:hAnsi="Times New Roman" w:cs="Times New Roman"/>
            <w:sz w:val="24"/>
            <w:szCs w:val="24"/>
          </w:rPr>
          <w:t xml:space="preserve"> (</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 </w:t>
        </w:r>
      </w:ins>
      <w:ins w:id="284" w:author="Portalier Sebastien" w:date="2021-11-15T17:55:00Z">
        <w:r w:rsidR="00127514">
          <w:rPr>
            <w:rFonts w:ascii="Times New Roman" w:eastAsia="Times New Roman" w:hAnsi="Times New Roman" w:cs="Times New Roman"/>
            <w:sz w:val="24"/>
            <w:szCs w:val="24"/>
          </w:rPr>
          <w:t>1.16e-7)</w:t>
        </w:r>
      </w:ins>
      <w:ins w:id="285" w:author="Portalier Sebastien" w:date="2021-11-15T16:37:00Z">
        <w:r w:rsidR="001D18A4">
          <w:rPr>
            <w:rFonts w:ascii="Times New Roman" w:eastAsia="Times New Roman" w:hAnsi="Times New Roman" w:cs="Times New Roman"/>
            <w:sz w:val="24"/>
            <w:szCs w:val="24"/>
          </w:rPr>
          <w:t xml:space="preserve"> respectively, body size has also a significant effect</w:t>
        </w:r>
      </w:ins>
      <w:ins w:id="286" w:author="Portalier Sebastien" w:date="2021-11-15T17:55:00Z">
        <w:r w:rsidR="00127514">
          <w:rPr>
            <w:rFonts w:ascii="Times New Roman" w:eastAsia="Times New Roman" w:hAnsi="Times New Roman" w:cs="Times New Roman"/>
            <w:sz w:val="24"/>
            <w:szCs w:val="24"/>
          </w:rPr>
          <w:t xml:space="preserve"> (</w:t>
        </w:r>
        <w:r w:rsidR="00127514" w:rsidRPr="007A2509">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w:t>
        </w:r>
      </w:ins>
      <w:ins w:id="287" w:author="Portalier Sebastien" w:date="2021-11-15T17:56:00Z">
        <w:r w:rsidR="007A2509">
          <w:rPr>
            <w:rFonts w:ascii="Times New Roman" w:eastAsia="Times New Roman" w:hAnsi="Times New Roman" w:cs="Times New Roman"/>
            <w:sz w:val="24"/>
            <w:szCs w:val="24"/>
          </w:rPr>
          <w:t>0.05</w:t>
        </w:r>
      </w:ins>
      <w:ins w:id="288" w:author="Portalier Sebastien" w:date="2021-11-15T17:55:00Z">
        <w:r w:rsidR="00127514">
          <w:rPr>
            <w:rFonts w:ascii="Times New Roman" w:eastAsia="Times New Roman" w:hAnsi="Times New Roman" w:cs="Times New Roman"/>
            <w:sz w:val="24"/>
            <w:szCs w:val="24"/>
          </w:rPr>
          <w:t>)</w:t>
        </w:r>
      </w:ins>
      <w:ins w:id="289" w:author="Portalier Sebastien" w:date="2021-11-15T16:37:00Z">
        <w:r w:rsidR="001D18A4">
          <w:rPr>
            <w:rFonts w:ascii="Times New Roman" w:eastAsia="Times New Roman" w:hAnsi="Times New Roman" w:cs="Times New Roman"/>
            <w:sz w:val="24"/>
            <w:szCs w:val="24"/>
          </w:rPr>
          <w:t>, but not the source of data)</w:t>
        </w:r>
      </w:ins>
      <w:r w:rsidRPr="00902B31">
        <w:rPr>
          <w:rFonts w:ascii="Times New Roman" w:hAnsi="Times New Roman" w:cs="Times New Roman"/>
          <w:sz w:val="24"/>
          <w:szCs w:val="24"/>
        </w:rPr>
        <w:t>. Th</w:t>
      </w:r>
      <w:ins w:id="290" w:author="Portalier Sebastien" w:date="2021-11-15T16:37:00Z">
        <w:r w:rsidR="001D18A4">
          <w:rPr>
            <w:rFonts w:ascii="Times New Roman" w:hAnsi="Times New Roman" w:cs="Times New Roman"/>
            <w:sz w:val="24"/>
            <w:szCs w:val="24"/>
          </w:rPr>
          <w:t>e</w:t>
        </w:r>
      </w:ins>
      <w:del w:id="291" w:author="Portalier Sebastien" w:date="2021-11-15T16:37:00Z">
        <w:r w:rsidRPr="00902B31" w:rsidDel="001D18A4">
          <w:rPr>
            <w:rFonts w:ascii="Times New Roman" w:hAnsi="Times New Roman" w:cs="Times New Roman"/>
            <w:sz w:val="24"/>
            <w:szCs w:val="24"/>
          </w:rPr>
          <w:delText>is</w:delText>
        </w:r>
      </w:del>
      <w:r w:rsidRPr="00902B31">
        <w:rPr>
          <w:rFonts w:ascii="Times New Roman" w:hAnsi="Times New Roman" w:cs="Times New Roman"/>
          <w:sz w:val="24"/>
          <w:szCs w:val="24"/>
        </w:rPr>
        <w:t xml:space="preserve"> discrepanc</w:t>
      </w:r>
      <w:ins w:id="292" w:author="Portalier Sebastien" w:date="2021-11-15T16:37:00Z">
        <w:r w:rsidR="001D18A4">
          <w:rPr>
            <w:rFonts w:ascii="Times New Roman" w:hAnsi="Times New Roman" w:cs="Times New Roman"/>
            <w:sz w:val="24"/>
            <w:szCs w:val="24"/>
          </w:rPr>
          <w:t>ies</w:t>
        </w:r>
      </w:ins>
      <w:del w:id="293" w:author="Portalier Sebastien" w:date="2021-11-15T16:37:00Z">
        <w:r w:rsidRPr="00902B31" w:rsidDel="001D18A4">
          <w:rPr>
            <w:rFonts w:ascii="Times New Roman" w:hAnsi="Times New Roman" w:cs="Times New Roman"/>
            <w:sz w:val="24"/>
            <w:szCs w:val="24"/>
          </w:rPr>
          <w:delText>y</w:delText>
        </w:r>
      </w:del>
      <w:r w:rsidRPr="00902B31">
        <w:rPr>
          <w:rFonts w:ascii="Times New Roman" w:hAnsi="Times New Roman" w:cs="Times New Roman"/>
          <w:sz w:val="24"/>
          <w:szCs w:val="24"/>
        </w:rPr>
        <w:t xml:space="preserve"> </w:t>
      </w:r>
      <w:ins w:id="294" w:author="Portalier Sebastien" w:date="2021-11-15T16:37:00Z">
        <w:r w:rsidR="001D18A4">
          <w:rPr>
            <w:rFonts w:ascii="Times New Roman" w:hAnsi="Times New Roman" w:cs="Times New Roman"/>
            <w:sz w:val="24"/>
            <w:szCs w:val="24"/>
          </w:rPr>
          <w:t>among</w:t>
        </w:r>
      </w:ins>
      <w:del w:id="295" w:author="Portalier Sebastien" w:date="2021-11-15T16:37:00Z">
        <w:r w:rsidRPr="00902B31" w:rsidDel="001D18A4">
          <w:rPr>
            <w:rFonts w:ascii="Times New Roman" w:hAnsi="Times New Roman" w:cs="Times New Roman"/>
            <w:sz w:val="24"/>
            <w:szCs w:val="24"/>
          </w:rPr>
          <w:delText>for small</w:delText>
        </w:r>
      </w:del>
      <w:r w:rsidRPr="00902B31">
        <w:rPr>
          <w:rFonts w:ascii="Times New Roman" w:hAnsi="Times New Roman" w:cs="Times New Roman"/>
          <w:sz w:val="24"/>
          <w:szCs w:val="24"/>
        </w:rPr>
        <w:t xml:space="preserve"> predator</w:t>
      </w:r>
      <w:del w:id="296" w:author="Portalier Sebastien" w:date="2021-11-15T16:38:00Z">
        <w:r w:rsidRPr="00902B31" w:rsidDel="001D18A4">
          <w:rPr>
            <w:rFonts w:ascii="Times New Roman" w:hAnsi="Times New Roman" w:cs="Times New Roman"/>
            <w:sz w:val="24"/>
            <w:szCs w:val="24"/>
          </w:rPr>
          <w:delText>s</w:delText>
        </w:r>
      </w:del>
      <w:ins w:id="297" w:author="Portalier Sebastien" w:date="2021-11-15T16:38:00Z">
        <w:r w:rsidR="001D18A4">
          <w:rPr>
            <w:rFonts w:ascii="Times New Roman" w:hAnsi="Times New Roman" w:cs="Times New Roman"/>
            <w:sz w:val="24"/>
            <w:szCs w:val="24"/>
          </w:rPr>
          <w:t xml:space="preserve"> sizes</w:t>
        </w:r>
      </w:ins>
      <w:r w:rsidRPr="00902B31">
        <w:rPr>
          <w:rFonts w:ascii="Times New Roman" w:hAnsi="Times New Roman" w:cs="Times New Roman"/>
          <w:sz w:val="24"/>
          <w:szCs w:val="24"/>
        </w:rPr>
        <w:t xml:space="preserve"> open</w:t>
      </w:r>
      <w:del w:id="298" w:author="Portalier Sebastien" w:date="2021-11-15T16:39:00Z">
        <w:r w:rsidRPr="00902B31" w:rsidDel="001D18A4">
          <w:rPr>
            <w:rFonts w:ascii="Times New Roman" w:hAnsi="Times New Roman" w:cs="Times New Roman"/>
            <w:sz w:val="24"/>
            <w:szCs w:val="24"/>
          </w:rPr>
          <w:delText>s</w:delText>
        </w:r>
      </w:del>
      <w:r w:rsidRPr="00902B31">
        <w:rPr>
          <w:rFonts w:ascii="Times New Roman" w:hAnsi="Times New Roman" w:cs="Times New Roman"/>
          <w:sz w:val="24"/>
          <w:szCs w:val="24"/>
        </w:rPr>
        <w:t xml:space="preserve"> the door to many hypotheses that remain to be tested. Note that </w:t>
      </w:r>
      <w:ins w:id="299" w:author="Portalier Sebastien" w:date="2021-11-15T16:38:00Z">
        <w:r w:rsidR="001D18A4">
          <w:rPr>
            <w:rFonts w:ascii="Times New Roman" w:hAnsi="Times New Roman" w:cs="Times New Roman"/>
            <w:sz w:val="24"/>
            <w:szCs w:val="24"/>
          </w:rPr>
          <w:t xml:space="preserve">handling time </w:t>
        </w:r>
      </w:ins>
      <w:del w:id="300" w:author="Portalier Sebastien" w:date="2021-11-15T16:38:00Z">
        <w:r w:rsidRPr="00902B31" w:rsidDel="001D18A4">
          <w:rPr>
            <w:rFonts w:ascii="Times New Roman" w:hAnsi="Times New Roman" w:cs="Times New Roman"/>
            <w:sz w:val="24"/>
            <w:szCs w:val="24"/>
          </w:rPr>
          <w:delText xml:space="preserve">this parameter </w:delText>
        </w:r>
      </w:del>
      <w:r w:rsidRPr="00902B31">
        <w:rPr>
          <w:rFonts w:ascii="Times New Roman" w:hAnsi="Times New Roman" w:cs="Times New Roman"/>
          <w:sz w:val="24"/>
          <w:szCs w:val="24"/>
        </w:rPr>
        <w:t>is not dependent on mechanical features of the medium</w:t>
      </w:r>
      <w:ins w:id="301" w:author="Portalier Sebastien" w:date="2021-11-15T16:38:00Z">
        <w:r w:rsidR="001D18A4">
          <w:rPr>
            <w:rFonts w:ascii="Times New Roman" w:hAnsi="Times New Roman" w:cs="Times New Roman"/>
            <w:sz w:val="24"/>
            <w:szCs w:val="24"/>
          </w:rPr>
          <w:t xml:space="preserve"> in Portalier et al.</w:t>
        </w:r>
      </w:ins>
      <w:r w:rsidRPr="00902B31">
        <w:rPr>
          <w:rFonts w:ascii="Times New Roman" w:hAnsi="Times New Roman" w:cs="Times New Roman"/>
          <w:sz w:val="24"/>
          <w:szCs w:val="24"/>
        </w:rPr>
        <w:t xml:space="preserve">, but is determined only by </w:t>
      </w:r>
      <w:ins w:id="302" w:author="Portalier Sebastien" w:date="2021-11-15T16:38:00Z">
        <w:r w:rsidR="001D18A4">
          <w:rPr>
            <w:rFonts w:ascii="Times New Roman" w:hAnsi="Times New Roman" w:cs="Times New Roman"/>
            <w:sz w:val="24"/>
            <w:szCs w:val="24"/>
          </w:rPr>
          <w:t xml:space="preserve">physiological arguments </w:t>
        </w:r>
      </w:ins>
      <w:ins w:id="303" w:author="Portalier Sebastien" w:date="2021-11-15T16:39:00Z">
        <w:r w:rsidR="001D18A4">
          <w:rPr>
            <w:rFonts w:ascii="Times New Roman" w:hAnsi="Times New Roman" w:cs="Times New Roman"/>
            <w:sz w:val="24"/>
            <w:szCs w:val="24"/>
          </w:rPr>
          <w:t xml:space="preserve">and </w:t>
        </w:r>
      </w:ins>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ins w:id="304" w:author="Portalier Sebastien" w:date="2021-11-15T16:39:00Z">
        <w:r w:rsidR="001D18A4">
          <w:rPr>
            <w:rFonts w:ascii="Times New Roman" w:hAnsi="Times New Roman" w:cs="Times New Roman"/>
            <w:sz w:val="24"/>
            <w:szCs w:val="24"/>
          </w:rPr>
          <w:t>affect</w:t>
        </w:r>
      </w:ins>
      <w:del w:id="305" w:author="Portalier Sebastien" w:date="2021-11-15T16:39:00Z">
        <w:r w:rsidRPr="00902B31" w:rsidDel="001D18A4">
          <w:rPr>
            <w:rFonts w:ascii="Times New Roman" w:hAnsi="Times New Roman" w:cs="Times New Roman"/>
            <w:sz w:val="24"/>
            <w:szCs w:val="24"/>
          </w:rPr>
          <w:delText>increase</w:delText>
        </w:r>
      </w:del>
      <w:r w:rsidRPr="00902B31">
        <w:rPr>
          <w:rFonts w:ascii="Times New Roman" w:hAnsi="Times New Roman" w:cs="Times New Roman"/>
          <w:sz w:val="24"/>
          <w:szCs w:val="24"/>
        </w:rPr>
        <w:t xml:space="preserve"> handling time </w:t>
      </w:r>
      <w:ins w:id="306" w:author="Portalier Sebastien" w:date="2021-11-15T16:39:00Z">
        <w:r w:rsidR="001D18A4">
          <w:rPr>
            <w:rFonts w:ascii="Times New Roman" w:hAnsi="Times New Roman" w:cs="Times New Roman"/>
            <w:sz w:val="24"/>
            <w:szCs w:val="24"/>
          </w:rPr>
          <w:t xml:space="preserve">according to the size of the </w:t>
        </w:r>
      </w:ins>
      <w:del w:id="307" w:author="Portalier Sebastien" w:date="2021-11-15T16:39:00Z">
        <w:r w:rsidRPr="00902B31" w:rsidDel="001D18A4">
          <w:rPr>
            <w:rFonts w:ascii="Times New Roman" w:hAnsi="Times New Roman" w:cs="Times New Roman"/>
            <w:sz w:val="24"/>
            <w:szCs w:val="24"/>
          </w:rPr>
          <w:delText xml:space="preserve">for small </w:delText>
        </w:r>
      </w:del>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w:t>
      </w:r>
      <w:r w:rsidR="00953541">
        <w:rPr>
          <w:rFonts w:ascii="Times New Roman" w:hAnsi="Times New Roman" w:cs="Times New Roman"/>
          <w:sz w:val="24"/>
          <w:szCs w:val="24"/>
        </w:rPr>
        <w:t xml:space="preserve"> </w:t>
      </w:r>
      <w:ins w:id="308" w:author="Portalier Sebastien" w:date="2021-11-17T03:51:00Z">
        <w:r w:rsidR="00953541">
          <w:rPr>
            <w:rFonts w:ascii="Times New Roman" w:hAnsi="Times New Roman" w:cs="Times New Roman"/>
            <w:sz w:val="24"/>
            <w:szCs w:val="24"/>
          </w:rPr>
          <w:t xml:space="preserve">potential mechanisms that could be added to </w:t>
        </w:r>
      </w:ins>
      <w:ins w:id="309" w:author="Portalier Sebastien" w:date="2021-11-17T03:52:00Z">
        <w:r w:rsidR="00953541">
          <w:rPr>
            <w:rFonts w:ascii="Times New Roman" w:hAnsi="Times New Roman" w:cs="Times New Roman"/>
            <w:sz w:val="24"/>
            <w:szCs w:val="24"/>
          </w:rPr>
          <w:t xml:space="preserve">the model in the future. </w:t>
        </w:r>
      </w:ins>
      <w:del w:id="310" w:author="Portalier Sebastien" w:date="2021-11-17T03:51:00Z">
        <w:r w:rsidRPr="00902B31" w:rsidDel="00953541">
          <w:rPr>
            <w:rFonts w:ascii="Times New Roman" w:hAnsi="Times New Roman" w:cs="Times New Roman"/>
            <w:sz w:val="24"/>
            <w:szCs w:val="24"/>
          </w:rPr>
          <w:delText>hypotheses that can be inferred from the analysis of such a model</w:delText>
        </w:r>
      </w:del>
      <w:r w:rsidRPr="00902B31">
        <w:rPr>
          <w:rFonts w:ascii="Times New Roman" w:hAnsi="Times New Roman" w:cs="Times New Roman"/>
          <w:sz w:val="24"/>
          <w:szCs w:val="24"/>
        </w:rPr>
        <w:t>.</w:t>
      </w:r>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Conclusions and future directions</w:t>
      </w:r>
    </w:p>
    <w:p w14:paraId="4FCB80F2" w14:textId="218065F1" w:rsidR="001D18A4" w:rsidRPr="00693F7B" w:rsidRDefault="001D18A4" w:rsidP="001D18A4">
      <w:pPr>
        <w:spacing w:line="480" w:lineRule="auto"/>
        <w:ind w:firstLine="720"/>
        <w:rPr>
          <w:ins w:id="311" w:author="Portalier Sebastien" w:date="2021-11-15T16:41:00Z"/>
          <w:rFonts w:ascii="Times New Roman" w:hAnsi="Times New Roman" w:cs="Times New Roman"/>
          <w:sz w:val="24"/>
          <w:szCs w:val="24"/>
        </w:rPr>
      </w:pPr>
      <w:ins w:id="312" w:author="Portalier Sebastien" w:date="2021-11-15T16:40:00Z">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ins>
    </w:p>
    <w:p w14:paraId="58AC8FBF" w14:textId="5CB6C463" w:rsidR="004D2BC9" w:rsidRPr="00902B31" w:rsidRDefault="001D18A4" w:rsidP="004D2BC9">
      <w:pPr>
        <w:spacing w:line="480" w:lineRule="auto"/>
        <w:ind w:firstLine="720"/>
        <w:rPr>
          <w:rFonts w:ascii="Times New Roman" w:hAnsi="Times New Roman" w:cs="Times New Roman"/>
          <w:sz w:val="24"/>
          <w:szCs w:val="24"/>
        </w:rPr>
      </w:pPr>
      <w:ins w:id="313" w:author="Portalier Sebastien" w:date="2021-11-15T16:41:00Z">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ins>
      <w:r w:rsidR="004D2BC9" w:rsidRPr="00693F7B">
        <w:rPr>
          <w:rFonts w:ascii="Times New Roman" w:hAnsi="Times New Roman" w:cs="Times New Roman"/>
          <w:sz w:val="24"/>
          <w:szCs w:val="24"/>
        </w:rPr>
        <w:t xml:space="preserve">The model </w:t>
      </w:r>
      <w:ins w:id="314" w:author="Portalier Sebastien" w:date="2021-11-15T16:42:00Z">
        <w:r w:rsidR="003763B5">
          <w:rPr>
            <w:rFonts w:ascii="Times New Roman" w:hAnsi="Times New Roman" w:cs="Times New Roman"/>
            <w:sz w:val="24"/>
            <w:szCs w:val="24"/>
          </w:rPr>
          <w:t>we chose</w:t>
        </w:r>
      </w:ins>
      <w:del w:id="315" w:author="Portalier Sebastien" w:date="2021-11-15T16:42:00Z">
        <w:r w:rsidR="004D2BC9" w:rsidRPr="00693F7B" w:rsidDel="003763B5">
          <w:rPr>
            <w:rFonts w:ascii="Times New Roman" w:hAnsi="Times New Roman" w:cs="Times New Roman"/>
            <w:sz w:val="24"/>
            <w:szCs w:val="24"/>
          </w:rPr>
          <w:delText>proposed here</w:delText>
        </w:r>
      </w:del>
      <w:r w:rsidR="004D2BC9" w:rsidRPr="00693F7B">
        <w:rPr>
          <w:rFonts w:ascii="Times New Roman" w:hAnsi="Times New Roman" w:cs="Times New Roman"/>
          <w:sz w:val="24"/>
          <w:szCs w:val="24"/>
        </w:rPr>
        <w:t xml:space="preserve"> use</w:t>
      </w:r>
      <w:ins w:id="316" w:author="Portalier Sebastien" w:date="2021-11-15T16:42:00Z">
        <w:r w:rsidR="003763B5">
          <w:rPr>
            <w:rFonts w:ascii="Times New Roman" w:hAnsi="Times New Roman" w:cs="Times New Roman"/>
            <w:sz w:val="24"/>
            <w:szCs w:val="24"/>
          </w:rPr>
          <w:t>d</w:t>
        </w:r>
      </w:ins>
      <w:del w:id="317" w:author="Portalier Sebastien" w:date="2021-11-15T16:42:00Z">
        <w:r w:rsidR="004D2BC9" w:rsidRPr="00693F7B" w:rsidDel="003763B5">
          <w:rPr>
            <w:rFonts w:ascii="Times New Roman" w:hAnsi="Times New Roman" w:cs="Times New Roman"/>
            <w:sz w:val="24"/>
            <w:szCs w:val="24"/>
          </w:rPr>
          <w:delText>s</w:delText>
        </w:r>
      </w:del>
      <w:r w:rsidR="004D2BC9" w:rsidRPr="00693F7B">
        <w:rPr>
          <w:rFonts w:ascii="Times New Roman" w:hAnsi="Times New Roman" w:cs="Times New Roman"/>
          <w:sz w:val="24"/>
          <w:szCs w:val="24"/>
        </w:rPr>
        <w:t xml:space="preserve"> </w:t>
      </w:r>
      <w:ins w:id="318" w:author="Portalier Sebastien" w:date="2021-11-15T16:43:00Z">
        <w:r w:rsidR="003763B5">
          <w:rPr>
            <w:rFonts w:ascii="Times New Roman" w:hAnsi="Times New Roman" w:cs="Times New Roman"/>
            <w:sz w:val="24"/>
            <w:szCs w:val="24"/>
          </w:rPr>
          <w:t>fundamental</w:t>
        </w:r>
      </w:ins>
      <w:del w:id="319" w:author="Portalier Sebastien" w:date="2021-11-15T16:43:00Z">
        <w:r w:rsidR="004D2BC9" w:rsidRPr="00693F7B" w:rsidDel="003763B5">
          <w:rPr>
            <w:rFonts w:ascii="Times New Roman" w:hAnsi="Times New Roman" w:cs="Times New Roman"/>
            <w:sz w:val="24"/>
            <w:szCs w:val="24"/>
          </w:rPr>
          <w:delText>the</w:delText>
        </w:r>
      </w:del>
      <w:r w:rsidR="004D2BC9" w:rsidRPr="00693F7B">
        <w:rPr>
          <w:rFonts w:ascii="Times New Roman" w:hAnsi="Times New Roman" w:cs="Times New Roman"/>
          <w:sz w:val="24"/>
          <w:szCs w:val="24"/>
        </w:rPr>
        <w:t xml:space="preserve"> 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ins w:id="320" w:author="Portalier Sebastien" w:date="2021-11-15T16:43:00Z">
        <w:r w:rsidR="003763B5">
          <w:rPr>
            <w:rFonts w:ascii="Times New Roman" w:hAnsi="Times New Roman" w:cs="Times New Roman"/>
            <w:sz w:val="24"/>
            <w:szCs w:val="24"/>
          </w:rPr>
          <w:t>additional</w:t>
        </w:r>
      </w:ins>
      <w:del w:id="321" w:author="Portalier Sebastien" w:date="2021-11-15T16:43:00Z">
        <w:r w:rsidR="004D2BC9" w:rsidRPr="00902B31" w:rsidDel="003763B5">
          <w:rPr>
            <w:rFonts w:ascii="Times New Roman" w:hAnsi="Times New Roman" w:cs="Times New Roman"/>
            <w:sz w:val="24"/>
            <w:szCs w:val="24"/>
          </w:rPr>
          <w:delText>more</w:delText>
        </w:r>
      </w:del>
      <w:r w:rsidR="004D2BC9" w:rsidRPr="00902B31">
        <w:rPr>
          <w:rFonts w:ascii="Times New Roman" w:hAnsi="Times New Roman" w:cs="Times New Roman"/>
          <w:sz w:val="24"/>
          <w:szCs w:val="24"/>
        </w:rPr>
        <w:t xml:space="preserve"> physical factors such as </w:t>
      </w:r>
      <w:ins w:id="322" w:author="Portalier Sebastien" w:date="2021-11-15T16:43:00Z">
        <w:r w:rsidR="003763B5">
          <w:rPr>
            <w:rFonts w:ascii="Times New Roman" w:hAnsi="Times New Roman" w:cs="Times New Roman"/>
            <w:sz w:val="24"/>
            <w:szCs w:val="24"/>
          </w:rPr>
          <w:t xml:space="preserve">dimensionality, hydrodynamics and </w:t>
        </w:r>
      </w:ins>
      <w:r w:rsidR="004D2BC9" w:rsidRPr="00902B31">
        <w:rPr>
          <w:rFonts w:ascii="Times New Roman" w:hAnsi="Times New Roman" w:cs="Times New Roman"/>
          <w:sz w:val="24"/>
          <w:szCs w:val="24"/>
        </w:rPr>
        <w:t>temperature, which affect</w:t>
      </w:r>
      <w:del w:id="323" w:author="Portalier Sebastien" w:date="2021-11-15T16:44:00Z">
        <w:r w:rsidR="004D2BC9" w:rsidRPr="00902B31" w:rsidDel="003763B5">
          <w:rPr>
            <w:rFonts w:ascii="Times New Roman" w:hAnsi="Times New Roman" w:cs="Times New Roman"/>
            <w:sz w:val="24"/>
            <w:szCs w:val="24"/>
          </w:rPr>
          <w:delText>s</w:delText>
        </w:r>
      </w:del>
      <w:r w:rsidR="004D2BC9" w:rsidRPr="00902B31">
        <w:rPr>
          <w:rFonts w:ascii="Times New Roman" w:hAnsi="Times New Roman" w:cs="Times New Roman"/>
          <w:sz w:val="24"/>
          <w:szCs w:val="24"/>
        </w:rPr>
        <w:t xml:space="preserve"> the physical properties of the medium </w:t>
      </w:r>
      <w:r w:rsidR="004D2BC9" w:rsidRPr="00902B31">
        <w:rPr>
          <w:rFonts w:ascii="Times New Roman" w:hAnsi="Times New Roman" w:cs="Times New Roman"/>
          <w:noProof/>
          <w:sz w:val="24"/>
          <w:szCs w:val="24"/>
        </w:rPr>
        <w:t>(</w:t>
      </w:r>
      <w:ins w:id="324" w:author="Portalier Sebastien" w:date="2021-11-15T17:07:00Z">
        <w:r w:rsidR="002D662C">
          <w:rPr>
            <w:rFonts w:ascii="Times New Roman" w:eastAsia="Times New Roman" w:hAnsi="Times New Roman" w:cs="Times New Roman"/>
            <w:sz w:val="24"/>
            <w:szCs w:val="24"/>
          </w:rPr>
          <w:t xml:space="preserve">MacKenzie and Kiørboe, 1995; </w:t>
        </w:r>
      </w:ins>
      <w:r w:rsidR="004D2BC9" w:rsidRPr="00902B31">
        <w:rPr>
          <w:rFonts w:ascii="Times New Roman" w:hAnsi="Times New Roman" w:cs="Times New Roman"/>
          <w:noProof/>
          <w:sz w:val="24"/>
          <w:szCs w:val="24"/>
        </w:rPr>
        <w:t>Larsen and Riisgård, 2009</w:t>
      </w:r>
      <w:ins w:id="325" w:author="Portalier Sebastien" w:date="2021-11-15T17:05:00Z">
        <w:r w:rsidR="00924045">
          <w:rPr>
            <w:rFonts w:ascii="Times New Roman" w:eastAsia="Times New Roman" w:hAnsi="Times New Roman" w:cs="Times New Roman"/>
            <w:sz w:val="24"/>
            <w:szCs w:val="24"/>
          </w:rPr>
          <w:t>; Uiterwaal and DeLong, 2020</w:t>
        </w:r>
      </w:ins>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ins w:id="326" w:author="Portalier Sebastien" w:date="2021-11-15T16:44:00Z">
        <w:r w:rsidR="003763B5">
          <w:rPr>
            <w:rFonts w:ascii="Times New Roman" w:hAnsi="Times New Roman" w:cs="Times New Roman"/>
            <w:sz w:val="24"/>
            <w:szCs w:val="24"/>
          </w:rPr>
          <w:t xml:space="preserve">and </w:t>
        </w:r>
      </w:ins>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2BE92858" w:rsidR="004D2BC9" w:rsidRDefault="004D2BC9" w:rsidP="004D2BC9">
      <w:pPr>
        <w:spacing w:line="480" w:lineRule="auto"/>
        <w:ind w:firstLine="720"/>
        <w:rPr>
          <w:ins w:id="327" w:author="Portalier Sebastien" w:date="2021-11-15T16:46:00Z"/>
          <w:rFonts w:ascii="Times New Roman" w:hAnsi="Times New Roman" w:cs="Times New Roman"/>
          <w:sz w:val="24"/>
          <w:szCs w:val="24"/>
        </w:rPr>
      </w:pPr>
      <w:r w:rsidRPr="00902B31">
        <w:rPr>
          <w:rFonts w:ascii="Times New Roman" w:hAnsi="Times New Roman" w:cs="Times New Roman"/>
          <w:sz w:val="24"/>
          <w:szCs w:val="24"/>
        </w:rPr>
        <w:t xml:space="preserve">In our model, </w:t>
      </w:r>
      <w:ins w:id="328" w:author="Portalier Sebastien" w:date="2021-11-15T16:44:00Z">
        <w:r w:rsidR="003763B5">
          <w:rPr>
            <w:rFonts w:ascii="Times New Roman" w:hAnsi="Times New Roman" w:cs="Times New Roman"/>
            <w:sz w:val="24"/>
            <w:szCs w:val="24"/>
          </w:rPr>
          <w:t xml:space="preserve">the </w:t>
        </w:r>
      </w:ins>
      <w:r w:rsidRPr="00902B31">
        <w:rPr>
          <w:rFonts w:ascii="Times New Roman" w:hAnsi="Times New Roman" w:cs="Times New Roman"/>
          <w:sz w:val="24"/>
          <w:szCs w:val="24"/>
        </w:rPr>
        <w:t>processes based on mechanical factors (i.e., speed, attack rate, capture probability) fit data well</w:t>
      </w:r>
      <w:ins w:id="329" w:author="Portalier Sebastien" w:date="2021-11-15T16:45:00Z">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ins>
      <w:r w:rsidRPr="00902B31">
        <w:rPr>
          <w:rFonts w:ascii="Times New Roman" w:hAnsi="Times New Roman" w:cs="Times New Roman"/>
          <w:sz w:val="24"/>
          <w:szCs w:val="24"/>
        </w:rPr>
        <w:t xml:space="preserve">. Handling time shows </w:t>
      </w:r>
      <w:del w:id="330" w:author="Portalier Sebastien" w:date="2021-11-15T16:45:00Z">
        <w:r w:rsidRPr="00902B31" w:rsidDel="00513FAB">
          <w:rPr>
            <w:rFonts w:ascii="Times New Roman" w:hAnsi="Times New Roman" w:cs="Times New Roman"/>
            <w:sz w:val="24"/>
            <w:szCs w:val="24"/>
          </w:rPr>
          <w:delText>a</w:delText>
        </w:r>
      </w:del>
      <w:ins w:id="331" w:author="Portalier Sebastien" w:date="2021-11-15T16:45:00Z">
        <w:r w:rsidR="00513FAB">
          <w:rPr>
            <w:rFonts w:ascii="Times New Roman" w:hAnsi="Times New Roman" w:cs="Times New Roman"/>
            <w:sz w:val="24"/>
            <w:szCs w:val="24"/>
          </w:rPr>
          <w:t>the</w:t>
        </w:r>
      </w:ins>
      <w:r w:rsidRPr="00902B31">
        <w:rPr>
          <w:rFonts w:ascii="Times New Roman" w:hAnsi="Times New Roman" w:cs="Times New Roman"/>
          <w:sz w:val="24"/>
          <w:szCs w:val="24"/>
        </w:rPr>
        <w:t xml:space="preserve"> lowe</w:t>
      </w:r>
      <w:ins w:id="332" w:author="Portalier Sebastien" w:date="2021-11-15T16:45:00Z">
        <w:r w:rsidR="00513FAB">
          <w:rPr>
            <w:rFonts w:ascii="Times New Roman" w:hAnsi="Times New Roman" w:cs="Times New Roman"/>
            <w:sz w:val="24"/>
            <w:szCs w:val="24"/>
          </w:rPr>
          <w:t>st</w:t>
        </w:r>
      </w:ins>
      <w:del w:id="333" w:author="Portalier Sebastien" w:date="2021-11-15T16:45:00Z">
        <w:r w:rsidRPr="00902B31" w:rsidDel="00513FAB">
          <w:rPr>
            <w:rFonts w:ascii="Times New Roman" w:hAnsi="Times New Roman" w:cs="Times New Roman"/>
            <w:sz w:val="24"/>
            <w:szCs w:val="24"/>
          </w:rPr>
          <w:delText>r</w:delText>
        </w:r>
      </w:del>
      <w:r w:rsidRPr="00902B31">
        <w:rPr>
          <w:rFonts w:ascii="Times New Roman" w:hAnsi="Times New Roman" w:cs="Times New Roman"/>
          <w:sz w:val="24"/>
          <w:szCs w:val="24"/>
        </w:rPr>
        <w:t xml:space="preserve"> goodness of fit, and it is the only one that does not include any </w:t>
      </w:r>
      <w:del w:id="334" w:author="Portalier Sebastien" w:date="2021-11-15T16:45:00Z">
        <w:r w:rsidRPr="00902B31" w:rsidDel="00513FAB">
          <w:rPr>
            <w:rFonts w:ascii="Times New Roman" w:hAnsi="Times New Roman" w:cs="Times New Roman"/>
            <w:sz w:val="24"/>
            <w:szCs w:val="24"/>
          </w:rPr>
          <w:delText xml:space="preserve">physical </w:delText>
        </w:r>
      </w:del>
      <w:ins w:id="335" w:author="Portalier Sebastien" w:date="2021-11-15T16:45:00Z">
        <w:r w:rsidR="00513FAB">
          <w:rPr>
            <w:rFonts w:ascii="Times New Roman" w:hAnsi="Times New Roman" w:cs="Times New Roman"/>
            <w:sz w:val="24"/>
            <w:szCs w:val="24"/>
          </w:rPr>
          <w:t xml:space="preserve">mechanical </w:t>
        </w:r>
      </w:ins>
      <w:r w:rsidRPr="00902B31">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ins w:id="336" w:author="Portalier Sebastien" w:date="2021-11-15T16:46:00Z">
        <w:r w:rsidR="00513FAB">
          <w:rPr>
            <w:rFonts w:ascii="Times New Roman" w:hAnsi="Times New Roman" w:cs="Times New Roman"/>
            <w:noProof/>
            <w:sz w:val="24"/>
            <w:szCs w:val="24"/>
          </w:rPr>
          <w:t>; Jeschke, 2007</w:t>
        </w:r>
      </w:ins>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5358A535" w:rsidR="00513FAB" w:rsidRPr="00902B31" w:rsidRDefault="00513FAB" w:rsidP="004D2BC9">
      <w:pPr>
        <w:spacing w:line="480" w:lineRule="auto"/>
        <w:ind w:firstLine="720"/>
        <w:rPr>
          <w:rFonts w:ascii="Times New Roman" w:hAnsi="Times New Roman" w:cs="Times New Roman"/>
          <w:sz w:val="24"/>
          <w:szCs w:val="24"/>
        </w:rPr>
      </w:pPr>
      <w:ins w:id="337" w:author="Portalier Sebastien" w:date="2021-11-15T16:46:00Z">
        <w:r>
          <w:rPr>
            <w:rFonts w:ascii="Times New Roman" w:hAnsi="Times New Roman" w:cs="Times New Roman"/>
            <w:sz w:val="24"/>
            <w:szCs w:val="24"/>
          </w:rPr>
          <w:t>Similarly</w:t>
        </w:r>
        <w:r>
          <w:rPr>
            <w:rFonts w:ascii="Times New Roman" w:eastAsia="Times New Roman" w:hAnsi="Times New Roman" w:cs="Times New Roman"/>
            <w:sz w:val="24"/>
            <w:szCs w:val="24"/>
          </w:rPr>
          <w:t xml:space="preserve">, the foraging mode of predators is also an important topic. </w:t>
        </w:r>
      </w:ins>
      <w:ins w:id="338" w:author="Portalier Sebastien" w:date="2021-11-15T16:47:00Z">
        <w:r>
          <w:rPr>
            <w:rFonts w:ascii="Times New Roman" w:eastAsia="Times New Roman" w:hAnsi="Times New Roman" w:cs="Times New Roman"/>
            <w:sz w:val="24"/>
            <w:szCs w:val="24"/>
          </w:rPr>
          <w:t>Portalier et al.’s model assumes that both the predator and the prey are active and can detect each other without any interference. However, these assumptions are not valid for sit-and-wait predators (Kiørboe, 2011; Twardochleb et al., 2020). Indeed, the model can compute encounter rate between a moving prey and a non-moving predator</w:t>
        </w:r>
      </w:ins>
      <w:ins w:id="339" w:author="Portalier Sebastien" w:date="2021-11-15T16:48:00Z">
        <w:r>
          <w:rPr>
            <w:rFonts w:ascii="Times New Roman" w:eastAsia="Times New Roman" w:hAnsi="Times New Roman" w:cs="Times New Roman"/>
            <w:sz w:val="24"/>
            <w:szCs w:val="24"/>
          </w:rPr>
          <w:t xml:space="preserve"> by setting the speed of the predator to zero. But additional behavioral aspects (such as camouflage) would require additional features to the model. Moreover, these behavioral aspects are not related to size. But it can be a way to explore to improve the model.</w:t>
        </w:r>
      </w:ins>
    </w:p>
    <w:p w14:paraId="5B2830D5" w14:textId="17D192A4"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More generally, the strength of this kind of approach is to derive patterns at the community level from </w:t>
      </w:r>
      <w:ins w:id="340" w:author="Portalier Sebastien" w:date="2021-11-15T16:48:00Z">
        <w:r w:rsidR="00513FAB">
          <w:rPr>
            <w:rFonts w:ascii="Times New Roman" w:hAnsi="Times New Roman" w:cs="Times New Roman"/>
            <w:sz w:val="24"/>
            <w:szCs w:val="24"/>
          </w:rPr>
          <w:t>rules</w:t>
        </w:r>
      </w:ins>
      <w:del w:id="341" w:author="Portalier Sebastien" w:date="2021-11-15T16:48:00Z">
        <w:r w:rsidRPr="00902B31" w:rsidDel="00513FAB">
          <w:rPr>
            <w:rFonts w:ascii="Times New Roman" w:hAnsi="Times New Roman" w:cs="Times New Roman"/>
            <w:sz w:val="24"/>
            <w:szCs w:val="24"/>
          </w:rPr>
          <w:delText>measures</w:delText>
        </w:r>
      </w:del>
      <w:r w:rsidRPr="00902B31">
        <w:rPr>
          <w:rFonts w:ascii="Times New Roman" w:hAnsi="Times New Roman" w:cs="Times New Roman"/>
          <w:sz w:val="24"/>
          <w:szCs w:val="24"/>
        </w:rPr>
        <w:t xml:space="preserve"> </w:t>
      </w:r>
      <w:ins w:id="342" w:author="Portalier Sebastien" w:date="2021-11-15T16:48:00Z">
        <w:r w:rsidR="00513FAB">
          <w:rPr>
            <w:rFonts w:ascii="Times New Roman" w:hAnsi="Times New Roman" w:cs="Times New Roman"/>
            <w:sz w:val="24"/>
            <w:szCs w:val="24"/>
          </w:rPr>
          <w:t>acting</w:t>
        </w:r>
      </w:ins>
      <w:del w:id="343" w:author="Portalier Sebastien" w:date="2021-11-15T16:48:00Z">
        <w:r w:rsidRPr="00902B31" w:rsidDel="00513FAB">
          <w:rPr>
            <w:rFonts w:ascii="Times New Roman" w:hAnsi="Times New Roman" w:cs="Times New Roman"/>
            <w:sz w:val="24"/>
            <w:szCs w:val="24"/>
          </w:rPr>
          <w:delText>done</w:delText>
        </w:r>
      </w:del>
      <w:r w:rsidRPr="00902B31">
        <w:rPr>
          <w:rFonts w:ascii="Times New Roman" w:hAnsi="Times New Roman" w:cs="Times New Roman"/>
          <w:sz w:val="24"/>
          <w:szCs w:val="24"/>
        </w:rPr>
        <w:t xml:space="preserve"> at the individual </w:t>
      </w:r>
      <w:ins w:id="344" w:author="Portalier Sebastien" w:date="2021-11-15T16:48:00Z">
        <w:r w:rsidR="00513FAB">
          <w:rPr>
            <w:rFonts w:ascii="Times New Roman" w:hAnsi="Times New Roman" w:cs="Times New Roman"/>
            <w:sz w:val="24"/>
            <w:szCs w:val="24"/>
          </w:rPr>
          <w:t>level within physical context of their environmen</w:t>
        </w:r>
      </w:ins>
      <w:ins w:id="345" w:author="Portalier Sebastien" w:date="2021-11-15T16:49:00Z">
        <w:r w:rsidR="00513FAB">
          <w:rPr>
            <w:rFonts w:ascii="Times New Roman" w:hAnsi="Times New Roman" w:cs="Times New Roman"/>
            <w:sz w:val="24"/>
            <w:szCs w:val="24"/>
          </w:rPr>
          <w:t>t</w:t>
        </w:r>
      </w:ins>
      <w:del w:id="346" w:author="Portalier Sebastien" w:date="2021-11-15T16:49:00Z">
        <w:r w:rsidRPr="00902B31" w:rsidDel="00513FAB">
          <w:rPr>
            <w:rFonts w:ascii="Times New Roman" w:hAnsi="Times New Roman" w:cs="Times New Roman"/>
            <w:sz w:val="24"/>
            <w:szCs w:val="24"/>
          </w:rPr>
          <w:delText>or species level</w:delText>
        </w:r>
      </w:del>
      <w:r w:rsidRPr="00902B31">
        <w:rPr>
          <w:rFonts w:ascii="Times New Roman" w:hAnsi="Times New Roman" w:cs="Times New Roman"/>
          <w:sz w:val="24"/>
          <w:szCs w:val="24"/>
        </w:rPr>
        <w:t xml:space="preserve">. Thus, the functional response </w:t>
      </w:r>
      <w:ins w:id="347" w:author="Portalier Sebastien" w:date="2021-11-15T16:49:00Z">
        <w:r w:rsidR="00513FAB">
          <w:rPr>
            <w:rFonts w:ascii="Times New Roman" w:hAnsi="Times New Roman" w:cs="Times New Roman"/>
            <w:sz w:val="24"/>
            <w:szCs w:val="24"/>
          </w:rPr>
          <w:t xml:space="preserve">predicted </w:t>
        </w:r>
      </w:ins>
      <w:r w:rsidRPr="00902B31">
        <w:rPr>
          <w:rFonts w:ascii="Times New Roman" w:hAnsi="Times New Roman" w:cs="Times New Roman"/>
          <w:sz w:val="24"/>
          <w:szCs w:val="24"/>
        </w:rPr>
        <w:t xml:space="preserve">is an emerging property of the </w:t>
      </w:r>
      <w:ins w:id="348" w:author="Portalier Sebastien" w:date="2021-11-15T16:49:00Z">
        <w:r w:rsidR="00513FAB">
          <w:rPr>
            <w:rFonts w:ascii="Times New Roman" w:hAnsi="Times New Roman" w:cs="Times New Roman"/>
            <w:sz w:val="24"/>
            <w:szCs w:val="24"/>
          </w:rPr>
          <w:t>eco</w:t>
        </w:r>
      </w:ins>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promising avenue for new studies that would merge the biological </w:t>
      </w:r>
      <w:del w:id="349" w:author="Portalier Sebastien" w:date="2021-11-15T16:49:00Z">
        <w:r w:rsidRPr="00902B31" w:rsidDel="00513FAB">
          <w:rPr>
            <w:rFonts w:ascii="Times New Roman" w:hAnsi="Times New Roman" w:cs="Times New Roman"/>
            <w:sz w:val="24"/>
            <w:szCs w:val="24"/>
          </w:rPr>
          <w:delText xml:space="preserve">part </w:delText>
        </w:r>
      </w:del>
      <w:r w:rsidRPr="00902B31">
        <w:rPr>
          <w:rFonts w:ascii="Times New Roman" w:hAnsi="Times New Roman" w:cs="Times New Roman"/>
          <w:sz w:val="24"/>
          <w:szCs w:val="24"/>
        </w:rPr>
        <w:t xml:space="preserve">and the physical </w:t>
      </w:r>
      <w:ins w:id="350" w:author="Portalier Sebastien" w:date="2021-11-15T16:49:00Z">
        <w:r w:rsidR="00513FAB">
          <w:rPr>
            <w:rFonts w:ascii="Times New Roman" w:hAnsi="Times New Roman" w:cs="Times New Roman"/>
            <w:sz w:val="24"/>
            <w:szCs w:val="24"/>
          </w:rPr>
          <w:t>com</w:t>
        </w:r>
      </w:ins>
      <w:ins w:id="351" w:author="Portalier Sebastien" w:date="2021-11-15T16:50:00Z">
        <w:r w:rsidR="00513FAB">
          <w:rPr>
            <w:rFonts w:ascii="Times New Roman" w:hAnsi="Times New Roman" w:cs="Times New Roman"/>
            <w:sz w:val="24"/>
            <w:szCs w:val="24"/>
          </w:rPr>
          <w:t>ponent</w:t>
        </w:r>
      </w:ins>
      <w:del w:id="352" w:author="Portalier Sebastien" w:date="2021-11-15T16:50:00Z">
        <w:r w:rsidRPr="00902B31" w:rsidDel="00513FAB">
          <w:rPr>
            <w:rFonts w:ascii="Times New Roman" w:hAnsi="Times New Roman" w:cs="Times New Roman"/>
            <w:sz w:val="24"/>
            <w:szCs w:val="24"/>
          </w:rPr>
          <w:delText>part</w:delText>
        </w:r>
      </w:del>
      <w:r w:rsidRPr="00902B31">
        <w:rPr>
          <w:rFonts w:ascii="Times New Roman" w:hAnsi="Times New Roman" w:cs="Times New Roman"/>
          <w:sz w:val="24"/>
          <w:szCs w:val="24"/>
        </w:rPr>
        <w:t xml:space="preserve"> of the </w:t>
      </w:r>
      <w:ins w:id="353" w:author="Portalier Sebastien" w:date="2021-11-15T16:50:00Z">
        <w:r w:rsidR="00513FAB">
          <w:rPr>
            <w:rFonts w:ascii="Times New Roman" w:hAnsi="Times New Roman" w:cs="Times New Roman"/>
            <w:sz w:val="24"/>
            <w:szCs w:val="24"/>
          </w:rPr>
          <w:t>ecosystem</w:t>
        </w:r>
      </w:ins>
      <w:del w:id="354" w:author="Portalier Sebastien" w:date="2021-11-15T16:50:00Z">
        <w:r w:rsidRPr="00902B31" w:rsidDel="00513FAB">
          <w:rPr>
            <w:rFonts w:ascii="Times New Roman" w:hAnsi="Times New Roman" w:cs="Times New Roman"/>
            <w:sz w:val="24"/>
            <w:szCs w:val="24"/>
          </w:rPr>
          <w:delText>medium</w:delText>
        </w:r>
      </w:del>
      <w:r w:rsidRPr="00902B31">
        <w:rPr>
          <w:rFonts w:ascii="Times New Roman" w:hAnsi="Times New Roman" w:cs="Times New Roman"/>
          <w:sz w:val="24"/>
          <w:szCs w:val="24"/>
        </w:rPr>
        <w:t xml:space="preserve">. </w:t>
      </w:r>
    </w:p>
    <w:p w14:paraId="2FE62FAD" w14:textId="5326A912"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Acknowledg</w:t>
      </w:r>
      <w:r w:rsidR="00A67392">
        <w:rPr>
          <w:rFonts w:ascii="Times New Roman" w:hAnsi="Times New Roman"/>
          <w:b/>
          <w:bCs/>
          <w:color w:val="auto"/>
          <w:sz w:val="28"/>
          <w:szCs w:val="28"/>
        </w:rPr>
        <w:t>e</w:t>
      </w:r>
      <w:r w:rsidRPr="00902B31">
        <w:rPr>
          <w:rFonts w:ascii="Times New Roman" w:hAnsi="Times New Roman"/>
          <w:b/>
          <w:bCs/>
          <w:color w:val="auto"/>
          <w:sz w:val="28"/>
          <w:szCs w:val="28"/>
        </w:rPr>
        <w:t>ments</w:t>
      </w:r>
    </w:p>
    <w:p w14:paraId="2CBFC096" w14:textId="0257FCA4"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 from the </w:t>
      </w:r>
      <w:r w:rsidRPr="00902B31">
        <w:rPr>
          <w:rFonts w:ascii="Times New Roman" w:hAnsi="Times New Roman" w:cs="Times New Roman"/>
          <w:color w:val="000000"/>
          <w:sz w:val="24"/>
          <w:szCs w:val="24"/>
        </w:rPr>
        <w:t xml:space="preserve">Healthy Forest </w:t>
      </w:r>
      <w:r w:rsidRPr="00D47F11">
        <w:rPr>
          <w:rFonts w:ascii="Times New Roman" w:hAnsi="Times New Roman" w:cs="Times New Roman"/>
          <w:sz w:val="24"/>
          <w:szCs w:val="24"/>
        </w:rPr>
        <w:t>Partnership.</w:t>
      </w:r>
      <w:ins w:id="355" w:author="Portalier Sebastien" w:date="2021-11-19T22:20:00Z">
        <w:r w:rsidR="00D47F11" w:rsidRPr="00D47F11">
          <w:rPr>
            <w:rFonts w:ascii="Times New Roman" w:hAnsi="Times New Roman" w:cs="Times New Roman"/>
            <w:sz w:val="24"/>
            <w:szCs w:val="24"/>
          </w:rPr>
          <w:t xml:space="preserve"> M.L. was supported by the TULIP Laboratory of Excellence (ANR-10-LABX-41).</w:t>
        </w:r>
      </w:ins>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3C6A6980"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 xml:space="preserve">performed simulations and analysis. </w:t>
      </w:r>
      <w:ins w:id="356" w:author="Portalier Sebastien" w:date="2021-11-19T22:09:00Z">
        <w:r w:rsidR="00790843" w:rsidRPr="008A023E">
          <w:rPr>
            <w:rFonts w:ascii="Times New Roman" w:hAnsi="Times New Roman" w:cs="Times New Roman"/>
            <w:sz w:val="24"/>
            <w:szCs w:val="24"/>
          </w:rPr>
          <w:t xml:space="preserve">S.P. and M.C. led the revision of the manuscript. </w:t>
        </w:r>
      </w:ins>
      <w:r w:rsidRPr="00902B31">
        <w:rPr>
          <w:rFonts w:ascii="Times New Roman" w:hAnsi="Times New Roman" w:cs="Times New Roman"/>
          <w:sz w:val="24"/>
          <w:szCs w:val="24"/>
        </w:rPr>
        <w:t>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744A09B0" w:rsidR="00175DEB" w:rsidRPr="00902B31"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57" w:author="Portalier Sebastien" w:date="2021-11-15T16:50:00Z">
        <w:r>
          <w:rPr>
            <w:rFonts w:ascii="Times New Roman" w:eastAsia="Times New Roman" w:hAnsi="Times New Roman" w:cs="Times New Roman"/>
            <w:sz w:val="24"/>
            <w:szCs w:val="24"/>
          </w:rPr>
          <w:t>Bev</w:t>
        </w:r>
      </w:ins>
      <w:ins w:id="358" w:author="Portalier Sebastien" w:date="2021-11-15T16:51:00Z">
        <w:r>
          <w:rPr>
            <w:rFonts w:ascii="Times New Roman" w:eastAsia="Times New Roman" w:hAnsi="Times New Roman" w:cs="Times New Roman"/>
            <w:sz w:val="24"/>
            <w:szCs w:val="24"/>
          </w:rPr>
          <w:t>eridge</w:t>
        </w:r>
      </w:ins>
      <w:ins w:id="359" w:author="Portalier Sebastien" w:date="2021-11-15T16:50:00Z">
        <w:r>
          <w:rPr>
            <w:rFonts w:ascii="Times New Roman" w:eastAsia="Times New Roman" w:hAnsi="Times New Roman" w:cs="Times New Roman"/>
            <w:sz w:val="24"/>
            <w:szCs w:val="24"/>
          </w:rPr>
          <w:t xml:space="preserve">, O. S., Petchey, O. L., and Humphries, S. (2010a). Direct and indirect effects of 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doi:10.1111/J.1365-2656.2010.01741.X.</w:t>
        </w:r>
      </w:ins>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0" w:author="Portalier Sebastien" w:date="2021-11-15T16:51:00Z">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ins>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51FC444D" w14:textId="77777777" w:rsidR="000C0FE0" w:rsidRPr="003137AC" w:rsidRDefault="000C0FE0" w:rsidP="000C0FE0">
      <w:pPr>
        <w:widowControl w:val="0"/>
        <w:autoSpaceDE w:val="0"/>
        <w:autoSpaceDN w:val="0"/>
        <w:adjustRightInd w:val="0"/>
        <w:spacing w:line="480" w:lineRule="auto"/>
        <w:ind w:left="480" w:hanging="480"/>
        <w:rPr>
          <w:ins w:id="361" w:author="Portalier Sebastien" w:date="2021-11-17T20:50:00Z"/>
          <w:rFonts w:ascii="Times New Roman" w:hAnsi="Times New Roman" w:cs="Times New Roman"/>
          <w:noProof/>
          <w:sz w:val="24"/>
          <w:szCs w:val="24"/>
        </w:rPr>
      </w:pPr>
      <w:ins w:id="362" w:author="Portalier Sebastien" w:date="2021-11-17T20:50:00Z">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ins>
    </w:p>
    <w:p w14:paraId="0E60F44A" w14:textId="485E2E3D"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4ACEFF4" w14:textId="77777777" w:rsidR="001836E0" w:rsidRPr="003137AC" w:rsidRDefault="001836E0" w:rsidP="001836E0">
      <w:pPr>
        <w:widowControl w:val="0"/>
        <w:autoSpaceDE w:val="0"/>
        <w:autoSpaceDN w:val="0"/>
        <w:adjustRightInd w:val="0"/>
        <w:spacing w:line="480" w:lineRule="auto"/>
        <w:ind w:left="480" w:hanging="480"/>
        <w:rPr>
          <w:ins w:id="363" w:author="Portalier Sebastien" w:date="2021-11-18T21:40:00Z"/>
          <w:rFonts w:ascii="Times New Roman" w:hAnsi="Times New Roman" w:cs="Times New Roman"/>
          <w:noProof/>
          <w:sz w:val="24"/>
          <w:szCs w:val="24"/>
        </w:rPr>
      </w:pPr>
      <w:ins w:id="364" w:author="Portalier Sebastien" w:date="2021-11-18T21:40:00Z">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ins>
    </w:p>
    <w:p w14:paraId="38887806" w14:textId="24035298"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5" w:author="Portalier Sebastien" w:date="2021-11-15T16:52:00Z">
        <w:r>
          <w:rPr>
            <w:rFonts w:ascii="Times New Roman" w:eastAsia="Times New Roman" w:hAnsi="Times New Roman" w:cs="Times New Roman"/>
            <w:sz w:val="24"/>
            <w:szCs w:val="24"/>
          </w:rPr>
          <w:t>Hardman, J. M., and Turnbull, A. L. (1974). The Interaction of Spatial Heterogeneity, Predator Competition and the Functional Response to Prey Density in a Laboratory System of Wolf Spiders (Araneae: Lycosidae) and Fruit Flies (Diptera: Drosophilidae). J. Anim. Ecol. 43, 155. doi:10.2307/3164.</w:t>
        </w:r>
      </w:ins>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6" w:author="Portalier Sebastien" w:date="2021-11-15T16:53:00Z">
        <w:r w:rsidRPr="00902B31">
          <w:rPr>
            <w:rFonts w:ascii="Times New Roman" w:hAnsi="Times New Roman" w:cs="Times New Roman"/>
            <w:noProof/>
            <w:sz w:val="24"/>
            <w:szCs w:val="24"/>
          </w:rPr>
          <w:t>Holling</w:t>
        </w:r>
      </w:ins>
      <w:ins w:id="367" w:author="Portalier Sebastien" w:date="2021-10-25T22:04:00Z">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Can. Entomol.</w:t>
        </w:r>
        <w:r>
          <w:rPr>
            <w:rFonts w:ascii="Times New Roman" w:eastAsia="Times New Roman" w:hAnsi="Times New Roman" w:cs="Times New Roman"/>
            <w:sz w:val="24"/>
            <w:szCs w:val="24"/>
          </w:rPr>
          <w:t xml:space="preserve"> 91, 293–320. doi:10.4039/ENT91293-5</w:t>
        </w:r>
      </w:ins>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8" w:author="Portalier Sebastien" w:date="2021-11-15T16:53:00Z">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r>
          <w:rPr>
            <w:rFonts w:ascii="Times New Roman" w:eastAsia="Times New Roman" w:hAnsi="Times New Roman" w:cs="Times New Roman"/>
            <w:i/>
            <w:sz w:val="24"/>
            <w:szCs w:val="24"/>
          </w:rPr>
          <w:t>Oecologia</w:t>
        </w:r>
        <w:r>
          <w:rPr>
            <w:rFonts w:ascii="Times New Roman" w:eastAsia="Times New Roman" w:hAnsi="Times New Roman" w:cs="Times New Roman"/>
            <w:sz w:val="24"/>
            <w:szCs w:val="24"/>
          </w:rPr>
          <w:t xml:space="preserve"> 152, 357–364. doi:10.1007/S00442-006-0654-2.</w:t>
        </w:r>
      </w:ins>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9" w:author="Portalier Sebastien" w:date="2021-11-15T16:53:00Z">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311–339. doi:10.1111/j.1469-185X.2010.00148.x.</w:t>
        </w:r>
      </w:ins>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70" w:author="Portalier Sebastien" w:date="2021-11-15T16:54:00Z">
        <w:r>
          <w:rPr>
            <w:rFonts w:ascii="Times New Roman" w:eastAsia="Times New Roman" w:hAnsi="Times New Roman" w:cs="Times New Roman"/>
            <w:sz w:val="24"/>
            <w:szCs w:val="24"/>
          </w:rPr>
          <w:t>Luckinbill, L. S. (1973). Coexistence in Laboratory Populations of Paramecium Aurelia and Its Predator Didinium Nasutum. Ecology 54, 1320–1327. doi:10.2307/1934194.</w:t>
        </w:r>
      </w:ins>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ins w:id="371" w:author="Portalier Sebastien" w:date="2021-11-15T16:55:00Z">
        <w:r>
          <w:rPr>
            <w:rFonts w:ascii="Times New Roman" w:eastAsia="Times New Roman" w:hAnsi="Times New Roman" w:cs="Times New Roman"/>
            <w:sz w:val="24"/>
            <w:szCs w:val="24"/>
          </w:rPr>
          <w:t>Mack, T. P., Bajusz, B. A., Nolan, E. S., and Smilowitz, Z. (1981). Development of a Temperature-Mediated Functional Response Equation. Environ. Entomol. 10, 573–579. doi:10.1093/EE/10.5.573.</w:t>
        </w:r>
      </w:ins>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72" w:author="Portalier Sebastien" w:date="2021-11-15T16:55:00Z">
        <w:r>
          <w:rPr>
            <w:rFonts w:ascii="Times New Roman" w:eastAsia="Times New Roman" w:hAnsi="Times New Roman" w:cs="Times New Roman"/>
            <w:sz w:val="24"/>
            <w:szCs w:val="24"/>
          </w:rPr>
          <w:t>MacKenzie, B. R., and Kiørboe, T. (1995). Encounter rates and swimming behavior of pause-travel and cruise larval fish predators in calm and turbulent laboratory environments. Limnol. Oceanogr. 40, 1278–1289. doi:10.4319/LO.1995.40.7.1278.</w:t>
        </w:r>
      </w:ins>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73" w:author="Portalier Sebastien" w:date="2021-11-15T16:56:00Z">
        <w:r>
          <w:rPr>
            <w:rFonts w:ascii="Times New Roman" w:eastAsia="Times New Roman" w:hAnsi="Times New Roman" w:cs="Times New Roman"/>
            <w:sz w:val="24"/>
            <w:szCs w:val="24"/>
          </w:rPr>
          <w:t xml:space="preserve">Miller, T. J., Crowder, L. B., Rice, J. A., and Binkowski, F. P. (1992). Body Size and the Ontogeny of the Functional Response in Fishes. </w:t>
        </w:r>
        <w:r>
          <w:rPr>
            <w:rFonts w:ascii="Times New Roman" w:eastAsia="Times New Roman" w:hAnsi="Times New Roman" w:cs="Times New Roman"/>
            <w:i/>
            <w:sz w:val="24"/>
            <w:szCs w:val="24"/>
          </w:rPr>
          <w:t>Can. J. Fish. Aquat. Sci.</w:t>
        </w:r>
        <w:r>
          <w:rPr>
            <w:rFonts w:ascii="Times New Roman" w:eastAsia="Times New Roman" w:hAnsi="Times New Roman" w:cs="Times New Roman"/>
            <w:sz w:val="24"/>
            <w:szCs w:val="24"/>
          </w:rPr>
          <w:t xml:space="preserve"> 49, 805–812. doi:10.1139/F92-091.</w:t>
        </w:r>
      </w:ins>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74" w:author="Portalier Sebastien" w:date="2021-11-15T16:56:00Z">
        <w:r>
          <w:rPr>
            <w:rFonts w:ascii="Times New Roman" w:eastAsia="Times New Roman" w:hAnsi="Times New Roman" w:cs="Times New Roman"/>
            <w:sz w:val="24"/>
            <w:szCs w:val="24"/>
          </w:rPr>
          <w:t xml:space="preserve">Pawar, S., Dell, A. I., Lin, T., Wieczynski,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Front. Ecol. Evol.</w:t>
        </w:r>
        <w:r>
          <w:rPr>
            <w:rFonts w:ascii="Times New Roman" w:eastAsia="Times New Roman" w:hAnsi="Times New Roman" w:cs="Times New Roman"/>
            <w:sz w:val="24"/>
            <w:szCs w:val="24"/>
          </w:rPr>
          <w:t xml:space="preserve"> 7, 202. doi:10.3389/FEVO.2019.00202.</w:t>
        </w:r>
      </w:ins>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ins w:id="375" w:author="Portalier Sebastien" w:date="2021-11-15T16:57:00Z"/>
          <w:rFonts w:ascii="Times New Roman" w:hAnsi="Times New Roman" w:cs="Times New Roman"/>
          <w:noProof/>
          <w:sz w:val="24"/>
          <w:szCs w:val="24"/>
        </w:rPr>
      </w:pPr>
      <w:ins w:id="376" w:author="Portalier Sebastien" w:date="2021-11-15T16:57:00Z">
        <w:r w:rsidRPr="005245DF">
          <w:rPr>
            <w:rFonts w:ascii="Times New Roman" w:hAnsi="Times New Roman" w:cs="Times New Roman"/>
            <w:noProof/>
            <w:sz w:val="24"/>
            <w:szCs w:val="24"/>
          </w:rPr>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ins>
    </w:p>
    <w:p w14:paraId="4C037582" w14:textId="783CA803" w:rsidR="004D2BC9" w:rsidRPr="003A0912" w:rsidRDefault="004D2BC9"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E985672" w14:textId="7173F689" w:rsidR="000C0FE0" w:rsidRDefault="000C0FE0" w:rsidP="000C0FE0">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ins w:id="377" w:author="Portalier Sebastien" w:date="2021-11-17T20:51:00Z">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doi:10.1119/1.10903.</w:t>
        </w:r>
      </w:ins>
    </w:p>
    <w:p w14:paraId="4D443647" w14:textId="5165EF40" w:rsidR="004C7B84" w:rsidRPr="00CF2DAA" w:rsidRDefault="004C7B84" w:rsidP="000C0FE0">
      <w:pPr>
        <w:widowControl w:val="0"/>
        <w:autoSpaceDE w:val="0"/>
        <w:autoSpaceDN w:val="0"/>
        <w:adjustRightInd w:val="0"/>
        <w:spacing w:line="480" w:lineRule="auto"/>
        <w:ind w:left="480" w:hanging="480"/>
        <w:rPr>
          <w:rFonts w:ascii="Times New Roman" w:hAnsi="Times New Roman" w:cs="Times New Roman"/>
          <w:noProof/>
          <w:sz w:val="24"/>
          <w:szCs w:val="24"/>
          <w:lang w:val="fr-FR"/>
        </w:rPr>
      </w:pPr>
      <w:ins w:id="378" w:author="Portalier Sebastien" w:date="2021-11-15T16:58:00Z">
        <w:r>
          <w:rPr>
            <w:rFonts w:ascii="Times New Roman" w:eastAsia="Times New Roman" w:hAnsi="Times New Roman" w:cs="Times New Roman"/>
            <w:sz w:val="24"/>
            <w:szCs w:val="24"/>
          </w:rPr>
          <w:t xml:space="preserve">Rall, B. C., Brose, U., Hartvig, M., Kalinkat, G., Schwarzmuller, F., Vucic-Pestic, O., et al. (2012). Universal temperature and body-mass scaling of feeding rates. </w:t>
        </w:r>
        <w:r>
          <w:rPr>
            <w:rFonts w:ascii="Times New Roman" w:eastAsia="Times New Roman" w:hAnsi="Times New Roman" w:cs="Times New Roman"/>
            <w:i/>
            <w:sz w:val="24"/>
            <w:szCs w:val="24"/>
          </w:rPr>
          <w:t xml:space="preserve">Philos. </w:t>
        </w:r>
        <w:r w:rsidRPr="00CF2DAA">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B Biol. Sci.</w:t>
        </w:r>
        <w:r w:rsidRPr="004C50A1">
          <w:rPr>
            <w:rFonts w:ascii="Times New Roman" w:eastAsia="Times New Roman" w:hAnsi="Times New Roman" w:cs="Times New Roman"/>
            <w:sz w:val="24"/>
            <w:szCs w:val="24"/>
            <w:lang w:val="fr-FR"/>
          </w:rPr>
          <w:t xml:space="preserve"> 367, 2923–2934. doi:10.1098/rstb.2012.0242.</w:t>
        </w:r>
      </w:ins>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ins w:id="379" w:author="Portalier Sebastien" w:date="2021-11-15T16:59:00Z"/>
          <w:rFonts w:ascii="Times New Roman" w:eastAsia="Times New Roman" w:hAnsi="Times New Roman" w:cs="Times New Roman"/>
          <w:sz w:val="24"/>
          <w:szCs w:val="24"/>
        </w:rPr>
      </w:pPr>
      <w:ins w:id="380" w:author="Portalier Sebastien" w:date="2021-11-15T16:59:00Z">
        <w:r>
          <w:rPr>
            <w:rFonts w:ascii="Times New Roman" w:eastAsia="Times New Roman" w:hAnsi="Times New Roman" w:cs="Times New Roman"/>
            <w:sz w:val="24"/>
            <w:szCs w:val="24"/>
          </w:rPr>
          <w:t xml:space="preserve">Saiz, E., Calbet, A., and Broglio, E. (2003). Effects of small-scale turbulence on copepods: The case of Oithona davisae. Limnol. Oceanogr. 48, 1304–1311. </w:t>
        </w:r>
      </w:ins>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1" w:author="Portalier Sebastien" w:date="2021-11-15T16:59:00Z">
        <w:r>
          <w:rPr>
            <w:rFonts w:ascii="Times New Roman" w:eastAsia="Times New Roman" w:hAnsi="Times New Roman" w:cs="Times New Roman"/>
            <w:sz w:val="24"/>
            <w:szCs w:val="24"/>
          </w:rPr>
          <w:t>Turesson, H., and Brönmark, C. (2007). Predator–prey encounter rates in freshwater piscivores: effects of prey density and water transparency. Oecologia 153, 281–290.</w:t>
        </w:r>
      </w:ins>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2" w:author="Portalier Sebastien" w:date="2021-11-15T17:00:00Z">
        <w:r>
          <w:rPr>
            <w:rFonts w:ascii="Times New Roman" w:eastAsia="Times New Roman" w:hAnsi="Times New Roman" w:cs="Times New Roman"/>
            <w:sz w:val="24"/>
            <w:szCs w:val="24"/>
          </w:rPr>
          <w:t xml:space="preserve">Twardochleb, L. A., Treakle, T. C., and Zarnetske,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ins>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3" w:author="Portalier Sebastien" w:date="2021-11-15T17:00:00Z">
        <w:r>
          <w:rPr>
            <w:rFonts w:ascii="Times New Roman" w:eastAsia="Times New Roman" w:hAnsi="Times New Roman" w:cs="Times New Roman"/>
            <w:sz w:val="24"/>
            <w:szCs w:val="24"/>
          </w:rPr>
          <w:t>Tyrell, A. S., and Fisher, N. S. (2019). Separating viscous and thermal effects of temperature on copepod feeding. J. Plankton Res. 41, 865–878. doi:10.1093/PLANKT/FBZ055.</w:t>
        </w:r>
      </w:ins>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4" w:author="Portalier Sebastien" w:date="2021-11-15T17:01:00Z">
        <w:r>
          <w:rPr>
            <w:rFonts w:ascii="Times New Roman" w:eastAsia="Times New Roman" w:hAnsi="Times New Roman" w:cs="Times New Roman"/>
            <w:sz w:val="24"/>
            <w:szCs w:val="24"/>
          </w:rPr>
          <w:t>Uiterwaal</w:t>
        </w:r>
      </w:ins>
      <w:ins w:id="385" w:author="Portalier Sebastien" w:date="2021-11-15T17:00:00Z">
        <w:r>
          <w:rPr>
            <w:rFonts w:ascii="Times New Roman" w:eastAsia="Times New Roman" w:hAnsi="Times New Roman" w:cs="Times New Roman"/>
            <w:sz w:val="24"/>
            <w:szCs w:val="24"/>
          </w:rPr>
          <w:t>, S. F., and DeLong, J. P. (2020). Functional responses are maximized at intermediate temperatures. Ecology 101, e02975. doi:10.1002/ecy.2975.</w:t>
        </w:r>
      </w:ins>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6" w:author="Portalier Sebastien" w:date="2021-11-15T17:01:00Z">
        <w:r>
          <w:rPr>
            <w:rFonts w:ascii="Times New Roman" w:eastAsia="Times New Roman" w:hAnsi="Times New Roman" w:cs="Times New Roman"/>
            <w:sz w:val="24"/>
            <w:szCs w:val="24"/>
          </w:rPr>
          <w:t>Wasserman, R. J., Alexander, M. E., Weyl, O. L. F., Barrios-O’neill, D., William Froneman, P., Dalu, T., et al. (2016). Emergent effects of structural complexity and temperature on predator–prey interactions. Ecosphere 7, e01239. doi:10.1002/ECS2.1239.</w:t>
        </w:r>
      </w:ins>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br w:type="page"/>
      </w:r>
    </w:p>
    <w:p w14:paraId="008CE4EC" w14:textId="77777777" w:rsidR="00D60916" w:rsidRDefault="004D2BC9" w:rsidP="002E2BBA">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1</w:t>
      </w:r>
      <w:r w:rsidRPr="00902B31">
        <w:rPr>
          <w:rFonts w:ascii="Times New Roman" w:hAnsi="Times New Roman" w:cs="Times New Roman"/>
          <w:sz w:val="24"/>
          <w:szCs w:val="24"/>
        </w:rPr>
        <w:t>: Species-specific speed according to body size for organisms moving in aquatic systems. Speed increases with body size</w:t>
      </w:r>
      <w:r w:rsidR="0030770F">
        <w:rPr>
          <w:rFonts w:ascii="Times New Roman" w:hAnsi="Times New Roman" w:cs="Times New Roman"/>
          <w:sz w:val="24"/>
          <w:szCs w:val="24"/>
        </w:rPr>
        <w:t>,</w:t>
      </w:r>
      <w:r w:rsidRPr="00902B31">
        <w:rPr>
          <w:rFonts w:ascii="Times New Roman" w:hAnsi="Times New Roman" w:cs="Times New Roman"/>
          <w:sz w:val="24"/>
          <w:szCs w:val="24"/>
        </w:rPr>
        <w:t xml:space="preserv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del w:id="387" w:author="Portalier Sebastien" w:date="2021-11-15T17:02:00Z">
        <w:r w:rsidRPr="00902B31" w:rsidDel="00E17B8D">
          <w:rPr>
            <w:rFonts w:ascii="Times New Roman" w:hAnsi="Times New Roman" w:cs="Times New Roman"/>
            <w:sz w:val="24"/>
            <w:szCs w:val="24"/>
          </w:rPr>
          <w:delText>However, the model does not predict the relative reduction of speed for very large animals since it does not include any specific mechanism to do so.</w:delText>
        </w:r>
      </w:del>
      <w:ins w:id="388" w:author="Portalier Sebastien" w:date="2021-11-15T18:47:00Z">
        <w:r w:rsidR="002C7650">
          <w:rPr>
            <w:rFonts w:ascii="Times New Roman" w:hAnsi="Times New Roman" w:cs="Times New Roman"/>
            <w:sz w:val="24"/>
            <w:szCs w:val="24"/>
          </w:rPr>
          <w:t xml:space="preserve"> The plot </w:t>
        </w:r>
      </w:ins>
      <w:ins w:id="389" w:author="Portalier Sebastien" w:date="2021-11-19T22:12:00Z">
        <w:r w:rsidR="0030770F">
          <w:rPr>
            <w:rFonts w:ascii="Times New Roman" w:hAnsi="Times New Roman" w:cs="Times New Roman"/>
            <w:sz w:val="24"/>
            <w:szCs w:val="24"/>
          </w:rPr>
          <w:t>i</w:t>
        </w:r>
      </w:ins>
      <w:ins w:id="390" w:author="Portalier Sebastien" w:date="2021-11-15T18:47:00Z">
        <w:r w:rsidR="002C7650">
          <w:rPr>
            <w:rFonts w:ascii="Times New Roman" w:hAnsi="Times New Roman" w:cs="Times New Roman"/>
            <w:sz w:val="24"/>
            <w:szCs w:val="24"/>
          </w:rPr>
          <w:t>n the bottom-right corner is the observed versus predicted data</w:t>
        </w:r>
      </w:ins>
      <w:ins w:id="391" w:author="Portalier Sebastien" w:date="2021-11-19T22:14:00Z">
        <w:r w:rsidR="0030770F">
          <w:rPr>
            <w:rFonts w:ascii="Times New Roman" w:hAnsi="Times New Roman" w:cs="Times New Roman"/>
            <w:sz w:val="24"/>
            <w:szCs w:val="24"/>
          </w:rPr>
          <w:t xml:space="preserve">. </w:t>
        </w:r>
      </w:ins>
      <w:ins w:id="392" w:author="Portalier Sebastien" w:date="2021-11-15T18:47:00Z">
        <w:r w:rsidR="002C7650">
          <w:rPr>
            <w:rFonts w:ascii="Times New Roman" w:hAnsi="Times New Roman" w:cs="Times New Roman"/>
            <w:sz w:val="24"/>
            <w:szCs w:val="24"/>
          </w:rPr>
          <w:t xml:space="preserve"> </w:t>
        </w:r>
      </w:ins>
      <w:ins w:id="393" w:author="Portalier Sebastien" w:date="2021-11-19T22:14:00Z">
        <w:r w:rsidR="0030770F">
          <w:rPr>
            <w:rFonts w:ascii="Times New Roman" w:hAnsi="Times New Roman" w:cs="Times New Roman"/>
            <w:sz w:val="24"/>
            <w:szCs w:val="24"/>
          </w:rPr>
          <w:t>Black line has a slope of 1 and intercept of 0. Color points represent the different size ranges</w:t>
        </w:r>
        <w:r w:rsidR="003F46A6">
          <w:rPr>
            <w:rFonts w:ascii="Times New Roman" w:hAnsi="Times New Roman" w:cs="Times New Roman"/>
            <w:sz w:val="24"/>
            <w:szCs w:val="24"/>
          </w:rPr>
          <w:t>.</w:t>
        </w:r>
        <w:r w:rsidR="0030770F">
          <w:rPr>
            <w:rFonts w:ascii="Times New Roman" w:hAnsi="Times New Roman" w:cs="Times New Roman"/>
            <w:sz w:val="24"/>
            <w:szCs w:val="24"/>
          </w:rPr>
          <w:t xml:space="preserve"> Colored lines are </w:t>
        </w:r>
      </w:ins>
      <w:ins w:id="394" w:author="Portalier Sebastien" w:date="2021-11-19T22:15:00Z">
        <w:r w:rsidR="003F46A6">
          <w:rPr>
            <w:rFonts w:ascii="Times New Roman" w:hAnsi="Times New Roman" w:cs="Times New Roman"/>
            <w:sz w:val="24"/>
            <w:szCs w:val="24"/>
          </w:rPr>
          <w:t xml:space="preserve">(non-significant) </w:t>
        </w:r>
      </w:ins>
      <w:ins w:id="395" w:author="Portalier Sebastien" w:date="2021-11-19T22:14:00Z">
        <w:r w:rsidR="0030770F">
          <w:rPr>
            <w:rFonts w:ascii="Times New Roman" w:hAnsi="Times New Roman" w:cs="Times New Roman"/>
            <w:sz w:val="24"/>
            <w:szCs w:val="24"/>
          </w:rPr>
          <w:t xml:space="preserve">regression lines of the corresponding points.  </w:t>
        </w:r>
      </w:ins>
    </w:p>
    <w:p w14:paraId="7B83E2A4" w14:textId="77777777" w:rsidR="00D60916" w:rsidRDefault="00D60916" w:rsidP="002E2BBA">
      <w:pPr>
        <w:spacing w:line="480" w:lineRule="auto"/>
        <w:rPr>
          <w:rFonts w:ascii="Times New Roman" w:hAnsi="Times New Roman" w:cs="Times New Roman"/>
          <w:sz w:val="24"/>
          <w:szCs w:val="24"/>
        </w:rPr>
      </w:pPr>
    </w:p>
    <w:p w14:paraId="4638CA0C" w14:textId="78DB216B"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ins w:id="396" w:author="Portalier Sebastien" w:date="2021-11-15T18:47:00Z">
        <w:r w:rsidR="002C7650">
          <w:rPr>
            <w:rFonts w:ascii="Times New Roman" w:hAnsi="Times New Roman" w:cs="Times New Roman"/>
            <w:sz w:val="24"/>
            <w:szCs w:val="24"/>
          </w:rPr>
          <w:t xml:space="preserve"> The plot </w:t>
        </w:r>
      </w:ins>
      <w:ins w:id="397" w:author="Portalier Sebastien" w:date="2021-11-20T00:02:00Z">
        <w:r w:rsidR="000C71E9">
          <w:rPr>
            <w:rFonts w:ascii="Times New Roman" w:hAnsi="Times New Roman" w:cs="Times New Roman"/>
            <w:sz w:val="24"/>
            <w:szCs w:val="24"/>
          </w:rPr>
          <w:t>at</w:t>
        </w:r>
      </w:ins>
      <w:ins w:id="398" w:author="Portalier Sebastien" w:date="2021-11-15T18:47:00Z">
        <w:r w:rsidR="002C7650">
          <w:rPr>
            <w:rFonts w:ascii="Times New Roman" w:hAnsi="Times New Roman" w:cs="Times New Roman"/>
            <w:sz w:val="24"/>
            <w:szCs w:val="24"/>
          </w:rPr>
          <w:t xml:space="preserve"> the bottom of each panel is the observed versus predicted data</w:t>
        </w:r>
      </w:ins>
      <w:ins w:id="399" w:author="Portalier Sebastien" w:date="2021-11-19T22:16:00Z">
        <w:r w:rsidR="006270B4">
          <w:rPr>
            <w:rFonts w:ascii="Times New Roman" w:hAnsi="Times New Roman" w:cs="Times New Roman"/>
            <w:sz w:val="24"/>
            <w:szCs w:val="24"/>
          </w:rPr>
          <w:t xml:space="preserve"> (same as Fig. 1)</w:t>
        </w:r>
      </w:ins>
      <w:ins w:id="400" w:author="Portalier Sebastien" w:date="2021-11-19T22:10:00Z">
        <w:r w:rsidR="0030770F">
          <w:rPr>
            <w:rFonts w:ascii="Times New Roman" w:hAnsi="Times New Roman" w:cs="Times New Roman"/>
            <w:sz w:val="24"/>
            <w:szCs w:val="24"/>
          </w:rPr>
          <w:t>.</w:t>
        </w:r>
      </w:ins>
      <w:ins w:id="401" w:author="Portalier Sebastien" w:date="2021-11-15T18:47:00Z">
        <w:r w:rsidR="002C7650">
          <w:rPr>
            <w:rFonts w:ascii="Times New Roman" w:hAnsi="Times New Roman" w:cs="Times New Roman"/>
            <w:sz w:val="24"/>
            <w:szCs w:val="24"/>
          </w:rPr>
          <w:t xml:space="preserve"> </w:t>
        </w:r>
      </w:ins>
      <w:ins w:id="402" w:author="Portalier Sebastien" w:date="2021-11-19T22:16:00Z">
        <w:r w:rsidR="003F46A6">
          <w:rPr>
            <w:rFonts w:ascii="Times New Roman" w:hAnsi="Times New Roman" w:cs="Times New Roman"/>
            <w:sz w:val="24"/>
            <w:szCs w:val="24"/>
          </w:rPr>
          <w:t xml:space="preserve">The colored </w:t>
        </w:r>
      </w:ins>
      <w:ins w:id="403" w:author="Portalier Sebastien" w:date="2021-11-19T22:17:00Z">
        <w:r w:rsidR="006270B4">
          <w:rPr>
            <w:rFonts w:ascii="Times New Roman" w:hAnsi="Times New Roman" w:cs="Times New Roman"/>
            <w:sz w:val="24"/>
            <w:szCs w:val="24"/>
          </w:rPr>
          <w:t xml:space="preserve">regression </w:t>
        </w:r>
      </w:ins>
      <w:ins w:id="404" w:author="Portalier Sebastien" w:date="2021-11-19T22:16:00Z">
        <w:r w:rsidR="003F46A6">
          <w:rPr>
            <w:rFonts w:ascii="Times New Roman" w:hAnsi="Times New Roman" w:cs="Times New Roman"/>
            <w:sz w:val="24"/>
            <w:szCs w:val="24"/>
          </w:rPr>
          <w:t xml:space="preserve">lines are </w:t>
        </w:r>
      </w:ins>
      <w:ins w:id="405" w:author="Portalier Sebastien" w:date="2021-11-19T22:14:00Z">
        <w:r w:rsidR="0030770F">
          <w:rPr>
            <w:rFonts w:ascii="Times New Roman" w:hAnsi="Times New Roman" w:cs="Times New Roman"/>
            <w:sz w:val="24"/>
            <w:szCs w:val="24"/>
          </w:rPr>
          <w:t>non-significant</w:t>
        </w:r>
      </w:ins>
      <w:ins w:id="406" w:author="Portalier Sebastien" w:date="2021-11-19T22:17:00Z">
        <w:r w:rsidR="006270B4">
          <w:rPr>
            <w:rFonts w:ascii="Times New Roman" w:hAnsi="Times New Roman" w:cs="Times New Roman"/>
            <w:sz w:val="24"/>
            <w:szCs w:val="24"/>
          </w:rPr>
          <w:t xml:space="preserve"> </w:t>
        </w:r>
      </w:ins>
      <w:ins w:id="407" w:author="Portalier Sebastien" w:date="2021-11-19T22:14:00Z">
        <w:r w:rsidR="0030770F">
          <w:rPr>
            <w:rFonts w:ascii="Times New Roman" w:hAnsi="Times New Roman" w:cs="Times New Roman"/>
            <w:sz w:val="24"/>
            <w:szCs w:val="24"/>
          </w:rPr>
          <w:t xml:space="preserve">in A, </w:t>
        </w:r>
      </w:ins>
      <w:ins w:id="408" w:author="Portalier Sebastien" w:date="2021-11-19T22:16:00Z">
        <w:r w:rsidR="003F46A6">
          <w:rPr>
            <w:rFonts w:ascii="Times New Roman" w:hAnsi="Times New Roman" w:cs="Times New Roman"/>
            <w:sz w:val="24"/>
            <w:szCs w:val="24"/>
          </w:rPr>
          <w:t xml:space="preserve">but </w:t>
        </w:r>
      </w:ins>
      <w:ins w:id="409" w:author="Portalier Sebastien" w:date="2021-11-19T22:14:00Z">
        <w:r w:rsidR="0030770F">
          <w:rPr>
            <w:rFonts w:ascii="Times New Roman" w:hAnsi="Times New Roman" w:cs="Times New Roman"/>
            <w:sz w:val="24"/>
            <w:szCs w:val="24"/>
          </w:rPr>
          <w:t>significant in C</w:t>
        </w:r>
      </w:ins>
      <w:ins w:id="410" w:author="Portalier Sebastien" w:date="2021-11-19T22:13:00Z">
        <w:r w:rsidR="0030770F">
          <w:rPr>
            <w:rFonts w:ascii="Times New Roman" w:hAnsi="Times New Roman" w:cs="Times New Roman"/>
            <w:sz w:val="24"/>
            <w:szCs w:val="24"/>
          </w:rPr>
          <w:t xml:space="preserve">. </w:t>
        </w:r>
      </w:ins>
      <w:ins w:id="411" w:author="Portalier Sebastien" w:date="2021-11-19T22:11:00Z">
        <w:r w:rsidR="0030770F">
          <w:rPr>
            <w:rFonts w:ascii="Times New Roman" w:hAnsi="Times New Roman" w:cs="Times New Roman"/>
            <w:sz w:val="24"/>
            <w:szCs w:val="24"/>
          </w:rPr>
          <w:t xml:space="preserve"> </w:t>
        </w:r>
      </w:ins>
    </w:p>
    <w:sectPr w:rsidR="00DD1E3C" w:rsidRPr="00902B31" w:rsidSect="00A54B60">
      <w:footerReference w:type="default" r:id="rId9"/>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8664" w14:textId="77777777" w:rsidR="0082382B" w:rsidRDefault="0082382B">
      <w:pPr>
        <w:spacing w:after="0" w:line="240" w:lineRule="auto"/>
      </w:pPr>
      <w:r>
        <w:separator/>
      </w:r>
    </w:p>
  </w:endnote>
  <w:endnote w:type="continuationSeparator" w:id="0">
    <w:p w14:paraId="324D7464" w14:textId="77777777" w:rsidR="0082382B" w:rsidRDefault="0082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8238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7699" w14:textId="77777777" w:rsidR="0082382B" w:rsidRDefault="0082382B">
      <w:pPr>
        <w:spacing w:after="0" w:line="240" w:lineRule="auto"/>
      </w:pPr>
      <w:r>
        <w:separator/>
      </w:r>
    </w:p>
  </w:footnote>
  <w:footnote w:type="continuationSeparator" w:id="0">
    <w:p w14:paraId="2536F110" w14:textId="77777777" w:rsidR="0082382B" w:rsidRDefault="00823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17BA"/>
    <w:rsid w:val="000244CA"/>
    <w:rsid w:val="00027D2D"/>
    <w:rsid w:val="00042AC9"/>
    <w:rsid w:val="00055D33"/>
    <w:rsid w:val="000778E6"/>
    <w:rsid w:val="00081543"/>
    <w:rsid w:val="000C0FE0"/>
    <w:rsid w:val="000C71E9"/>
    <w:rsid w:val="00127514"/>
    <w:rsid w:val="00175DEB"/>
    <w:rsid w:val="001836E0"/>
    <w:rsid w:val="001A0369"/>
    <w:rsid w:val="001D18A4"/>
    <w:rsid w:val="002100C4"/>
    <w:rsid w:val="00256A71"/>
    <w:rsid w:val="002B6BB9"/>
    <w:rsid w:val="002C7650"/>
    <w:rsid w:val="002D662C"/>
    <w:rsid w:val="002E2BBA"/>
    <w:rsid w:val="0030770F"/>
    <w:rsid w:val="00310D74"/>
    <w:rsid w:val="003535D6"/>
    <w:rsid w:val="003717A4"/>
    <w:rsid w:val="003763B5"/>
    <w:rsid w:val="00394DA8"/>
    <w:rsid w:val="003A0912"/>
    <w:rsid w:val="003B60B7"/>
    <w:rsid w:val="003F46A6"/>
    <w:rsid w:val="003F4B29"/>
    <w:rsid w:val="00414988"/>
    <w:rsid w:val="0047729F"/>
    <w:rsid w:val="004A44E1"/>
    <w:rsid w:val="004B7097"/>
    <w:rsid w:val="004C08E4"/>
    <w:rsid w:val="004C7B84"/>
    <w:rsid w:val="004D2BC9"/>
    <w:rsid w:val="004E4480"/>
    <w:rsid w:val="004F6A4F"/>
    <w:rsid w:val="00513FAB"/>
    <w:rsid w:val="00533F99"/>
    <w:rsid w:val="00540031"/>
    <w:rsid w:val="00571A8C"/>
    <w:rsid w:val="00580CDD"/>
    <w:rsid w:val="00583960"/>
    <w:rsid w:val="00595B3D"/>
    <w:rsid w:val="005B30A5"/>
    <w:rsid w:val="005B3F10"/>
    <w:rsid w:val="005D163D"/>
    <w:rsid w:val="005E6C64"/>
    <w:rsid w:val="005F51C7"/>
    <w:rsid w:val="006270B4"/>
    <w:rsid w:val="00650356"/>
    <w:rsid w:val="00693F52"/>
    <w:rsid w:val="00693F7B"/>
    <w:rsid w:val="006D1828"/>
    <w:rsid w:val="006E07BC"/>
    <w:rsid w:val="006F4DFF"/>
    <w:rsid w:val="007106C3"/>
    <w:rsid w:val="00710786"/>
    <w:rsid w:val="00731E92"/>
    <w:rsid w:val="00733DBE"/>
    <w:rsid w:val="007543C8"/>
    <w:rsid w:val="00761099"/>
    <w:rsid w:val="00761337"/>
    <w:rsid w:val="0076749D"/>
    <w:rsid w:val="00782433"/>
    <w:rsid w:val="00790843"/>
    <w:rsid w:val="007912DE"/>
    <w:rsid w:val="007A2509"/>
    <w:rsid w:val="007A262F"/>
    <w:rsid w:val="007D059C"/>
    <w:rsid w:val="007F04D4"/>
    <w:rsid w:val="0080702D"/>
    <w:rsid w:val="008213EE"/>
    <w:rsid w:val="0082382B"/>
    <w:rsid w:val="00823BF2"/>
    <w:rsid w:val="008569D5"/>
    <w:rsid w:val="00856D5B"/>
    <w:rsid w:val="0087217A"/>
    <w:rsid w:val="008A023E"/>
    <w:rsid w:val="008C59A0"/>
    <w:rsid w:val="008D4B52"/>
    <w:rsid w:val="008D73E1"/>
    <w:rsid w:val="008F31A4"/>
    <w:rsid w:val="008F54C8"/>
    <w:rsid w:val="00900CE3"/>
    <w:rsid w:val="00902B31"/>
    <w:rsid w:val="00924045"/>
    <w:rsid w:val="00931F60"/>
    <w:rsid w:val="00953541"/>
    <w:rsid w:val="009543D4"/>
    <w:rsid w:val="00954BED"/>
    <w:rsid w:val="00960CC8"/>
    <w:rsid w:val="00992AEC"/>
    <w:rsid w:val="009A68BE"/>
    <w:rsid w:val="009B239F"/>
    <w:rsid w:val="009B7404"/>
    <w:rsid w:val="009D44B5"/>
    <w:rsid w:val="00A01F4B"/>
    <w:rsid w:val="00A22C56"/>
    <w:rsid w:val="00A25D9E"/>
    <w:rsid w:val="00A41837"/>
    <w:rsid w:val="00A515FD"/>
    <w:rsid w:val="00A67392"/>
    <w:rsid w:val="00A757A5"/>
    <w:rsid w:val="00AB5771"/>
    <w:rsid w:val="00AC55EC"/>
    <w:rsid w:val="00AD66B1"/>
    <w:rsid w:val="00B01734"/>
    <w:rsid w:val="00B05E12"/>
    <w:rsid w:val="00B60E16"/>
    <w:rsid w:val="00B75FDC"/>
    <w:rsid w:val="00B774AA"/>
    <w:rsid w:val="00BA3704"/>
    <w:rsid w:val="00BC3637"/>
    <w:rsid w:val="00C215FB"/>
    <w:rsid w:val="00C417C6"/>
    <w:rsid w:val="00C663E2"/>
    <w:rsid w:val="00C87167"/>
    <w:rsid w:val="00C95BEC"/>
    <w:rsid w:val="00CB4398"/>
    <w:rsid w:val="00CB60DD"/>
    <w:rsid w:val="00CF2DAA"/>
    <w:rsid w:val="00D27E22"/>
    <w:rsid w:val="00D32DAA"/>
    <w:rsid w:val="00D47F11"/>
    <w:rsid w:val="00D51A00"/>
    <w:rsid w:val="00D60916"/>
    <w:rsid w:val="00D70864"/>
    <w:rsid w:val="00D77624"/>
    <w:rsid w:val="00DA787E"/>
    <w:rsid w:val="00DD59FA"/>
    <w:rsid w:val="00E02F23"/>
    <w:rsid w:val="00E17B8D"/>
    <w:rsid w:val="00E3238C"/>
    <w:rsid w:val="00E328E1"/>
    <w:rsid w:val="00E422D3"/>
    <w:rsid w:val="00E4342F"/>
    <w:rsid w:val="00E435ED"/>
    <w:rsid w:val="00E57E15"/>
    <w:rsid w:val="00E718E0"/>
    <w:rsid w:val="00ED25DA"/>
    <w:rsid w:val="00F0202A"/>
    <w:rsid w:val="00F06774"/>
    <w:rsid w:val="00F314AD"/>
    <w:rsid w:val="00F46843"/>
    <w:rsid w:val="00F65364"/>
    <w:rsid w:val="00F93421"/>
    <w:rsid w:val="00FC60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7415</Words>
  <Characters>42266</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cp:revision>
  <cp:lastPrinted>2021-11-29T22:39:00Z</cp:lastPrinted>
  <dcterms:created xsi:type="dcterms:W3CDTF">2021-11-29T23:14:00Z</dcterms:created>
  <dcterms:modified xsi:type="dcterms:W3CDTF">2021-11-29T23:14:00Z</dcterms:modified>
</cp:coreProperties>
</file>