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5D1A" w14:textId="1B21201B" w:rsidR="004D2BC9" w:rsidRPr="00902B31" w:rsidRDefault="00761099" w:rsidP="004D2BC9">
      <w:pPr>
        <w:spacing w:line="480" w:lineRule="auto"/>
        <w:rPr>
          <w:rFonts w:ascii="Times New Roman" w:hAnsi="Times New Roman" w:cs="Times New Roman"/>
          <w:b/>
          <w:bCs/>
          <w:sz w:val="28"/>
          <w:szCs w:val="28"/>
        </w:rPr>
      </w:pPr>
      <w:r w:rsidRPr="00902B31">
        <w:rPr>
          <w:rFonts w:ascii="Times New Roman" w:hAnsi="Times New Roman" w:cs="Times New Roman"/>
          <w:b/>
          <w:bCs/>
          <w:sz w:val="28"/>
          <w:szCs w:val="28"/>
        </w:rPr>
        <w:t>I</w:t>
      </w:r>
      <w:r w:rsidR="004D2BC9" w:rsidRPr="00902B31">
        <w:rPr>
          <w:rFonts w:ascii="Times New Roman" w:hAnsi="Times New Roman" w:cs="Times New Roman"/>
          <w:b/>
          <w:bCs/>
          <w:sz w:val="28"/>
          <w:szCs w:val="28"/>
        </w:rPr>
        <w:t>nfer</w:t>
      </w:r>
      <w:r w:rsidRPr="00902B31">
        <w:rPr>
          <w:rFonts w:ascii="Times New Roman" w:hAnsi="Times New Roman" w:cs="Times New Roman"/>
          <w:b/>
          <w:bCs/>
          <w:sz w:val="28"/>
          <w:szCs w:val="28"/>
        </w:rPr>
        <w:t>ring</w:t>
      </w:r>
      <w:r w:rsidR="004D2BC9" w:rsidRPr="00902B31">
        <w:rPr>
          <w:rFonts w:ascii="Times New Roman" w:hAnsi="Times New Roman" w:cs="Times New Roman"/>
          <w:b/>
          <w:bCs/>
          <w:sz w:val="28"/>
          <w:szCs w:val="28"/>
        </w:rPr>
        <w:t xml:space="preserve"> size-based functional response</w:t>
      </w:r>
      <w:r w:rsidRPr="00902B31">
        <w:rPr>
          <w:rFonts w:ascii="Times New Roman" w:hAnsi="Times New Roman" w:cs="Times New Roman"/>
          <w:b/>
          <w:bCs/>
          <w:sz w:val="28"/>
          <w:szCs w:val="28"/>
        </w:rPr>
        <w:t>s</w:t>
      </w:r>
      <w:r w:rsidR="004D2BC9" w:rsidRPr="00902B31">
        <w:rPr>
          <w:rFonts w:ascii="Times New Roman" w:hAnsi="Times New Roman" w:cs="Times New Roman"/>
          <w:b/>
          <w:bCs/>
          <w:sz w:val="28"/>
          <w:szCs w:val="28"/>
        </w:rPr>
        <w:t xml:space="preserve"> </w:t>
      </w:r>
      <w:r w:rsidRPr="00902B31">
        <w:rPr>
          <w:rFonts w:ascii="Times New Roman" w:hAnsi="Times New Roman" w:cs="Times New Roman"/>
          <w:b/>
          <w:bCs/>
          <w:sz w:val="28"/>
          <w:szCs w:val="28"/>
        </w:rPr>
        <w:t>from the physical properties of the medium</w:t>
      </w:r>
    </w:p>
    <w:p w14:paraId="7E735F4C" w14:textId="5F707626" w:rsidR="004D2BC9" w:rsidRPr="00CF2DAA" w:rsidRDefault="004D2BC9" w:rsidP="004D2BC9">
      <w:pPr>
        <w:spacing w:line="480" w:lineRule="auto"/>
        <w:rPr>
          <w:rFonts w:ascii="Times New Roman" w:hAnsi="Times New Roman" w:cs="Times New Roman"/>
          <w:sz w:val="28"/>
          <w:szCs w:val="28"/>
          <w:lang w:val="fr-FR"/>
        </w:rPr>
      </w:pPr>
      <w:r w:rsidRPr="00CF2DAA">
        <w:rPr>
          <w:rFonts w:ascii="Times New Roman" w:hAnsi="Times New Roman" w:cs="Times New Roman"/>
          <w:sz w:val="28"/>
          <w:szCs w:val="28"/>
          <w:lang w:val="fr-FR"/>
        </w:rPr>
        <w:t>Portalier S.M.J.</w:t>
      </w:r>
      <w:r w:rsidRPr="00CF2DAA">
        <w:rPr>
          <w:rFonts w:ascii="Times New Roman" w:hAnsi="Times New Roman" w:cs="Times New Roman"/>
          <w:sz w:val="28"/>
          <w:szCs w:val="28"/>
          <w:vertAlign w:val="superscript"/>
          <w:lang w:val="fr-FR"/>
        </w:rPr>
        <w:t>1</w:t>
      </w:r>
      <w:r w:rsidRPr="00CF2DAA">
        <w:rPr>
          <w:rFonts w:ascii="Times New Roman" w:hAnsi="Times New Roman" w:cs="Times New Roman"/>
          <w:sz w:val="28"/>
          <w:szCs w:val="28"/>
          <w:lang w:val="fr-FR"/>
        </w:rPr>
        <w:t xml:space="preserve">, </w:t>
      </w:r>
      <w:proofErr w:type="spellStart"/>
      <w:r w:rsidRPr="00CF2DAA">
        <w:rPr>
          <w:rFonts w:ascii="Times New Roman" w:hAnsi="Times New Roman" w:cs="Times New Roman"/>
          <w:sz w:val="28"/>
          <w:szCs w:val="28"/>
          <w:lang w:val="fr-FR"/>
        </w:rPr>
        <w:t>Fussmann</w:t>
      </w:r>
      <w:proofErr w:type="spellEnd"/>
      <w:r w:rsidRPr="00CF2DAA">
        <w:rPr>
          <w:rFonts w:ascii="Times New Roman" w:hAnsi="Times New Roman" w:cs="Times New Roman"/>
          <w:sz w:val="28"/>
          <w:szCs w:val="28"/>
          <w:lang w:val="fr-FR"/>
        </w:rPr>
        <w:t xml:space="preserve"> G.F.</w:t>
      </w:r>
      <w:r w:rsidR="00902B31" w:rsidRPr="00CF2DAA">
        <w:rPr>
          <w:rFonts w:ascii="Times New Roman" w:hAnsi="Times New Roman" w:cs="Times New Roman"/>
          <w:sz w:val="28"/>
          <w:szCs w:val="28"/>
          <w:vertAlign w:val="superscript"/>
          <w:lang w:val="fr-FR"/>
        </w:rPr>
        <w:t>2</w:t>
      </w:r>
      <w:r w:rsidRPr="00CF2DAA">
        <w:rPr>
          <w:rFonts w:ascii="Times New Roman" w:hAnsi="Times New Roman" w:cs="Times New Roman"/>
          <w:sz w:val="28"/>
          <w:szCs w:val="28"/>
          <w:lang w:val="fr-FR"/>
        </w:rPr>
        <w:t xml:space="preserve">, </w:t>
      </w:r>
      <w:proofErr w:type="spellStart"/>
      <w:r w:rsidRPr="00CF2DAA">
        <w:rPr>
          <w:rFonts w:ascii="Times New Roman" w:hAnsi="Times New Roman" w:cs="Times New Roman"/>
          <w:sz w:val="28"/>
          <w:szCs w:val="28"/>
          <w:lang w:val="fr-FR"/>
        </w:rPr>
        <w:t>Loreau</w:t>
      </w:r>
      <w:proofErr w:type="spellEnd"/>
      <w:r w:rsidRPr="00CF2DAA">
        <w:rPr>
          <w:rFonts w:ascii="Times New Roman" w:hAnsi="Times New Roman" w:cs="Times New Roman"/>
          <w:sz w:val="28"/>
          <w:szCs w:val="28"/>
          <w:lang w:val="fr-FR"/>
        </w:rPr>
        <w:t xml:space="preserve"> M.</w:t>
      </w:r>
      <w:r w:rsidR="00902B31" w:rsidRPr="00CF2DAA">
        <w:rPr>
          <w:rFonts w:ascii="Times New Roman" w:hAnsi="Times New Roman" w:cs="Times New Roman"/>
          <w:sz w:val="28"/>
          <w:szCs w:val="28"/>
          <w:vertAlign w:val="superscript"/>
          <w:lang w:val="fr-FR"/>
        </w:rPr>
        <w:t>3</w:t>
      </w:r>
      <w:r w:rsidRPr="00CF2DAA">
        <w:rPr>
          <w:rFonts w:ascii="Times New Roman" w:hAnsi="Times New Roman" w:cs="Times New Roman"/>
          <w:sz w:val="28"/>
          <w:szCs w:val="28"/>
          <w:lang w:val="fr-FR"/>
        </w:rPr>
        <w:t xml:space="preserve"> </w:t>
      </w:r>
      <w:r w:rsidR="00902B31" w:rsidRPr="00CF2DAA">
        <w:rPr>
          <w:rFonts w:ascii="Times New Roman" w:hAnsi="Times New Roman" w:cs="Times New Roman"/>
          <w:sz w:val="28"/>
          <w:szCs w:val="28"/>
          <w:lang w:val="fr-FR"/>
        </w:rPr>
        <w:t>Cherif M.</w:t>
      </w:r>
      <w:r w:rsidR="00902B31" w:rsidRPr="00CF2DAA">
        <w:rPr>
          <w:rFonts w:ascii="Times New Roman" w:hAnsi="Times New Roman" w:cs="Times New Roman"/>
          <w:sz w:val="28"/>
          <w:szCs w:val="28"/>
          <w:vertAlign w:val="superscript"/>
          <w:lang w:val="fr-FR"/>
        </w:rPr>
        <w:t>4</w:t>
      </w:r>
    </w:p>
    <w:p w14:paraId="2B1BD0EF" w14:textId="7777777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1</w:t>
      </w:r>
      <w:r w:rsidRPr="00902B31">
        <w:rPr>
          <w:rFonts w:ascii="Times New Roman" w:hAnsi="Times New Roman" w:cs="Times New Roman"/>
          <w:sz w:val="24"/>
          <w:szCs w:val="24"/>
        </w:rPr>
        <w:t>: Department of Mathematics and Statistics, University of Ottawa, Ottawa, ON, Canada</w:t>
      </w:r>
    </w:p>
    <w:p w14:paraId="652B3112" w14:textId="7899ECDF"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2</w:t>
      </w:r>
      <w:r w:rsidRPr="00902B31">
        <w:rPr>
          <w:rFonts w:ascii="Times New Roman" w:hAnsi="Times New Roman" w:cs="Times New Roman"/>
          <w:sz w:val="24"/>
          <w:szCs w:val="24"/>
        </w:rPr>
        <w:t xml:space="preserve">: </w:t>
      </w:r>
      <w:r w:rsidR="00F93421" w:rsidRPr="00F93421">
        <w:rPr>
          <w:rFonts w:ascii="Times New Roman" w:hAnsi="Times New Roman" w:cs="Times New Roman"/>
          <w:sz w:val="24"/>
          <w:szCs w:val="24"/>
        </w:rPr>
        <w:t xml:space="preserve"> </w:t>
      </w:r>
      <w:r w:rsidR="00F93421" w:rsidRPr="00902B31">
        <w:rPr>
          <w:rFonts w:ascii="Times New Roman" w:hAnsi="Times New Roman" w:cs="Times New Roman"/>
          <w:sz w:val="24"/>
          <w:szCs w:val="24"/>
        </w:rPr>
        <w:t>Department of Biology, McGill University, Montreal, QC, Canada</w:t>
      </w:r>
    </w:p>
    <w:p w14:paraId="45066DFC" w14:textId="68261D4F"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3</w:t>
      </w:r>
      <w:r w:rsidRPr="00902B31">
        <w:rPr>
          <w:rFonts w:ascii="Times New Roman" w:hAnsi="Times New Roman" w:cs="Times New Roman"/>
          <w:sz w:val="24"/>
          <w:szCs w:val="24"/>
        </w:rPr>
        <w:t xml:space="preserve">: </w:t>
      </w:r>
      <w:r w:rsidR="00F93421" w:rsidRPr="00F93421">
        <w:rPr>
          <w:rFonts w:ascii="Times New Roman" w:hAnsi="Times New Roman" w:cs="Times New Roman"/>
          <w:sz w:val="24"/>
          <w:szCs w:val="24"/>
        </w:rPr>
        <w:t xml:space="preserve"> </w:t>
      </w:r>
      <w:r w:rsidR="00F93421" w:rsidRPr="00902B31">
        <w:rPr>
          <w:rFonts w:ascii="Times New Roman" w:hAnsi="Times New Roman" w:cs="Times New Roman"/>
          <w:sz w:val="24"/>
          <w:szCs w:val="24"/>
        </w:rPr>
        <w:t xml:space="preserve">Centre for Biodiversity Theory and Modelling, Theoretical and Experimental Ecology Station, CNRS, </w:t>
      </w:r>
      <w:proofErr w:type="spellStart"/>
      <w:r w:rsidR="00F93421" w:rsidRPr="00902B31">
        <w:rPr>
          <w:rFonts w:ascii="Times New Roman" w:hAnsi="Times New Roman" w:cs="Times New Roman"/>
          <w:sz w:val="24"/>
          <w:szCs w:val="24"/>
        </w:rPr>
        <w:t>Moulis</w:t>
      </w:r>
      <w:proofErr w:type="spellEnd"/>
      <w:r w:rsidR="00F93421" w:rsidRPr="00902B31">
        <w:rPr>
          <w:rFonts w:ascii="Times New Roman" w:hAnsi="Times New Roman" w:cs="Times New Roman"/>
          <w:sz w:val="24"/>
          <w:szCs w:val="24"/>
        </w:rPr>
        <w:t>, France</w:t>
      </w:r>
    </w:p>
    <w:p w14:paraId="22B62C59" w14:textId="7A343426"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4</w:t>
      </w:r>
      <w:r w:rsidRPr="00902B31">
        <w:rPr>
          <w:rFonts w:ascii="Times New Roman" w:hAnsi="Times New Roman" w:cs="Times New Roman"/>
          <w:sz w:val="24"/>
          <w:szCs w:val="24"/>
        </w:rPr>
        <w:t xml:space="preserve">: </w:t>
      </w:r>
      <w:r w:rsidR="00F93421" w:rsidRPr="00902B31">
        <w:rPr>
          <w:rFonts w:ascii="Times New Roman" w:hAnsi="Times New Roman" w:cs="Times New Roman"/>
          <w:sz w:val="24"/>
          <w:szCs w:val="24"/>
        </w:rPr>
        <w:t>French National Institute for Agriculture, Food, and Environment (INRAE), Aquatic Ecosystems and Global Change Research Unit, Cestas, France</w:t>
      </w:r>
    </w:p>
    <w:p w14:paraId="41D016F7" w14:textId="6766997B" w:rsidR="004D2BC9" w:rsidRPr="00902B31" w:rsidRDefault="004D2BC9" w:rsidP="004D2BC9">
      <w:pPr>
        <w:rPr>
          <w:rFonts w:ascii="Times New Roman" w:hAnsi="Times New Roman" w:cs="Times New Roman"/>
          <w:b/>
          <w:bCs/>
          <w:sz w:val="24"/>
          <w:szCs w:val="24"/>
        </w:rPr>
      </w:pPr>
      <w:r w:rsidRPr="00902B31">
        <w:rPr>
          <w:rFonts w:ascii="Times New Roman" w:hAnsi="Times New Roman" w:cs="Times New Roman"/>
          <w:b/>
          <w:bCs/>
          <w:sz w:val="24"/>
          <w:szCs w:val="24"/>
        </w:rPr>
        <w:t>Correspond</w:t>
      </w:r>
      <w:r w:rsidR="00E422D3">
        <w:rPr>
          <w:rFonts w:ascii="Times New Roman" w:hAnsi="Times New Roman" w:cs="Times New Roman"/>
          <w:b/>
          <w:bCs/>
          <w:sz w:val="24"/>
          <w:szCs w:val="24"/>
        </w:rPr>
        <w:t>e</w:t>
      </w:r>
      <w:r w:rsidRPr="00902B31">
        <w:rPr>
          <w:rFonts w:ascii="Times New Roman" w:hAnsi="Times New Roman" w:cs="Times New Roman"/>
          <w:b/>
          <w:bCs/>
          <w:sz w:val="24"/>
          <w:szCs w:val="24"/>
        </w:rPr>
        <w:t>nce:</w:t>
      </w:r>
    </w:p>
    <w:p w14:paraId="670DEA41" w14:textId="77777777" w:rsidR="004D2BC9" w:rsidRPr="00902B31" w:rsidRDefault="004D2BC9" w:rsidP="004D2BC9">
      <w:pPr>
        <w:rPr>
          <w:rFonts w:ascii="Times New Roman" w:hAnsi="Times New Roman" w:cs="Times New Roman"/>
          <w:sz w:val="24"/>
          <w:szCs w:val="24"/>
        </w:rPr>
      </w:pPr>
      <w:r w:rsidRPr="00902B31">
        <w:rPr>
          <w:rFonts w:ascii="Times New Roman" w:hAnsi="Times New Roman" w:cs="Times New Roman"/>
          <w:sz w:val="24"/>
          <w:szCs w:val="24"/>
        </w:rPr>
        <w:t xml:space="preserve">Corresponding author: Portalier Sebastien M.J. </w:t>
      </w:r>
    </w:p>
    <w:p w14:paraId="3733E8C1" w14:textId="420C3D7A" w:rsidR="007A262F" w:rsidRPr="00902B31" w:rsidRDefault="004D2BC9" w:rsidP="004D2BC9">
      <w:pPr>
        <w:rPr>
          <w:rFonts w:ascii="Times New Roman" w:hAnsi="Times New Roman" w:cs="Times New Roman"/>
          <w:sz w:val="24"/>
          <w:szCs w:val="24"/>
        </w:rPr>
      </w:pPr>
      <w:r w:rsidRPr="00902B31">
        <w:rPr>
          <w:rFonts w:ascii="Times New Roman" w:hAnsi="Times New Roman" w:cs="Times New Roman"/>
          <w:sz w:val="24"/>
          <w:szCs w:val="24"/>
        </w:rPr>
        <w:t xml:space="preserve">Email: </w:t>
      </w:r>
      <w:hyperlink r:id="rId7" w:history="1">
        <w:r w:rsidR="007A262F" w:rsidRPr="00902B31">
          <w:rPr>
            <w:rStyle w:val="Lienhypertexte"/>
            <w:rFonts w:ascii="Times New Roman" w:hAnsi="Times New Roman" w:cs="Times New Roman"/>
            <w:sz w:val="24"/>
            <w:szCs w:val="24"/>
          </w:rPr>
          <w:t>sebastien.portalier@mail.mcgill.ca</w:t>
        </w:r>
      </w:hyperlink>
    </w:p>
    <w:p w14:paraId="55618D5E" w14:textId="77777777" w:rsidR="007A262F" w:rsidRPr="00902B31" w:rsidRDefault="007A262F" w:rsidP="004D2BC9">
      <w:pPr>
        <w:rPr>
          <w:rFonts w:ascii="Times New Roman" w:hAnsi="Times New Roman" w:cs="Times New Roman"/>
          <w:sz w:val="24"/>
          <w:szCs w:val="24"/>
        </w:rPr>
      </w:pPr>
    </w:p>
    <w:p w14:paraId="6135BC8C" w14:textId="6B37CAAC" w:rsidR="00E435ED" w:rsidRDefault="00E435ED" w:rsidP="004D2BC9">
      <w:pPr>
        <w:rPr>
          <w:rFonts w:ascii="Times New Roman" w:hAnsi="Times New Roman" w:cs="Times New Roman"/>
          <w:sz w:val="24"/>
          <w:szCs w:val="24"/>
        </w:rPr>
      </w:pPr>
    </w:p>
    <w:p w14:paraId="56671474" w14:textId="77777777" w:rsidR="00E435ED" w:rsidRDefault="00E435ED" w:rsidP="004D2BC9">
      <w:pPr>
        <w:rPr>
          <w:rFonts w:ascii="Times New Roman" w:hAnsi="Times New Roman" w:cs="Times New Roman"/>
          <w:sz w:val="24"/>
          <w:szCs w:val="24"/>
        </w:rPr>
      </w:pPr>
    </w:p>
    <w:p w14:paraId="1BE0A85E" w14:textId="4FD60975" w:rsidR="004D2BC9" w:rsidRPr="00902B31" w:rsidRDefault="007A262F" w:rsidP="004D2BC9">
      <w:pPr>
        <w:rPr>
          <w:rFonts w:ascii="Times New Roman" w:eastAsia="Times New Roman" w:hAnsi="Times New Roman" w:cs="Times New Roman"/>
          <w:b/>
          <w:bCs/>
          <w:sz w:val="24"/>
          <w:szCs w:val="24"/>
        </w:rPr>
      </w:pPr>
      <w:r w:rsidRPr="00902B31">
        <w:rPr>
          <w:rFonts w:ascii="Times New Roman" w:hAnsi="Times New Roman" w:cs="Times New Roman"/>
          <w:sz w:val="24"/>
          <w:szCs w:val="24"/>
        </w:rPr>
        <w:t>Number of figures: 2</w:t>
      </w:r>
      <w:r w:rsidR="004D2BC9" w:rsidRPr="00902B31">
        <w:rPr>
          <w:rFonts w:ascii="Times New Roman" w:hAnsi="Times New Roman" w:cs="Times New Roman"/>
          <w:b/>
          <w:bCs/>
          <w:sz w:val="24"/>
          <w:szCs w:val="24"/>
        </w:rPr>
        <w:br w:type="page"/>
      </w:r>
    </w:p>
    <w:p w14:paraId="14A7CF14"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lastRenderedPageBreak/>
        <w:t>Abstract</w:t>
      </w:r>
    </w:p>
    <w:p w14:paraId="04BFFD33" w14:textId="11E6E7BA" w:rsidR="004D2BC9" w:rsidRPr="00902B31" w:rsidRDefault="004D2BC9" w:rsidP="00310D74">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First derivations of </w:t>
      </w:r>
      <w:r w:rsidR="00A22C56">
        <w:rPr>
          <w:rFonts w:ascii="Times New Roman" w:hAnsi="Times New Roman" w:cs="Times New Roman"/>
          <w:sz w:val="24"/>
          <w:szCs w:val="24"/>
        </w:rPr>
        <w:t>the</w:t>
      </w:r>
      <w:r w:rsidRPr="00902B31">
        <w:rPr>
          <w:rFonts w:ascii="Times New Roman" w:hAnsi="Times New Roman" w:cs="Times New Roman"/>
          <w:sz w:val="24"/>
          <w:szCs w:val="24"/>
        </w:rPr>
        <w:t xml:space="preserve"> functional response were mechanistic, but subsequent uses of these functions tended to be phenomenological. </w:t>
      </w:r>
      <w:r w:rsidR="00A22C56">
        <w:rPr>
          <w:rFonts w:ascii="Times New Roman" w:hAnsi="Times New Roman" w:cs="Times New Roman"/>
          <w:sz w:val="24"/>
          <w:szCs w:val="24"/>
        </w:rPr>
        <w:t>Further</w:t>
      </w:r>
      <w:r w:rsidRPr="00902B31">
        <w:rPr>
          <w:rFonts w:ascii="Times New Roman" w:hAnsi="Times New Roman" w:cs="Times New Roman"/>
          <w:sz w:val="24"/>
          <w:szCs w:val="24"/>
        </w:rPr>
        <w:t xml:space="preserve"> understanding of </w:t>
      </w:r>
      <w:r w:rsidR="00A22C56">
        <w:rPr>
          <w:rFonts w:ascii="Times New Roman" w:hAnsi="Times New Roman" w:cs="Times New Roman"/>
          <w:sz w:val="24"/>
          <w:szCs w:val="24"/>
        </w:rPr>
        <w:t xml:space="preserve">the </w:t>
      </w:r>
      <w:r w:rsidRPr="00902B31">
        <w:rPr>
          <w:rFonts w:ascii="Times New Roman" w:hAnsi="Times New Roman" w:cs="Times New Roman"/>
          <w:sz w:val="24"/>
          <w:szCs w:val="24"/>
        </w:rPr>
        <w:t xml:space="preserve">mechanisms underpinning </w:t>
      </w:r>
      <w:r w:rsidR="00A22C56">
        <w:rPr>
          <w:rFonts w:ascii="Times New Roman" w:hAnsi="Times New Roman" w:cs="Times New Roman"/>
          <w:sz w:val="24"/>
          <w:szCs w:val="24"/>
        </w:rPr>
        <w:t>predator-prey relationships</w:t>
      </w:r>
      <w:r w:rsidRPr="00902B31">
        <w:rPr>
          <w:rFonts w:ascii="Times New Roman" w:hAnsi="Times New Roman" w:cs="Times New Roman"/>
          <w:sz w:val="24"/>
          <w:szCs w:val="24"/>
        </w:rPr>
        <w:t xml:space="preserve"> might lead to novel insights into </w:t>
      </w:r>
      <w:sdt>
        <w:sdtPr>
          <w:tag w:val="goog_rdk_35"/>
          <w:id w:val="-375929920"/>
        </w:sdtPr>
        <w:sdtEndPr/>
        <w:sdtContent>
          <w:r w:rsidR="00A22C56">
            <w:rPr>
              <w:rFonts w:ascii="Times New Roman" w:eastAsia="Times New Roman" w:hAnsi="Times New Roman" w:cs="Times New Roman"/>
              <w:sz w:val="24"/>
              <w:szCs w:val="24"/>
            </w:rPr>
            <w:t>functional response</w:t>
          </w:r>
        </w:sdtContent>
      </w:sdt>
      <w:r w:rsidR="00A22C56" w:rsidRPr="00902B31" w:rsidDel="00A22C56">
        <w:rPr>
          <w:rFonts w:ascii="Times New Roman" w:hAnsi="Times New Roman" w:cs="Times New Roman"/>
          <w:sz w:val="24"/>
          <w:szCs w:val="24"/>
        </w:rPr>
        <w:t xml:space="preserve"> </w:t>
      </w:r>
      <w:r w:rsidRPr="00902B31">
        <w:rPr>
          <w:rFonts w:ascii="Times New Roman" w:hAnsi="Times New Roman" w:cs="Times New Roman"/>
          <w:sz w:val="24"/>
          <w:szCs w:val="24"/>
        </w:rPr>
        <w:t>in natural systems.</w:t>
      </w:r>
      <w:r w:rsidR="00042AC9">
        <w:rPr>
          <w:rFonts w:ascii="Times New Roman" w:hAnsi="Times New Roman" w:cs="Times New Roman"/>
          <w:sz w:val="24"/>
          <w:szCs w:val="24"/>
        </w:rPr>
        <w:t xml:space="preserve"> Because </w:t>
      </w:r>
      <w:r w:rsidR="00042AC9">
        <w:rPr>
          <w:rFonts w:ascii="Times New Roman" w:eastAsia="Times New Roman" w:hAnsi="Times New Roman" w:cs="Times New Roman"/>
          <w:sz w:val="24"/>
          <w:szCs w:val="24"/>
        </w:rPr>
        <w:t xml:space="preserve">recent consideration of the physical properties of the environment has improved our understanding of predator-prey interactions, we advocate the use of physics-based approaches for the derivation of the functional response from first principles. </w:t>
      </w:r>
      <w:del w:id="0" w:author="Portalier Sebastien" w:date="2021-11-30T00:01:00Z">
        <w:r w:rsidR="00042AC9" w:rsidDel="00B10F32">
          <w:rPr>
            <w:rFonts w:ascii="Times New Roman" w:eastAsia="Times New Roman" w:hAnsi="Times New Roman" w:cs="Times New Roman"/>
            <w:sz w:val="24"/>
            <w:szCs w:val="24"/>
          </w:rPr>
          <w:delText xml:space="preserve">Several experiments already demonstrated the dependence of the functional response on such physical factors as temperature, turbidity and viscosity. </w:delText>
        </w:r>
      </w:del>
      <w:del w:id="1" w:author="Portalier Sebastien" w:date="2021-11-30T00:06:00Z">
        <w:r w:rsidR="00042AC9" w:rsidDel="00A65372">
          <w:rPr>
            <w:rFonts w:ascii="Times New Roman" w:hAnsi="Times New Roman" w:cs="Times New Roman"/>
            <w:sz w:val="24"/>
            <w:szCs w:val="24"/>
          </w:rPr>
          <w:delText xml:space="preserve">First </w:delText>
        </w:r>
        <w:r w:rsidR="00042AC9" w:rsidDel="00A65372">
          <w:rPr>
            <w:rFonts w:ascii="Times New Roman" w:eastAsia="Times New Roman" w:hAnsi="Times New Roman" w:cs="Times New Roman"/>
            <w:sz w:val="24"/>
            <w:szCs w:val="24"/>
          </w:rPr>
          <w:delText xml:space="preserve">principles suggest that </w:delText>
        </w:r>
        <w:r w:rsidRPr="00902B31" w:rsidDel="00A65372">
          <w:rPr>
            <w:rFonts w:ascii="Times New Roman" w:hAnsi="Times New Roman" w:cs="Times New Roman"/>
            <w:sz w:val="24"/>
            <w:szCs w:val="24"/>
          </w:rPr>
          <w:delText>t</w:delText>
        </w:r>
      </w:del>
      <w:ins w:id="2" w:author="Portalier Sebastien" w:date="2021-11-30T00:06:00Z">
        <w:r w:rsidR="00A65372">
          <w:rPr>
            <w:rFonts w:ascii="Times New Roman" w:hAnsi="Times New Roman" w:cs="Times New Roman"/>
            <w:sz w:val="24"/>
            <w:szCs w:val="24"/>
          </w:rPr>
          <w:t>T</w:t>
        </w:r>
      </w:ins>
      <w:r w:rsidRPr="00902B31">
        <w:rPr>
          <w:rFonts w:ascii="Times New Roman" w:hAnsi="Times New Roman" w:cs="Times New Roman"/>
          <w:sz w:val="24"/>
          <w:szCs w:val="24"/>
        </w:rPr>
        <w:t>hese physical</w:t>
      </w:r>
      <w:r w:rsidR="00761337">
        <w:rPr>
          <w:rFonts w:ascii="Times New Roman" w:hAnsi="Times New Roman" w:cs="Times New Roman"/>
          <w:sz w:val="24"/>
          <w:szCs w:val="24"/>
        </w:rPr>
        <w:t xml:space="preserve"> </w:t>
      </w:r>
      <w:r w:rsidR="00A22C56">
        <w:rPr>
          <w:rFonts w:ascii="Times New Roman" w:hAnsi="Times New Roman" w:cs="Times New Roman"/>
          <w:sz w:val="24"/>
          <w:szCs w:val="24"/>
        </w:rPr>
        <w:t>factors affect the functional response by</w:t>
      </w:r>
      <w:r w:rsidRPr="00902B31">
        <w:rPr>
          <w:rFonts w:ascii="Times New Roman" w:hAnsi="Times New Roman" w:cs="Times New Roman"/>
          <w:sz w:val="24"/>
          <w:szCs w:val="24"/>
        </w:rPr>
        <w:t xml:space="preserve"> constrain</w:t>
      </w:r>
      <w:r w:rsidR="00D27E22">
        <w:rPr>
          <w:rFonts w:ascii="Times New Roman" w:hAnsi="Times New Roman" w:cs="Times New Roman"/>
          <w:sz w:val="24"/>
          <w:szCs w:val="24"/>
        </w:rPr>
        <w:t>ing</w:t>
      </w:r>
      <w:r w:rsidRPr="00902B31">
        <w:rPr>
          <w:rFonts w:ascii="Times New Roman" w:hAnsi="Times New Roman" w:cs="Times New Roman"/>
          <w:sz w:val="24"/>
          <w:szCs w:val="24"/>
        </w:rPr>
        <w:t xml:space="preserve"> the ability of both predators and prey to move</w:t>
      </w:r>
      <w:ins w:id="3" w:author="Portalier Sebastien" w:date="2021-11-29T23:58:00Z">
        <w:r w:rsidR="00B10F32">
          <w:rPr>
            <w:rFonts w:ascii="Times New Roman" w:hAnsi="Times New Roman" w:cs="Times New Roman"/>
            <w:sz w:val="24"/>
            <w:szCs w:val="24"/>
          </w:rPr>
          <w:t xml:space="preserve"> according to their size</w:t>
        </w:r>
      </w:ins>
      <w:r w:rsidRPr="00902B31">
        <w:rPr>
          <w:rFonts w:ascii="Times New Roman" w:hAnsi="Times New Roman" w:cs="Times New Roman"/>
          <w:sz w:val="24"/>
          <w:szCs w:val="24"/>
        </w:rPr>
        <w:t xml:space="preserve">. </w:t>
      </w:r>
      <w:del w:id="4" w:author="Portalier Sebastien" w:date="2021-11-29T23:58:00Z">
        <w:r w:rsidR="00042AC9" w:rsidDel="00B10F32">
          <w:rPr>
            <w:rFonts w:ascii="Times New Roman" w:hAnsi="Times New Roman" w:cs="Times New Roman"/>
            <w:sz w:val="24"/>
            <w:szCs w:val="24"/>
          </w:rPr>
          <w:delText xml:space="preserve">Effects </w:delText>
        </w:r>
        <w:r w:rsidR="00042AC9" w:rsidDel="00B10F32">
          <w:rPr>
            <w:rFonts w:ascii="Times New Roman" w:eastAsia="Times New Roman" w:hAnsi="Times New Roman" w:cs="Times New Roman"/>
            <w:sz w:val="24"/>
            <w:szCs w:val="24"/>
          </w:rPr>
          <w:delText xml:space="preserve">on movement are often mediated by </w:delText>
        </w:r>
      </w:del>
      <w:del w:id="5" w:author="Portalier Sebastien" w:date="2021-11-29T23:57:00Z">
        <w:r w:rsidR="00042AC9" w:rsidDel="00B10F32">
          <w:rPr>
            <w:rFonts w:ascii="Times New Roman" w:eastAsia="Times New Roman" w:hAnsi="Times New Roman" w:cs="Times New Roman"/>
            <w:sz w:val="24"/>
            <w:szCs w:val="24"/>
          </w:rPr>
          <w:delText xml:space="preserve">the </w:delText>
        </w:r>
      </w:del>
      <w:del w:id="6" w:author="Portalier Sebastien" w:date="2021-11-29T23:58:00Z">
        <w:r w:rsidR="00042AC9" w:rsidDel="00B10F32">
          <w:rPr>
            <w:rFonts w:ascii="Times New Roman" w:eastAsia="Times New Roman" w:hAnsi="Times New Roman" w:cs="Times New Roman"/>
            <w:sz w:val="24"/>
            <w:szCs w:val="24"/>
          </w:rPr>
          <w:delText>body size</w:delText>
        </w:r>
      </w:del>
      <w:del w:id="7" w:author="Portalier Sebastien" w:date="2021-11-29T23:57:00Z">
        <w:r w:rsidR="00042AC9" w:rsidDel="00B10F32">
          <w:rPr>
            <w:rFonts w:ascii="Times New Roman" w:eastAsia="Times New Roman" w:hAnsi="Times New Roman" w:cs="Times New Roman"/>
            <w:sz w:val="24"/>
            <w:szCs w:val="24"/>
          </w:rPr>
          <w:delText>s of the predator and its prey</w:delText>
        </w:r>
      </w:del>
      <w:del w:id="8" w:author="Portalier Sebastien" w:date="2021-11-29T23:58:00Z">
        <w:r w:rsidR="00D27E22" w:rsidDel="00B10F32">
          <w:delText>.</w:delText>
        </w:r>
        <w:r w:rsidR="00D27E22" w:rsidRPr="00902B31" w:rsidDel="00B10F32">
          <w:rPr>
            <w:rFonts w:ascii="Times New Roman" w:hAnsi="Times New Roman" w:cs="Times New Roman"/>
            <w:sz w:val="24"/>
            <w:szCs w:val="24"/>
          </w:rPr>
          <w:delText xml:space="preserve"> </w:delText>
        </w:r>
      </w:del>
      <w:r w:rsidR="00042AC9">
        <w:rPr>
          <w:rFonts w:ascii="Times New Roman" w:hAnsi="Times New Roman" w:cs="Times New Roman"/>
          <w:sz w:val="24"/>
          <w:szCs w:val="24"/>
        </w:rPr>
        <w:t xml:space="preserve">A </w:t>
      </w:r>
      <w:r w:rsidR="00042AC9">
        <w:rPr>
          <w:rFonts w:ascii="Times New Roman" w:eastAsia="Times New Roman" w:hAnsi="Times New Roman" w:cs="Times New Roman"/>
          <w:sz w:val="24"/>
          <w:szCs w:val="24"/>
        </w:rPr>
        <w:t xml:space="preserve">physics-based derivation of the functional response should thus consider the movement of organisms in relation to their physical environment </w:t>
      </w:r>
      <w:del w:id="9" w:author="Portalier Sebastien" w:date="2021-11-30T00:03:00Z">
        <w:r w:rsidR="00042AC9" w:rsidDel="00A65372">
          <w:rPr>
            <w:rFonts w:ascii="Times New Roman" w:eastAsia="Times New Roman" w:hAnsi="Times New Roman" w:cs="Times New Roman"/>
            <w:sz w:val="24"/>
            <w:szCs w:val="24"/>
          </w:rPr>
          <w:delText>as they are engaged in</w:delText>
        </w:r>
      </w:del>
      <w:del w:id="10" w:author="Portalier Sebastien" w:date="2021-11-30T00:08:00Z">
        <w:r w:rsidR="00042AC9" w:rsidDel="001C4E3B">
          <w:rPr>
            <w:rFonts w:ascii="Times New Roman" w:eastAsia="Times New Roman" w:hAnsi="Times New Roman" w:cs="Times New Roman"/>
            <w:sz w:val="24"/>
            <w:szCs w:val="24"/>
          </w:rPr>
          <w:delText xml:space="preserve"> predation</w:delText>
        </w:r>
      </w:del>
      <w:r w:rsidR="00042AC9">
        <w:rPr>
          <w:rFonts w:ascii="Times New Roman" w:eastAsia="Times New Roman" w:hAnsi="Times New Roman" w:cs="Times New Roman"/>
          <w:sz w:val="24"/>
          <w:szCs w:val="24"/>
        </w:rPr>
        <w:t xml:space="preserve">. One recent article presents a model along these criteria. As an initial validation of our claim, we use a slightly-modified version of this model </w:t>
      </w:r>
      <w:del w:id="11" w:author="Portalier Sebastien" w:date="2021-11-30T00:03:00Z">
        <w:r w:rsidR="00042AC9" w:rsidDel="00A65372">
          <w:rPr>
            <w:rFonts w:ascii="Times New Roman" w:eastAsia="Times New Roman" w:hAnsi="Times New Roman" w:cs="Times New Roman"/>
            <w:sz w:val="24"/>
            <w:szCs w:val="24"/>
          </w:rPr>
          <w:delText xml:space="preserve">in order </w:delText>
        </w:r>
      </w:del>
      <w:r w:rsidR="00042AC9">
        <w:rPr>
          <w:rFonts w:ascii="Times New Roman" w:eastAsia="Times New Roman" w:hAnsi="Times New Roman" w:cs="Times New Roman"/>
          <w:sz w:val="24"/>
          <w:szCs w:val="24"/>
        </w:rPr>
        <w:t>to derive the classical parameters of the functional response (i.e., attack rate and handling time)</w:t>
      </w:r>
      <w:r w:rsidR="00042AC9">
        <w:t xml:space="preserve"> of </w:t>
      </w:r>
      <w:r w:rsidR="00042AC9">
        <w:rPr>
          <w:rFonts w:ascii="Times New Roman" w:eastAsia="Times New Roman" w:hAnsi="Times New Roman" w:cs="Times New Roman"/>
          <w:sz w:val="24"/>
          <w:szCs w:val="24"/>
        </w:rPr>
        <w:t xml:space="preserve">aquatic organisms, as affected by body size, buoyancy, water density and viscosity.  We compared the predictions </w:t>
      </w:r>
      <w:del w:id="12" w:author="Portalier Sebastien" w:date="2021-11-30T00:09:00Z">
        <w:r w:rsidR="00042AC9" w:rsidDel="001C4E3B">
          <w:rPr>
            <w:rFonts w:ascii="Times New Roman" w:eastAsia="Times New Roman" w:hAnsi="Times New Roman" w:cs="Times New Roman"/>
            <w:sz w:val="24"/>
            <w:szCs w:val="24"/>
          </w:rPr>
          <w:delText xml:space="preserve">of this first model </w:delText>
        </w:r>
      </w:del>
      <w:r w:rsidR="00042AC9">
        <w:rPr>
          <w:rFonts w:ascii="Times New Roman" w:eastAsia="Times New Roman" w:hAnsi="Times New Roman" w:cs="Times New Roman"/>
          <w:sz w:val="24"/>
          <w:szCs w:val="24"/>
        </w:rPr>
        <w:t>to relevant data</w:t>
      </w:r>
      <w:del w:id="13" w:author="Portalier Sebastien" w:date="2021-11-29T23:59:00Z">
        <w:r w:rsidR="00042AC9" w:rsidDel="00B10F32">
          <w:rPr>
            <w:rFonts w:ascii="Times New Roman" w:eastAsia="Times New Roman" w:hAnsi="Times New Roman" w:cs="Times New Roman"/>
            <w:sz w:val="24"/>
            <w:szCs w:val="24"/>
          </w:rPr>
          <w:delText xml:space="preserve"> collected mostly from recent meta-analyses</w:delText>
        </w:r>
      </w:del>
      <w:r w:rsidR="00042AC9">
        <w:rPr>
          <w:rFonts w:ascii="Times New Roman" w:eastAsia="Times New Roman" w:hAnsi="Times New Roman" w:cs="Times New Roman"/>
          <w:sz w:val="24"/>
          <w:szCs w:val="24"/>
        </w:rPr>
        <w:t>. Our model provided good fit for most parameters</w:t>
      </w:r>
      <w:del w:id="14" w:author="Portalier Sebastien" w:date="2021-11-30T00:09:00Z">
        <w:r w:rsidR="00042AC9" w:rsidDel="001C4E3B">
          <w:rPr>
            <w:rFonts w:ascii="Times New Roman" w:eastAsia="Times New Roman" w:hAnsi="Times New Roman" w:cs="Times New Roman"/>
            <w:sz w:val="24"/>
            <w:szCs w:val="24"/>
          </w:rPr>
          <w:delText xml:space="preserve"> of the functional response</w:delText>
        </w:r>
      </w:del>
      <w:r w:rsidR="00042AC9">
        <w:rPr>
          <w:rFonts w:ascii="Times New Roman" w:eastAsia="Times New Roman" w:hAnsi="Times New Roman" w:cs="Times New Roman"/>
          <w:sz w:val="24"/>
          <w:szCs w:val="24"/>
        </w:rPr>
        <w:t xml:space="preserve">, but failed to predict handling time. Remarkably, this is the only parameter </w:t>
      </w:r>
      <w:del w:id="15" w:author="Portalier Sebastien" w:date="2021-11-30T00:00:00Z">
        <w:r w:rsidR="00042AC9" w:rsidDel="00B10F32">
          <w:rPr>
            <w:rFonts w:ascii="Times New Roman" w:eastAsia="Times New Roman" w:hAnsi="Times New Roman" w:cs="Times New Roman"/>
            <w:sz w:val="24"/>
            <w:szCs w:val="24"/>
          </w:rPr>
          <w:delText xml:space="preserve">from the original model </w:delText>
        </w:r>
      </w:del>
      <w:r w:rsidR="00042AC9">
        <w:rPr>
          <w:rFonts w:ascii="Times New Roman" w:eastAsia="Times New Roman" w:hAnsi="Times New Roman" w:cs="Times New Roman"/>
          <w:sz w:val="24"/>
          <w:szCs w:val="24"/>
        </w:rPr>
        <w:t xml:space="preserve">whose derivation did not rely on physical principles. Parameters in the model were not estimated from observational data. Hence, systematic discrepancies between predictions and real data point immediately to errors in the model. An </w:t>
      </w:r>
      <w:r w:rsidR="00042AC9">
        <w:rPr>
          <w:rFonts w:ascii="Times New Roman" w:eastAsia="Times New Roman" w:hAnsi="Times New Roman" w:cs="Times New Roman"/>
          <w:sz w:val="24"/>
          <w:szCs w:val="24"/>
        </w:rPr>
        <w:lastRenderedPageBreak/>
        <w:t xml:space="preserve">added benefit to functional response derivation from physical principles is thus </w:t>
      </w:r>
      <w:r w:rsidR="00D27E22">
        <w:rPr>
          <w:rFonts w:ascii="Times New Roman" w:hAnsi="Times New Roman" w:cs="Times New Roman"/>
          <w:sz w:val="24"/>
          <w:szCs w:val="24"/>
        </w:rPr>
        <w:t xml:space="preserve">to </w:t>
      </w:r>
      <w:r w:rsidRPr="00902B31">
        <w:rPr>
          <w:rFonts w:ascii="Times New Roman" w:hAnsi="Times New Roman" w:cs="Times New Roman"/>
          <w:sz w:val="24"/>
          <w:szCs w:val="24"/>
        </w:rPr>
        <w:t>provide easy ways to validate or falsify hypotheses about predator-prey relationships</w:t>
      </w:r>
      <w:r w:rsidR="00D27E22">
        <w:rPr>
          <w:rFonts w:ascii="Times New Roman" w:hAnsi="Times New Roman" w:cs="Times New Roman"/>
          <w:sz w:val="24"/>
          <w:szCs w:val="24"/>
        </w:rPr>
        <w:t>.</w:t>
      </w:r>
      <w:r w:rsidRPr="00902B31">
        <w:rPr>
          <w:rFonts w:ascii="Times New Roman" w:hAnsi="Times New Roman" w:cs="Times New Roman"/>
          <w:sz w:val="24"/>
          <w:szCs w:val="24"/>
        </w:rPr>
        <w:t xml:space="preserve">  </w:t>
      </w:r>
    </w:p>
    <w:p w14:paraId="54613337" w14:textId="77777777" w:rsidR="004D2BC9" w:rsidRPr="00902B31" w:rsidRDefault="004D2BC9" w:rsidP="00310D74">
      <w:pPr>
        <w:spacing w:line="480" w:lineRule="auto"/>
        <w:rPr>
          <w:rFonts w:ascii="Times New Roman" w:hAnsi="Times New Roman" w:cs="Times New Roman"/>
          <w:sz w:val="24"/>
          <w:szCs w:val="24"/>
        </w:rPr>
      </w:pPr>
      <w:r w:rsidRPr="00902B31">
        <w:rPr>
          <w:rFonts w:ascii="Times New Roman" w:hAnsi="Times New Roman" w:cs="Times New Roman"/>
          <w:b/>
          <w:bCs/>
          <w:sz w:val="24"/>
          <w:szCs w:val="24"/>
        </w:rPr>
        <w:t xml:space="preserve">Keywords: </w:t>
      </w:r>
      <w:r w:rsidRPr="00902B31">
        <w:rPr>
          <w:rFonts w:ascii="Times New Roman" w:hAnsi="Times New Roman" w:cs="Times New Roman"/>
          <w:sz w:val="24"/>
          <w:szCs w:val="24"/>
        </w:rPr>
        <w:t>functional response, predator, prey, medium, body size, mechanics</w:t>
      </w:r>
    </w:p>
    <w:p w14:paraId="2FF6ACD5" w14:textId="77777777" w:rsidR="004D2BC9" w:rsidRPr="00902B31" w:rsidRDefault="004D2BC9" w:rsidP="00310D74">
      <w:pPr>
        <w:pStyle w:val="Titre1"/>
        <w:spacing w:line="480" w:lineRule="auto"/>
        <w:rPr>
          <w:rFonts w:ascii="Times New Roman" w:hAnsi="Times New Roman"/>
          <w:b/>
          <w:bCs/>
          <w:color w:val="auto"/>
        </w:rPr>
      </w:pPr>
      <w:r w:rsidRPr="00902B31">
        <w:rPr>
          <w:rFonts w:ascii="Times New Roman" w:hAnsi="Times New Roman"/>
          <w:b/>
          <w:bCs/>
          <w:color w:val="auto"/>
        </w:rPr>
        <w:t>Introduction</w:t>
      </w:r>
    </w:p>
    <w:p w14:paraId="255137C7" w14:textId="6BC04D7E" w:rsidR="004D2BC9" w:rsidRPr="00902B31" w:rsidRDefault="004D2BC9" w:rsidP="00310D74">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The study of prey consumption by a predator (i.e., the functional response) began several decades ago </w:t>
      </w:r>
      <w:r w:rsidRPr="00902B31">
        <w:rPr>
          <w:rFonts w:ascii="Times New Roman" w:hAnsi="Times New Roman" w:cs="Times New Roman"/>
          <w:noProof/>
          <w:sz w:val="24"/>
          <w:szCs w:val="24"/>
        </w:rPr>
        <w:t>(Gause, 1934</w:t>
      </w:r>
      <w:r w:rsidRPr="00902B31">
        <w:rPr>
          <w:rFonts w:ascii="Times New Roman" w:hAnsi="Times New Roman" w:cs="Times New Roman"/>
          <w:sz w:val="24"/>
          <w:szCs w:val="24"/>
        </w:rPr>
        <w:t>;</w:t>
      </w:r>
      <w:r w:rsidRPr="00902B31">
        <w:rPr>
          <w:rFonts w:ascii="Times New Roman" w:hAnsi="Times New Roman" w:cs="Times New Roman"/>
          <w:noProof/>
          <w:sz w:val="24"/>
          <w:szCs w:val="24"/>
        </w:rPr>
        <w:t xml:space="preserve"> Gause et al., 1936)</w:t>
      </w:r>
      <w:r w:rsidRPr="00902B31">
        <w:rPr>
          <w:rFonts w:ascii="Times New Roman" w:hAnsi="Times New Roman" w:cs="Times New Roman"/>
          <w:sz w:val="24"/>
          <w:szCs w:val="24"/>
        </w:rPr>
        <w:t xml:space="preserve"> and was accompanied by the development of a theoretical framework based on mechanistic principles </w:t>
      </w:r>
      <w:r w:rsidRPr="00902B31">
        <w:rPr>
          <w:rFonts w:ascii="Times New Roman" w:hAnsi="Times New Roman" w:cs="Times New Roman"/>
          <w:noProof/>
          <w:sz w:val="24"/>
          <w:szCs w:val="24"/>
        </w:rPr>
        <w:t>(Lotka, 1923</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Volterra, 1926</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Beverton and Holt, 1957</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Watt, 1959)</w:t>
      </w:r>
      <w:r w:rsidRPr="00902B31">
        <w:rPr>
          <w:rFonts w:ascii="Times New Roman" w:hAnsi="Times New Roman" w:cs="Times New Roman"/>
          <w:sz w:val="24"/>
          <w:szCs w:val="24"/>
        </w:rPr>
        <w:t xml:space="preserve">. The model proposed by </w:t>
      </w:r>
      <w:r w:rsidRPr="00902B31">
        <w:rPr>
          <w:rFonts w:ascii="Times New Roman" w:hAnsi="Times New Roman" w:cs="Times New Roman"/>
          <w:noProof/>
          <w:sz w:val="24"/>
          <w:szCs w:val="24"/>
        </w:rPr>
        <w:t>Holling (</w:t>
      </w:r>
      <w:r w:rsidR="009B7404">
        <w:rPr>
          <w:rFonts w:ascii="Times New Roman" w:hAnsi="Times New Roman" w:cs="Times New Roman"/>
          <w:noProof/>
          <w:sz w:val="24"/>
          <w:szCs w:val="24"/>
        </w:rPr>
        <w:t xml:space="preserve">1959; </w:t>
      </w:r>
      <w:r w:rsidRPr="00902B31">
        <w:rPr>
          <w:rFonts w:ascii="Times New Roman" w:hAnsi="Times New Roman" w:cs="Times New Roman"/>
          <w:noProof/>
          <w:sz w:val="24"/>
          <w:szCs w:val="24"/>
        </w:rPr>
        <w:t>1961; 1966)</w:t>
      </w:r>
      <w:r w:rsidRPr="00902B31">
        <w:rPr>
          <w:rFonts w:ascii="Times New Roman" w:hAnsi="Times New Roman" w:cs="Times New Roman"/>
          <w:sz w:val="24"/>
          <w:szCs w:val="24"/>
        </w:rPr>
        <w:t xml:space="preserve"> is one of the best known. This mechanistic model define</w:t>
      </w:r>
      <w:r w:rsidR="009B7404">
        <w:rPr>
          <w:rFonts w:ascii="Times New Roman" w:hAnsi="Times New Roman" w:cs="Times New Roman"/>
          <w:sz w:val="24"/>
          <w:szCs w:val="24"/>
        </w:rPr>
        <w:t>d</w:t>
      </w:r>
      <w:r w:rsidRPr="00902B31">
        <w:rPr>
          <w:rFonts w:ascii="Times New Roman" w:hAnsi="Times New Roman" w:cs="Times New Roman"/>
          <w:sz w:val="24"/>
          <w:szCs w:val="24"/>
        </w:rPr>
        <w:t xml:space="preserve"> </w:t>
      </w:r>
      <w:r w:rsidR="009B7404">
        <w:rPr>
          <w:rFonts w:ascii="Times New Roman" w:hAnsi="Times New Roman" w:cs="Times New Roman"/>
          <w:sz w:val="24"/>
          <w:szCs w:val="24"/>
        </w:rPr>
        <w:t xml:space="preserve">fundamental </w:t>
      </w:r>
      <w:r w:rsidRPr="00902B31">
        <w:rPr>
          <w:rFonts w:ascii="Times New Roman" w:hAnsi="Times New Roman" w:cs="Times New Roman"/>
          <w:sz w:val="24"/>
          <w:szCs w:val="24"/>
        </w:rPr>
        <w:t>parameters such as attack rate (the rate at which a predator encounters and captures prey) and handling time (the time needed by the predator to subdue, ingest and digest the captured prey, and during which the predator cannot attack another prey). These parameters can be measured concomitantly, and they give information about factors that constrain predation on a given prey, which is a strength of this mechanistic approach.</w:t>
      </w:r>
    </w:p>
    <w:p w14:paraId="37D5A350" w14:textId="41A18348"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ab/>
      </w:r>
      <w:proofErr w:type="spellStart"/>
      <w:r w:rsidRPr="00902B31">
        <w:rPr>
          <w:rFonts w:ascii="Times New Roman" w:hAnsi="Times New Roman" w:cs="Times New Roman"/>
          <w:sz w:val="24"/>
          <w:szCs w:val="24"/>
        </w:rPr>
        <w:t>Holling’s</w:t>
      </w:r>
      <w:proofErr w:type="spellEnd"/>
      <w:r w:rsidRPr="00902B31">
        <w:rPr>
          <w:rFonts w:ascii="Times New Roman" w:hAnsi="Times New Roman" w:cs="Times New Roman"/>
          <w:sz w:val="24"/>
          <w:szCs w:val="24"/>
        </w:rPr>
        <w:t xml:space="preserve"> type-I, II and III models and subsequently derived models (e.g., </w:t>
      </w:r>
      <w:r w:rsidRPr="00902B31">
        <w:rPr>
          <w:rFonts w:ascii="Times New Roman" w:hAnsi="Times New Roman" w:cs="Times New Roman"/>
          <w:noProof/>
          <w:sz w:val="24"/>
          <w:szCs w:val="24"/>
        </w:rPr>
        <w:t>Rogers 1972</w:t>
      </w:r>
      <w:r w:rsidRPr="00902B31">
        <w:rPr>
          <w:rFonts w:ascii="Times New Roman" w:hAnsi="Times New Roman" w:cs="Times New Roman"/>
          <w:sz w:val="24"/>
          <w:szCs w:val="24"/>
        </w:rPr>
        <w:t xml:space="preserve">) are still widely used as a framework to derive the values of attack rate and handling time from empirical data (e.g., </w:t>
      </w:r>
      <w:r w:rsidRPr="00902B31">
        <w:rPr>
          <w:rFonts w:ascii="Times New Roman" w:hAnsi="Times New Roman" w:cs="Times New Roman"/>
          <w:noProof/>
          <w:sz w:val="24"/>
          <w:szCs w:val="24"/>
        </w:rPr>
        <w:t>Andresen and van der Meer, 2010</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Farhadi et al., 2010</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Papanikolaou et al., 2011)</w:t>
      </w:r>
      <w:r w:rsidRPr="00902B31">
        <w:rPr>
          <w:rFonts w:ascii="Times New Roman" w:hAnsi="Times New Roman" w:cs="Times New Roman"/>
          <w:sz w:val="24"/>
          <w:szCs w:val="24"/>
        </w:rPr>
        <w:t xml:space="preserve">). These approaches give valuable information on the studied systems, and they allow hypothesis testing, such as the effects of temperature </w:t>
      </w:r>
      <w:r w:rsidRPr="00902B31">
        <w:rPr>
          <w:rFonts w:ascii="Times New Roman" w:hAnsi="Times New Roman" w:cs="Times New Roman"/>
          <w:noProof/>
          <w:sz w:val="24"/>
          <w:szCs w:val="24"/>
        </w:rPr>
        <w:t>(Archer et al., 2019)</w:t>
      </w:r>
      <w:r w:rsidRPr="00902B31">
        <w:rPr>
          <w:rFonts w:ascii="Times New Roman" w:hAnsi="Times New Roman" w:cs="Times New Roman"/>
          <w:sz w:val="24"/>
          <w:szCs w:val="24"/>
        </w:rPr>
        <w:t xml:space="preserve"> and predator satiation </w:t>
      </w:r>
      <w:r w:rsidRPr="00902B31">
        <w:rPr>
          <w:rFonts w:ascii="Times New Roman" w:hAnsi="Times New Roman" w:cs="Times New Roman"/>
          <w:noProof/>
          <w:sz w:val="24"/>
          <w:szCs w:val="24"/>
        </w:rPr>
        <w:t>(Li et al., 2018)</w:t>
      </w:r>
      <w:r w:rsidRPr="00902B31">
        <w:rPr>
          <w:rFonts w:ascii="Times New Roman" w:hAnsi="Times New Roman" w:cs="Times New Roman"/>
          <w:sz w:val="24"/>
          <w:szCs w:val="24"/>
        </w:rPr>
        <w:t xml:space="preserve"> on the functional response. However, these studies have been mostly carried out in the laboratory, where many external factors do not play a role </w:t>
      </w:r>
      <w:r w:rsidRPr="00902B31">
        <w:rPr>
          <w:rFonts w:ascii="Times New Roman" w:hAnsi="Times New Roman" w:cs="Times New Roman"/>
          <w:noProof/>
          <w:sz w:val="24"/>
          <w:szCs w:val="24"/>
        </w:rPr>
        <w:t>(Abrams, 1982)</w:t>
      </w:r>
      <w:r w:rsidRPr="00902B31">
        <w:rPr>
          <w:rFonts w:ascii="Times New Roman" w:hAnsi="Times New Roman" w:cs="Times New Roman"/>
          <w:sz w:val="24"/>
          <w:szCs w:val="24"/>
        </w:rPr>
        <w:t xml:space="preserve">. Hence, the results are hard to generalise and transpose to natural situations. Nonetheless, </w:t>
      </w:r>
      <w:proofErr w:type="spellStart"/>
      <w:r w:rsidRPr="00902B31">
        <w:rPr>
          <w:rFonts w:ascii="Times New Roman" w:hAnsi="Times New Roman" w:cs="Times New Roman"/>
          <w:sz w:val="24"/>
          <w:szCs w:val="24"/>
        </w:rPr>
        <w:t>Holling’s</w:t>
      </w:r>
      <w:proofErr w:type="spellEnd"/>
      <w:r w:rsidRPr="00902B31">
        <w:rPr>
          <w:rFonts w:ascii="Times New Roman" w:hAnsi="Times New Roman" w:cs="Times New Roman"/>
          <w:sz w:val="24"/>
          <w:szCs w:val="24"/>
        </w:rPr>
        <w:t xml:space="preserve"> model has been a very successful approach founded on mechanistic principles.</w:t>
      </w:r>
    </w:p>
    <w:p w14:paraId="19E6FB9F" w14:textId="7CB23DE1" w:rsidR="004D2BC9" w:rsidRPr="00902B31" w:rsidRDefault="004D2BC9" w:rsidP="004D2BC9">
      <w:pPr>
        <w:spacing w:line="480" w:lineRule="auto"/>
        <w:ind w:firstLine="360"/>
        <w:rPr>
          <w:rFonts w:ascii="Times New Roman" w:hAnsi="Times New Roman" w:cs="Times New Roman"/>
          <w:sz w:val="24"/>
          <w:szCs w:val="24"/>
        </w:rPr>
      </w:pPr>
      <w:r w:rsidRPr="00902B31">
        <w:rPr>
          <w:rFonts w:ascii="Times New Roman" w:hAnsi="Times New Roman" w:cs="Times New Roman"/>
          <w:sz w:val="24"/>
          <w:szCs w:val="24"/>
        </w:rPr>
        <w:lastRenderedPageBreak/>
        <w:t xml:space="preserve">Several studies have investigated the role played by specific factors known to affect the functional response, such as feeding saturation </w:t>
      </w:r>
      <w:r w:rsidRPr="00902B31">
        <w:rPr>
          <w:rFonts w:ascii="Times New Roman" w:hAnsi="Times New Roman" w:cs="Times New Roman"/>
          <w:noProof/>
          <w:sz w:val="24"/>
          <w:szCs w:val="24"/>
        </w:rPr>
        <w:t>(DeAngelis et al., 1975)</w:t>
      </w:r>
      <w:r w:rsidRPr="00902B31">
        <w:rPr>
          <w:rFonts w:ascii="Times New Roman" w:hAnsi="Times New Roman" w:cs="Times New Roman"/>
          <w:sz w:val="24"/>
          <w:szCs w:val="24"/>
        </w:rPr>
        <w:t xml:space="preserve">⁠ and interactions between predators </w:t>
      </w:r>
      <w:r w:rsidRPr="00902B31">
        <w:rPr>
          <w:rFonts w:ascii="Times New Roman" w:hAnsi="Times New Roman" w:cs="Times New Roman"/>
          <w:noProof/>
          <w:sz w:val="24"/>
          <w:szCs w:val="24"/>
        </w:rPr>
        <w:t>(Beddington, 1975; Sih, 1979)</w:t>
      </w:r>
      <w:r w:rsidRPr="00902B31">
        <w:rPr>
          <w:rFonts w:ascii="Times New Roman" w:hAnsi="Times New Roman" w:cs="Times New Roman"/>
          <w:sz w:val="24"/>
          <w:szCs w:val="24"/>
        </w:rPr>
        <w:t xml:space="preserve">. In particular, the body size of both predator and prey are known to strongly affect the functional response </w:t>
      </w:r>
      <w:r w:rsidRPr="00902B31">
        <w:rPr>
          <w:rFonts w:ascii="Times New Roman" w:hAnsi="Times New Roman" w:cs="Times New Roman"/>
          <w:noProof/>
          <w:sz w:val="24"/>
          <w:szCs w:val="24"/>
        </w:rPr>
        <w:t>(Aljetlawi et al., 2004</w:t>
      </w:r>
      <w:r w:rsidRPr="00902B31">
        <w:rPr>
          <w:rFonts w:ascii="Times New Roman" w:hAnsi="Times New Roman" w:cs="Times New Roman"/>
          <w:sz w:val="24"/>
          <w:szCs w:val="24"/>
        </w:rPr>
        <w:t>;</w:t>
      </w:r>
      <w:r w:rsidRPr="00902B31">
        <w:rPr>
          <w:rFonts w:ascii="Times New Roman" w:hAnsi="Times New Roman" w:cs="Times New Roman"/>
          <w:noProof/>
          <w:sz w:val="24"/>
          <w:szCs w:val="24"/>
        </w:rPr>
        <w:t xml:space="preserve"> Vucic-Pestic et al., 2010)</w:t>
      </w:r>
      <w:r w:rsidRPr="00902B31">
        <w:rPr>
          <w:rFonts w:ascii="Times New Roman" w:hAnsi="Times New Roman" w:cs="Times New Roman"/>
          <w:sz w:val="24"/>
          <w:szCs w:val="24"/>
        </w:rPr>
        <w:t xml:space="preserve">⁠. Body size is a good predictor of trophic position </w:t>
      </w:r>
      <w:r w:rsidRPr="00902B31">
        <w:rPr>
          <w:rFonts w:ascii="Times New Roman" w:hAnsi="Times New Roman" w:cs="Times New Roman"/>
          <w:noProof/>
          <w:sz w:val="24"/>
          <w:szCs w:val="24"/>
        </w:rPr>
        <w:t>(</w:t>
      </w:r>
      <w:r w:rsidR="009B7404">
        <w:rPr>
          <w:rFonts w:ascii="Times New Roman" w:hAnsi="Times New Roman" w:cs="Times New Roman"/>
          <w:noProof/>
          <w:sz w:val="24"/>
          <w:szCs w:val="24"/>
        </w:rPr>
        <w:t xml:space="preserve">Miller et al., 1992; </w:t>
      </w:r>
      <w:r w:rsidRPr="00902B31">
        <w:rPr>
          <w:rFonts w:ascii="Times New Roman" w:hAnsi="Times New Roman" w:cs="Times New Roman"/>
          <w:noProof/>
          <w:sz w:val="24"/>
          <w:szCs w:val="24"/>
        </w:rPr>
        <w:t>Williams et al., 2010)</w:t>
      </w:r>
      <w:r w:rsidRPr="00902B31">
        <w:rPr>
          <w:rFonts w:ascii="Times New Roman" w:hAnsi="Times New Roman" w:cs="Times New Roman"/>
          <w:sz w:val="24"/>
          <w:szCs w:val="24"/>
        </w:rPr>
        <w:t xml:space="preserve">⁠ and affects the overall dynamics of the interaction </w:t>
      </w:r>
      <w:r w:rsidRPr="00902B31">
        <w:rPr>
          <w:rFonts w:ascii="Times New Roman" w:hAnsi="Times New Roman" w:cs="Times New Roman"/>
          <w:noProof/>
          <w:sz w:val="24"/>
          <w:szCs w:val="24"/>
        </w:rPr>
        <w:t>(Yodzis and Innes, 1992)</w:t>
      </w:r>
      <w:r w:rsidRPr="00902B31">
        <w:rPr>
          <w:rFonts w:ascii="Times New Roman" w:hAnsi="Times New Roman" w:cs="Times New Roman"/>
          <w:sz w:val="24"/>
          <w:szCs w:val="24"/>
        </w:rPr>
        <w:t>.</w:t>
      </w:r>
      <w:r w:rsidR="009B7404">
        <w:rPr>
          <w:rFonts w:ascii="Times New Roman" w:hAnsi="Times New Roman" w:cs="Times New Roman"/>
          <w:sz w:val="24"/>
          <w:szCs w:val="24"/>
        </w:rPr>
        <w:t xml:space="preserve"> </w:t>
      </w:r>
      <w:sdt>
        <w:sdtPr>
          <w:tag w:val="goog_rdk_80"/>
          <w:id w:val="1691490649"/>
        </w:sdtPr>
        <w:sdtEndPr/>
        <w:sdtContent>
          <w:r w:rsidR="009B7404">
            <w:rPr>
              <w:rFonts w:ascii="Times New Roman" w:eastAsia="Times New Roman" w:hAnsi="Times New Roman" w:cs="Times New Roman"/>
              <w:sz w:val="24"/>
              <w:szCs w:val="24"/>
            </w:rPr>
            <w:t>Strikingly</w:t>
          </w:r>
        </w:sdtContent>
      </w:sdt>
      <w:sdt>
        <w:sdtPr>
          <w:tag w:val="goog_rdk_81"/>
          <w:id w:val="-1323809309"/>
        </w:sdtPr>
        <w:sdtEndPr/>
        <w:sdtContent>
          <w:r w:rsidR="009B7404">
            <w:rPr>
              <w:rFonts w:ascii="Times New Roman" w:eastAsia="Times New Roman" w:hAnsi="Times New Roman" w:cs="Times New Roman"/>
              <w:sz w:val="24"/>
              <w:szCs w:val="24"/>
            </w:rPr>
            <w:t>,</w:t>
          </w:r>
        </w:sdtContent>
      </w:sdt>
      <w:r w:rsidR="008D4B52">
        <w:t xml:space="preserve"> the </w:t>
      </w:r>
      <w:r w:rsidR="008D4B52">
        <w:rPr>
          <w:rFonts w:ascii="Times New Roman" w:eastAsia="Times New Roman" w:hAnsi="Times New Roman" w:cs="Times New Roman"/>
          <w:sz w:val="24"/>
          <w:szCs w:val="24"/>
        </w:rPr>
        <w:t xml:space="preserve">surrounding physical medium remains absent or, at least, only implicit in most studies, despite the tight relationship between body size and the physical environment as experienced by the organism (Purcell 1977, Bonner 2006). Although, in his pioneer work, </w:t>
      </w:r>
      <w:proofErr w:type="spellStart"/>
      <w:r w:rsidR="008D4B52">
        <w:rPr>
          <w:rFonts w:ascii="Times New Roman" w:eastAsia="Times New Roman" w:hAnsi="Times New Roman" w:cs="Times New Roman"/>
          <w:sz w:val="24"/>
          <w:szCs w:val="24"/>
        </w:rPr>
        <w:t>Tansley</w:t>
      </w:r>
      <w:proofErr w:type="spellEnd"/>
      <w:r w:rsidR="008D4B52">
        <w:rPr>
          <w:rFonts w:ascii="Times New Roman" w:eastAsia="Times New Roman" w:hAnsi="Times New Roman" w:cs="Times New Roman"/>
          <w:sz w:val="24"/>
          <w:szCs w:val="24"/>
        </w:rPr>
        <w:t xml:space="preserve"> (1935) stated that organisms should not be separated from their “special environment, with which they form one physical system”, the role played by the physical medium in constraining the functional response remains largely unexplored. In the present paper, we argue that </w:t>
      </w:r>
      <w:sdt>
        <w:sdtPr>
          <w:tag w:val="goog_rdk_84"/>
          <w:id w:val="2127047449"/>
        </w:sdtPr>
        <w:sdtEndPr/>
        <w:sdtContent>
          <w:sdt>
            <w:sdtPr>
              <w:tag w:val="goog_rdk_85"/>
              <w:id w:val="-274178847"/>
            </w:sdtPr>
            <w:sdtEndPr/>
            <w:sdtContent/>
          </w:sdt>
        </w:sdtContent>
      </w:sdt>
      <w:r w:rsidR="008D4B52">
        <w:t xml:space="preserve">including </w:t>
      </w:r>
      <w:r w:rsidR="008D4B52">
        <w:rPr>
          <w:rFonts w:ascii="Times New Roman" w:eastAsia="Times New Roman" w:hAnsi="Times New Roman" w:cs="Times New Roman"/>
          <w:sz w:val="24"/>
          <w:szCs w:val="24"/>
        </w:rPr>
        <w:t>physical features into predator-prey models is likely to lead to novel insights about species interactions.</w:t>
      </w:r>
    </w:p>
    <w:p w14:paraId="492E7CB6" w14:textId="556C2640" w:rsidR="009B7404" w:rsidRPr="00CF2DAA" w:rsidRDefault="00F06774" w:rsidP="00F65364">
      <w:pPr>
        <w:pStyle w:val="Titre1"/>
        <w:spacing w:line="480" w:lineRule="auto"/>
        <w:rPr>
          <w:rFonts w:ascii="Times New Roman" w:hAnsi="Times New Roman"/>
          <w:b/>
          <w:bCs/>
          <w:color w:val="auto"/>
        </w:rPr>
      </w:pPr>
      <w:r w:rsidRPr="00CF2DAA">
        <w:rPr>
          <w:rFonts w:ascii="Times New Roman" w:hAnsi="Times New Roman"/>
          <w:b/>
          <w:bCs/>
          <w:color w:val="auto"/>
        </w:rPr>
        <w:t>Empirical evidence of the impact of the physical properties of the medium on the functional response</w:t>
      </w:r>
    </w:p>
    <w:p w14:paraId="2283E1DA" w14:textId="1A208C81" w:rsidR="00F65364" w:rsidRDefault="00F65364" w:rsidP="00F653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Early developments of the functional response theory considered physical factors, notably spatial heterogeneity, only implicitly </w:t>
      </w:r>
      <w:sdt>
        <w:sdtPr>
          <w:tag w:val="goog_rdk_105"/>
          <w:id w:val="365333926"/>
        </w:sdtPr>
        <w:sdtEndPr/>
        <w:sdtContent/>
      </w:sdt>
      <w:r>
        <w:rPr>
          <w:rFonts w:ascii="Times New Roman" w:eastAsia="Times New Roman" w:hAnsi="Times New Roman" w:cs="Times New Roman"/>
          <w:sz w:val="24"/>
          <w:szCs w:val="24"/>
        </w:rPr>
        <w:t>(Hardman and Turnbull 1974), with the notable exception of temperature (</w:t>
      </w:r>
      <w:sdt>
        <w:sdtPr>
          <w:tag w:val="goog_rdk_106"/>
          <w:id w:val="1697961972"/>
        </w:sdtPr>
        <w:sdtEndPr/>
        <w:sdtContent/>
      </w:sdt>
      <w:r>
        <w:rPr>
          <w:rFonts w:ascii="Times New Roman" w:eastAsia="Times New Roman" w:hAnsi="Times New Roman" w:cs="Times New Roman"/>
          <w:sz w:val="24"/>
          <w:szCs w:val="24"/>
        </w:rPr>
        <w:t xml:space="preserve">Mack et al., 1981). </w:t>
      </w:r>
      <w:sdt>
        <w:sdtPr>
          <w:tag w:val="goog_rdk_107"/>
          <w:id w:val="595367697"/>
        </w:sdtPr>
        <w:sdtEndPr/>
        <w:sdtContent/>
      </w:sdt>
      <w:r>
        <w:rPr>
          <w:rFonts w:ascii="Times New Roman" w:eastAsia="Times New Roman" w:hAnsi="Times New Roman" w:cs="Times New Roman"/>
          <w:sz w:val="24"/>
          <w:szCs w:val="24"/>
        </w:rPr>
        <w:t>However, experimental investigation of the effect of one or the other physical property of the environment can be found here and there in the literature.</w:t>
      </w:r>
    </w:p>
    <w:p w14:paraId="6CEA9B9B" w14:textId="082F1866" w:rsidR="00F65364" w:rsidRDefault="00F65364" w:rsidP="00F653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the most thoroughly investigated factor, has been found to affect both attack rate and handling time, although its effects may vary according to the taxonomic group of the consumer, and the dimensionality of the interaction (</w:t>
      </w:r>
      <w:proofErr w:type="spellStart"/>
      <w:r>
        <w:rPr>
          <w:rFonts w:ascii="Times New Roman" w:eastAsia="Times New Roman" w:hAnsi="Times New Roman" w:cs="Times New Roman"/>
          <w:sz w:val="24"/>
          <w:szCs w:val="24"/>
        </w:rPr>
        <w:t>Uiterwaal</w:t>
      </w:r>
      <w:proofErr w:type="spellEnd"/>
      <w:r>
        <w:rPr>
          <w:rFonts w:ascii="Times New Roman" w:eastAsia="Times New Roman" w:hAnsi="Times New Roman" w:cs="Times New Roman"/>
          <w:sz w:val="24"/>
          <w:szCs w:val="24"/>
        </w:rPr>
        <w:t xml:space="preserve"> and DeLong, 2020). Turbulence, </w:t>
      </w:r>
      <w:r>
        <w:rPr>
          <w:rFonts w:ascii="Times New Roman" w:eastAsia="Times New Roman" w:hAnsi="Times New Roman" w:cs="Times New Roman"/>
          <w:sz w:val="24"/>
          <w:szCs w:val="24"/>
        </w:rPr>
        <w:lastRenderedPageBreak/>
        <w:t>another reasonably well-studied factor in aquatic habitats, was found to affect predator attack rate of small aquatic predators, especially when prey abundance is low (</w:t>
      </w:r>
      <w:proofErr w:type="spellStart"/>
      <w:r>
        <w:rPr>
          <w:rFonts w:ascii="Times New Roman" w:eastAsia="Times New Roman" w:hAnsi="Times New Roman" w:cs="Times New Roman"/>
          <w:sz w:val="24"/>
          <w:szCs w:val="24"/>
        </w:rPr>
        <w:t>MacKenzie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Kiørboe</w:t>
      </w:r>
      <w:proofErr w:type="spellEnd"/>
      <w:r>
        <w:rPr>
          <w:rFonts w:ascii="Times New Roman" w:eastAsia="Times New Roman" w:hAnsi="Times New Roman" w:cs="Times New Roman"/>
          <w:sz w:val="24"/>
          <w:szCs w:val="24"/>
        </w:rPr>
        <w:t>, 1995), although this effect seems to vary with feeding modes (</w:t>
      </w:r>
      <w:proofErr w:type="spellStart"/>
      <w:r>
        <w:rPr>
          <w:rFonts w:ascii="Times New Roman" w:eastAsia="Times New Roman" w:hAnsi="Times New Roman" w:cs="Times New Roman"/>
          <w:sz w:val="24"/>
          <w:szCs w:val="24"/>
        </w:rPr>
        <w:t>Saiz</w:t>
      </w:r>
      <w:proofErr w:type="spellEnd"/>
      <w:r>
        <w:rPr>
          <w:rFonts w:ascii="Times New Roman" w:eastAsia="Times New Roman" w:hAnsi="Times New Roman" w:cs="Times New Roman"/>
          <w:sz w:val="24"/>
          <w:szCs w:val="24"/>
        </w:rPr>
        <w:t xml:space="preserve"> et al., 2003). Medium viscosity is another factor that is known to affect feeding efficiency of planktonic predators by modifying their mobility, which in turn affects predator-prey encounter rate (</w:t>
      </w:r>
      <w:proofErr w:type="spellStart"/>
      <w:r>
        <w:rPr>
          <w:rFonts w:ascii="Times New Roman" w:eastAsia="Times New Roman" w:hAnsi="Times New Roman" w:cs="Times New Roman"/>
          <w:sz w:val="24"/>
          <w:szCs w:val="24"/>
        </w:rPr>
        <w:t>Luckinbill</w:t>
      </w:r>
      <w:proofErr w:type="spellEnd"/>
      <w:r>
        <w:rPr>
          <w:rFonts w:ascii="Times New Roman" w:eastAsia="Times New Roman" w:hAnsi="Times New Roman" w:cs="Times New Roman"/>
          <w:sz w:val="24"/>
          <w:szCs w:val="24"/>
        </w:rPr>
        <w:t>, 1973; Tyrell and Fisher, 2019). Last, turbidity is an important factor for predators relying on visual cues to detect their prey, as it is likely to affect predator-prey encounter rate (</w:t>
      </w:r>
      <w:proofErr w:type="spellStart"/>
      <w:r>
        <w:rPr>
          <w:rFonts w:ascii="Times New Roman" w:eastAsia="Times New Roman" w:hAnsi="Times New Roman" w:cs="Times New Roman"/>
          <w:sz w:val="24"/>
          <w:szCs w:val="24"/>
        </w:rPr>
        <w:t>Turesson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Brönmark</w:t>
      </w:r>
      <w:proofErr w:type="spellEnd"/>
      <w:r>
        <w:rPr>
          <w:rFonts w:ascii="Times New Roman" w:eastAsia="Times New Roman" w:hAnsi="Times New Roman" w:cs="Times New Roman"/>
          <w:sz w:val="24"/>
          <w:szCs w:val="24"/>
        </w:rPr>
        <w:t xml:space="preserve">, 2007). </w:t>
      </w:r>
    </w:p>
    <w:p w14:paraId="5FA326DB" w14:textId="3878C6D3" w:rsidR="00AC55EC" w:rsidRDefault="00F65364" w:rsidP="00AC55EC">
      <w:pPr>
        <w:spacing w:line="480" w:lineRule="auto"/>
        <w:ind w:firstLine="720"/>
      </w:pPr>
      <w:r>
        <w:rPr>
          <w:rFonts w:ascii="Times New Roman" w:eastAsia="Times New Roman" w:hAnsi="Times New Roman" w:cs="Times New Roman"/>
          <w:sz w:val="24"/>
          <w:szCs w:val="24"/>
        </w:rPr>
        <w:t xml:space="preserve">This short overview shows that experimental investigation of the physical dimension of functional responses is far from being exhaustive, or even well advanced, with the notable exceptions of temperature, and to a lesser extent, turbulence. Perhaps lacking is a comprehensive theoretical framework that would provide the impetus for empirical studies that would reach beyond the specific interest of the various investigators of the functional response.  </w:t>
      </w:r>
    </w:p>
    <w:p w14:paraId="7A069764" w14:textId="16B9DA1B" w:rsidR="00F06774" w:rsidRPr="00CF2DAA" w:rsidRDefault="00AC55EC" w:rsidP="00AC55EC">
      <w:pPr>
        <w:pStyle w:val="Titre1"/>
        <w:spacing w:line="480" w:lineRule="auto"/>
        <w:rPr>
          <w:rFonts w:ascii="Times New Roman" w:hAnsi="Times New Roman"/>
          <w:b/>
          <w:bCs/>
          <w:color w:val="auto"/>
        </w:rPr>
      </w:pPr>
      <w:r w:rsidRPr="00CF2DAA">
        <w:rPr>
          <w:rFonts w:ascii="Times New Roman" w:hAnsi="Times New Roman"/>
          <w:b/>
          <w:bCs/>
          <w:color w:val="auto"/>
        </w:rPr>
        <w:t>Theoretical approaches to the role of physical features of the environment in predation</w:t>
      </w:r>
    </w:p>
    <w:p w14:paraId="7F3587A2" w14:textId="4B9DA13C" w:rsidR="004D2BC9" w:rsidRPr="00902B31" w:rsidRDefault="004D2BC9" w:rsidP="00AC55EC">
      <w:pPr>
        <w:spacing w:line="480" w:lineRule="auto"/>
        <w:ind w:firstLine="360"/>
        <w:rPr>
          <w:rFonts w:ascii="Times New Roman" w:hAnsi="Times New Roman" w:cs="Times New Roman"/>
          <w:sz w:val="24"/>
          <w:szCs w:val="24"/>
        </w:rPr>
      </w:pPr>
      <w:r w:rsidRPr="00902B31">
        <w:rPr>
          <w:rFonts w:ascii="Times New Roman" w:hAnsi="Times New Roman" w:cs="Times New Roman"/>
          <w:sz w:val="24"/>
          <w:szCs w:val="24"/>
        </w:rPr>
        <w:t xml:space="preserve">Previous studies that have considered the surrounding medium have usually focused on specific aspects of predation or on specific taxa </w:t>
      </w:r>
      <w:r w:rsidRPr="00902B31">
        <w:rPr>
          <w:rFonts w:ascii="Times New Roman" w:hAnsi="Times New Roman" w:cs="Times New Roman"/>
          <w:noProof/>
          <w:sz w:val="24"/>
          <w:szCs w:val="24"/>
        </w:rPr>
        <w:t>(Domenici et al., 2011)</w:t>
      </w:r>
      <w:r w:rsidRPr="00902B31">
        <w:rPr>
          <w:rFonts w:ascii="Times New Roman" w:hAnsi="Times New Roman" w:cs="Times New Roman"/>
          <w:sz w:val="24"/>
          <w:szCs w:val="24"/>
        </w:rPr>
        <w:t xml:space="preserve">⁠, or have investigated one specific aspect of the medium such as dimensionality </w:t>
      </w:r>
      <w:r w:rsidRPr="00902B31">
        <w:rPr>
          <w:rFonts w:ascii="Times New Roman" w:hAnsi="Times New Roman" w:cs="Times New Roman"/>
          <w:noProof/>
          <w:sz w:val="24"/>
          <w:szCs w:val="24"/>
        </w:rPr>
        <w:t>(Pawar et al., 2012</w:t>
      </w:r>
      <w:r w:rsidR="00027D2D">
        <w:rPr>
          <w:rFonts w:ascii="Times New Roman" w:hAnsi="Times New Roman" w:cs="Times New Roman"/>
          <w:noProof/>
          <w:sz w:val="24"/>
          <w:szCs w:val="24"/>
        </w:rPr>
        <w:t>; 2015</w:t>
      </w:r>
      <w:r w:rsidRPr="00902B31">
        <w:rPr>
          <w:rFonts w:ascii="Times New Roman" w:hAnsi="Times New Roman" w:cs="Times New Roman"/>
          <w:noProof/>
          <w:sz w:val="24"/>
          <w:szCs w:val="24"/>
        </w:rPr>
        <w:t>)</w:t>
      </w:r>
      <w:r w:rsidRPr="00902B31">
        <w:rPr>
          <w:rFonts w:ascii="Times New Roman" w:hAnsi="Times New Roman" w:cs="Times New Roman"/>
          <w:sz w:val="24"/>
          <w:szCs w:val="24"/>
        </w:rPr>
        <w:t xml:space="preserve">⁠ or </w:t>
      </w:r>
      <w:r w:rsidR="00027D2D">
        <w:rPr>
          <w:rFonts w:ascii="Times New Roman" w:hAnsi="Times New Roman" w:cs="Times New Roman"/>
          <w:sz w:val="24"/>
          <w:szCs w:val="24"/>
        </w:rPr>
        <w:t xml:space="preserve">habitat </w:t>
      </w:r>
      <w:r w:rsidRPr="00902B31">
        <w:rPr>
          <w:rFonts w:ascii="Times New Roman" w:hAnsi="Times New Roman" w:cs="Times New Roman"/>
          <w:sz w:val="24"/>
          <w:szCs w:val="24"/>
        </w:rPr>
        <w:t xml:space="preserve">complexity </w:t>
      </w:r>
      <w:r w:rsidRPr="00902B31">
        <w:rPr>
          <w:rFonts w:ascii="Times New Roman" w:hAnsi="Times New Roman" w:cs="Times New Roman"/>
          <w:noProof/>
          <w:sz w:val="24"/>
          <w:szCs w:val="24"/>
        </w:rPr>
        <w:t>(Barrios-O’Neill et al., 2016)</w:t>
      </w:r>
      <w:r w:rsidR="00027D2D">
        <w:rPr>
          <w:rFonts w:ascii="Times New Roman" w:hAnsi="Times New Roman" w:cs="Times New Roman"/>
          <w:noProof/>
          <w:sz w:val="24"/>
          <w:szCs w:val="24"/>
        </w:rPr>
        <w:t xml:space="preserve">, more </w:t>
      </w:r>
      <w:r w:rsidR="00027D2D">
        <w:rPr>
          <w:rFonts w:ascii="Times New Roman" w:eastAsia="Times New Roman" w:hAnsi="Times New Roman" w:cs="Times New Roman"/>
          <w:sz w:val="24"/>
          <w:szCs w:val="24"/>
        </w:rPr>
        <w:t>rarely two factors simultaneously (Wasserman et al., 2016)</w:t>
      </w:r>
      <w:r w:rsidRPr="00902B31">
        <w:rPr>
          <w:rFonts w:ascii="Times New Roman" w:hAnsi="Times New Roman" w:cs="Times New Roman"/>
          <w:sz w:val="24"/>
          <w:szCs w:val="24"/>
        </w:rPr>
        <w:t xml:space="preserve">⁠. But the overall role played by the surrounding medium acting on the predator-prey relationship, which drives the functional response, remains to be explored. </w:t>
      </w:r>
    </w:p>
    <w:p w14:paraId="43A15341" w14:textId="4A14B778" w:rsidR="004D2BC9" w:rsidRPr="00902B31" w:rsidRDefault="004D2BC9" w:rsidP="004D2BC9">
      <w:pPr>
        <w:spacing w:line="480" w:lineRule="auto"/>
        <w:ind w:firstLine="360"/>
        <w:rPr>
          <w:rFonts w:ascii="Times New Roman" w:hAnsi="Times New Roman" w:cs="Times New Roman"/>
          <w:sz w:val="24"/>
          <w:szCs w:val="24"/>
        </w:rPr>
      </w:pPr>
      <w:r w:rsidRPr="00902B31">
        <w:rPr>
          <w:rFonts w:ascii="Times New Roman" w:hAnsi="Times New Roman" w:cs="Times New Roman"/>
          <w:sz w:val="24"/>
          <w:szCs w:val="24"/>
        </w:rPr>
        <w:lastRenderedPageBreak/>
        <w:t xml:space="preserve">Clearly, living organisms are constrained by the physical properties of the surrounding medium </w:t>
      </w:r>
      <w:r w:rsidRPr="00902B31">
        <w:rPr>
          <w:rFonts w:ascii="Times New Roman" w:hAnsi="Times New Roman" w:cs="Times New Roman"/>
          <w:noProof/>
          <w:sz w:val="24"/>
          <w:szCs w:val="24"/>
        </w:rPr>
        <w:t>(Denny, 1993</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Denny, 2016</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Vogel, 1996)</w:t>
      </w:r>
      <w:r w:rsidRPr="00902B31">
        <w:rPr>
          <w:rFonts w:ascii="Times New Roman" w:hAnsi="Times New Roman" w:cs="Times New Roman"/>
          <w:sz w:val="24"/>
          <w:szCs w:val="24"/>
        </w:rPr>
        <w:t xml:space="preserve">⁠. These properties affect the way organisms move and/or interact with each other in different ways. For example, </w:t>
      </w:r>
      <w:r w:rsidR="00027D2D">
        <w:rPr>
          <w:rFonts w:ascii="Times New Roman" w:eastAsia="Times New Roman" w:hAnsi="Times New Roman" w:cs="Times New Roman"/>
          <w:sz w:val="24"/>
          <w:szCs w:val="24"/>
        </w:rPr>
        <w:t>we already reviewed some of the evidence</w:t>
      </w:r>
      <w:r w:rsidR="00027D2D" w:rsidRPr="00902B31">
        <w:rPr>
          <w:rFonts w:ascii="Times New Roman" w:hAnsi="Times New Roman" w:cs="Times New Roman"/>
          <w:sz w:val="24"/>
          <w:szCs w:val="24"/>
        </w:rPr>
        <w:t xml:space="preserve"> </w:t>
      </w:r>
      <w:r w:rsidRPr="00902B31">
        <w:rPr>
          <w:rFonts w:ascii="Times New Roman" w:hAnsi="Times New Roman" w:cs="Times New Roman"/>
          <w:sz w:val="24"/>
          <w:szCs w:val="24"/>
        </w:rPr>
        <w:t>in aquatic systems</w:t>
      </w:r>
      <w:r w:rsidR="00027D2D">
        <w:rPr>
          <w:rFonts w:ascii="Times New Roman" w:hAnsi="Times New Roman" w:cs="Times New Roman"/>
          <w:sz w:val="24"/>
          <w:szCs w:val="24"/>
        </w:rPr>
        <w:t xml:space="preserve"> showing that</w:t>
      </w:r>
      <w:r w:rsidRPr="00902B31">
        <w:rPr>
          <w:rFonts w:ascii="Times New Roman" w:hAnsi="Times New Roman" w:cs="Times New Roman"/>
          <w:sz w:val="24"/>
          <w:szCs w:val="24"/>
        </w:rPr>
        <w:t xml:space="preserve"> turbidity is an essential factor for predator or prey that rely on visual cues to detect each other </w:t>
      </w:r>
      <w:r w:rsidRPr="00902B31">
        <w:rPr>
          <w:rFonts w:ascii="Times New Roman" w:hAnsi="Times New Roman" w:cs="Times New Roman"/>
          <w:noProof/>
          <w:sz w:val="24"/>
          <w:szCs w:val="24"/>
        </w:rPr>
        <w:t>(Martens et al., 2015)</w:t>
      </w:r>
      <w:r w:rsidRPr="00902B31">
        <w:rPr>
          <w:rFonts w:ascii="Times New Roman" w:hAnsi="Times New Roman" w:cs="Times New Roman"/>
          <w:sz w:val="24"/>
          <w:szCs w:val="24"/>
        </w:rPr>
        <w:t xml:space="preserve">. Another example </w:t>
      </w:r>
      <w:r w:rsidR="00027D2D">
        <w:rPr>
          <w:rFonts w:ascii="Times New Roman" w:hAnsi="Times New Roman" w:cs="Times New Roman"/>
          <w:sz w:val="24"/>
          <w:szCs w:val="24"/>
        </w:rPr>
        <w:t>wa</w:t>
      </w:r>
      <w:r w:rsidRPr="00902B31">
        <w:rPr>
          <w:rFonts w:ascii="Times New Roman" w:hAnsi="Times New Roman" w:cs="Times New Roman"/>
          <w:sz w:val="24"/>
          <w:szCs w:val="24"/>
        </w:rPr>
        <w:t xml:space="preserve">s turbulence, which controls many planktonic organisms’ suspension within the water column </w:t>
      </w:r>
      <w:r w:rsidRPr="00902B31">
        <w:rPr>
          <w:rFonts w:ascii="Times New Roman" w:hAnsi="Times New Roman" w:cs="Times New Roman"/>
          <w:noProof/>
          <w:sz w:val="24"/>
          <w:szCs w:val="24"/>
        </w:rPr>
        <w:t>(Rodríguez et al., 2001)</w:t>
      </w:r>
      <w:r w:rsidRPr="00902B31">
        <w:rPr>
          <w:rFonts w:ascii="Times New Roman" w:hAnsi="Times New Roman" w:cs="Times New Roman"/>
          <w:sz w:val="24"/>
          <w:szCs w:val="24"/>
        </w:rPr>
        <w:t xml:space="preserve"> and affects contact rate between predators and prey </w:t>
      </w:r>
      <w:r w:rsidRPr="00902B31">
        <w:rPr>
          <w:rFonts w:ascii="Times New Roman" w:hAnsi="Times New Roman" w:cs="Times New Roman"/>
          <w:noProof/>
          <w:sz w:val="24"/>
          <w:szCs w:val="24"/>
        </w:rPr>
        <w:t>(Kiørboe and Saiz, 1995)</w:t>
      </w:r>
      <w:r w:rsidRPr="00902B31">
        <w:rPr>
          <w:rFonts w:ascii="Times New Roman" w:hAnsi="Times New Roman" w:cs="Times New Roman"/>
          <w:sz w:val="24"/>
          <w:szCs w:val="24"/>
        </w:rPr>
        <w:t xml:space="preserve">. </w:t>
      </w:r>
    </w:p>
    <w:p w14:paraId="1F03B2C4" w14:textId="460D4780" w:rsidR="004D2BC9" w:rsidRPr="00902B31" w:rsidRDefault="008D4B52" w:rsidP="004D2B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More </w:t>
      </w:r>
      <w:r>
        <w:rPr>
          <w:rFonts w:ascii="Times New Roman" w:eastAsia="Times New Roman" w:hAnsi="Times New Roman" w:cs="Times New Roman"/>
          <w:sz w:val="24"/>
          <w:szCs w:val="24"/>
        </w:rPr>
        <w:t xml:space="preserve">fundamental are </w:t>
      </w:r>
      <w:r w:rsidR="00027D2D">
        <w:rPr>
          <w:rFonts w:ascii="Times New Roman" w:hAnsi="Times New Roman" w:cs="Times New Roman"/>
          <w:sz w:val="24"/>
          <w:szCs w:val="24"/>
        </w:rPr>
        <w:t xml:space="preserve">those factors that are typically </w:t>
      </w:r>
      <w:r w:rsidR="004D2BC9" w:rsidRPr="00902B31">
        <w:rPr>
          <w:rFonts w:ascii="Times New Roman" w:hAnsi="Times New Roman" w:cs="Times New Roman"/>
          <w:sz w:val="24"/>
          <w:szCs w:val="24"/>
        </w:rPr>
        <w:t xml:space="preserve">mechanical (i.e., gravity, density and viscosity). </w:t>
      </w:r>
      <w:r w:rsidR="00027D2D">
        <w:rPr>
          <w:rFonts w:ascii="Times New Roman" w:eastAsia="Times New Roman" w:hAnsi="Times New Roman" w:cs="Times New Roman"/>
          <w:sz w:val="24"/>
          <w:szCs w:val="24"/>
        </w:rPr>
        <w:t>These mechanical factors are ubiquitous, affect small (</w:t>
      </w:r>
      <w:proofErr w:type="spellStart"/>
      <w:r w:rsidR="00027D2D">
        <w:rPr>
          <w:rFonts w:ascii="Times New Roman" w:eastAsia="Times New Roman" w:hAnsi="Times New Roman" w:cs="Times New Roman"/>
          <w:sz w:val="24"/>
          <w:szCs w:val="24"/>
        </w:rPr>
        <w:t>Kiørboe</w:t>
      </w:r>
      <w:proofErr w:type="spellEnd"/>
      <w:r w:rsidR="00027D2D">
        <w:rPr>
          <w:rFonts w:ascii="Times New Roman" w:eastAsia="Times New Roman" w:hAnsi="Times New Roman" w:cs="Times New Roman"/>
          <w:sz w:val="24"/>
          <w:szCs w:val="24"/>
        </w:rPr>
        <w:t xml:space="preserve"> and </w:t>
      </w:r>
      <w:proofErr w:type="spellStart"/>
      <w:r w:rsidR="00027D2D">
        <w:rPr>
          <w:rFonts w:ascii="Times New Roman" w:eastAsia="Times New Roman" w:hAnsi="Times New Roman" w:cs="Times New Roman"/>
          <w:sz w:val="24"/>
          <w:szCs w:val="24"/>
        </w:rPr>
        <w:t>Saiz</w:t>
      </w:r>
      <w:proofErr w:type="spellEnd"/>
      <w:r w:rsidR="00027D2D">
        <w:rPr>
          <w:rFonts w:ascii="Times New Roman" w:eastAsia="Times New Roman" w:hAnsi="Times New Roman" w:cs="Times New Roman"/>
          <w:sz w:val="24"/>
          <w:szCs w:val="24"/>
        </w:rPr>
        <w:t>, 1995) as well as large predators (Howland, 1974; Domenici et al., 2007)⁠ and are usually size-dependent. Since predation usually implies motion, these factors create mechanical constraints acting differently on predators in different physical environments</w:t>
      </w:r>
      <w:r w:rsidR="00256A71">
        <w:rPr>
          <w:rFonts w:ascii="Times New Roman" w:eastAsia="Times New Roman" w:hAnsi="Times New Roman" w:cs="Times New Roman"/>
          <w:sz w:val="24"/>
          <w:szCs w:val="24"/>
        </w:rPr>
        <w:t xml:space="preserve"> (</w:t>
      </w:r>
      <w:r w:rsidR="00256A71" w:rsidRPr="001A7E85">
        <w:rPr>
          <w:rFonts w:ascii="Times New Roman" w:hAnsi="Times New Roman" w:cs="Times New Roman"/>
          <w:noProof/>
          <w:sz w:val="24"/>
          <w:szCs w:val="24"/>
        </w:rPr>
        <w:t>Cloyed et al., 2021</w:t>
      </w:r>
      <w:r w:rsidR="00256A71">
        <w:rPr>
          <w:rFonts w:ascii="Times New Roman" w:hAnsi="Times New Roman" w:cs="Times New Roman"/>
          <w:noProof/>
          <w:sz w:val="24"/>
          <w:szCs w:val="24"/>
        </w:rPr>
        <w:t>)</w:t>
      </w:r>
      <w:r w:rsidR="00027D2D">
        <w:rPr>
          <w:rFonts w:ascii="Times New Roman" w:eastAsia="Times New Roman" w:hAnsi="Times New Roman" w:cs="Times New Roman"/>
          <w:sz w:val="24"/>
          <w:szCs w:val="24"/>
        </w:rPr>
        <w:t xml:space="preserve">. Clearly, </w:t>
      </w:r>
      <w:r w:rsidR="00027D2D">
        <w:rPr>
          <w:rFonts w:ascii="Times New Roman" w:hAnsi="Times New Roman" w:cs="Times New Roman"/>
          <w:sz w:val="24"/>
          <w:szCs w:val="24"/>
        </w:rPr>
        <w:t>a</w:t>
      </w:r>
      <w:r w:rsidR="004D2BC9" w:rsidRPr="00902B31">
        <w:rPr>
          <w:rFonts w:ascii="Times New Roman" w:hAnsi="Times New Roman" w:cs="Times New Roman"/>
          <w:sz w:val="24"/>
          <w:szCs w:val="24"/>
        </w:rPr>
        <w:t xml:space="preserve">quatic organisms do not experience the effects of gravity as terrestrial organisms usually do because the medium density is much higher in water than in air, which creates higher buoyancy. </w:t>
      </w:r>
      <w:r w:rsidR="00027D2D">
        <w:rPr>
          <w:rFonts w:ascii="Times New Roman" w:hAnsi="Times New Roman" w:cs="Times New Roman"/>
          <w:sz w:val="24"/>
          <w:szCs w:val="24"/>
        </w:rPr>
        <w:t xml:space="preserve">Moreover, </w:t>
      </w:r>
      <w:r w:rsidR="004D2BC9" w:rsidRPr="00902B31">
        <w:rPr>
          <w:rFonts w:ascii="Times New Roman" w:hAnsi="Times New Roman" w:cs="Times New Roman"/>
          <w:sz w:val="24"/>
          <w:szCs w:val="24"/>
        </w:rPr>
        <w:t xml:space="preserve">medium viscosity and density affect species’ motion </w:t>
      </w:r>
      <w:r w:rsidR="00027D2D">
        <w:rPr>
          <w:rFonts w:ascii="Times New Roman" w:hAnsi="Times New Roman" w:cs="Times New Roman"/>
          <w:sz w:val="24"/>
          <w:szCs w:val="24"/>
        </w:rPr>
        <w:t xml:space="preserve">according to body size </w:t>
      </w:r>
      <w:r w:rsidR="004D2BC9" w:rsidRPr="00902B31">
        <w:rPr>
          <w:rFonts w:ascii="Times New Roman" w:hAnsi="Times New Roman" w:cs="Times New Roman"/>
          <w:sz w:val="24"/>
          <w:szCs w:val="24"/>
        </w:rPr>
        <w:t>through drag</w:t>
      </w:r>
      <w:r w:rsidR="00027D2D">
        <w:rPr>
          <w:rFonts w:ascii="Times New Roman" w:hAnsi="Times New Roman" w:cs="Times New Roman"/>
          <w:sz w:val="24"/>
          <w:szCs w:val="24"/>
        </w:rPr>
        <w:t xml:space="preserve"> (</w:t>
      </w:r>
      <w:r w:rsidR="00027D2D">
        <w:rPr>
          <w:rFonts w:ascii="Times New Roman" w:eastAsia="Times New Roman" w:hAnsi="Times New Roman" w:cs="Times New Roman"/>
          <w:sz w:val="24"/>
          <w:szCs w:val="24"/>
        </w:rPr>
        <w:t>Beveridge et al., 2010a, b)</w:t>
      </w:r>
      <w:r w:rsidR="004D2BC9" w:rsidRPr="00902B31">
        <w:rPr>
          <w:rFonts w:ascii="Times New Roman" w:hAnsi="Times New Roman" w:cs="Times New Roman"/>
          <w:sz w:val="24"/>
          <w:szCs w:val="24"/>
        </w:rPr>
        <w:t xml:space="preserve">, which is why the motion of planktonic organisms has very different features than that of larger organisms. Metrics such as the Reynolds number are commonly used to discriminate between organisms that experience viscous drag (low Reynolds number) and those that experience high inertia (high Reynolds number). These features affect species according to their size and shape </w:t>
      </w:r>
      <w:r w:rsidR="004D2BC9" w:rsidRPr="00902B31">
        <w:rPr>
          <w:rFonts w:ascii="Times New Roman" w:hAnsi="Times New Roman" w:cs="Times New Roman"/>
          <w:noProof/>
          <w:sz w:val="24"/>
          <w:szCs w:val="24"/>
        </w:rPr>
        <w:t>(Koehl and Strickier, 1981</w:t>
      </w:r>
      <w:r w:rsidR="004D2BC9" w:rsidRPr="00902B31">
        <w:rPr>
          <w:rFonts w:ascii="Times New Roman" w:hAnsi="Times New Roman" w:cs="Times New Roman"/>
          <w:sz w:val="24"/>
          <w:szCs w:val="24"/>
        </w:rPr>
        <w:t>;</w:t>
      </w:r>
      <w:r w:rsidR="004D2BC9" w:rsidRPr="00902B31">
        <w:rPr>
          <w:rFonts w:ascii="Times New Roman" w:hAnsi="Times New Roman" w:cs="Times New Roman"/>
          <w:noProof/>
          <w:sz w:val="24"/>
          <w:szCs w:val="24"/>
        </w:rPr>
        <w:t xml:space="preserve"> Koehl, 1996</w:t>
      </w:r>
      <w:r w:rsidR="004D2BC9" w:rsidRPr="00902B31">
        <w:rPr>
          <w:rFonts w:ascii="Times New Roman" w:hAnsi="Times New Roman" w:cs="Times New Roman"/>
          <w:sz w:val="24"/>
          <w:szCs w:val="24"/>
        </w:rPr>
        <w:t xml:space="preserve">). Thus, incorporating mechanical constraints into models could lead to a better understanding of the size-based relationship between predators and prey, and hence of the size structure of food webs. </w:t>
      </w:r>
    </w:p>
    <w:p w14:paraId="6BEDCDFC" w14:textId="0447B515" w:rsidR="004D2BC9" w:rsidRDefault="004D2BC9" w:rsidP="004D2BC9">
      <w:pPr>
        <w:spacing w:line="480" w:lineRule="auto"/>
        <w:ind w:firstLine="360"/>
        <w:rPr>
          <w:rFonts w:ascii="Times New Roman" w:eastAsia="Times New Roman" w:hAnsi="Times New Roman" w:cs="Times New Roman"/>
          <w:sz w:val="24"/>
          <w:szCs w:val="24"/>
        </w:rPr>
      </w:pPr>
      <w:r w:rsidRPr="00902B31">
        <w:rPr>
          <w:rFonts w:ascii="Times New Roman" w:hAnsi="Times New Roman" w:cs="Times New Roman"/>
          <w:sz w:val="24"/>
          <w:szCs w:val="24"/>
        </w:rPr>
        <w:lastRenderedPageBreak/>
        <w:t xml:space="preserve">Due to this size dependence, models incorporating physical (including mechanical) factors into predation merge size-related biological and mechanical constraints in classical predator-prey systems. Several studies have begun to investigate this promising avenue. </w:t>
      </w:r>
      <w:r w:rsidR="00027D2D">
        <w:rPr>
          <w:rFonts w:ascii="Times New Roman" w:hAnsi="Times New Roman" w:cs="Times New Roman"/>
          <w:sz w:val="24"/>
          <w:szCs w:val="24"/>
        </w:rPr>
        <w:t>For example, t</w:t>
      </w:r>
      <w:r w:rsidRPr="00902B31">
        <w:rPr>
          <w:rFonts w:ascii="Times New Roman" w:hAnsi="Times New Roman" w:cs="Times New Roman"/>
          <w:sz w:val="24"/>
          <w:szCs w:val="24"/>
        </w:rPr>
        <w:t xml:space="preserve">he dimensionality of the physical medium was shown to constrain predator-prey interactions since predators are expected to capture pelagic and flying prey more efficiently than benthic and terrestrial prey </w:t>
      </w:r>
      <w:r w:rsidRPr="00902B31">
        <w:rPr>
          <w:rFonts w:ascii="Times New Roman" w:hAnsi="Times New Roman" w:cs="Times New Roman"/>
          <w:noProof/>
          <w:sz w:val="24"/>
          <w:szCs w:val="24"/>
        </w:rPr>
        <w:t>(Pawar et al., 2012)</w:t>
      </w:r>
      <w:r w:rsidRPr="00902B31">
        <w:rPr>
          <w:rFonts w:ascii="Times New Roman" w:hAnsi="Times New Roman" w:cs="Times New Roman"/>
          <w:sz w:val="24"/>
          <w:szCs w:val="24"/>
        </w:rPr>
        <w:t>. Extending this framework to predict pairwise trophic interactions in natural situations, Pawar et al</w:t>
      </w:r>
      <w:r w:rsidR="00992AEC">
        <w:rPr>
          <w:rFonts w:ascii="Times New Roman" w:hAnsi="Times New Roman" w:cs="Times New Roman"/>
          <w:sz w:val="24"/>
          <w:szCs w:val="24"/>
        </w:rPr>
        <w:t>.</w:t>
      </w:r>
      <w:r w:rsidRPr="00902B31">
        <w:rPr>
          <w:rFonts w:ascii="Times New Roman" w:hAnsi="Times New Roman" w:cs="Times New Roman"/>
          <w:sz w:val="24"/>
          <w:szCs w:val="24"/>
        </w:rPr>
        <w:t xml:space="preserve"> (2019) </w:t>
      </w:r>
      <w:r w:rsidR="00027D2D">
        <w:rPr>
          <w:rFonts w:ascii="Times New Roman" w:hAnsi="Times New Roman" w:cs="Times New Roman"/>
          <w:sz w:val="24"/>
          <w:szCs w:val="24"/>
        </w:rPr>
        <w:t xml:space="preserve">fall </w:t>
      </w:r>
      <w:r w:rsidR="00027D2D">
        <w:rPr>
          <w:rFonts w:ascii="Times New Roman" w:eastAsia="Times New Roman" w:hAnsi="Times New Roman" w:cs="Times New Roman"/>
          <w:sz w:val="24"/>
          <w:szCs w:val="24"/>
        </w:rPr>
        <w:t xml:space="preserve">short of deriving the parameters of their functional response model from physical factors other than dimensionality. Despite this narrow scope, their model </w:t>
      </w:r>
      <w:r w:rsidRPr="00902B31">
        <w:rPr>
          <w:rFonts w:ascii="Times New Roman" w:hAnsi="Times New Roman" w:cs="Times New Roman"/>
          <w:sz w:val="24"/>
          <w:szCs w:val="24"/>
        </w:rPr>
        <w:t>successfully reproduce</w:t>
      </w:r>
      <w:r w:rsidR="00027D2D">
        <w:rPr>
          <w:rFonts w:ascii="Times New Roman" w:hAnsi="Times New Roman" w:cs="Times New Roman"/>
          <w:sz w:val="24"/>
          <w:szCs w:val="24"/>
        </w:rPr>
        <w:t>s</w:t>
      </w:r>
      <w:r w:rsidRPr="00902B31">
        <w:rPr>
          <w:rFonts w:ascii="Times New Roman" w:hAnsi="Times New Roman" w:cs="Times New Roman"/>
          <w:sz w:val="24"/>
          <w:szCs w:val="24"/>
        </w:rPr>
        <w:t xml:space="preserve"> some important differences in the consumer-resource size structure of 2D versus 3D communities. However, dimensionality is only one feature of the physical medium. Some studies coupled several physical properties of the medium simultaneously in a plankton model </w:t>
      </w:r>
      <w:r w:rsidRPr="00902B31">
        <w:rPr>
          <w:rFonts w:ascii="Times New Roman" w:hAnsi="Times New Roman" w:cs="Times New Roman"/>
          <w:noProof/>
          <w:sz w:val="24"/>
          <w:szCs w:val="24"/>
        </w:rPr>
        <w:t>(Baird and Emsley, 1999)</w:t>
      </w:r>
      <w:r w:rsidRPr="00902B31">
        <w:rPr>
          <w:rFonts w:ascii="Times New Roman" w:hAnsi="Times New Roman" w:cs="Times New Roman"/>
          <w:sz w:val="24"/>
          <w:szCs w:val="24"/>
        </w:rPr>
        <w:t xml:space="preserve">, including their effects on different resource-use strategies, such as photosynthesis, nutrient uptake and predation </w:t>
      </w:r>
      <w:r w:rsidRPr="00902B31">
        <w:rPr>
          <w:rFonts w:ascii="Times New Roman" w:hAnsi="Times New Roman" w:cs="Times New Roman"/>
          <w:noProof/>
          <w:sz w:val="24"/>
          <w:szCs w:val="24"/>
        </w:rPr>
        <w:t>(Baird et al., 2006)</w:t>
      </w:r>
      <w:r w:rsidRPr="00902B31">
        <w:rPr>
          <w:rFonts w:ascii="Times New Roman" w:hAnsi="Times New Roman" w:cs="Times New Roman"/>
          <w:sz w:val="24"/>
          <w:szCs w:val="24"/>
        </w:rPr>
        <w:t>. Addition of these biomechanical mechanisms correctly predicted emergent ecosystem properties, such as deep chlorophyll maxima, where non-biomechanical models were unable to do so (Baird et al</w:t>
      </w:r>
      <w:r w:rsidR="00992AEC">
        <w:rPr>
          <w:rFonts w:ascii="Times New Roman" w:hAnsi="Times New Roman" w:cs="Times New Roman"/>
          <w:sz w:val="24"/>
          <w:szCs w:val="24"/>
        </w:rPr>
        <w:t>.,</w:t>
      </w:r>
      <w:r w:rsidRPr="00902B31">
        <w:rPr>
          <w:rFonts w:ascii="Times New Roman" w:hAnsi="Times New Roman" w:cs="Times New Roman"/>
          <w:sz w:val="24"/>
          <w:szCs w:val="24"/>
        </w:rPr>
        <w:t xml:space="preserve"> 2004). This additional realism was due specifically to the inclusion of effects of hydromechanical processes such as advection and turbulent dissipation on planktonic organisms (Baird et al</w:t>
      </w:r>
      <w:r w:rsidR="00992AEC">
        <w:rPr>
          <w:rFonts w:ascii="Times New Roman" w:hAnsi="Times New Roman" w:cs="Times New Roman"/>
          <w:sz w:val="24"/>
          <w:szCs w:val="24"/>
        </w:rPr>
        <w:t>.,</w:t>
      </w:r>
      <w:r w:rsidRPr="00902B31">
        <w:rPr>
          <w:rFonts w:ascii="Times New Roman" w:hAnsi="Times New Roman" w:cs="Times New Roman"/>
          <w:sz w:val="24"/>
          <w:szCs w:val="24"/>
        </w:rPr>
        <w:t xml:space="preserve"> 2004, 2006). This kind of approach was later extended to marine food webs using an oceanographic model, which proved interesting in its capacity to generate realistic food webs with relatively few generic rules </w:t>
      </w:r>
      <w:r w:rsidRPr="00902B31">
        <w:rPr>
          <w:rFonts w:ascii="Times New Roman" w:hAnsi="Times New Roman" w:cs="Times New Roman"/>
          <w:noProof/>
          <w:sz w:val="24"/>
          <w:szCs w:val="24"/>
        </w:rPr>
        <w:t>(Baird and Suthers, 2007)</w:t>
      </w:r>
      <w:r w:rsidRPr="00902B31">
        <w:rPr>
          <w:rFonts w:ascii="Times New Roman" w:hAnsi="Times New Roman" w:cs="Times New Roman"/>
          <w:sz w:val="24"/>
          <w:szCs w:val="24"/>
        </w:rPr>
        <w:t xml:space="preserve">. But the validation of the model assumptions at a scale smaller than the ecosystem was less successful, due to the </w:t>
      </w:r>
      <w:r w:rsidR="00027D2D">
        <w:rPr>
          <w:rFonts w:ascii="Times New Roman" w:hAnsi="Times New Roman" w:cs="Times New Roman"/>
          <w:sz w:val="24"/>
          <w:szCs w:val="24"/>
        </w:rPr>
        <w:t xml:space="preserve">discrepancy between the </w:t>
      </w:r>
      <w:r w:rsidRPr="00902B31">
        <w:rPr>
          <w:rFonts w:ascii="Times New Roman" w:hAnsi="Times New Roman" w:cs="Times New Roman"/>
          <w:sz w:val="24"/>
          <w:szCs w:val="24"/>
        </w:rPr>
        <w:t xml:space="preserve">small size of planktonic organisms, and the scale at which the model was applied (ocean basins and currents). Similarly, a framework for predicting the optimal motion of larger organisms as a function of size and internal and external factors is under development </w:t>
      </w:r>
      <w:r w:rsidRPr="00902B31">
        <w:rPr>
          <w:rFonts w:ascii="Times New Roman" w:hAnsi="Times New Roman" w:cs="Times New Roman"/>
          <w:noProof/>
          <w:sz w:val="24"/>
          <w:szCs w:val="24"/>
        </w:rPr>
        <w:t xml:space="preserve">(Wilson et </w:t>
      </w:r>
      <w:r w:rsidRPr="00902B31">
        <w:rPr>
          <w:rFonts w:ascii="Times New Roman" w:hAnsi="Times New Roman" w:cs="Times New Roman"/>
          <w:noProof/>
          <w:sz w:val="24"/>
          <w:szCs w:val="24"/>
        </w:rPr>
        <w:lastRenderedPageBreak/>
        <w:t>al., 2015, 2013)</w:t>
      </w:r>
      <w:r w:rsidRPr="00902B31">
        <w:rPr>
          <w:rFonts w:ascii="Times New Roman" w:hAnsi="Times New Roman" w:cs="Times New Roman"/>
          <w:sz w:val="24"/>
          <w:szCs w:val="24"/>
        </w:rPr>
        <w:t>. The importance of physical factors in determining motion has been acknowledged (Wilson et al., 2015), but their explicit and quantitative inclusion in this framework has started only very recently (Portalier et al</w:t>
      </w:r>
      <w:r w:rsidR="00992AEC">
        <w:rPr>
          <w:rFonts w:ascii="Times New Roman" w:hAnsi="Times New Roman" w:cs="Times New Roman"/>
          <w:sz w:val="24"/>
          <w:szCs w:val="24"/>
        </w:rPr>
        <w:t>.,</w:t>
      </w:r>
      <w:r w:rsidRPr="00902B31">
        <w:rPr>
          <w:rFonts w:ascii="Times New Roman" w:hAnsi="Times New Roman" w:cs="Times New Roman"/>
          <w:sz w:val="24"/>
          <w:szCs w:val="24"/>
        </w:rPr>
        <w:t xml:space="preserve"> 2019).</w:t>
      </w:r>
      <w:r w:rsidR="00027D2D">
        <w:rPr>
          <w:rFonts w:ascii="Times New Roman" w:hAnsi="Times New Roman" w:cs="Times New Roman"/>
          <w:sz w:val="24"/>
          <w:szCs w:val="24"/>
        </w:rPr>
        <w:t xml:space="preserve"> As </w:t>
      </w:r>
      <w:r w:rsidR="00027D2D">
        <w:rPr>
          <w:rFonts w:ascii="Times New Roman" w:eastAsia="Times New Roman" w:hAnsi="Times New Roman" w:cs="Times New Roman"/>
          <w:sz w:val="24"/>
          <w:szCs w:val="24"/>
        </w:rPr>
        <w:t>successful as these milestone models have been, they did not provide for a mechanistically-derived functional response, applicable over a wide range of different organisms and of well-defined physical conditions. However, we feel that their contributions bring the field to the brink of such a realisation.</w:t>
      </w:r>
    </w:p>
    <w:p w14:paraId="4D81716A" w14:textId="0D02051F" w:rsidR="00027D2D" w:rsidRPr="00902B31" w:rsidRDefault="00027D2D" w:rsidP="004D2BC9">
      <w:pPr>
        <w:spacing w:line="480" w:lineRule="auto"/>
        <w:ind w:firstLine="360"/>
        <w:rPr>
          <w:rFonts w:ascii="Times New Roman" w:hAnsi="Times New Roman" w:cs="Times New Roman"/>
          <w:sz w:val="24"/>
          <w:szCs w:val="24"/>
        </w:rPr>
      </w:pPr>
      <w:r>
        <w:rPr>
          <w:rFonts w:ascii="Times New Roman" w:eastAsia="Times New Roman" w:hAnsi="Times New Roman" w:cs="Times New Roman"/>
          <w:sz w:val="24"/>
          <w:szCs w:val="24"/>
        </w:rPr>
        <w:t>As an illustration to how the functional response can be derived from such models that consider physical factors explicitly, we present in the next section our own derivation of the functional response, that results from just a slight modification of Portalier et al</w:t>
      </w:r>
      <w:r w:rsidR="00992AEC">
        <w:rPr>
          <w:rFonts w:ascii="Times New Roman" w:eastAsia="Times New Roman" w:hAnsi="Times New Roman" w:cs="Times New Roman"/>
          <w:sz w:val="24"/>
          <w:szCs w:val="24"/>
        </w:rPr>
        <w:t>.</w:t>
      </w:r>
      <w:r>
        <w:rPr>
          <w:rFonts w:ascii="Times New Roman" w:eastAsia="Times New Roman" w:hAnsi="Times New Roman" w:cs="Times New Roman"/>
          <w:sz w:val="24"/>
          <w:szCs w:val="24"/>
        </w:rPr>
        <w:t>’s model (2019). We see this derivation only as a first step, since only a handful of physical factors are considered (gravity, viscosity and medium density). More work will be needed in order to integrate the other important factors, such as dimensionality and turbulence. Meanwhile, we conducted a comparison of the model predictions with actual data for aquatic organisms, with the hope that systematic deviations between observed and predicted data would reveal shortcomings of the model and thus point out to the next advances to pursue.</w:t>
      </w:r>
    </w:p>
    <w:p w14:paraId="4525B44F" w14:textId="7C0D0DFB" w:rsidR="004D2BC9" w:rsidRDefault="004D2BC9" w:rsidP="006F4DFF">
      <w:pPr>
        <w:spacing w:line="480" w:lineRule="auto"/>
        <w:ind w:firstLine="360"/>
        <w:rPr>
          <w:rFonts w:ascii="Times New Roman" w:hAnsi="Times New Roman" w:cs="Times New Roman"/>
          <w:sz w:val="24"/>
          <w:szCs w:val="24"/>
        </w:rPr>
      </w:pPr>
    </w:p>
    <w:p w14:paraId="60417244" w14:textId="4F4704E1" w:rsidR="006F4DFF" w:rsidRPr="00954BED" w:rsidRDefault="006F4DFF" w:rsidP="006F4DFF">
      <w:pPr>
        <w:pStyle w:val="Titre1"/>
        <w:spacing w:line="480" w:lineRule="auto"/>
        <w:rPr>
          <w:rFonts w:ascii="Times New Roman" w:hAnsi="Times New Roman"/>
          <w:b/>
          <w:bCs/>
          <w:color w:val="auto"/>
        </w:rPr>
      </w:pPr>
      <w:r w:rsidRPr="00954BED">
        <w:rPr>
          <w:rFonts w:ascii="Times New Roman" w:hAnsi="Times New Roman"/>
          <w:b/>
          <w:bCs/>
          <w:color w:val="auto"/>
        </w:rPr>
        <w:t xml:space="preserve">A first case of an inferring of the functional response from the physical properties of the medium </w:t>
      </w:r>
    </w:p>
    <w:p w14:paraId="0A7E1AE2" w14:textId="4E28812B" w:rsidR="004D2BC9" w:rsidRPr="00902B31" w:rsidRDefault="004D2BC9" w:rsidP="006F4DFF">
      <w:pPr>
        <w:spacing w:line="480" w:lineRule="auto"/>
        <w:rPr>
          <w:rFonts w:ascii="Times New Roman" w:hAnsi="Times New Roman" w:cs="Times New Roman"/>
        </w:rPr>
      </w:pPr>
      <w:r w:rsidRPr="00902B31">
        <w:rPr>
          <w:rFonts w:ascii="Times New Roman" w:hAnsi="Times New Roman" w:cs="Times New Roman"/>
          <w:sz w:val="24"/>
          <w:szCs w:val="24"/>
        </w:rPr>
        <w:t>In a recent study, Portalier et al. (2019)⁠ provided a biomechanical model that uses general laws of mechanics and well-known biological laws, all related to body size, to predict predator</w:t>
      </w:r>
      <w:r w:rsidRPr="00902B31">
        <w:rPr>
          <w:rFonts w:ascii="Times New Roman" w:hAnsi="Times New Roman" w:cs="Times New Roman"/>
          <w:sz w:val="24"/>
          <w:szCs w:val="24"/>
        </w:rPr>
        <w:sym w:font="Symbol" w:char="F02D"/>
      </w:r>
      <w:r w:rsidRPr="00902B31">
        <w:rPr>
          <w:rFonts w:ascii="Times New Roman" w:hAnsi="Times New Roman" w:cs="Times New Roman"/>
          <w:sz w:val="24"/>
          <w:szCs w:val="24"/>
        </w:rPr>
        <w:t xml:space="preserve">prey interactions. This model </w:t>
      </w:r>
      <w:r w:rsidR="00A41837">
        <w:rPr>
          <w:rFonts w:ascii="Times New Roman" w:hAnsi="Times New Roman" w:cs="Times New Roman"/>
          <w:sz w:val="24"/>
          <w:szCs w:val="24"/>
        </w:rPr>
        <w:t>predicts the occurrence of trophic links</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w:t>
      </w:r>
      <w:r w:rsidR="00A01F4B">
        <w:rPr>
          <w:rFonts w:ascii="Times New Roman" w:hAnsi="Times New Roman" w:cs="Times New Roman"/>
          <w:noProof/>
          <w:sz w:val="24"/>
          <w:szCs w:val="24"/>
        </w:rPr>
        <w:t>e.</w:t>
      </w:r>
      <w:r w:rsidR="00A41837">
        <w:rPr>
          <w:rFonts w:ascii="Times New Roman" w:hAnsi="Times New Roman" w:cs="Times New Roman"/>
          <w:noProof/>
          <w:sz w:val="24"/>
          <w:szCs w:val="24"/>
        </w:rPr>
        <w:t>g.</w:t>
      </w:r>
      <w:r w:rsidR="00A01F4B">
        <w:rPr>
          <w:rFonts w:ascii="Times New Roman" w:hAnsi="Times New Roman" w:cs="Times New Roman"/>
          <w:noProof/>
          <w:sz w:val="24"/>
          <w:szCs w:val="24"/>
        </w:rPr>
        <w:t xml:space="preserve">, </w:t>
      </w:r>
      <w:r w:rsidR="00A01F4B">
        <w:rPr>
          <w:rFonts w:ascii="Times New Roman" w:eastAsia="Times New Roman" w:hAnsi="Times New Roman" w:cs="Times New Roman"/>
          <w:sz w:val="24"/>
          <w:szCs w:val="24"/>
        </w:rPr>
        <w:t>the model predicts more than 80% of the predator-prey interactions in pelagic systems</w:t>
      </w:r>
      <w:r w:rsidRPr="00902B31">
        <w:rPr>
          <w:rFonts w:ascii="Times New Roman" w:hAnsi="Times New Roman" w:cs="Times New Roman"/>
          <w:noProof/>
          <w:sz w:val="24"/>
          <w:szCs w:val="24"/>
        </w:rPr>
        <w:t>)</w:t>
      </w:r>
      <w:r w:rsidRPr="00902B31">
        <w:rPr>
          <w:rFonts w:ascii="Times New Roman" w:hAnsi="Times New Roman" w:cs="Times New Roman"/>
          <w:sz w:val="24"/>
          <w:szCs w:val="24"/>
        </w:rPr>
        <w:t xml:space="preserve">⁠. </w:t>
      </w:r>
      <w:r w:rsidR="00A01F4B">
        <w:rPr>
          <w:rFonts w:ascii="Times New Roman" w:hAnsi="Times New Roman" w:cs="Times New Roman"/>
          <w:sz w:val="24"/>
          <w:szCs w:val="24"/>
        </w:rPr>
        <w:t xml:space="preserve">It also </w:t>
      </w:r>
      <w:r w:rsidRPr="00902B31">
        <w:rPr>
          <w:rFonts w:ascii="Times New Roman" w:hAnsi="Times New Roman" w:cs="Times New Roman"/>
          <w:sz w:val="24"/>
          <w:szCs w:val="24"/>
        </w:rPr>
        <w:t xml:space="preserve">provides a detailed </w:t>
      </w:r>
      <w:r w:rsidRPr="00902B31">
        <w:rPr>
          <w:rFonts w:ascii="Times New Roman" w:hAnsi="Times New Roman" w:cs="Times New Roman"/>
          <w:sz w:val="24"/>
          <w:szCs w:val="24"/>
        </w:rPr>
        <w:lastRenderedPageBreak/>
        <w:t xml:space="preserve">mechanism for predation, where predators have to move around for searching, capturing and handling their prey. All these aspects depend on the body masses of both the predator and its prey. </w:t>
      </w:r>
      <w:r w:rsidR="00A01F4B">
        <w:rPr>
          <w:rFonts w:ascii="Times New Roman" w:hAnsi="Times New Roman" w:cs="Times New Roman"/>
          <w:sz w:val="24"/>
          <w:szCs w:val="24"/>
        </w:rPr>
        <w:t xml:space="preserve">The </w:t>
      </w:r>
      <w:r w:rsidR="00A01F4B">
        <w:rPr>
          <w:rFonts w:ascii="Times New Roman" w:eastAsia="Times New Roman" w:hAnsi="Times New Roman" w:cs="Times New Roman"/>
          <w:sz w:val="24"/>
          <w:szCs w:val="24"/>
        </w:rPr>
        <w:t>model therefore provides values for encounter rate, capture time, and handling time, as well as energetic expenditure for the predator, but only at one nominal population density of the prey.</w:t>
      </w:r>
      <w:r w:rsidR="00A01F4B" w:rsidRPr="00902B31">
        <w:rPr>
          <w:rFonts w:ascii="Times New Roman" w:hAnsi="Times New Roman" w:cs="Times New Roman"/>
          <w:sz w:val="24"/>
          <w:szCs w:val="24"/>
        </w:rPr>
        <w:t xml:space="preserve"> </w:t>
      </w:r>
      <w:r w:rsidR="008C59A0">
        <w:rPr>
          <w:rFonts w:ascii="Times New Roman" w:hAnsi="Times New Roman" w:cs="Times New Roman"/>
          <w:sz w:val="24"/>
          <w:szCs w:val="24"/>
        </w:rPr>
        <w:t xml:space="preserve">In </w:t>
      </w:r>
      <w:r w:rsidR="008C59A0">
        <w:rPr>
          <w:rFonts w:ascii="Times New Roman" w:eastAsia="Times New Roman" w:hAnsi="Times New Roman" w:cs="Times New Roman"/>
          <w:sz w:val="24"/>
          <w:szCs w:val="24"/>
        </w:rPr>
        <w:t xml:space="preserve">the present model, we apply the model to a range </w:t>
      </w:r>
      <w:r w:rsidR="00540031">
        <w:rPr>
          <w:rFonts w:ascii="Times New Roman" w:eastAsia="Times New Roman" w:hAnsi="Times New Roman" w:cs="Times New Roman"/>
          <w:sz w:val="24"/>
          <w:szCs w:val="24"/>
        </w:rPr>
        <w:t xml:space="preserve">of </w:t>
      </w:r>
      <w:r w:rsidR="008C59A0">
        <w:rPr>
          <w:rFonts w:ascii="Times New Roman" w:eastAsia="Times New Roman" w:hAnsi="Times New Roman" w:cs="Times New Roman"/>
          <w:sz w:val="24"/>
          <w:szCs w:val="24"/>
        </w:rPr>
        <w:t xml:space="preserve">prey abundance, and we focus on the time expenditure only (not energetic expenditure). </w:t>
      </w:r>
      <w:r w:rsidRPr="00902B31">
        <w:rPr>
          <w:rFonts w:ascii="Times New Roman" w:hAnsi="Times New Roman" w:cs="Times New Roman"/>
          <w:sz w:val="24"/>
          <w:szCs w:val="24"/>
        </w:rPr>
        <w:t xml:space="preserve">The parameters of the functional response can be immediately computed from </w:t>
      </w:r>
      <w:r w:rsidR="008C59A0">
        <w:rPr>
          <w:rFonts w:ascii="Times New Roman" w:hAnsi="Times New Roman" w:cs="Times New Roman"/>
          <w:sz w:val="24"/>
          <w:szCs w:val="24"/>
        </w:rPr>
        <w:t xml:space="preserve">this </w:t>
      </w:r>
      <w:r w:rsidRPr="00902B31">
        <w:rPr>
          <w:rFonts w:ascii="Times New Roman" w:hAnsi="Times New Roman" w:cs="Times New Roman"/>
          <w:sz w:val="24"/>
          <w:szCs w:val="24"/>
        </w:rPr>
        <w:t xml:space="preserve">biomechanical model. Hence, this model provides a novel method to parameterize a functional response based on individual traits, and on using mechanical laws. </w:t>
      </w:r>
      <w:r w:rsidR="008C59A0">
        <w:rPr>
          <w:rFonts w:ascii="Times New Roman" w:hAnsi="Times New Roman" w:cs="Times New Roman"/>
          <w:sz w:val="24"/>
          <w:szCs w:val="24"/>
        </w:rPr>
        <w:t xml:space="preserve">The </w:t>
      </w:r>
      <w:r w:rsidR="008C59A0">
        <w:rPr>
          <w:rFonts w:ascii="Times New Roman" w:eastAsia="Times New Roman" w:hAnsi="Times New Roman" w:cs="Times New Roman"/>
          <w:sz w:val="24"/>
          <w:szCs w:val="24"/>
        </w:rPr>
        <w:t>biomechanical model assumes that both the predator and the prey can detect each other without any interference. This is why</w:t>
      </w:r>
      <w:r w:rsidRPr="00902B31">
        <w:rPr>
          <w:rFonts w:ascii="Times New Roman" w:hAnsi="Times New Roman" w:cs="Times New Roman"/>
          <w:sz w:val="24"/>
          <w:szCs w:val="24"/>
        </w:rPr>
        <w:t xml:space="preserve"> it is well suited for pelagic organisms.</w:t>
      </w:r>
      <w:r w:rsidR="008C59A0">
        <w:rPr>
          <w:rFonts w:ascii="Times New Roman" w:hAnsi="Times New Roman" w:cs="Times New Roman"/>
          <w:sz w:val="24"/>
          <w:szCs w:val="24"/>
        </w:rPr>
        <w:t xml:space="preserve"> Benthic </w:t>
      </w:r>
      <w:r w:rsidR="008C59A0">
        <w:rPr>
          <w:rFonts w:ascii="Times New Roman" w:eastAsia="Times New Roman" w:hAnsi="Times New Roman" w:cs="Times New Roman"/>
          <w:sz w:val="24"/>
          <w:szCs w:val="24"/>
        </w:rPr>
        <w:t>organisms living in two dimensions experience a more complex environment and would require additional features to be modelled.</w:t>
      </w:r>
    </w:p>
    <w:p w14:paraId="2418104A" w14:textId="7529F056" w:rsidR="004D2BC9" w:rsidRPr="00902B31" w:rsidRDefault="004D2BC9" w:rsidP="00D70864">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Th</w:t>
      </w:r>
      <w:r w:rsidR="00F314AD">
        <w:rPr>
          <w:rFonts w:ascii="Times New Roman" w:hAnsi="Times New Roman" w:cs="Times New Roman"/>
          <w:sz w:val="24"/>
          <w:szCs w:val="24"/>
        </w:rPr>
        <w:t>e</w:t>
      </w:r>
      <w:r w:rsidRPr="00902B31">
        <w:rPr>
          <w:rFonts w:ascii="Times New Roman" w:hAnsi="Times New Roman" w:cs="Times New Roman"/>
          <w:sz w:val="24"/>
          <w:szCs w:val="24"/>
        </w:rPr>
        <w:t xml:space="preserve"> </w:t>
      </w:r>
      <w:r w:rsidR="00F314AD">
        <w:rPr>
          <w:rFonts w:ascii="Times New Roman" w:hAnsi="Times New Roman" w:cs="Times New Roman"/>
          <w:sz w:val="24"/>
          <w:szCs w:val="24"/>
        </w:rPr>
        <w:t xml:space="preserve">original </w:t>
      </w:r>
      <w:r w:rsidRPr="00902B31">
        <w:rPr>
          <w:rFonts w:ascii="Times New Roman" w:hAnsi="Times New Roman" w:cs="Times New Roman"/>
          <w:sz w:val="24"/>
          <w:szCs w:val="24"/>
        </w:rPr>
        <w:t>model predict</w:t>
      </w:r>
      <w:r w:rsidR="00F314AD">
        <w:rPr>
          <w:rFonts w:ascii="Times New Roman" w:hAnsi="Times New Roman" w:cs="Times New Roman"/>
          <w:sz w:val="24"/>
          <w:szCs w:val="24"/>
        </w:rPr>
        <w:t>s the potential of predation to take place successfully</w:t>
      </w:r>
      <w:r w:rsidR="00540031">
        <w:rPr>
          <w:rFonts w:ascii="Times New Roman" w:hAnsi="Times New Roman" w:cs="Times New Roman"/>
          <w:sz w:val="24"/>
          <w:szCs w:val="24"/>
        </w:rPr>
        <w:t>.</w:t>
      </w:r>
      <w:r w:rsidRPr="00902B31">
        <w:rPr>
          <w:rFonts w:ascii="Times New Roman" w:hAnsi="Times New Roman" w:cs="Times New Roman"/>
          <w:sz w:val="24"/>
          <w:szCs w:val="24"/>
        </w:rPr>
        <w:t xml:space="preserve"> </w:t>
      </w:r>
      <w:r w:rsidR="00F314AD">
        <w:rPr>
          <w:rFonts w:ascii="Times New Roman" w:hAnsi="Times New Roman" w:cs="Times New Roman"/>
          <w:sz w:val="24"/>
          <w:szCs w:val="24"/>
        </w:rPr>
        <w:t>It does so by including t</w:t>
      </w:r>
      <w:r w:rsidRPr="00902B31">
        <w:rPr>
          <w:rFonts w:ascii="Times New Roman" w:hAnsi="Times New Roman" w:cs="Times New Roman"/>
          <w:sz w:val="24"/>
          <w:szCs w:val="24"/>
        </w:rPr>
        <w:t xml:space="preserve">he physical </w:t>
      </w:r>
      <w:r w:rsidR="00F314AD">
        <w:rPr>
          <w:rFonts w:ascii="Times New Roman" w:hAnsi="Times New Roman" w:cs="Times New Roman"/>
          <w:sz w:val="24"/>
          <w:szCs w:val="24"/>
        </w:rPr>
        <w:t xml:space="preserve">features of the medium: </w:t>
      </w:r>
      <w:r w:rsidRPr="00902B31">
        <w:rPr>
          <w:rFonts w:ascii="Times New Roman" w:hAnsi="Times New Roman" w:cs="Times New Roman"/>
          <w:sz w:val="24"/>
          <w:szCs w:val="24"/>
        </w:rPr>
        <w:t>acceleration due to gravity, body density, medium density, and medium viscosity. Then, the model computes all the necessary information to predict feasible predator-prey interactions</w:t>
      </w:r>
      <w:r w:rsidR="00F314AD">
        <w:rPr>
          <w:rFonts w:ascii="Times New Roman" w:hAnsi="Times New Roman" w:cs="Times New Roman"/>
          <w:sz w:val="24"/>
          <w:szCs w:val="24"/>
        </w:rPr>
        <w:t xml:space="preserve"> (i.e., </w:t>
      </w:r>
      <w:r w:rsidR="00F314AD">
        <w:rPr>
          <w:rFonts w:ascii="Times New Roman" w:eastAsia="Times New Roman" w:hAnsi="Times New Roman" w:cs="Times New Roman"/>
          <w:sz w:val="24"/>
          <w:szCs w:val="24"/>
        </w:rPr>
        <w:t>encounter rate, capture probability, handling time and net energy gain for the predator)</w:t>
      </w:r>
      <w:r w:rsidRPr="00902B31">
        <w:rPr>
          <w:rFonts w:ascii="Times New Roman" w:hAnsi="Times New Roman" w:cs="Times New Roman"/>
          <w:sz w:val="24"/>
          <w:szCs w:val="24"/>
        </w:rPr>
        <w:t>.</w:t>
      </w:r>
    </w:p>
    <w:p w14:paraId="4AC7BF1B" w14:textId="77777777" w:rsidR="00F314AD"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Predation is broken down into three successive sequences: a predator needs to search, capture, and then handle its prey. Each predation sequence leads to a time expenditure and requires motion. Following the idea developed by </w:t>
      </w:r>
      <w:r w:rsidRPr="00902B31">
        <w:rPr>
          <w:rFonts w:ascii="Times New Roman" w:hAnsi="Times New Roman" w:cs="Times New Roman"/>
          <w:noProof/>
          <w:sz w:val="24"/>
          <w:szCs w:val="24"/>
        </w:rPr>
        <w:t>Bejan and Marden (2006)</w:t>
      </w:r>
      <w:r w:rsidRPr="00902B31">
        <w:rPr>
          <w:rFonts w:ascii="Times New Roman" w:hAnsi="Times New Roman" w:cs="Times New Roman"/>
          <w:sz w:val="24"/>
          <w:szCs w:val="24"/>
        </w:rPr>
        <w:t>, motion is modelled as an oscillatory process that is decomposed into three sequences. First, an organismal stroke leads to a thrust that propels the body upwards (following Archimedes’ force, but facing gravity and drag (</w:t>
      </w:r>
      <w:r w:rsidRPr="00902B31">
        <w:rPr>
          <w:rFonts w:ascii="Times New Roman" w:hAnsi="Times New Roman" w:cs="Times New Roman"/>
          <w:i/>
          <w:iCs/>
          <w:sz w:val="24"/>
          <w:szCs w:val="24"/>
        </w:rPr>
        <w:t>D</w:t>
      </w:r>
      <w:r w:rsidRPr="00902B31">
        <w:rPr>
          <w:rFonts w:ascii="Times New Roman" w:hAnsi="Times New Roman" w:cs="Times New Roman"/>
          <w:sz w:val="24"/>
          <w:szCs w:val="24"/>
        </w:rPr>
        <w:t xml:space="preserve">) due to density and viscosity) and forwards (facing drag). </w:t>
      </w:r>
    </w:p>
    <w:p w14:paraId="4A35A5D3" w14:textId="19C13BEC" w:rsidR="004D2BC9" w:rsidRPr="00902B31" w:rsidRDefault="00F314AD" w:rsidP="004D2BC9">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Relative speed of the predator and prey is a nexus in the model, because it determines whether the two organisms encounter and whether the one captures the other successfully. It is also the only calculated function that includes the effects of physical factors in the model because </w:t>
      </w:r>
      <w:r>
        <w:rPr>
          <w:rFonts w:ascii="Times New Roman" w:hAnsi="Times New Roman" w:cs="Times New Roman"/>
          <w:sz w:val="24"/>
          <w:szCs w:val="24"/>
        </w:rPr>
        <w:t>i</w:t>
      </w:r>
      <w:r w:rsidR="004D2BC9" w:rsidRPr="00902B31">
        <w:rPr>
          <w:rFonts w:ascii="Times New Roman" w:hAnsi="Times New Roman" w:cs="Times New Roman"/>
          <w:sz w:val="24"/>
          <w:szCs w:val="24"/>
        </w:rPr>
        <w:t>t is possible to numerically derive vertical speed from simple mechanical laws: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rsidRPr="00902B31" w14:paraId="54B829CF" w14:textId="77777777" w:rsidTr="00AB5771">
        <w:tc>
          <w:tcPr>
            <w:tcW w:w="988" w:type="dxa"/>
            <w:vAlign w:val="center"/>
          </w:tcPr>
          <w:p w14:paraId="16EA67F9" w14:textId="77777777" w:rsidR="00AB5771" w:rsidRPr="00902B31" w:rsidRDefault="00AB5771" w:rsidP="00BB04CC">
            <w:pPr>
              <w:spacing w:line="480" w:lineRule="auto"/>
              <w:jc w:val="center"/>
            </w:pPr>
          </w:p>
        </w:tc>
        <w:tc>
          <w:tcPr>
            <w:tcW w:w="7938" w:type="dxa"/>
            <w:vAlign w:val="center"/>
          </w:tcPr>
          <w:p w14:paraId="39A3717B" w14:textId="1A01CBF6" w:rsidR="00AB5771" w:rsidRPr="00902B31" w:rsidRDefault="00D13F1F"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Mv</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E455419" w14:textId="4874F748" w:rsidR="00AB5771" w:rsidRPr="00902B31" w:rsidRDefault="00AB5771" w:rsidP="00BB04CC">
            <w:pPr>
              <w:spacing w:line="480" w:lineRule="auto"/>
              <w:jc w:val="center"/>
            </w:pPr>
            <w:r w:rsidRPr="00902B31">
              <w:t>(</w:t>
            </w:r>
            <w:r w:rsidR="00D13F1F">
              <w:fldChar w:fldCharType="begin"/>
            </w:r>
            <w:r w:rsidR="00D13F1F">
              <w:instrText xml:space="preserve"> SEQ E</w:instrText>
            </w:r>
            <w:r w:rsidR="00D13F1F">
              <w:instrText xml:space="preserve">Q \* MERGEFORMAT </w:instrText>
            </w:r>
            <w:r w:rsidR="00D13F1F">
              <w:fldChar w:fldCharType="separate"/>
            </w:r>
            <w:r w:rsidR="00BA3704">
              <w:rPr>
                <w:noProof/>
              </w:rPr>
              <w:t>1</w:t>
            </w:r>
            <w:r w:rsidR="00D13F1F">
              <w:rPr>
                <w:noProof/>
              </w:rPr>
              <w:fldChar w:fldCharType="end"/>
            </w:r>
            <w:r w:rsidRPr="00902B31">
              <w:t>)</w:t>
            </w:r>
          </w:p>
        </w:tc>
      </w:tr>
    </w:tbl>
    <w:p w14:paraId="0B99F462" w14:textId="7DD206EE" w:rsidR="004D2BC9" w:rsidRPr="00902B31" w:rsidRDefault="004D2BC9" w:rsidP="004D2BC9">
      <w:pPr>
        <w:spacing w:line="480" w:lineRule="auto"/>
        <w:rPr>
          <w:rFonts w:ascii="Times New Roman" w:hAnsi="Times New Roman" w:cs="Times New Roman"/>
          <w:sz w:val="24"/>
          <w:szCs w:val="24"/>
        </w:rPr>
      </w:pPr>
      <w:r w:rsidRPr="00902B31">
        <w:rPr>
          <w:rFonts w:ascii="Times New Roman" w:eastAsia="Times New Roman" w:hAnsi="Times New Roman" w:cs="Times New Roman"/>
          <w:sz w:val="24"/>
          <w:szCs w:val="24"/>
        </w:rPr>
        <w:t xml:space="preserve">where </w:t>
      </w:r>
      <w:r w:rsidRPr="00902B31">
        <w:rPr>
          <w:rFonts w:ascii="Times New Roman" w:eastAsia="Times New Roman" w:hAnsi="Times New Roman" w:cs="Times New Roman"/>
          <w:i/>
          <w:iCs/>
          <w:sz w:val="24"/>
          <w:szCs w:val="24"/>
        </w:rPr>
        <w:t>v</w:t>
      </w:r>
      <w:r w:rsidRPr="00902B31">
        <w:rPr>
          <w:rFonts w:ascii="Times New Roman" w:eastAsia="Times New Roman" w:hAnsi="Times New Roman" w:cs="Times New Roman"/>
          <w:sz w:val="24"/>
          <w:szCs w:val="24"/>
        </w:rPr>
        <w:t xml:space="preserve"> is instantaneous vertical speed, </w:t>
      </w:r>
      <w:proofErr w:type="spellStart"/>
      <w:r w:rsidRPr="00902B31">
        <w:rPr>
          <w:rFonts w:ascii="Times New Roman" w:eastAsia="Times New Roman" w:hAnsi="Times New Roman" w:cs="Times New Roman"/>
          <w:i/>
          <w:iCs/>
          <w:sz w:val="24"/>
          <w:szCs w:val="24"/>
        </w:rPr>
        <w:t>F</w:t>
      </w:r>
      <w:r w:rsidRPr="00902B31">
        <w:rPr>
          <w:rFonts w:ascii="Times New Roman" w:eastAsia="Times New Roman" w:hAnsi="Times New Roman" w:cs="Times New Roman"/>
          <w:i/>
          <w:iCs/>
          <w:sz w:val="24"/>
          <w:szCs w:val="24"/>
          <w:vertAlign w:val="subscript"/>
        </w:rPr>
        <w:t>Mv</w:t>
      </w:r>
      <w:proofErr w:type="spellEnd"/>
      <w:r w:rsidRPr="00902B31">
        <w:rPr>
          <w:rFonts w:ascii="Times New Roman" w:eastAsia="Times New Roman" w:hAnsi="Times New Roman" w:cs="Times New Roman"/>
          <w:sz w:val="24"/>
          <w:szCs w:val="24"/>
        </w:rPr>
        <w:t xml:space="preserve"> is thrust vertical force, </w:t>
      </w:r>
      <w:r w:rsidRPr="00902B31">
        <w:rPr>
          <w:rFonts w:ascii="Times New Roman" w:eastAsia="Times New Roman" w:hAnsi="Times New Roman" w:cs="Times New Roman"/>
          <w:i/>
          <w:iCs/>
          <w:sz w:val="24"/>
          <w:szCs w:val="24"/>
        </w:rPr>
        <w:t>M</w:t>
      </w:r>
      <w:r w:rsidRPr="00902B31">
        <w:rPr>
          <w:rFonts w:ascii="Times New Roman" w:eastAsia="Times New Roman" w:hAnsi="Times New Roman" w:cs="Times New Roman"/>
          <w:i/>
          <w:iCs/>
          <w:sz w:val="24"/>
          <w:szCs w:val="24"/>
          <w:vertAlign w:val="subscript"/>
        </w:rPr>
        <w:t>b</w:t>
      </w:r>
      <w:r w:rsidRPr="00902B31">
        <w:rPr>
          <w:rFonts w:ascii="Times New Roman" w:eastAsia="Times New Roman" w:hAnsi="Times New Roman" w:cs="Times New Roman"/>
          <w:sz w:val="24"/>
          <w:szCs w:val="24"/>
        </w:rPr>
        <w:t xml:space="preserve"> is body mass, g is acceleration due to gravity, </w:t>
      </w:r>
      <w:proofErr w:type="spellStart"/>
      <w:r w:rsidRPr="00902B31">
        <w:rPr>
          <w:rFonts w:ascii="Times New Roman" w:eastAsia="Times New Roman" w:hAnsi="Times New Roman" w:cs="Times New Roman"/>
          <w:i/>
          <w:iCs/>
          <w:sz w:val="24"/>
          <w:szCs w:val="24"/>
        </w:rPr>
        <w:t>V</w:t>
      </w:r>
      <w:r w:rsidRPr="00902B31">
        <w:rPr>
          <w:rFonts w:ascii="Times New Roman" w:eastAsia="Times New Roman" w:hAnsi="Times New Roman" w:cs="Times New Roman"/>
          <w:i/>
          <w:iCs/>
          <w:sz w:val="24"/>
          <w:szCs w:val="24"/>
          <w:vertAlign w:val="subscript"/>
        </w:rPr>
        <w:t>b</w:t>
      </w:r>
      <w:proofErr w:type="spellEnd"/>
      <w:r w:rsidRPr="00902B31">
        <w:rPr>
          <w:rFonts w:ascii="Times New Roman" w:eastAsia="Times New Roman" w:hAnsi="Times New Roman" w:cs="Times New Roman"/>
          <w:sz w:val="24"/>
          <w:szCs w:val="24"/>
        </w:rPr>
        <w:t xml:space="preserve"> is body volume, </w:t>
      </w:r>
      <w:r w:rsidRPr="00902B31">
        <w:rPr>
          <w:rFonts w:ascii="Times New Roman" w:eastAsia="Times New Roman" w:hAnsi="Times New Roman" w:cs="Times New Roman"/>
          <w:i/>
          <w:iCs/>
          <w:sz w:val="24"/>
          <w:szCs w:val="24"/>
        </w:rPr>
        <w:t>ρ</w:t>
      </w:r>
      <w:r w:rsidRPr="00902B31">
        <w:rPr>
          <w:rFonts w:ascii="Times New Roman" w:eastAsia="Times New Roman" w:hAnsi="Times New Roman" w:cs="Times New Roman"/>
          <w:sz w:val="24"/>
          <w:szCs w:val="24"/>
        </w:rPr>
        <w:t xml:space="preserve"> is medium density, </w:t>
      </w:r>
      <w:r w:rsidRPr="00902B31">
        <w:rPr>
          <w:rFonts w:ascii="Times New Roman" w:eastAsia="Times New Roman" w:hAnsi="Times New Roman" w:cs="Times New Roman"/>
          <w:i/>
          <w:iCs/>
          <w:sz w:val="24"/>
          <w:szCs w:val="24"/>
        </w:rPr>
        <w:t>D</w:t>
      </w:r>
      <w:r w:rsidRPr="00902B31">
        <w:rPr>
          <w:rFonts w:ascii="Times New Roman" w:eastAsia="Times New Roman" w:hAnsi="Times New Roman" w:cs="Times New Roman"/>
          <w:sz w:val="24"/>
          <w:szCs w:val="24"/>
        </w:rPr>
        <w:t xml:space="preserve"> is drag that varies with speed, body mass, density, and medium viscosity (</w:t>
      </w:r>
      <w:r w:rsidRPr="00902B31">
        <w:rPr>
          <w:rFonts w:ascii="Times New Roman" w:eastAsia="Times New Roman" w:hAnsi="Times New Roman" w:cs="Times New Roman"/>
          <w:i/>
          <w:iCs/>
          <w:sz w:val="24"/>
          <w:szCs w:val="24"/>
        </w:rPr>
        <w:t>μ</w:t>
      </w:r>
      <w:r w:rsidRPr="00902B31">
        <w:rPr>
          <w:rFonts w:ascii="Times New Roman" w:eastAsia="Times New Roman" w:hAnsi="Times New Roman" w:cs="Times New Roman"/>
          <w:sz w:val="24"/>
          <w:szCs w:val="24"/>
        </w:rPr>
        <w:t xml:space="preserve">). </w:t>
      </w:r>
      <w:r w:rsidRPr="00902B31">
        <w:rPr>
          <w:rFonts w:ascii="Times New Roman" w:hAnsi="Times New Roman" w:cs="Times New Roman"/>
          <w:sz w:val="24"/>
          <w:szCs w:val="24"/>
        </w:rPr>
        <w:t xml:space="preserve">Second, when stroke ends, the body continues its ascending movement by inertia until it stops.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rsidRPr="00902B31" w14:paraId="1599C0E7" w14:textId="77777777" w:rsidTr="00AB5771">
        <w:tc>
          <w:tcPr>
            <w:tcW w:w="988" w:type="dxa"/>
            <w:vAlign w:val="center"/>
          </w:tcPr>
          <w:p w14:paraId="75DE7CB5" w14:textId="77777777" w:rsidR="00AB5771" w:rsidRPr="00902B31" w:rsidRDefault="00AB5771" w:rsidP="00BB04CC">
            <w:pPr>
              <w:spacing w:line="480" w:lineRule="auto"/>
              <w:jc w:val="center"/>
            </w:pPr>
          </w:p>
        </w:tc>
        <w:tc>
          <w:tcPr>
            <w:tcW w:w="7938" w:type="dxa"/>
            <w:vAlign w:val="center"/>
          </w:tcPr>
          <w:p w14:paraId="73632968" w14:textId="221C228A" w:rsidR="00AB5771" w:rsidRPr="00902B31" w:rsidRDefault="00D13F1F"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m:t>
                </m:r>
                <m:sSub>
                  <m:sSubPr>
                    <m:ctrlPr>
                      <w:rPr>
                        <w:rFonts w:ascii="Cambria Math" w:hAnsi="Cambria Math" w:cs="Times New Roman"/>
                        <w:i/>
                        <w:sz w:val="24"/>
                        <w:szCs w:val="24"/>
                      </w:rPr>
                    </m:ctrlPr>
                  </m:sSubPr>
                  <m:e>
                    <m:r>
                      <w:rPr>
                        <w:rFonts w:ascii="Cambria Math" w:hAnsi="Cambria Math" w:cs="Times New Roman"/>
                        <w:sz w:val="24"/>
                        <w:szCs w:val="24"/>
                      </w:rPr>
                      <m:t>v,M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3E386C26" w14:textId="7E541579" w:rsidR="00AB5771" w:rsidRPr="00902B31" w:rsidRDefault="00AB5771" w:rsidP="00BB04CC">
            <w:pPr>
              <w:spacing w:line="480" w:lineRule="auto"/>
              <w:jc w:val="center"/>
            </w:pPr>
            <w:r w:rsidRPr="00902B31">
              <w:t>(</w:t>
            </w:r>
            <w:r w:rsidR="00D13F1F">
              <w:fldChar w:fldCharType="begin"/>
            </w:r>
            <w:r w:rsidR="00D13F1F">
              <w:instrText xml:space="preserve"> SEQ EQ \* MERGEFORMAT </w:instrText>
            </w:r>
            <w:r w:rsidR="00D13F1F">
              <w:fldChar w:fldCharType="separate"/>
            </w:r>
            <w:r w:rsidR="00BA3704">
              <w:rPr>
                <w:noProof/>
              </w:rPr>
              <w:t>2</w:t>
            </w:r>
            <w:r w:rsidR="00D13F1F">
              <w:rPr>
                <w:noProof/>
              </w:rPr>
              <w:fldChar w:fldCharType="end"/>
            </w:r>
            <w:r w:rsidRPr="00902B31">
              <w:t>)</w:t>
            </w:r>
          </w:p>
        </w:tc>
      </w:tr>
    </w:tbl>
    <w:p w14:paraId="56D30F43" w14:textId="4995F9A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Third, the body returns by inertia to its original vertical position.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rsidRPr="00902B31" w14:paraId="3C7F8D19" w14:textId="77777777" w:rsidTr="00AB5771">
        <w:tc>
          <w:tcPr>
            <w:tcW w:w="988" w:type="dxa"/>
            <w:vAlign w:val="center"/>
          </w:tcPr>
          <w:p w14:paraId="2B199F30" w14:textId="77777777" w:rsidR="00AB5771" w:rsidRPr="00902B31" w:rsidRDefault="00AB5771" w:rsidP="00BB04CC">
            <w:pPr>
              <w:spacing w:line="480" w:lineRule="auto"/>
              <w:jc w:val="center"/>
            </w:pPr>
          </w:p>
        </w:tc>
        <w:tc>
          <w:tcPr>
            <w:tcW w:w="7938" w:type="dxa"/>
            <w:vAlign w:val="center"/>
          </w:tcPr>
          <w:p w14:paraId="10FCBCD2" w14:textId="22B38E7C" w:rsidR="00AB5771" w:rsidRPr="00902B31" w:rsidRDefault="00D13F1F"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AE48999" w14:textId="050A7597" w:rsidR="00AB5771" w:rsidRPr="00902B31" w:rsidRDefault="00AB5771" w:rsidP="00BB04CC">
            <w:pPr>
              <w:spacing w:line="480" w:lineRule="auto"/>
              <w:jc w:val="center"/>
            </w:pPr>
            <w:r w:rsidRPr="00902B31">
              <w:t>(</w:t>
            </w:r>
            <w:r w:rsidR="00D13F1F">
              <w:fldChar w:fldCharType="begin"/>
            </w:r>
            <w:r w:rsidR="00D13F1F">
              <w:instrText xml:space="preserve"> SEQ EQ \* MERGEFORMAT </w:instrText>
            </w:r>
            <w:r w:rsidR="00D13F1F">
              <w:fldChar w:fldCharType="separate"/>
            </w:r>
            <w:r w:rsidR="00BA3704">
              <w:rPr>
                <w:noProof/>
              </w:rPr>
              <w:t>3</w:t>
            </w:r>
            <w:r w:rsidR="00D13F1F">
              <w:rPr>
                <w:noProof/>
              </w:rPr>
              <w:fldChar w:fldCharType="end"/>
            </w:r>
            <w:r w:rsidRPr="00902B31">
              <w:t>)</w:t>
            </w:r>
          </w:p>
        </w:tc>
      </w:tr>
    </w:tbl>
    <w:p w14:paraId="09ACB2DE" w14:textId="57CD55D9"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During this vertical oscillation, the body moves forward compared to its original horizontal position over a distance that depends on the forward component of thrust. The instantaneous horizontal speed can be derived using a method similar to vertical speed, but it considers only thrust and drag (see supplementary material for more details). Then, another sequence begins. The model computes the thrust force needed to propel the body (which is constrained by body size), the horizontal distance covered, the speed and the associated energetic cost that maximizes the probability to capture a prey, and the net energy gain from its consumption. </w:t>
      </w:r>
      <w:r w:rsidR="00F314AD">
        <w:rPr>
          <w:rFonts w:ascii="Times New Roman" w:hAnsi="Times New Roman" w:cs="Times New Roman"/>
          <w:sz w:val="24"/>
          <w:szCs w:val="24"/>
        </w:rPr>
        <w:t xml:space="preserve">We </w:t>
      </w:r>
      <w:r w:rsidR="00F314AD">
        <w:rPr>
          <w:rFonts w:ascii="Times New Roman" w:eastAsia="Times New Roman" w:hAnsi="Times New Roman" w:cs="Times New Roman"/>
          <w:sz w:val="24"/>
          <w:szCs w:val="24"/>
        </w:rPr>
        <w:t>tested the model’s goodness of fit by computing the root mean squared dev</w:t>
      </w:r>
      <w:r w:rsidR="006E07BC">
        <w:rPr>
          <w:rFonts w:ascii="Times New Roman" w:eastAsia="Times New Roman" w:hAnsi="Times New Roman" w:cs="Times New Roman"/>
          <w:sz w:val="24"/>
          <w:szCs w:val="24"/>
        </w:rPr>
        <w:t>i</w:t>
      </w:r>
      <w:r w:rsidR="00F314AD">
        <w:rPr>
          <w:rFonts w:ascii="Times New Roman" w:eastAsia="Times New Roman" w:hAnsi="Times New Roman" w:cs="Times New Roman"/>
          <w:sz w:val="24"/>
          <w:szCs w:val="24"/>
        </w:rPr>
        <w:t xml:space="preserve">ation (RMSD) that represents the mean deviation of the predicted versus observed data. In </w:t>
      </w:r>
      <w:r w:rsidR="00F314AD">
        <w:rPr>
          <w:rFonts w:ascii="Times New Roman" w:eastAsia="Times New Roman" w:hAnsi="Times New Roman" w:cs="Times New Roman"/>
          <w:sz w:val="24"/>
          <w:szCs w:val="24"/>
        </w:rPr>
        <w:lastRenderedPageBreak/>
        <w:t xml:space="preserve">addition, we checked for model bias by testing whether the slope and intercept of the regression of </w:t>
      </w:r>
      <w:r w:rsidR="00F46843">
        <w:rPr>
          <w:rFonts w:ascii="Times New Roman" w:eastAsia="Times New Roman" w:hAnsi="Times New Roman" w:cs="Times New Roman"/>
          <w:sz w:val="24"/>
          <w:szCs w:val="24"/>
        </w:rPr>
        <w:t>O</w:t>
      </w:r>
      <w:r w:rsidR="00F314AD">
        <w:rPr>
          <w:rFonts w:ascii="Times New Roman" w:eastAsia="Times New Roman" w:hAnsi="Times New Roman" w:cs="Times New Roman"/>
          <w:sz w:val="24"/>
          <w:szCs w:val="24"/>
        </w:rPr>
        <w:t xml:space="preserve">bserved versus </w:t>
      </w:r>
      <w:r w:rsidR="00F46843">
        <w:rPr>
          <w:rFonts w:ascii="Times New Roman" w:eastAsia="Times New Roman" w:hAnsi="Times New Roman" w:cs="Times New Roman"/>
          <w:sz w:val="24"/>
          <w:szCs w:val="24"/>
        </w:rPr>
        <w:t>P</w:t>
      </w:r>
      <w:r w:rsidR="00F314AD">
        <w:rPr>
          <w:rFonts w:ascii="Times New Roman" w:eastAsia="Times New Roman" w:hAnsi="Times New Roman" w:cs="Times New Roman"/>
          <w:sz w:val="24"/>
          <w:szCs w:val="24"/>
        </w:rPr>
        <w:t>redicted data</w:t>
      </w:r>
      <w:r w:rsidR="00F46843">
        <w:rPr>
          <w:rFonts w:ascii="Times New Roman" w:eastAsia="Times New Roman" w:hAnsi="Times New Roman" w:cs="Times New Roman"/>
          <w:sz w:val="24"/>
          <w:szCs w:val="24"/>
        </w:rPr>
        <w:t xml:space="preserve"> (OP)</w:t>
      </w:r>
      <w:r w:rsidR="00F314AD">
        <w:rPr>
          <w:rFonts w:ascii="Times New Roman" w:eastAsia="Times New Roman" w:hAnsi="Times New Roman" w:cs="Times New Roman"/>
          <w:sz w:val="24"/>
          <w:szCs w:val="24"/>
        </w:rPr>
        <w:t xml:space="preserve"> do not significantly differ from 1 and 0 respectively, and added body size as a cofactor. </w:t>
      </w:r>
      <w:r w:rsidRPr="00902B31">
        <w:rPr>
          <w:rFonts w:ascii="Times New Roman" w:hAnsi="Times New Roman" w:cs="Times New Roman"/>
          <w:sz w:val="24"/>
          <w:szCs w:val="24"/>
        </w:rPr>
        <w:t>Predicted speeds fit data well (Fig 1</w:t>
      </w:r>
      <w:r w:rsidR="00F314AD">
        <w:rPr>
          <w:rFonts w:ascii="Times New Roman" w:hAnsi="Times New Roman" w:cs="Times New Roman"/>
          <w:sz w:val="24"/>
          <w:szCs w:val="24"/>
        </w:rPr>
        <w:t xml:space="preserve">, </w:t>
      </w:r>
      <w:r w:rsidR="00F314AD">
        <w:rPr>
          <w:rFonts w:ascii="Times New Roman" w:eastAsia="Times New Roman" w:hAnsi="Times New Roman" w:cs="Times New Roman"/>
          <w:sz w:val="24"/>
          <w:szCs w:val="24"/>
        </w:rPr>
        <w:t>RMSD = 7.65</w:t>
      </w:r>
      <w:r w:rsidRPr="00902B31">
        <w:rPr>
          <w:rFonts w:ascii="Times New Roman" w:hAnsi="Times New Roman" w:cs="Times New Roman"/>
          <w:sz w:val="24"/>
          <w:szCs w:val="24"/>
        </w:rPr>
        <w:t xml:space="preserve">). </w:t>
      </w:r>
      <w:r w:rsidR="00F314AD">
        <w:rPr>
          <w:rFonts w:ascii="Times New Roman" w:hAnsi="Times New Roman" w:cs="Times New Roman"/>
          <w:sz w:val="24"/>
          <w:szCs w:val="24"/>
        </w:rPr>
        <w:t xml:space="preserve">The </w:t>
      </w:r>
      <w:r w:rsidR="00F314AD">
        <w:rPr>
          <w:rFonts w:ascii="Times New Roman" w:eastAsia="Times New Roman" w:hAnsi="Times New Roman" w:cs="Times New Roman"/>
          <w:sz w:val="24"/>
          <w:szCs w:val="24"/>
        </w:rPr>
        <w:t xml:space="preserve">model does not show any significant bias (i.e., </w:t>
      </w:r>
      <w:r w:rsidR="00F46843">
        <w:rPr>
          <w:rFonts w:ascii="Times New Roman" w:eastAsia="Times New Roman" w:hAnsi="Times New Roman" w:cs="Times New Roman"/>
          <w:sz w:val="24"/>
          <w:szCs w:val="24"/>
        </w:rPr>
        <w:t>OP</w:t>
      </w:r>
      <w:r w:rsidR="00F314AD">
        <w:rPr>
          <w:rFonts w:ascii="Times New Roman" w:eastAsia="Times New Roman" w:hAnsi="Times New Roman" w:cs="Times New Roman"/>
          <w:sz w:val="24"/>
          <w:szCs w:val="24"/>
        </w:rPr>
        <w:t xml:space="preserve"> slope and intercept do not significantly differ from 1 </w:t>
      </w:r>
      <w:r w:rsidR="00CB4398">
        <w:rPr>
          <w:rFonts w:ascii="Times New Roman" w:eastAsia="Times New Roman" w:hAnsi="Times New Roman" w:cs="Times New Roman"/>
          <w:sz w:val="24"/>
          <w:szCs w:val="24"/>
        </w:rPr>
        <w:t>(</w:t>
      </w:r>
      <w:r w:rsidR="00CB4398" w:rsidRPr="00CB4398">
        <w:rPr>
          <w:rFonts w:ascii="Times New Roman" w:eastAsia="Times New Roman" w:hAnsi="Times New Roman" w:cs="Times New Roman"/>
          <w:i/>
          <w:iCs/>
          <w:sz w:val="24"/>
          <w:szCs w:val="24"/>
        </w:rPr>
        <w:t>p</w:t>
      </w:r>
      <w:r w:rsidR="00CB4398">
        <w:rPr>
          <w:rFonts w:ascii="Times New Roman" w:eastAsia="Times New Roman" w:hAnsi="Times New Roman" w:cs="Times New Roman"/>
          <w:sz w:val="24"/>
          <w:szCs w:val="24"/>
        </w:rPr>
        <w:t xml:space="preserve"> = 0.707) </w:t>
      </w:r>
      <w:r w:rsidR="00F314AD">
        <w:rPr>
          <w:rFonts w:ascii="Times New Roman" w:eastAsia="Times New Roman" w:hAnsi="Times New Roman" w:cs="Times New Roman"/>
          <w:sz w:val="24"/>
          <w:szCs w:val="24"/>
        </w:rPr>
        <w:t>and 0</w:t>
      </w:r>
      <w:r w:rsidR="00CB4398">
        <w:rPr>
          <w:rFonts w:ascii="Times New Roman" w:eastAsia="Times New Roman" w:hAnsi="Times New Roman" w:cs="Times New Roman"/>
          <w:sz w:val="24"/>
          <w:szCs w:val="24"/>
        </w:rPr>
        <w:t xml:space="preserve"> (</w:t>
      </w:r>
      <w:r w:rsidR="00CB4398" w:rsidRPr="00CB4398">
        <w:rPr>
          <w:rFonts w:ascii="Times New Roman" w:eastAsia="Times New Roman" w:hAnsi="Times New Roman" w:cs="Times New Roman"/>
          <w:i/>
          <w:iCs/>
          <w:sz w:val="24"/>
          <w:szCs w:val="24"/>
        </w:rPr>
        <w:t>p</w:t>
      </w:r>
      <w:r w:rsidR="00CB4398">
        <w:rPr>
          <w:rFonts w:ascii="Times New Roman" w:eastAsia="Times New Roman" w:hAnsi="Times New Roman" w:cs="Times New Roman"/>
          <w:sz w:val="24"/>
          <w:szCs w:val="24"/>
        </w:rPr>
        <w:t xml:space="preserve"> = 0.283)</w:t>
      </w:r>
      <w:r w:rsidR="00F314AD">
        <w:rPr>
          <w:rFonts w:ascii="Times New Roman" w:eastAsia="Times New Roman" w:hAnsi="Times New Roman" w:cs="Times New Roman"/>
          <w:sz w:val="24"/>
          <w:szCs w:val="24"/>
        </w:rPr>
        <w:t xml:space="preserve"> respectively, with no significant bias due to body size</w:t>
      </w:r>
      <w:r w:rsidR="00BC3637">
        <w:rPr>
          <w:rFonts w:ascii="Times New Roman" w:eastAsia="Times New Roman" w:hAnsi="Times New Roman" w:cs="Times New Roman"/>
          <w:sz w:val="24"/>
          <w:szCs w:val="24"/>
        </w:rPr>
        <w:t xml:space="preserve"> (</w:t>
      </w:r>
      <w:r w:rsidR="00BC3637" w:rsidRPr="00BC3637">
        <w:rPr>
          <w:rFonts w:ascii="Times New Roman" w:eastAsia="Times New Roman" w:hAnsi="Times New Roman" w:cs="Times New Roman"/>
          <w:i/>
          <w:iCs/>
          <w:sz w:val="24"/>
          <w:szCs w:val="24"/>
        </w:rPr>
        <w:t>p</w:t>
      </w:r>
      <w:r w:rsidR="00BC3637">
        <w:rPr>
          <w:rFonts w:ascii="Times New Roman" w:eastAsia="Times New Roman" w:hAnsi="Times New Roman" w:cs="Times New Roman"/>
          <w:sz w:val="24"/>
          <w:szCs w:val="24"/>
        </w:rPr>
        <w:t xml:space="preserve"> &gt; 0.19, </w:t>
      </w:r>
      <w:r w:rsidR="00F314AD">
        <w:rPr>
          <w:rFonts w:ascii="Times New Roman" w:eastAsia="Times New Roman" w:hAnsi="Times New Roman" w:cs="Times New Roman"/>
          <w:sz w:val="24"/>
          <w:szCs w:val="24"/>
        </w:rPr>
        <w:t xml:space="preserve">see Supplementary material). </w:t>
      </w:r>
      <w:r w:rsidR="00A41837">
        <w:rPr>
          <w:rFonts w:ascii="Times New Roman" w:eastAsia="Times New Roman" w:hAnsi="Times New Roman" w:cs="Times New Roman"/>
          <w:sz w:val="24"/>
          <w:szCs w:val="24"/>
        </w:rPr>
        <w:t>Notice that the model</w:t>
      </w:r>
      <w:r w:rsidR="00F314AD">
        <w:rPr>
          <w:rFonts w:ascii="Times New Roman" w:eastAsia="Times New Roman" w:hAnsi="Times New Roman" w:cs="Times New Roman"/>
          <w:sz w:val="24"/>
          <w:szCs w:val="24"/>
        </w:rPr>
        <w:t xml:space="preserve"> did not include a constraint due to limitations of quickly available energy for the speed of large animals in our model (as Hirt et al. (2017) did)</w:t>
      </w:r>
      <w:r w:rsidR="00A41837">
        <w:rPr>
          <w:rFonts w:ascii="Times New Roman" w:eastAsia="Times New Roman" w:hAnsi="Times New Roman" w:cs="Times New Roman"/>
          <w:sz w:val="24"/>
          <w:szCs w:val="24"/>
        </w:rPr>
        <w:t>.</w:t>
      </w:r>
      <w:r w:rsidR="00F314AD">
        <w:rPr>
          <w:rFonts w:ascii="Times New Roman" w:eastAsia="Times New Roman" w:hAnsi="Times New Roman" w:cs="Times New Roman"/>
          <w:sz w:val="24"/>
          <w:szCs w:val="24"/>
        </w:rPr>
        <w:t xml:space="preserve"> However, it will be an interesting aspect to consider in the future. </w:t>
      </w:r>
    </w:p>
    <w:p w14:paraId="41569456" w14:textId="1765BE82"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Predation on a given prey requires first its encounter, followed by capture and finally handling. Encounter rate is determined by the speeds of the predator and prey calculated in the model (see above), and then used in a formula according to </w:t>
      </w:r>
      <w:r w:rsidRPr="00902B31">
        <w:rPr>
          <w:rFonts w:ascii="Times New Roman" w:hAnsi="Times New Roman" w:cs="Times New Roman"/>
          <w:noProof/>
          <w:sz w:val="24"/>
          <w:szCs w:val="24"/>
        </w:rPr>
        <w:t>(Rothschild and Osborn, (1988)</w:t>
      </w:r>
      <w:r w:rsidRPr="00902B31">
        <w:rPr>
          <w:rFonts w:ascii="Times New Roman" w:hAnsi="Times New Roman" w:cs="Times New Roman"/>
          <w:sz w:val="24"/>
          <w:szCs w:val="24"/>
        </w:rPr>
        <w:t xml:space="preserve">. The relative speed between the predator and the prey calculated at the time of capture also determines the probability of capture (and therefore the total time for searching a prey that leads to a successful capture), and time for capture. </w:t>
      </w:r>
      <w:r w:rsidR="00790843" w:rsidRPr="00902B31">
        <w:rPr>
          <w:rFonts w:ascii="Times New Roman" w:hAnsi="Times New Roman" w:cs="Times New Roman"/>
          <w:sz w:val="24"/>
          <w:szCs w:val="24"/>
        </w:rPr>
        <w:t>Both predator and prey follow the same rules, with the difference that the prey only maximizes its probability to escape predation.</w:t>
      </w:r>
      <w:r w:rsidR="00790843">
        <w:rPr>
          <w:rFonts w:ascii="Times New Roman" w:hAnsi="Times New Roman" w:cs="Times New Roman"/>
          <w:sz w:val="24"/>
          <w:szCs w:val="24"/>
        </w:rPr>
        <w:t xml:space="preserve"> </w:t>
      </w:r>
      <w:r w:rsidRPr="00902B31">
        <w:rPr>
          <w:rFonts w:ascii="Times New Roman" w:hAnsi="Times New Roman" w:cs="Times New Roman"/>
          <w:sz w:val="24"/>
          <w:szCs w:val="24"/>
        </w:rPr>
        <w:t>Search time (</w:t>
      </w:r>
      <w:proofErr w:type="spellStart"/>
      <w:r w:rsidRPr="00902B31">
        <w:rPr>
          <w:rFonts w:ascii="Times New Roman" w:hAnsi="Times New Roman" w:cs="Times New Roman"/>
          <w:i/>
          <w:iCs/>
          <w:sz w:val="24"/>
          <w:szCs w:val="24"/>
        </w:rPr>
        <w:t>t</w:t>
      </w:r>
      <w:r w:rsidRPr="00902B31">
        <w:rPr>
          <w:rFonts w:ascii="Times New Roman" w:hAnsi="Times New Roman" w:cs="Times New Roman"/>
          <w:i/>
          <w:iCs/>
          <w:sz w:val="24"/>
          <w:szCs w:val="24"/>
          <w:vertAlign w:val="subscript"/>
        </w:rPr>
        <w:t>s</w:t>
      </w:r>
      <w:proofErr w:type="spellEnd"/>
      <w:r w:rsidRPr="00902B31">
        <w:rPr>
          <w:rFonts w:ascii="Times New Roman" w:hAnsi="Times New Roman" w:cs="Times New Roman"/>
          <w:sz w:val="24"/>
          <w:szCs w:val="24"/>
        </w:rPr>
        <w:t>) represents the time needed by a predator to contact a prey that leads to a successful capture (e.g., if the capture probability is 0.5, then the predator needs to contact a prey twice on average to successfully capture it). Capture time (</w:t>
      </w:r>
      <w:proofErr w:type="spellStart"/>
      <w:r w:rsidRPr="00902B31">
        <w:rPr>
          <w:rFonts w:ascii="Times New Roman" w:hAnsi="Times New Roman" w:cs="Times New Roman"/>
          <w:i/>
          <w:iCs/>
          <w:sz w:val="24"/>
          <w:szCs w:val="24"/>
        </w:rPr>
        <w:t>t</w:t>
      </w:r>
      <w:r w:rsidRPr="00902B31">
        <w:rPr>
          <w:rFonts w:ascii="Times New Roman" w:hAnsi="Times New Roman" w:cs="Times New Roman"/>
          <w:i/>
          <w:iCs/>
          <w:sz w:val="24"/>
          <w:szCs w:val="24"/>
          <w:vertAlign w:val="subscript"/>
        </w:rPr>
        <w:t>c</w:t>
      </w:r>
      <w:proofErr w:type="spellEnd"/>
      <w:r w:rsidRPr="00902B31">
        <w:rPr>
          <w:rFonts w:ascii="Times New Roman" w:hAnsi="Times New Roman" w:cs="Times New Roman"/>
          <w:sz w:val="24"/>
          <w:szCs w:val="24"/>
        </w:rPr>
        <w:t xml:space="preserve">) is the time needed to move towards a prey </w:t>
      </w:r>
      <w:r w:rsidR="003535D6">
        <w:rPr>
          <w:rFonts w:ascii="Times New Roman" w:hAnsi="Times New Roman" w:cs="Times New Roman"/>
          <w:sz w:val="24"/>
          <w:szCs w:val="24"/>
        </w:rPr>
        <w:t xml:space="preserve">once detected </w:t>
      </w:r>
      <w:r w:rsidRPr="00902B31">
        <w:rPr>
          <w:rFonts w:ascii="Times New Roman" w:hAnsi="Times New Roman" w:cs="Times New Roman"/>
          <w:sz w:val="24"/>
          <w:szCs w:val="24"/>
        </w:rPr>
        <w:t>and seize it. Last, handling time (</w:t>
      </w:r>
      <w:proofErr w:type="spellStart"/>
      <w:r w:rsidRPr="00902B31">
        <w:rPr>
          <w:rFonts w:ascii="Times New Roman" w:hAnsi="Times New Roman" w:cs="Times New Roman"/>
          <w:i/>
          <w:iCs/>
          <w:sz w:val="24"/>
          <w:szCs w:val="24"/>
        </w:rPr>
        <w:t>t</w:t>
      </w:r>
      <w:r w:rsidRPr="00902B31">
        <w:rPr>
          <w:rFonts w:ascii="Times New Roman" w:hAnsi="Times New Roman" w:cs="Times New Roman"/>
          <w:i/>
          <w:iCs/>
          <w:sz w:val="24"/>
          <w:szCs w:val="24"/>
          <w:vertAlign w:val="subscript"/>
        </w:rPr>
        <w:t>h</w:t>
      </w:r>
      <w:proofErr w:type="spellEnd"/>
      <w:r w:rsidRPr="00902B31">
        <w:rPr>
          <w:rFonts w:ascii="Times New Roman" w:hAnsi="Times New Roman" w:cs="Times New Roman"/>
          <w:sz w:val="24"/>
          <w:szCs w:val="24"/>
        </w:rPr>
        <w:t>) is the time needed to consume and digest the prey</w:t>
      </w:r>
      <w:r w:rsidR="003535D6">
        <w:rPr>
          <w:rFonts w:ascii="Times New Roman" w:hAnsi="Times New Roman" w:cs="Times New Roman"/>
          <w:sz w:val="24"/>
          <w:szCs w:val="24"/>
        </w:rPr>
        <w:t>.</w:t>
      </w:r>
      <w:r w:rsidRPr="00902B31">
        <w:rPr>
          <w:rFonts w:ascii="Times New Roman" w:hAnsi="Times New Roman" w:cs="Times New Roman"/>
          <w:sz w:val="24"/>
          <w:szCs w:val="24"/>
        </w:rPr>
        <w:t xml:space="preserve"> </w:t>
      </w:r>
      <w:r w:rsidR="003535D6">
        <w:rPr>
          <w:rFonts w:ascii="Times New Roman" w:hAnsi="Times New Roman" w:cs="Times New Roman"/>
          <w:sz w:val="24"/>
          <w:szCs w:val="24"/>
        </w:rPr>
        <w:t>H</w:t>
      </w:r>
      <w:r w:rsidRPr="00902B31">
        <w:rPr>
          <w:rFonts w:ascii="Times New Roman" w:hAnsi="Times New Roman" w:cs="Times New Roman"/>
          <w:sz w:val="24"/>
          <w:szCs w:val="24"/>
        </w:rPr>
        <w:t xml:space="preserve">andling time is the only component in the model of the functional response that is independent of </w:t>
      </w:r>
      <w:r w:rsidR="003535D6">
        <w:rPr>
          <w:rFonts w:ascii="Times New Roman" w:hAnsi="Times New Roman" w:cs="Times New Roman"/>
          <w:sz w:val="24"/>
          <w:szCs w:val="24"/>
        </w:rPr>
        <w:t>speed and thus the mechanical</w:t>
      </w:r>
      <w:r w:rsidRPr="00902B31">
        <w:rPr>
          <w:rFonts w:ascii="Times New Roman" w:hAnsi="Times New Roman" w:cs="Times New Roman"/>
          <w:sz w:val="24"/>
          <w:szCs w:val="24"/>
        </w:rPr>
        <w:t xml:space="preserve"> factors</w:t>
      </w:r>
      <w:r w:rsidR="003535D6">
        <w:rPr>
          <w:rFonts w:ascii="Times New Roman" w:hAnsi="Times New Roman" w:cs="Times New Roman"/>
          <w:sz w:val="24"/>
          <w:szCs w:val="24"/>
        </w:rPr>
        <w:t xml:space="preserve"> mentioned above, although effects </w:t>
      </w:r>
      <w:r w:rsidR="003535D6">
        <w:rPr>
          <w:rFonts w:ascii="Times New Roman" w:eastAsia="Times New Roman" w:hAnsi="Times New Roman" w:cs="Times New Roman"/>
          <w:sz w:val="24"/>
          <w:szCs w:val="24"/>
        </w:rPr>
        <w:t>in reality cannot be totally brushed aside</w:t>
      </w:r>
      <w:r w:rsidRPr="00902B31">
        <w:rPr>
          <w:rFonts w:ascii="Times New Roman" w:hAnsi="Times New Roman" w:cs="Times New Roman"/>
          <w:sz w:val="24"/>
          <w:szCs w:val="24"/>
        </w:rPr>
        <w:t>.</w:t>
      </w:r>
      <w:r w:rsidR="003535D6">
        <w:rPr>
          <w:rFonts w:ascii="Times New Roman" w:hAnsi="Times New Roman" w:cs="Times New Roman"/>
          <w:sz w:val="24"/>
          <w:szCs w:val="24"/>
        </w:rPr>
        <w:t xml:space="preserve"> It is also known to vary </w:t>
      </w:r>
      <w:r w:rsidR="003535D6">
        <w:rPr>
          <w:rFonts w:ascii="Times New Roman" w:eastAsia="Times New Roman" w:hAnsi="Times New Roman" w:cs="Times New Roman"/>
          <w:sz w:val="24"/>
          <w:szCs w:val="24"/>
        </w:rPr>
        <w:t>with other physical factors such as temperature (</w:t>
      </w:r>
      <w:proofErr w:type="spellStart"/>
      <w:r w:rsidR="003535D6">
        <w:rPr>
          <w:rFonts w:ascii="Times New Roman" w:eastAsia="Times New Roman" w:hAnsi="Times New Roman" w:cs="Times New Roman"/>
          <w:sz w:val="24"/>
          <w:szCs w:val="24"/>
        </w:rPr>
        <w:t>Rall</w:t>
      </w:r>
      <w:proofErr w:type="spellEnd"/>
      <w:r w:rsidR="003535D6">
        <w:rPr>
          <w:rFonts w:ascii="Times New Roman" w:eastAsia="Times New Roman" w:hAnsi="Times New Roman" w:cs="Times New Roman"/>
          <w:sz w:val="24"/>
          <w:szCs w:val="24"/>
        </w:rPr>
        <w:t xml:space="preserve"> et al., 2012).</w:t>
      </w:r>
      <w:r w:rsidRPr="00902B31">
        <w:rPr>
          <w:rFonts w:ascii="Times New Roman" w:hAnsi="Times New Roman" w:cs="Times New Roman"/>
          <w:sz w:val="24"/>
          <w:szCs w:val="24"/>
        </w:rPr>
        <w:t xml:space="preserve"> The functional response (</w:t>
      </w:r>
      <w:r w:rsidRPr="00902B31">
        <w:rPr>
          <w:rFonts w:ascii="Times New Roman" w:hAnsi="Times New Roman" w:cs="Times New Roman"/>
          <w:i/>
          <w:iCs/>
          <w:sz w:val="24"/>
          <w:szCs w:val="24"/>
        </w:rPr>
        <w:t>f(N)</w:t>
      </w:r>
      <w:r w:rsidRPr="00902B31">
        <w:rPr>
          <w:rFonts w:ascii="Times New Roman" w:hAnsi="Times New Roman" w:cs="Times New Roman"/>
          <w:sz w:val="24"/>
          <w:szCs w:val="24"/>
        </w:rPr>
        <w:t xml:space="preserve">) is defined as the inverse of the time needed for </w:t>
      </w:r>
      <w:r w:rsidRPr="00902B31">
        <w:rPr>
          <w:rFonts w:ascii="Times New Roman" w:hAnsi="Times New Roman" w:cs="Times New Roman"/>
          <w:sz w:val="24"/>
          <w:szCs w:val="24"/>
        </w:rPr>
        <w:lastRenderedPageBreak/>
        <w:t xml:space="preserve">searching, capturing and handling one unit of prey of abundance </w:t>
      </w:r>
      <w:r w:rsidRPr="00902B31">
        <w:rPr>
          <w:rFonts w:ascii="Times New Roman" w:hAnsi="Times New Roman" w:cs="Times New Roman"/>
          <w:i/>
          <w:iCs/>
          <w:sz w:val="24"/>
          <w:szCs w:val="24"/>
        </w:rPr>
        <w:t>N</w:t>
      </w:r>
      <w:r w:rsidRPr="00902B31">
        <w:rPr>
          <w:rFonts w:ascii="Times New Roman" w:hAnsi="Times New Roman" w:cs="Times New Roman"/>
          <w:sz w:val="24"/>
          <w:szCs w:val="24"/>
        </w:rPr>
        <w:t xml:space="preserve">. The function may be written as follows (see supplementary material)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
        <w:gridCol w:w="7489"/>
        <w:gridCol w:w="990"/>
      </w:tblGrid>
      <w:tr w:rsidR="00AB5771" w:rsidRPr="00902B31" w14:paraId="5276FFB4" w14:textId="77777777" w:rsidTr="00AB5771">
        <w:tc>
          <w:tcPr>
            <w:tcW w:w="988" w:type="dxa"/>
            <w:vAlign w:val="center"/>
          </w:tcPr>
          <w:p w14:paraId="5D704EE3" w14:textId="77777777" w:rsidR="00AB5771" w:rsidRPr="00902B31" w:rsidRDefault="00AB5771" w:rsidP="00BB04CC">
            <w:pPr>
              <w:spacing w:line="480" w:lineRule="auto"/>
              <w:jc w:val="center"/>
            </w:pPr>
          </w:p>
        </w:tc>
        <w:tc>
          <w:tcPr>
            <w:tcW w:w="7938" w:type="dxa"/>
            <w:vAlign w:val="center"/>
          </w:tcPr>
          <w:p w14:paraId="388F43AA" w14:textId="1752A8E0" w:rsidR="00AB5771" w:rsidRPr="00902B31" w:rsidRDefault="00AB5771" w:rsidP="00AB5771">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tc>
        <w:tc>
          <w:tcPr>
            <w:tcW w:w="1036" w:type="dxa"/>
            <w:vAlign w:val="center"/>
          </w:tcPr>
          <w:p w14:paraId="6B23AB7E" w14:textId="2F17A2E1" w:rsidR="00AB5771" w:rsidRPr="00902B31" w:rsidRDefault="00AB5771" w:rsidP="00BB04CC">
            <w:pPr>
              <w:spacing w:line="480" w:lineRule="auto"/>
              <w:jc w:val="center"/>
            </w:pPr>
            <w:r w:rsidRPr="00902B31">
              <w:t>(</w:t>
            </w:r>
            <w:r w:rsidR="00D13F1F">
              <w:fldChar w:fldCharType="begin"/>
            </w:r>
            <w:r w:rsidR="00D13F1F">
              <w:instrText xml:space="preserve"> SEQ EQ \* MERGEFORMAT </w:instrText>
            </w:r>
            <w:r w:rsidR="00D13F1F">
              <w:fldChar w:fldCharType="separate"/>
            </w:r>
            <w:r w:rsidR="00BA3704">
              <w:rPr>
                <w:noProof/>
              </w:rPr>
              <w:t>4</w:t>
            </w:r>
            <w:r w:rsidR="00D13F1F">
              <w:rPr>
                <w:noProof/>
              </w:rPr>
              <w:fldChar w:fldCharType="end"/>
            </w:r>
            <w:r w:rsidRPr="00902B31">
              <w:t>)</w:t>
            </w:r>
          </w:p>
        </w:tc>
      </w:tr>
    </w:tbl>
    <w:p w14:paraId="6BCF5C1D" w14:textId="7777777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i/>
          <w:iCs/>
          <w:sz w:val="24"/>
          <w:szCs w:val="24"/>
        </w:rPr>
        <w:t>βP</w:t>
      </w:r>
      <w:r w:rsidRPr="00902B31">
        <w:rPr>
          <w:rFonts w:ascii="Times New Roman" w:hAnsi="Times New Roman" w:cs="Times New Roman"/>
          <w:i/>
          <w:iCs/>
          <w:sz w:val="24"/>
          <w:szCs w:val="24"/>
          <w:vertAlign w:val="subscript"/>
        </w:rPr>
        <w:t>c</w:t>
      </w:r>
      <w:r w:rsidRPr="00902B31">
        <w:rPr>
          <w:rFonts w:ascii="Times New Roman" w:hAnsi="Times New Roman" w:cs="Times New Roman"/>
          <w:sz w:val="24"/>
          <w:szCs w:val="24"/>
        </w:rPr>
        <w:t xml:space="preserve"> represents the attack rate, where </w:t>
      </w:r>
      <w:r w:rsidRPr="00902B31">
        <w:rPr>
          <w:rFonts w:ascii="Times New Roman" w:hAnsi="Times New Roman" w:cs="Times New Roman"/>
          <w:i/>
          <w:iCs/>
          <w:sz w:val="24"/>
          <w:szCs w:val="24"/>
        </w:rPr>
        <w:t>β</w:t>
      </w:r>
      <w:r w:rsidRPr="00902B31">
        <w:rPr>
          <w:rFonts w:ascii="Times New Roman" w:hAnsi="Times New Roman" w:cs="Times New Roman"/>
          <w:sz w:val="24"/>
          <w:szCs w:val="24"/>
        </w:rPr>
        <w:t xml:space="preserve"> is the encounter rate (constrained by predator and prey speeds), and </w:t>
      </w:r>
      <w:r w:rsidRPr="00902B31">
        <w:rPr>
          <w:rFonts w:ascii="Times New Roman" w:hAnsi="Times New Roman" w:cs="Times New Roman"/>
          <w:i/>
          <w:iCs/>
          <w:sz w:val="24"/>
          <w:szCs w:val="24"/>
        </w:rPr>
        <w:t>P</w:t>
      </w:r>
      <w:r w:rsidRPr="00902B31">
        <w:rPr>
          <w:rFonts w:ascii="Times New Roman" w:hAnsi="Times New Roman" w:cs="Times New Roman"/>
          <w:i/>
          <w:iCs/>
          <w:sz w:val="24"/>
          <w:szCs w:val="24"/>
          <w:vertAlign w:val="subscript"/>
        </w:rPr>
        <w:t>c</w:t>
      </w:r>
      <w:r w:rsidRPr="00902B31">
        <w:rPr>
          <w:rFonts w:ascii="Times New Roman" w:hAnsi="Times New Roman" w:cs="Times New Roman"/>
          <w:sz w:val="24"/>
          <w:szCs w:val="24"/>
        </w:rPr>
        <w:t xml:space="preserve"> is the capture probability. Capture time and handling time are taken into account instead of handling time only. Under this form, one can recognize a modified version of </w:t>
      </w:r>
      <w:proofErr w:type="spellStart"/>
      <w:r w:rsidRPr="00902B31">
        <w:rPr>
          <w:rFonts w:ascii="Times New Roman" w:hAnsi="Times New Roman" w:cs="Times New Roman"/>
          <w:sz w:val="24"/>
          <w:szCs w:val="24"/>
        </w:rPr>
        <w:t>Holling's</w:t>
      </w:r>
      <w:proofErr w:type="spellEnd"/>
      <w:r w:rsidRPr="00902B31">
        <w:rPr>
          <w:rFonts w:ascii="Times New Roman" w:hAnsi="Times New Roman" w:cs="Times New Roman"/>
          <w:sz w:val="24"/>
          <w:szCs w:val="24"/>
        </w:rPr>
        <w:t xml:space="preserve"> disk equation </w:t>
      </w:r>
      <w:r w:rsidRPr="00902B31">
        <w:rPr>
          <w:rFonts w:ascii="Times New Roman" w:hAnsi="Times New Roman" w:cs="Times New Roman"/>
          <w:noProof/>
          <w:sz w:val="24"/>
          <w:szCs w:val="24"/>
        </w:rPr>
        <w:t>(1961)</w:t>
      </w:r>
      <w:r w:rsidRPr="00902B31">
        <w:rPr>
          <w:rFonts w:ascii="Times New Roman" w:hAnsi="Times New Roman" w:cs="Times New Roman"/>
          <w:sz w:val="24"/>
          <w:szCs w:val="24"/>
        </w:rPr>
        <w:t>.</w:t>
      </w:r>
    </w:p>
    <w:p w14:paraId="0D0DC0EB" w14:textId="3330E470"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Given the assumptions made on the encounter rate (see Supplementary Material), the functional response behaves as a type-II response. </w:t>
      </w:r>
      <w:r w:rsidR="003535D6">
        <w:rPr>
          <w:rFonts w:ascii="Times New Roman" w:hAnsi="Times New Roman" w:cs="Times New Roman"/>
          <w:sz w:val="24"/>
          <w:szCs w:val="24"/>
        </w:rPr>
        <w:t>However,</w:t>
      </w:r>
      <w:r w:rsidR="003535D6">
        <w:rPr>
          <w:rFonts w:ascii="Times New Roman" w:eastAsia="Times New Roman" w:hAnsi="Times New Roman" w:cs="Times New Roman"/>
          <w:sz w:val="24"/>
          <w:szCs w:val="24"/>
        </w:rPr>
        <w:t xml:space="preserve"> equation 4 is flexible enough to allow for a type-III response, but it would require</w:t>
      </w:r>
      <w:r w:rsidR="003535D6" w:rsidRPr="00902B31">
        <w:rPr>
          <w:rFonts w:ascii="Times New Roman" w:hAnsi="Times New Roman" w:cs="Times New Roman"/>
          <w:sz w:val="24"/>
          <w:szCs w:val="24"/>
        </w:rPr>
        <w:t xml:space="preserve"> </w:t>
      </w:r>
      <w:r w:rsidR="003535D6">
        <w:rPr>
          <w:rFonts w:ascii="Times New Roman" w:hAnsi="Times New Roman" w:cs="Times New Roman"/>
          <w:sz w:val="24"/>
          <w:szCs w:val="24"/>
        </w:rPr>
        <w:t xml:space="preserve">the </w:t>
      </w:r>
      <w:r w:rsidR="003535D6">
        <w:rPr>
          <w:rFonts w:ascii="Times New Roman" w:eastAsia="Times New Roman" w:hAnsi="Times New Roman" w:cs="Times New Roman"/>
          <w:sz w:val="24"/>
          <w:szCs w:val="24"/>
        </w:rPr>
        <w:t>addition of mechanisms to make the encounter rate dependent on the population density of the prey.</w:t>
      </w:r>
      <w:r w:rsidR="003535D6" w:rsidRPr="00902B31">
        <w:rPr>
          <w:rFonts w:ascii="Times New Roman" w:hAnsi="Times New Roman" w:cs="Times New Roman"/>
          <w:sz w:val="24"/>
          <w:szCs w:val="24"/>
        </w:rPr>
        <w:t xml:space="preserve"> </w:t>
      </w:r>
      <w:r w:rsidRPr="00902B31">
        <w:rPr>
          <w:rFonts w:ascii="Times New Roman" w:hAnsi="Times New Roman" w:cs="Times New Roman"/>
          <w:sz w:val="24"/>
          <w:szCs w:val="24"/>
        </w:rPr>
        <w:t>All parameter values change according to both predator and prey sizes, while attack rate, capture probability and capture time also vary with</w:t>
      </w:r>
      <w:r w:rsidR="003535D6">
        <w:rPr>
          <w:rFonts w:ascii="Times New Roman" w:hAnsi="Times New Roman" w:cs="Times New Roman"/>
          <w:sz w:val="24"/>
          <w:szCs w:val="24"/>
        </w:rPr>
        <w:t xml:space="preserve"> the</w:t>
      </w:r>
      <w:r w:rsidRPr="00902B31">
        <w:rPr>
          <w:rFonts w:ascii="Times New Roman" w:hAnsi="Times New Roman" w:cs="Times New Roman"/>
          <w:sz w:val="24"/>
          <w:szCs w:val="24"/>
        </w:rPr>
        <w:t xml:space="preserve"> mechanical </w:t>
      </w:r>
      <w:r w:rsidR="003535D6">
        <w:rPr>
          <w:rFonts w:ascii="Times New Roman" w:hAnsi="Times New Roman" w:cs="Times New Roman"/>
          <w:sz w:val="24"/>
          <w:szCs w:val="24"/>
        </w:rPr>
        <w:t>properties</w:t>
      </w:r>
      <w:r w:rsidR="007912DE">
        <w:rPr>
          <w:rFonts w:ascii="Times New Roman" w:hAnsi="Times New Roman" w:cs="Times New Roman"/>
          <w:sz w:val="24"/>
          <w:szCs w:val="24"/>
        </w:rPr>
        <w:t xml:space="preserve"> </w:t>
      </w:r>
      <w:r w:rsidRPr="00902B31">
        <w:rPr>
          <w:rFonts w:ascii="Times New Roman" w:hAnsi="Times New Roman" w:cs="Times New Roman"/>
          <w:sz w:val="24"/>
          <w:szCs w:val="24"/>
        </w:rPr>
        <w:t xml:space="preserve">of the medium. </w:t>
      </w:r>
    </w:p>
    <w:p w14:paraId="63AEBEED" w14:textId="5FF307DB" w:rsidR="004D2BC9" w:rsidRPr="00902B31" w:rsidRDefault="003535D6" w:rsidP="004D2BC9">
      <w:pPr>
        <w:pStyle w:val="Titre2"/>
        <w:spacing w:line="480" w:lineRule="auto"/>
        <w:rPr>
          <w:rFonts w:ascii="Times New Roman" w:hAnsi="Times New Roman"/>
          <w:b/>
          <w:bCs/>
          <w:color w:val="auto"/>
          <w:sz w:val="24"/>
          <w:szCs w:val="24"/>
        </w:rPr>
      </w:pPr>
      <w:r>
        <w:rPr>
          <w:rFonts w:ascii="Times New Roman" w:hAnsi="Times New Roman"/>
          <w:b/>
          <w:bCs/>
          <w:color w:val="auto"/>
          <w:sz w:val="24"/>
          <w:szCs w:val="24"/>
        </w:rPr>
        <w:t>Case study: v</w:t>
      </w:r>
      <w:r w:rsidR="004D2BC9" w:rsidRPr="00902B31">
        <w:rPr>
          <w:rFonts w:ascii="Times New Roman" w:hAnsi="Times New Roman"/>
          <w:b/>
          <w:bCs/>
          <w:color w:val="auto"/>
          <w:sz w:val="24"/>
          <w:szCs w:val="24"/>
        </w:rPr>
        <w:t>alidation of the model</w:t>
      </w:r>
      <w:r>
        <w:rPr>
          <w:rFonts w:ascii="Times New Roman" w:hAnsi="Times New Roman"/>
          <w:b/>
          <w:bCs/>
          <w:color w:val="auto"/>
          <w:sz w:val="24"/>
          <w:szCs w:val="24"/>
        </w:rPr>
        <w:t xml:space="preserve"> and interpretation</w:t>
      </w:r>
    </w:p>
    <w:p w14:paraId="41DF75D8" w14:textId="3D1F8B6F"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Data were collected to test predictions from the model. Most data come from two meta-analyses⁠ </w:t>
      </w:r>
      <w:r w:rsidRPr="00902B31">
        <w:rPr>
          <w:rFonts w:ascii="Times New Roman" w:hAnsi="Times New Roman" w:cs="Times New Roman"/>
          <w:noProof/>
          <w:sz w:val="24"/>
          <w:szCs w:val="24"/>
        </w:rPr>
        <w:t>(Hirt et al., 2017; Li et al., 2018)</w:t>
      </w:r>
      <w:r w:rsidRPr="00902B31">
        <w:rPr>
          <w:rFonts w:ascii="Times New Roman" w:hAnsi="Times New Roman" w:cs="Times New Roman"/>
          <w:sz w:val="24"/>
          <w:szCs w:val="24"/>
        </w:rPr>
        <w:t>, as well as our own literature search. To be pertinent, data have to mention predator and prey sizes explicitly. Most data are individual-based, which means that two individuals from the same species but with different sizes are treated separately.</w:t>
      </w:r>
      <w:r w:rsidR="00960CC8">
        <w:rPr>
          <w:rFonts w:ascii="Times New Roman" w:hAnsi="Times New Roman" w:cs="Times New Roman"/>
          <w:sz w:val="24"/>
          <w:szCs w:val="24"/>
        </w:rPr>
        <w:t xml:space="preserve"> We </w:t>
      </w:r>
      <w:r w:rsidR="00960CC8">
        <w:rPr>
          <w:rFonts w:ascii="Times New Roman" w:eastAsia="Times New Roman" w:hAnsi="Times New Roman" w:cs="Times New Roman"/>
          <w:sz w:val="24"/>
          <w:szCs w:val="24"/>
        </w:rPr>
        <w:t xml:space="preserve">computed the RMSD, and we tested whether the slope and intercept of the </w:t>
      </w:r>
      <w:r w:rsidR="00F46843">
        <w:rPr>
          <w:rFonts w:ascii="Times New Roman" w:eastAsia="Times New Roman" w:hAnsi="Times New Roman" w:cs="Times New Roman"/>
          <w:sz w:val="24"/>
          <w:szCs w:val="24"/>
        </w:rPr>
        <w:t>OP regression (see above)</w:t>
      </w:r>
      <w:r w:rsidR="00960CC8">
        <w:rPr>
          <w:rFonts w:ascii="Times New Roman" w:eastAsia="Times New Roman" w:hAnsi="Times New Roman" w:cs="Times New Roman"/>
          <w:sz w:val="24"/>
          <w:szCs w:val="24"/>
        </w:rPr>
        <w:t>. Body size was added as a cofactor (except for capture rate as the range of predator size in the dataset was not wide enough and was unbalanced), and the source of data (i.e., the original study where the data comes from) as a random factor.</w:t>
      </w:r>
    </w:p>
    <w:p w14:paraId="34B8C0F4" w14:textId="3994A538"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lastRenderedPageBreak/>
        <w:t xml:space="preserve">Predicted attack rate, capture probability and handling time were compared to real data coming from aquatic systems (Fig. 2).  It appears that the model fits the data quite well for attack rate </w:t>
      </w:r>
      <w:r w:rsidR="00960CC8">
        <w:rPr>
          <w:rFonts w:ascii="Times New Roman" w:hAnsi="Times New Roman" w:cs="Times New Roman"/>
          <w:sz w:val="24"/>
          <w:szCs w:val="24"/>
        </w:rPr>
        <w:t>(</w:t>
      </w:r>
      <w:r w:rsidR="00960CC8">
        <w:rPr>
          <w:rFonts w:ascii="Times New Roman" w:eastAsia="Times New Roman" w:hAnsi="Times New Roman" w:cs="Times New Roman"/>
          <w:sz w:val="24"/>
          <w:szCs w:val="24"/>
        </w:rPr>
        <w:t>RMSD = 1.2e-4</w:t>
      </w:r>
      <w:r w:rsidR="004E4480">
        <w:rPr>
          <w:rFonts w:ascii="Times New Roman" w:eastAsia="Times New Roman" w:hAnsi="Times New Roman" w:cs="Times New Roman"/>
          <w:sz w:val="24"/>
          <w:szCs w:val="24"/>
        </w:rPr>
        <w:t xml:space="preserve">, </w:t>
      </w:r>
      <w:r w:rsidR="00856D5B">
        <w:rPr>
          <w:rFonts w:ascii="Times New Roman" w:eastAsia="Times New Roman" w:hAnsi="Times New Roman" w:cs="Times New Roman"/>
          <w:sz w:val="24"/>
          <w:szCs w:val="24"/>
        </w:rPr>
        <w:t xml:space="preserve">OP </w:t>
      </w:r>
      <w:r w:rsidR="004E4480">
        <w:rPr>
          <w:rFonts w:ascii="Times New Roman" w:eastAsia="Times New Roman" w:hAnsi="Times New Roman" w:cs="Times New Roman"/>
          <w:sz w:val="24"/>
          <w:szCs w:val="24"/>
        </w:rPr>
        <w:t>slope and intercept do not significantly differ from 1</w:t>
      </w:r>
      <w:r w:rsidR="00931F60">
        <w:rPr>
          <w:rFonts w:ascii="Times New Roman" w:eastAsia="Times New Roman" w:hAnsi="Times New Roman" w:cs="Times New Roman"/>
          <w:sz w:val="24"/>
          <w:szCs w:val="24"/>
        </w:rPr>
        <w:t xml:space="preserve"> </w:t>
      </w:r>
      <w:r w:rsidR="004E4480">
        <w:rPr>
          <w:rFonts w:ascii="Times New Roman" w:eastAsia="Times New Roman" w:hAnsi="Times New Roman" w:cs="Times New Roman"/>
          <w:sz w:val="24"/>
          <w:szCs w:val="24"/>
        </w:rPr>
        <w:t>(</w:t>
      </w:r>
      <w:r w:rsidR="004E4480" w:rsidRPr="006D1828">
        <w:rPr>
          <w:rFonts w:ascii="Times New Roman" w:eastAsia="Times New Roman" w:hAnsi="Times New Roman" w:cs="Times New Roman"/>
          <w:i/>
          <w:iCs/>
          <w:sz w:val="24"/>
          <w:szCs w:val="24"/>
        </w:rPr>
        <w:t>p</w:t>
      </w:r>
      <w:r w:rsidR="004E4480">
        <w:rPr>
          <w:rFonts w:ascii="Times New Roman" w:eastAsia="Times New Roman" w:hAnsi="Times New Roman" w:cs="Times New Roman"/>
          <w:sz w:val="24"/>
          <w:szCs w:val="24"/>
        </w:rPr>
        <w:t xml:space="preserve"> = 0.19) and 0 (</w:t>
      </w:r>
      <w:r w:rsidR="004E4480" w:rsidRPr="006D1828">
        <w:rPr>
          <w:rFonts w:ascii="Times New Roman" w:eastAsia="Times New Roman" w:hAnsi="Times New Roman" w:cs="Times New Roman"/>
          <w:i/>
          <w:iCs/>
          <w:sz w:val="24"/>
          <w:szCs w:val="24"/>
        </w:rPr>
        <w:t>p</w:t>
      </w:r>
      <w:r w:rsidR="004E4480">
        <w:rPr>
          <w:rFonts w:ascii="Times New Roman" w:eastAsia="Times New Roman" w:hAnsi="Times New Roman" w:cs="Times New Roman"/>
          <w:sz w:val="24"/>
          <w:szCs w:val="24"/>
        </w:rPr>
        <w:t xml:space="preserve"> = 0.16) respectively</w:t>
      </w:r>
      <w:r w:rsidR="00960CC8">
        <w:rPr>
          <w:rFonts w:ascii="Times New Roman" w:eastAsia="Times New Roman" w:hAnsi="Times New Roman" w:cs="Times New Roman"/>
          <w:sz w:val="24"/>
          <w:szCs w:val="24"/>
        </w:rPr>
        <w:t xml:space="preserve">, </w:t>
      </w:r>
      <w:r w:rsidR="006D1828">
        <w:rPr>
          <w:rFonts w:ascii="Times New Roman" w:eastAsia="Times New Roman" w:hAnsi="Times New Roman" w:cs="Times New Roman"/>
          <w:sz w:val="24"/>
          <w:szCs w:val="24"/>
        </w:rPr>
        <w:t xml:space="preserve">and </w:t>
      </w:r>
      <w:r w:rsidR="00960CC8">
        <w:rPr>
          <w:rFonts w:ascii="Times New Roman" w:eastAsia="Times New Roman" w:hAnsi="Times New Roman" w:cs="Times New Roman"/>
          <w:sz w:val="24"/>
          <w:szCs w:val="24"/>
        </w:rPr>
        <w:t>no significant bias in the model due to body size</w:t>
      </w:r>
      <w:r w:rsidR="007D059C">
        <w:rPr>
          <w:rFonts w:ascii="Times New Roman" w:eastAsia="Times New Roman" w:hAnsi="Times New Roman" w:cs="Times New Roman"/>
          <w:sz w:val="24"/>
          <w:szCs w:val="24"/>
        </w:rPr>
        <w:t xml:space="preserve"> (</w:t>
      </w:r>
      <w:r w:rsidR="007D059C" w:rsidRPr="007D059C">
        <w:rPr>
          <w:rFonts w:ascii="Times New Roman" w:eastAsia="Times New Roman" w:hAnsi="Times New Roman" w:cs="Times New Roman"/>
          <w:i/>
          <w:iCs/>
          <w:sz w:val="24"/>
          <w:szCs w:val="24"/>
        </w:rPr>
        <w:t>p</w:t>
      </w:r>
      <w:r w:rsidR="007D059C">
        <w:rPr>
          <w:rFonts w:ascii="Times New Roman" w:eastAsia="Times New Roman" w:hAnsi="Times New Roman" w:cs="Times New Roman"/>
          <w:sz w:val="24"/>
          <w:szCs w:val="24"/>
        </w:rPr>
        <w:t xml:space="preserve"> &gt; 0.16)</w:t>
      </w:r>
      <w:r w:rsidR="00960CC8">
        <w:rPr>
          <w:rFonts w:ascii="Times New Roman" w:eastAsia="Times New Roman" w:hAnsi="Times New Roman" w:cs="Times New Roman"/>
          <w:sz w:val="24"/>
          <w:szCs w:val="24"/>
        </w:rPr>
        <w:t>, except for predators of size around 10 mg</w:t>
      </w:r>
      <w:r w:rsidR="006D1828">
        <w:rPr>
          <w:rFonts w:ascii="Times New Roman" w:eastAsia="Times New Roman" w:hAnsi="Times New Roman" w:cs="Times New Roman"/>
          <w:sz w:val="24"/>
          <w:szCs w:val="24"/>
        </w:rPr>
        <w:t xml:space="preserve"> (</w:t>
      </w:r>
      <w:r w:rsidR="006D1828" w:rsidRPr="006D1828">
        <w:rPr>
          <w:rFonts w:ascii="Times New Roman" w:eastAsia="Times New Roman" w:hAnsi="Times New Roman" w:cs="Times New Roman"/>
          <w:i/>
          <w:iCs/>
          <w:sz w:val="24"/>
          <w:szCs w:val="24"/>
        </w:rPr>
        <w:t>p</w:t>
      </w:r>
      <w:r w:rsidR="006D1828">
        <w:rPr>
          <w:rFonts w:ascii="Times New Roman" w:eastAsia="Times New Roman" w:hAnsi="Times New Roman" w:cs="Times New Roman"/>
          <w:sz w:val="24"/>
          <w:szCs w:val="24"/>
        </w:rPr>
        <w:t xml:space="preserve"> = 0.01)</w:t>
      </w:r>
      <w:r w:rsidR="00960CC8">
        <w:rPr>
          <w:rFonts w:ascii="Times New Roman" w:eastAsia="Times New Roman" w:hAnsi="Times New Roman" w:cs="Times New Roman"/>
          <w:sz w:val="24"/>
          <w:szCs w:val="24"/>
        </w:rPr>
        <w:t>, and no effect of the source of data, see Supplementary material)</w:t>
      </w:r>
      <w:r w:rsidR="00960CC8" w:rsidRPr="00902B31">
        <w:rPr>
          <w:rFonts w:ascii="Times New Roman" w:hAnsi="Times New Roman" w:cs="Times New Roman"/>
          <w:sz w:val="24"/>
          <w:szCs w:val="24"/>
        </w:rPr>
        <w:t xml:space="preserve"> </w:t>
      </w:r>
      <w:r w:rsidRPr="00902B31">
        <w:rPr>
          <w:rFonts w:ascii="Times New Roman" w:hAnsi="Times New Roman" w:cs="Times New Roman"/>
          <w:sz w:val="24"/>
          <w:szCs w:val="24"/>
        </w:rPr>
        <w:t>and capture probability</w:t>
      </w:r>
      <w:r w:rsidR="00960CC8">
        <w:rPr>
          <w:rFonts w:ascii="Times New Roman" w:hAnsi="Times New Roman" w:cs="Times New Roman"/>
          <w:sz w:val="24"/>
          <w:szCs w:val="24"/>
        </w:rPr>
        <w:t xml:space="preserve"> (RMSD = 0.23, </w:t>
      </w:r>
      <w:r w:rsidR="00856D5B">
        <w:rPr>
          <w:rFonts w:ascii="Times New Roman" w:hAnsi="Times New Roman" w:cs="Times New Roman"/>
          <w:sz w:val="24"/>
          <w:szCs w:val="24"/>
        </w:rPr>
        <w:t xml:space="preserve">OP </w:t>
      </w:r>
      <w:r w:rsidR="00B774AA">
        <w:rPr>
          <w:rFonts w:ascii="Times New Roman" w:hAnsi="Times New Roman" w:cs="Times New Roman"/>
          <w:sz w:val="24"/>
          <w:szCs w:val="24"/>
        </w:rPr>
        <w:t>slope and intercept do not significantly differ from 1 (</w:t>
      </w:r>
      <w:r w:rsidR="00B774AA" w:rsidRPr="00FC6019">
        <w:rPr>
          <w:rFonts w:ascii="Times New Roman" w:hAnsi="Times New Roman" w:cs="Times New Roman"/>
          <w:i/>
          <w:iCs/>
          <w:sz w:val="24"/>
          <w:szCs w:val="24"/>
        </w:rPr>
        <w:t>p</w:t>
      </w:r>
      <w:r w:rsidR="00B774AA">
        <w:rPr>
          <w:rFonts w:ascii="Times New Roman" w:hAnsi="Times New Roman" w:cs="Times New Roman"/>
          <w:sz w:val="24"/>
          <w:szCs w:val="24"/>
        </w:rPr>
        <w:t xml:space="preserve"> = 0.775) and 0 (</w:t>
      </w:r>
      <w:r w:rsidR="00B774AA" w:rsidRPr="00127514">
        <w:rPr>
          <w:rFonts w:ascii="Times New Roman" w:hAnsi="Times New Roman" w:cs="Times New Roman"/>
          <w:i/>
          <w:iCs/>
          <w:sz w:val="24"/>
          <w:szCs w:val="24"/>
        </w:rPr>
        <w:t>p</w:t>
      </w:r>
      <w:r w:rsidR="00B774AA">
        <w:rPr>
          <w:rFonts w:ascii="Times New Roman" w:hAnsi="Times New Roman" w:cs="Times New Roman"/>
          <w:sz w:val="24"/>
          <w:szCs w:val="24"/>
        </w:rPr>
        <w:t xml:space="preserve"> = 0.49) respectively</w:t>
      </w:r>
      <w:r w:rsidR="00960CC8">
        <w:rPr>
          <w:rFonts w:ascii="Times New Roman" w:hAnsi="Times New Roman" w:cs="Times New Roman"/>
          <w:sz w:val="24"/>
          <w:szCs w:val="24"/>
        </w:rPr>
        <w:t>)</w:t>
      </w:r>
      <w:r w:rsidRPr="00902B31">
        <w:rPr>
          <w:rFonts w:ascii="Times New Roman" w:hAnsi="Times New Roman" w:cs="Times New Roman"/>
          <w:sz w:val="24"/>
          <w:szCs w:val="24"/>
        </w:rPr>
        <w:t>. Linking mechanical features from the medium and body size allows a good estimate of attack rate and capture probability for pelagic predators</w:t>
      </w:r>
      <w:r w:rsidR="001D18A4">
        <w:rPr>
          <w:rFonts w:ascii="Times New Roman" w:hAnsi="Times New Roman" w:cs="Times New Roman"/>
          <w:sz w:val="24"/>
          <w:szCs w:val="24"/>
        </w:rPr>
        <w:t xml:space="preserve">, </w:t>
      </w:r>
      <w:r w:rsidR="001D18A4">
        <w:rPr>
          <w:rFonts w:ascii="Times New Roman" w:eastAsia="Times New Roman" w:hAnsi="Times New Roman" w:cs="Times New Roman"/>
          <w:sz w:val="24"/>
          <w:szCs w:val="24"/>
        </w:rPr>
        <w:t>without the need to extrapolate from data already collected</w:t>
      </w:r>
      <w:r w:rsidRPr="00902B31">
        <w:rPr>
          <w:rFonts w:ascii="Times New Roman" w:hAnsi="Times New Roman" w:cs="Times New Roman"/>
          <w:sz w:val="24"/>
          <w:szCs w:val="24"/>
        </w:rPr>
        <w:t xml:space="preserve">. However, handling time is </w:t>
      </w:r>
      <w:r w:rsidR="001D18A4">
        <w:rPr>
          <w:rFonts w:ascii="Times New Roman" w:hAnsi="Times New Roman" w:cs="Times New Roman"/>
          <w:sz w:val="24"/>
          <w:szCs w:val="24"/>
        </w:rPr>
        <w:t xml:space="preserve">poorly estimated by the model, especially </w:t>
      </w:r>
      <w:r w:rsidRPr="00902B31">
        <w:rPr>
          <w:rFonts w:ascii="Times New Roman" w:hAnsi="Times New Roman" w:cs="Times New Roman"/>
          <w:sz w:val="24"/>
          <w:szCs w:val="24"/>
        </w:rPr>
        <w:t>for small predators</w:t>
      </w:r>
      <w:r w:rsidR="001D18A4">
        <w:rPr>
          <w:rFonts w:ascii="Times New Roman" w:hAnsi="Times New Roman" w:cs="Times New Roman"/>
          <w:sz w:val="24"/>
          <w:szCs w:val="24"/>
        </w:rPr>
        <w:t xml:space="preserve"> (RMSD </w:t>
      </w:r>
      <w:r w:rsidR="001D18A4">
        <w:rPr>
          <w:rFonts w:ascii="Times New Roman" w:eastAsia="Times New Roman" w:hAnsi="Times New Roman" w:cs="Times New Roman"/>
          <w:sz w:val="24"/>
          <w:szCs w:val="24"/>
        </w:rPr>
        <w:t xml:space="preserve">= 559315.8, </w:t>
      </w:r>
      <w:r w:rsidR="00856D5B">
        <w:rPr>
          <w:rFonts w:ascii="Times New Roman" w:eastAsia="Times New Roman" w:hAnsi="Times New Roman" w:cs="Times New Roman"/>
          <w:sz w:val="24"/>
          <w:szCs w:val="24"/>
        </w:rPr>
        <w:t xml:space="preserve">OP </w:t>
      </w:r>
      <w:r w:rsidR="001D18A4">
        <w:rPr>
          <w:rFonts w:ascii="Times New Roman" w:eastAsia="Times New Roman" w:hAnsi="Times New Roman" w:cs="Times New Roman"/>
          <w:sz w:val="24"/>
          <w:szCs w:val="24"/>
        </w:rPr>
        <w:t>slope and intercept are significantly different from 1</w:t>
      </w:r>
      <w:r w:rsidR="00AD66B1">
        <w:rPr>
          <w:rFonts w:ascii="Times New Roman" w:eastAsia="Times New Roman" w:hAnsi="Times New Roman" w:cs="Times New Roman"/>
          <w:sz w:val="24"/>
          <w:szCs w:val="24"/>
        </w:rPr>
        <w:t xml:space="preserve"> </w:t>
      </w:r>
      <w:r w:rsidR="00127514">
        <w:rPr>
          <w:rFonts w:ascii="Times New Roman" w:eastAsia="Times New Roman" w:hAnsi="Times New Roman" w:cs="Times New Roman"/>
          <w:sz w:val="24"/>
          <w:szCs w:val="24"/>
        </w:rPr>
        <w:t>(</w:t>
      </w:r>
      <w:r w:rsidR="00127514" w:rsidRPr="00127514">
        <w:rPr>
          <w:rFonts w:ascii="Times New Roman" w:eastAsia="Times New Roman" w:hAnsi="Times New Roman" w:cs="Times New Roman"/>
          <w:i/>
          <w:iCs/>
          <w:sz w:val="24"/>
          <w:szCs w:val="24"/>
        </w:rPr>
        <w:t>p</w:t>
      </w:r>
      <w:r w:rsidR="00127514">
        <w:rPr>
          <w:rFonts w:ascii="Times New Roman" w:eastAsia="Times New Roman" w:hAnsi="Times New Roman" w:cs="Times New Roman"/>
          <w:sz w:val="24"/>
          <w:szCs w:val="24"/>
        </w:rPr>
        <w:t xml:space="preserve"> &lt; 2e-16)</w:t>
      </w:r>
      <w:r w:rsidR="001D18A4">
        <w:rPr>
          <w:rFonts w:ascii="Times New Roman" w:eastAsia="Times New Roman" w:hAnsi="Times New Roman" w:cs="Times New Roman"/>
          <w:sz w:val="24"/>
          <w:szCs w:val="24"/>
        </w:rPr>
        <w:t xml:space="preserve"> and 0</w:t>
      </w:r>
      <w:r w:rsidR="00127514">
        <w:rPr>
          <w:rFonts w:ascii="Times New Roman" w:eastAsia="Times New Roman" w:hAnsi="Times New Roman" w:cs="Times New Roman"/>
          <w:sz w:val="24"/>
          <w:szCs w:val="24"/>
        </w:rPr>
        <w:t xml:space="preserve"> (</w:t>
      </w:r>
      <w:r w:rsidR="00127514" w:rsidRPr="00127514">
        <w:rPr>
          <w:rFonts w:ascii="Times New Roman" w:eastAsia="Times New Roman" w:hAnsi="Times New Roman" w:cs="Times New Roman"/>
          <w:i/>
          <w:iCs/>
          <w:sz w:val="24"/>
          <w:szCs w:val="24"/>
        </w:rPr>
        <w:t>p</w:t>
      </w:r>
      <w:r w:rsidR="00127514">
        <w:rPr>
          <w:rFonts w:ascii="Times New Roman" w:eastAsia="Times New Roman" w:hAnsi="Times New Roman" w:cs="Times New Roman"/>
          <w:sz w:val="24"/>
          <w:szCs w:val="24"/>
        </w:rPr>
        <w:t xml:space="preserve"> = 1.16e-7)</w:t>
      </w:r>
      <w:r w:rsidR="001D18A4">
        <w:rPr>
          <w:rFonts w:ascii="Times New Roman" w:eastAsia="Times New Roman" w:hAnsi="Times New Roman" w:cs="Times New Roman"/>
          <w:sz w:val="24"/>
          <w:szCs w:val="24"/>
        </w:rPr>
        <w:t xml:space="preserve"> respectively, body size has also a significant effect</w:t>
      </w:r>
      <w:r w:rsidR="00127514">
        <w:rPr>
          <w:rFonts w:ascii="Times New Roman" w:eastAsia="Times New Roman" w:hAnsi="Times New Roman" w:cs="Times New Roman"/>
          <w:sz w:val="24"/>
          <w:szCs w:val="24"/>
        </w:rPr>
        <w:t xml:space="preserve"> (</w:t>
      </w:r>
      <w:r w:rsidR="00127514" w:rsidRPr="007A2509">
        <w:rPr>
          <w:rFonts w:ascii="Times New Roman" w:eastAsia="Times New Roman" w:hAnsi="Times New Roman" w:cs="Times New Roman"/>
          <w:i/>
          <w:iCs/>
          <w:sz w:val="24"/>
          <w:szCs w:val="24"/>
        </w:rPr>
        <w:t>p</w:t>
      </w:r>
      <w:r w:rsidR="00127514">
        <w:rPr>
          <w:rFonts w:ascii="Times New Roman" w:eastAsia="Times New Roman" w:hAnsi="Times New Roman" w:cs="Times New Roman"/>
          <w:sz w:val="24"/>
          <w:szCs w:val="24"/>
        </w:rPr>
        <w:t xml:space="preserve"> &lt; </w:t>
      </w:r>
      <w:r w:rsidR="007A2509">
        <w:rPr>
          <w:rFonts w:ascii="Times New Roman" w:eastAsia="Times New Roman" w:hAnsi="Times New Roman" w:cs="Times New Roman"/>
          <w:sz w:val="24"/>
          <w:szCs w:val="24"/>
        </w:rPr>
        <w:t>0.05</w:t>
      </w:r>
      <w:r w:rsidR="00127514">
        <w:rPr>
          <w:rFonts w:ascii="Times New Roman" w:eastAsia="Times New Roman" w:hAnsi="Times New Roman" w:cs="Times New Roman"/>
          <w:sz w:val="24"/>
          <w:szCs w:val="24"/>
        </w:rPr>
        <w:t>)</w:t>
      </w:r>
      <w:r w:rsidR="001D18A4">
        <w:rPr>
          <w:rFonts w:ascii="Times New Roman" w:eastAsia="Times New Roman" w:hAnsi="Times New Roman" w:cs="Times New Roman"/>
          <w:sz w:val="24"/>
          <w:szCs w:val="24"/>
        </w:rPr>
        <w:t>, but not the source of data)</w:t>
      </w:r>
      <w:r w:rsidRPr="00902B31">
        <w:rPr>
          <w:rFonts w:ascii="Times New Roman" w:hAnsi="Times New Roman" w:cs="Times New Roman"/>
          <w:sz w:val="24"/>
          <w:szCs w:val="24"/>
        </w:rPr>
        <w:t>. Th</w:t>
      </w:r>
      <w:r w:rsidR="001D18A4">
        <w:rPr>
          <w:rFonts w:ascii="Times New Roman" w:hAnsi="Times New Roman" w:cs="Times New Roman"/>
          <w:sz w:val="24"/>
          <w:szCs w:val="24"/>
        </w:rPr>
        <w:t>e</w:t>
      </w:r>
      <w:r w:rsidRPr="00902B31">
        <w:rPr>
          <w:rFonts w:ascii="Times New Roman" w:hAnsi="Times New Roman" w:cs="Times New Roman"/>
          <w:sz w:val="24"/>
          <w:szCs w:val="24"/>
        </w:rPr>
        <w:t xml:space="preserve"> discrepanc</w:t>
      </w:r>
      <w:r w:rsidR="001D18A4">
        <w:rPr>
          <w:rFonts w:ascii="Times New Roman" w:hAnsi="Times New Roman" w:cs="Times New Roman"/>
          <w:sz w:val="24"/>
          <w:szCs w:val="24"/>
        </w:rPr>
        <w:t>ies</w:t>
      </w:r>
      <w:r w:rsidRPr="00902B31">
        <w:rPr>
          <w:rFonts w:ascii="Times New Roman" w:hAnsi="Times New Roman" w:cs="Times New Roman"/>
          <w:sz w:val="24"/>
          <w:szCs w:val="24"/>
        </w:rPr>
        <w:t xml:space="preserve"> </w:t>
      </w:r>
      <w:r w:rsidR="001D18A4">
        <w:rPr>
          <w:rFonts w:ascii="Times New Roman" w:hAnsi="Times New Roman" w:cs="Times New Roman"/>
          <w:sz w:val="24"/>
          <w:szCs w:val="24"/>
        </w:rPr>
        <w:t>among</w:t>
      </w:r>
      <w:r w:rsidRPr="00902B31">
        <w:rPr>
          <w:rFonts w:ascii="Times New Roman" w:hAnsi="Times New Roman" w:cs="Times New Roman"/>
          <w:sz w:val="24"/>
          <w:szCs w:val="24"/>
        </w:rPr>
        <w:t xml:space="preserve"> predator</w:t>
      </w:r>
      <w:r w:rsidR="001D18A4">
        <w:rPr>
          <w:rFonts w:ascii="Times New Roman" w:hAnsi="Times New Roman" w:cs="Times New Roman"/>
          <w:sz w:val="24"/>
          <w:szCs w:val="24"/>
        </w:rPr>
        <w:t xml:space="preserve"> sizes</w:t>
      </w:r>
      <w:r w:rsidRPr="00902B31">
        <w:rPr>
          <w:rFonts w:ascii="Times New Roman" w:hAnsi="Times New Roman" w:cs="Times New Roman"/>
          <w:sz w:val="24"/>
          <w:szCs w:val="24"/>
        </w:rPr>
        <w:t xml:space="preserve"> open the door to many hypotheses that remain to be tested. Note that </w:t>
      </w:r>
      <w:r w:rsidR="001D18A4">
        <w:rPr>
          <w:rFonts w:ascii="Times New Roman" w:hAnsi="Times New Roman" w:cs="Times New Roman"/>
          <w:sz w:val="24"/>
          <w:szCs w:val="24"/>
        </w:rPr>
        <w:t xml:space="preserve">handling time </w:t>
      </w:r>
      <w:r w:rsidRPr="00902B31">
        <w:rPr>
          <w:rFonts w:ascii="Times New Roman" w:hAnsi="Times New Roman" w:cs="Times New Roman"/>
          <w:sz w:val="24"/>
          <w:szCs w:val="24"/>
        </w:rPr>
        <w:t>is not dependent on mechanical features of the medium</w:t>
      </w:r>
      <w:r w:rsidR="001D18A4">
        <w:rPr>
          <w:rFonts w:ascii="Times New Roman" w:hAnsi="Times New Roman" w:cs="Times New Roman"/>
          <w:sz w:val="24"/>
          <w:szCs w:val="24"/>
        </w:rPr>
        <w:t xml:space="preserve"> in Portalier et al.</w:t>
      </w:r>
      <w:r w:rsidRPr="00902B31">
        <w:rPr>
          <w:rFonts w:ascii="Times New Roman" w:hAnsi="Times New Roman" w:cs="Times New Roman"/>
          <w:sz w:val="24"/>
          <w:szCs w:val="24"/>
        </w:rPr>
        <w:t xml:space="preserve">, but is determined only by </w:t>
      </w:r>
      <w:r w:rsidR="001D18A4">
        <w:rPr>
          <w:rFonts w:ascii="Times New Roman" w:hAnsi="Times New Roman" w:cs="Times New Roman"/>
          <w:sz w:val="24"/>
          <w:szCs w:val="24"/>
        </w:rPr>
        <w:t xml:space="preserve">physiological arguments and </w:t>
      </w:r>
      <w:r w:rsidRPr="00902B31">
        <w:rPr>
          <w:rFonts w:ascii="Times New Roman" w:hAnsi="Times New Roman" w:cs="Times New Roman"/>
          <w:sz w:val="24"/>
          <w:szCs w:val="24"/>
        </w:rPr>
        <w:t xml:space="preserve">allometric laws. Thus, the results suggest that the relationship between predator size, prey size and handling time is driven by a more complex set of allometric laws that differ between small and large predators </w:t>
      </w:r>
      <w:r w:rsidRPr="00902B31">
        <w:rPr>
          <w:rFonts w:ascii="Times New Roman" w:hAnsi="Times New Roman" w:cs="Times New Roman"/>
          <w:noProof/>
          <w:sz w:val="24"/>
          <w:szCs w:val="24"/>
        </w:rPr>
        <w:t>(Emerson et al., 1994)</w:t>
      </w:r>
      <w:r w:rsidRPr="00902B31">
        <w:rPr>
          <w:rFonts w:ascii="Times New Roman" w:hAnsi="Times New Roman" w:cs="Times New Roman"/>
          <w:sz w:val="24"/>
          <w:szCs w:val="24"/>
        </w:rPr>
        <w:t xml:space="preserve">, or that other factors </w:t>
      </w:r>
      <w:r w:rsidR="001D18A4">
        <w:rPr>
          <w:rFonts w:ascii="Times New Roman" w:hAnsi="Times New Roman" w:cs="Times New Roman"/>
          <w:sz w:val="24"/>
          <w:szCs w:val="24"/>
        </w:rPr>
        <w:t>affect</w:t>
      </w:r>
      <w:r w:rsidRPr="00902B31">
        <w:rPr>
          <w:rFonts w:ascii="Times New Roman" w:hAnsi="Times New Roman" w:cs="Times New Roman"/>
          <w:sz w:val="24"/>
          <w:szCs w:val="24"/>
        </w:rPr>
        <w:t xml:space="preserve"> handling time </w:t>
      </w:r>
      <w:r w:rsidR="001D18A4">
        <w:rPr>
          <w:rFonts w:ascii="Times New Roman" w:hAnsi="Times New Roman" w:cs="Times New Roman"/>
          <w:sz w:val="24"/>
          <w:szCs w:val="24"/>
        </w:rPr>
        <w:t xml:space="preserve">according to the size of the </w:t>
      </w:r>
      <w:r w:rsidRPr="00902B31">
        <w:rPr>
          <w:rFonts w:ascii="Times New Roman" w:hAnsi="Times New Roman" w:cs="Times New Roman"/>
          <w:sz w:val="24"/>
          <w:szCs w:val="24"/>
        </w:rPr>
        <w:t xml:space="preserve">predators. Some studies also suggested that handling time may not be static for a given predator, but vary with prey abundance </w:t>
      </w:r>
      <w:r w:rsidRPr="00902B31">
        <w:rPr>
          <w:rFonts w:ascii="Times New Roman" w:hAnsi="Times New Roman" w:cs="Times New Roman"/>
          <w:noProof/>
          <w:sz w:val="24"/>
          <w:szCs w:val="24"/>
        </w:rPr>
        <w:t>(Okuyama, 2010)</w:t>
      </w:r>
      <w:r w:rsidRPr="00902B31">
        <w:rPr>
          <w:rFonts w:ascii="Times New Roman" w:hAnsi="Times New Roman" w:cs="Times New Roman"/>
          <w:sz w:val="24"/>
          <w:szCs w:val="24"/>
        </w:rPr>
        <w:t>. These are examples of</w:t>
      </w:r>
      <w:r w:rsidR="00953541">
        <w:rPr>
          <w:rFonts w:ascii="Times New Roman" w:hAnsi="Times New Roman" w:cs="Times New Roman"/>
          <w:sz w:val="24"/>
          <w:szCs w:val="24"/>
        </w:rPr>
        <w:t xml:space="preserve"> potential mechanisms that could be added to the model in the future</w:t>
      </w:r>
      <w:proofErr w:type="gramStart"/>
      <w:r w:rsidR="00953541">
        <w:rPr>
          <w:rFonts w:ascii="Times New Roman" w:hAnsi="Times New Roman" w:cs="Times New Roman"/>
          <w:sz w:val="24"/>
          <w:szCs w:val="24"/>
        </w:rPr>
        <w:t xml:space="preserve">. </w:t>
      </w:r>
      <w:r w:rsidRPr="00902B31">
        <w:rPr>
          <w:rFonts w:ascii="Times New Roman" w:hAnsi="Times New Roman" w:cs="Times New Roman"/>
          <w:sz w:val="24"/>
          <w:szCs w:val="24"/>
        </w:rPr>
        <w:t>.</w:t>
      </w:r>
      <w:proofErr w:type="gramEnd"/>
    </w:p>
    <w:p w14:paraId="2ECF102E"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lastRenderedPageBreak/>
        <w:t>Conclusions and future directions</w:t>
      </w:r>
    </w:p>
    <w:p w14:paraId="4FCB80F2" w14:textId="218065F1" w:rsidR="001D18A4" w:rsidRPr="00693F7B" w:rsidRDefault="001D18A4" w:rsidP="001D18A4">
      <w:pPr>
        <w:spacing w:line="480" w:lineRule="auto"/>
        <w:ind w:firstLine="720"/>
        <w:rPr>
          <w:rFonts w:ascii="Times New Roman" w:hAnsi="Times New Roman" w:cs="Times New Roman"/>
          <w:sz w:val="24"/>
          <w:szCs w:val="24"/>
        </w:rPr>
      </w:pPr>
      <w:r w:rsidRPr="00693F7B">
        <w:rPr>
          <w:rFonts w:ascii="Times New Roman" w:hAnsi="Times New Roman" w:cs="Times New Roman"/>
          <w:sz w:val="24"/>
          <w:szCs w:val="24"/>
        </w:rPr>
        <w:t>Although theoretical considerations of the physical properties of the medium in the study of predator-prey interactions are still in their early stages of development, they provide novel understanding and good fit to various aspects of the interaction.</w:t>
      </w:r>
    </w:p>
    <w:p w14:paraId="58AC8FBF" w14:textId="552C14ED" w:rsidR="004D2BC9" w:rsidRPr="00902B31" w:rsidRDefault="001D18A4" w:rsidP="004D2BC9">
      <w:pPr>
        <w:spacing w:line="480" w:lineRule="auto"/>
        <w:ind w:firstLine="720"/>
        <w:rPr>
          <w:rFonts w:ascii="Times New Roman" w:hAnsi="Times New Roman" w:cs="Times New Roman"/>
          <w:sz w:val="24"/>
          <w:szCs w:val="24"/>
        </w:rPr>
      </w:pPr>
      <w:r w:rsidRPr="00693F7B">
        <w:rPr>
          <w:rFonts w:ascii="Times New Roman" w:hAnsi="Times New Roman" w:cs="Times New Roman"/>
          <w:sz w:val="24"/>
          <w:szCs w:val="24"/>
        </w:rPr>
        <w:t xml:space="preserve">Here, we applied one of the models to generate quantitative predictions for the parameters of the functional response of aquatic metazoans. </w:t>
      </w:r>
      <w:r w:rsidR="004D2BC9" w:rsidRPr="00693F7B">
        <w:rPr>
          <w:rFonts w:ascii="Times New Roman" w:hAnsi="Times New Roman" w:cs="Times New Roman"/>
          <w:sz w:val="24"/>
          <w:szCs w:val="24"/>
        </w:rPr>
        <w:t xml:space="preserve">The model </w:t>
      </w:r>
      <w:r w:rsidR="003763B5">
        <w:rPr>
          <w:rFonts w:ascii="Times New Roman" w:hAnsi="Times New Roman" w:cs="Times New Roman"/>
          <w:sz w:val="24"/>
          <w:szCs w:val="24"/>
        </w:rPr>
        <w:t>we chose</w:t>
      </w:r>
      <w:r w:rsidR="004D2BC9" w:rsidRPr="00693F7B">
        <w:rPr>
          <w:rFonts w:ascii="Times New Roman" w:hAnsi="Times New Roman" w:cs="Times New Roman"/>
          <w:sz w:val="24"/>
          <w:szCs w:val="24"/>
        </w:rPr>
        <w:t xml:space="preserve"> use</w:t>
      </w:r>
      <w:r w:rsidR="003763B5">
        <w:rPr>
          <w:rFonts w:ascii="Times New Roman" w:hAnsi="Times New Roman" w:cs="Times New Roman"/>
          <w:sz w:val="24"/>
          <w:szCs w:val="24"/>
        </w:rPr>
        <w:t>d</w:t>
      </w:r>
      <w:r w:rsidR="004D2BC9" w:rsidRPr="00693F7B">
        <w:rPr>
          <w:rFonts w:ascii="Times New Roman" w:hAnsi="Times New Roman" w:cs="Times New Roman"/>
          <w:sz w:val="24"/>
          <w:szCs w:val="24"/>
        </w:rPr>
        <w:t xml:space="preserve"> </w:t>
      </w:r>
      <w:r w:rsidR="003763B5">
        <w:rPr>
          <w:rFonts w:ascii="Times New Roman" w:hAnsi="Times New Roman" w:cs="Times New Roman"/>
          <w:sz w:val="24"/>
          <w:szCs w:val="24"/>
        </w:rPr>
        <w:t>fundamental</w:t>
      </w:r>
      <w:r w:rsidR="004D2BC9" w:rsidRPr="00693F7B">
        <w:rPr>
          <w:rFonts w:ascii="Times New Roman" w:hAnsi="Times New Roman" w:cs="Times New Roman"/>
          <w:sz w:val="24"/>
          <w:szCs w:val="24"/>
        </w:rPr>
        <w:t xml:space="preserve"> mechanical properties of the medium to develop a mechanistic approach to the functional response. However, it considers only a limited set of physical factors. The model could</w:t>
      </w:r>
      <w:r w:rsidR="004D2BC9" w:rsidRPr="00902B31">
        <w:rPr>
          <w:rFonts w:ascii="Times New Roman" w:hAnsi="Times New Roman" w:cs="Times New Roman"/>
          <w:sz w:val="24"/>
          <w:szCs w:val="24"/>
        </w:rPr>
        <w:t xml:space="preserve"> be improved in several ways. Future studies could include </w:t>
      </w:r>
      <w:r w:rsidR="003763B5">
        <w:rPr>
          <w:rFonts w:ascii="Times New Roman" w:hAnsi="Times New Roman" w:cs="Times New Roman"/>
          <w:sz w:val="24"/>
          <w:szCs w:val="24"/>
        </w:rPr>
        <w:t>additional</w:t>
      </w:r>
      <w:r w:rsidR="004D2BC9" w:rsidRPr="00902B31">
        <w:rPr>
          <w:rFonts w:ascii="Times New Roman" w:hAnsi="Times New Roman" w:cs="Times New Roman"/>
          <w:sz w:val="24"/>
          <w:szCs w:val="24"/>
        </w:rPr>
        <w:t xml:space="preserve"> physical factors such as </w:t>
      </w:r>
      <w:r w:rsidR="003763B5">
        <w:rPr>
          <w:rFonts w:ascii="Times New Roman" w:hAnsi="Times New Roman" w:cs="Times New Roman"/>
          <w:sz w:val="24"/>
          <w:szCs w:val="24"/>
        </w:rPr>
        <w:t xml:space="preserve">dimensionality, hydrodynamics and </w:t>
      </w:r>
      <w:r w:rsidR="004D2BC9" w:rsidRPr="00902B31">
        <w:rPr>
          <w:rFonts w:ascii="Times New Roman" w:hAnsi="Times New Roman" w:cs="Times New Roman"/>
          <w:sz w:val="24"/>
          <w:szCs w:val="24"/>
        </w:rPr>
        <w:t xml:space="preserve">temperature, which affect the physical properties of the medium </w:t>
      </w:r>
      <w:r w:rsidR="004D2BC9" w:rsidRPr="00902B31">
        <w:rPr>
          <w:rFonts w:ascii="Times New Roman" w:hAnsi="Times New Roman" w:cs="Times New Roman"/>
          <w:noProof/>
          <w:sz w:val="24"/>
          <w:szCs w:val="24"/>
        </w:rPr>
        <w:t>(</w:t>
      </w:r>
      <w:proofErr w:type="spellStart"/>
      <w:r w:rsidR="002D662C">
        <w:rPr>
          <w:rFonts w:ascii="Times New Roman" w:eastAsia="Times New Roman" w:hAnsi="Times New Roman" w:cs="Times New Roman"/>
          <w:sz w:val="24"/>
          <w:szCs w:val="24"/>
        </w:rPr>
        <w:t>MacKenzie</w:t>
      </w:r>
      <w:proofErr w:type="spellEnd"/>
      <w:r w:rsidR="002D662C">
        <w:rPr>
          <w:rFonts w:ascii="Times New Roman" w:eastAsia="Times New Roman" w:hAnsi="Times New Roman" w:cs="Times New Roman"/>
          <w:sz w:val="24"/>
          <w:szCs w:val="24"/>
        </w:rPr>
        <w:t xml:space="preserve"> and </w:t>
      </w:r>
      <w:proofErr w:type="spellStart"/>
      <w:r w:rsidR="002D662C">
        <w:rPr>
          <w:rFonts w:ascii="Times New Roman" w:eastAsia="Times New Roman" w:hAnsi="Times New Roman" w:cs="Times New Roman"/>
          <w:sz w:val="24"/>
          <w:szCs w:val="24"/>
        </w:rPr>
        <w:t>Kiørboe</w:t>
      </w:r>
      <w:proofErr w:type="spellEnd"/>
      <w:r w:rsidR="002D662C">
        <w:rPr>
          <w:rFonts w:ascii="Times New Roman" w:eastAsia="Times New Roman" w:hAnsi="Times New Roman" w:cs="Times New Roman"/>
          <w:sz w:val="24"/>
          <w:szCs w:val="24"/>
        </w:rPr>
        <w:t xml:space="preserve">, 1995; </w:t>
      </w:r>
      <w:r w:rsidR="004D2BC9" w:rsidRPr="00902B31">
        <w:rPr>
          <w:rFonts w:ascii="Times New Roman" w:hAnsi="Times New Roman" w:cs="Times New Roman"/>
          <w:noProof/>
          <w:sz w:val="24"/>
          <w:szCs w:val="24"/>
        </w:rPr>
        <w:t>Larsen and Riisgård, 2009</w:t>
      </w:r>
      <w:r w:rsidR="00924045">
        <w:rPr>
          <w:rFonts w:ascii="Times New Roman" w:eastAsia="Times New Roman" w:hAnsi="Times New Roman" w:cs="Times New Roman"/>
          <w:sz w:val="24"/>
          <w:szCs w:val="24"/>
        </w:rPr>
        <w:t xml:space="preserve">; </w:t>
      </w:r>
      <w:proofErr w:type="spellStart"/>
      <w:r w:rsidR="00924045">
        <w:rPr>
          <w:rFonts w:ascii="Times New Roman" w:eastAsia="Times New Roman" w:hAnsi="Times New Roman" w:cs="Times New Roman"/>
          <w:sz w:val="24"/>
          <w:szCs w:val="24"/>
        </w:rPr>
        <w:t>Uiterwaal</w:t>
      </w:r>
      <w:proofErr w:type="spellEnd"/>
      <w:r w:rsidR="00924045">
        <w:rPr>
          <w:rFonts w:ascii="Times New Roman" w:eastAsia="Times New Roman" w:hAnsi="Times New Roman" w:cs="Times New Roman"/>
          <w:sz w:val="24"/>
          <w:szCs w:val="24"/>
        </w:rPr>
        <w:t xml:space="preserve"> and DeLong, 2020</w:t>
      </w:r>
      <w:r w:rsidR="004D2BC9" w:rsidRPr="00902B31">
        <w:rPr>
          <w:rFonts w:ascii="Times New Roman" w:hAnsi="Times New Roman" w:cs="Times New Roman"/>
          <w:noProof/>
          <w:sz w:val="24"/>
          <w:szCs w:val="24"/>
        </w:rPr>
        <w:t>)</w:t>
      </w:r>
      <w:r w:rsidR="004D2BC9" w:rsidRPr="00902B31">
        <w:rPr>
          <w:rFonts w:ascii="Times New Roman" w:hAnsi="Times New Roman" w:cs="Times New Roman"/>
          <w:sz w:val="24"/>
          <w:szCs w:val="24"/>
        </w:rPr>
        <w:t xml:space="preserve">, and organisms’ metabolism </w:t>
      </w:r>
      <w:r w:rsidR="004D2BC9" w:rsidRPr="00902B31">
        <w:rPr>
          <w:rFonts w:ascii="Times New Roman" w:hAnsi="Times New Roman" w:cs="Times New Roman"/>
          <w:noProof/>
          <w:sz w:val="24"/>
          <w:szCs w:val="24"/>
        </w:rPr>
        <w:t>(Brown et al., 2004)</w:t>
      </w:r>
      <w:r w:rsidR="004D2BC9" w:rsidRPr="00902B31">
        <w:rPr>
          <w:rFonts w:ascii="Times New Roman" w:hAnsi="Times New Roman" w:cs="Times New Roman"/>
          <w:sz w:val="24"/>
          <w:szCs w:val="24"/>
        </w:rPr>
        <w:t xml:space="preserve">. They could also consider factors that affect prey detection such as light and chemical cues. These factors diffuse differently in air and water, </w:t>
      </w:r>
      <w:r w:rsidR="003763B5">
        <w:rPr>
          <w:rFonts w:ascii="Times New Roman" w:hAnsi="Times New Roman" w:cs="Times New Roman"/>
          <w:sz w:val="24"/>
          <w:szCs w:val="24"/>
        </w:rPr>
        <w:t xml:space="preserve">and </w:t>
      </w:r>
      <w:r w:rsidR="004D2BC9" w:rsidRPr="00902B31">
        <w:rPr>
          <w:rFonts w:ascii="Times New Roman" w:hAnsi="Times New Roman" w:cs="Times New Roman"/>
          <w:sz w:val="24"/>
          <w:szCs w:val="24"/>
        </w:rPr>
        <w:t xml:space="preserve">the perception ability of predators seems to be related to size </w:t>
      </w:r>
      <w:r w:rsidR="004D2BC9" w:rsidRPr="00902B31">
        <w:rPr>
          <w:rFonts w:ascii="Times New Roman" w:hAnsi="Times New Roman" w:cs="Times New Roman"/>
          <w:noProof/>
          <w:sz w:val="24"/>
          <w:szCs w:val="24"/>
        </w:rPr>
        <w:t>(Martens et al., 2015)</w:t>
      </w:r>
      <w:r w:rsidR="004D2BC9" w:rsidRPr="00902B31">
        <w:rPr>
          <w:rFonts w:ascii="Times New Roman" w:hAnsi="Times New Roman" w:cs="Times New Roman"/>
          <w:sz w:val="24"/>
          <w:szCs w:val="24"/>
        </w:rPr>
        <w:t>.  This novel framework is promising because it provides easy ways to validate or falsify hypotheses. Hence, any discrepancy between predictions and real data points immediately towards an error in the model, or it means that important mechanisms are missing (as shown for handling time in our case study). It can also suggest novel hypotheses to be empirically or theoretically tested.</w:t>
      </w:r>
    </w:p>
    <w:p w14:paraId="6F1386D3" w14:textId="5C827C29" w:rsidR="004D2BC9"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In our model, </w:t>
      </w:r>
      <w:r w:rsidR="003763B5">
        <w:rPr>
          <w:rFonts w:ascii="Times New Roman" w:hAnsi="Times New Roman" w:cs="Times New Roman"/>
          <w:sz w:val="24"/>
          <w:szCs w:val="24"/>
        </w:rPr>
        <w:t xml:space="preserve">the </w:t>
      </w:r>
      <w:r w:rsidRPr="00902B31">
        <w:rPr>
          <w:rFonts w:ascii="Times New Roman" w:hAnsi="Times New Roman" w:cs="Times New Roman"/>
          <w:sz w:val="24"/>
          <w:szCs w:val="24"/>
        </w:rPr>
        <w:t>processes based on mechanical factors (i.e., speed, attack rate, capture probability) fit data well</w:t>
      </w:r>
      <w:r w:rsidR="00513FAB">
        <w:rPr>
          <w:rFonts w:ascii="Times New Roman" w:hAnsi="Times New Roman" w:cs="Times New Roman"/>
          <w:sz w:val="24"/>
          <w:szCs w:val="24"/>
        </w:rPr>
        <w:t xml:space="preserve">, </w:t>
      </w:r>
      <w:r w:rsidR="00513FAB">
        <w:rPr>
          <w:rFonts w:ascii="Times New Roman" w:eastAsia="Times New Roman" w:hAnsi="Times New Roman" w:cs="Times New Roman"/>
          <w:sz w:val="24"/>
          <w:szCs w:val="24"/>
        </w:rPr>
        <w:t>although discrepancies occur at low predator sizes, which suggests that further refinements are needed</w:t>
      </w:r>
      <w:r w:rsidRPr="00902B31">
        <w:rPr>
          <w:rFonts w:ascii="Times New Roman" w:hAnsi="Times New Roman" w:cs="Times New Roman"/>
          <w:sz w:val="24"/>
          <w:szCs w:val="24"/>
        </w:rPr>
        <w:t xml:space="preserve">. Handling time shows </w:t>
      </w:r>
      <w:r w:rsidR="00513FAB">
        <w:rPr>
          <w:rFonts w:ascii="Times New Roman" w:hAnsi="Times New Roman" w:cs="Times New Roman"/>
          <w:sz w:val="24"/>
          <w:szCs w:val="24"/>
        </w:rPr>
        <w:t>the</w:t>
      </w:r>
      <w:r w:rsidRPr="00902B31">
        <w:rPr>
          <w:rFonts w:ascii="Times New Roman" w:hAnsi="Times New Roman" w:cs="Times New Roman"/>
          <w:sz w:val="24"/>
          <w:szCs w:val="24"/>
        </w:rPr>
        <w:t xml:space="preserve"> lowe</w:t>
      </w:r>
      <w:r w:rsidR="00513FAB">
        <w:rPr>
          <w:rFonts w:ascii="Times New Roman" w:hAnsi="Times New Roman" w:cs="Times New Roman"/>
          <w:sz w:val="24"/>
          <w:szCs w:val="24"/>
        </w:rPr>
        <w:t>st</w:t>
      </w:r>
      <w:r w:rsidRPr="00902B31">
        <w:rPr>
          <w:rFonts w:ascii="Times New Roman" w:hAnsi="Times New Roman" w:cs="Times New Roman"/>
          <w:sz w:val="24"/>
          <w:szCs w:val="24"/>
        </w:rPr>
        <w:t xml:space="preserve"> goodness of fit, and it is the only one that does not include any </w:t>
      </w:r>
      <w:r w:rsidR="00513FAB">
        <w:rPr>
          <w:rFonts w:ascii="Times New Roman" w:hAnsi="Times New Roman" w:cs="Times New Roman"/>
          <w:sz w:val="24"/>
          <w:szCs w:val="24"/>
        </w:rPr>
        <w:t xml:space="preserve">mechanical </w:t>
      </w:r>
      <w:r w:rsidRPr="00902B31">
        <w:rPr>
          <w:rFonts w:ascii="Times New Roman" w:hAnsi="Times New Roman" w:cs="Times New Roman"/>
          <w:sz w:val="24"/>
          <w:szCs w:val="24"/>
        </w:rPr>
        <w:t xml:space="preserve">factors. A better mechanism for handling is thus </w:t>
      </w:r>
      <w:r w:rsidRPr="00902B31">
        <w:rPr>
          <w:rFonts w:ascii="Times New Roman" w:hAnsi="Times New Roman" w:cs="Times New Roman"/>
          <w:sz w:val="24"/>
          <w:szCs w:val="24"/>
        </w:rPr>
        <w:lastRenderedPageBreak/>
        <w:t xml:space="preserve">needed. Ingestion has received some attention in the existing literature, especially for aquatic organisms </w:t>
      </w:r>
      <w:r w:rsidRPr="00902B31">
        <w:rPr>
          <w:rFonts w:ascii="Times New Roman" w:hAnsi="Times New Roman" w:cs="Times New Roman"/>
          <w:noProof/>
          <w:sz w:val="24"/>
          <w:szCs w:val="24"/>
        </w:rPr>
        <w:t>(Holzman et al., 2012)</w:t>
      </w:r>
      <w:r w:rsidRPr="00902B31">
        <w:rPr>
          <w:rFonts w:ascii="Times New Roman" w:hAnsi="Times New Roman" w:cs="Times New Roman"/>
          <w:sz w:val="24"/>
          <w:szCs w:val="24"/>
        </w:rPr>
        <w:t xml:space="preserve">. Mechanisms driving digestion have also received some attention. For example, there are models of gut motility according to prey size and gut volume </w:t>
      </w:r>
      <w:r w:rsidRPr="00902B31">
        <w:rPr>
          <w:rFonts w:ascii="Times New Roman" w:hAnsi="Times New Roman" w:cs="Times New Roman"/>
          <w:noProof/>
          <w:sz w:val="24"/>
          <w:szCs w:val="24"/>
        </w:rPr>
        <w:t>(Salvanes et al., 1995)</w:t>
      </w:r>
      <w:r w:rsidRPr="00902B31">
        <w:rPr>
          <w:rFonts w:ascii="Times New Roman" w:hAnsi="Times New Roman" w:cs="Times New Roman"/>
          <w:sz w:val="24"/>
          <w:szCs w:val="24"/>
        </w:rPr>
        <w:t xml:space="preserve">, although they usually do not include physical factors from the medium that may affect the process (e.g., temperature, pressure). However, both ingestion and digestion models might be difficult to generalize to a large variety of species (and sizes). Moreover, other aspects of handling time are likely to play a role. For instance, prey subjugation before ingestion is an essential aspect. Unfortunately, studies on this topic seem to focus either on dangerous (e.g., poisonous) prey </w:t>
      </w:r>
      <w:r w:rsidRPr="00902B31">
        <w:rPr>
          <w:rFonts w:ascii="Times New Roman" w:hAnsi="Times New Roman" w:cs="Times New Roman"/>
          <w:noProof/>
          <w:sz w:val="24"/>
          <w:szCs w:val="24"/>
        </w:rPr>
        <w:t>(Mukherjee and Heithaus, 2013)</w:t>
      </w:r>
      <w:r w:rsidRPr="00902B31">
        <w:rPr>
          <w:rFonts w:ascii="Times New Roman" w:hAnsi="Times New Roman" w:cs="Times New Roman"/>
          <w:sz w:val="24"/>
          <w:szCs w:val="24"/>
        </w:rPr>
        <w:t xml:space="preserve">, or on specific species </w:t>
      </w:r>
      <w:r w:rsidRPr="00902B31">
        <w:rPr>
          <w:rFonts w:ascii="Times New Roman" w:hAnsi="Times New Roman" w:cs="Times New Roman"/>
          <w:noProof/>
          <w:sz w:val="24"/>
          <w:szCs w:val="24"/>
        </w:rPr>
        <w:t>(Schatz et al., 1997)</w:t>
      </w:r>
      <w:r w:rsidRPr="00902B31">
        <w:rPr>
          <w:rFonts w:ascii="Times New Roman" w:hAnsi="Times New Roman" w:cs="Times New Roman"/>
          <w:sz w:val="24"/>
          <w:szCs w:val="24"/>
        </w:rPr>
        <w:t xml:space="preserve">, which makes them difficult to generalize. Last, predator satiation or hunger remains a fundamental aspect of predator activity </w:t>
      </w:r>
      <w:r w:rsidRPr="00902B31">
        <w:rPr>
          <w:rFonts w:ascii="Times New Roman" w:hAnsi="Times New Roman" w:cs="Times New Roman"/>
          <w:noProof/>
          <w:sz w:val="24"/>
          <w:szCs w:val="24"/>
        </w:rPr>
        <w:t>(Jeschke et al., 2002</w:t>
      </w:r>
      <w:r w:rsidR="00513FAB">
        <w:rPr>
          <w:rFonts w:ascii="Times New Roman" w:hAnsi="Times New Roman" w:cs="Times New Roman"/>
          <w:noProof/>
          <w:sz w:val="24"/>
          <w:szCs w:val="24"/>
        </w:rPr>
        <w:t>; Jeschke, 2007</w:t>
      </w:r>
      <w:r w:rsidRPr="00902B31">
        <w:rPr>
          <w:rFonts w:ascii="Times New Roman" w:hAnsi="Times New Roman" w:cs="Times New Roman"/>
          <w:noProof/>
          <w:sz w:val="24"/>
          <w:szCs w:val="24"/>
        </w:rPr>
        <w:t>)</w:t>
      </w:r>
      <w:r w:rsidRPr="00902B31">
        <w:rPr>
          <w:rFonts w:ascii="Times New Roman" w:hAnsi="Times New Roman" w:cs="Times New Roman"/>
          <w:sz w:val="24"/>
          <w:szCs w:val="24"/>
        </w:rPr>
        <w:t>. While it has been included in several studies, its underpinning processes remain to be modelled. Therefore, a generic mechanical description of handling that would cover its different components and be valid across a wide range of sizes would represent a significant improvement.</w:t>
      </w:r>
    </w:p>
    <w:p w14:paraId="2ABD8D3D" w14:textId="5358A535" w:rsidR="00513FAB" w:rsidRPr="00902B31" w:rsidRDefault="00513FAB" w:rsidP="004D2BC9">
      <w:pPr>
        <w:spacing w:line="480" w:lineRule="auto"/>
        <w:ind w:firstLine="720"/>
        <w:rPr>
          <w:rFonts w:ascii="Times New Roman" w:hAnsi="Times New Roman" w:cs="Times New Roman"/>
          <w:sz w:val="24"/>
          <w:szCs w:val="24"/>
        </w:rPr>
      </w:pPr>
      <w:r>
        <w:rPr>
          <w:rFonts w:ascii="Times New Roman" w:hAnsi="Times New Roman" w:cs="Times New Roman"/>
          <w:sz w:val="24"/>
          <w:szCs w:val="24"/>
        </w:rPr>
        <w:t>Similarly</w:t>
      </w:r>
      <w:r>
        <w:rPr>
          <w:rFonts w:ascii="Times New Roman" w:eastAsia="Times New Roman" w:hAnsi="Times New Roman" w:cs="Times New Roman"/>
          <w:sz w:val="24"/>
          <w:szCs w:val="24"/>
        </w:rPr>
        <w:t>, the foraging mode of predators is also an important topic. Portalier et al.’s model assumes that both the predator and the prey are active and can detect each other without any interference. However, these assumptions are not valid for sit-and-wait predators (</w:t>
      </w:r>
      <w:proofErr w:type="spellStart"/>
      <w:r>
        <w:rPr>
          <w:rFonts w:ascii="Times New Roman" w:eastAsia="Times New Roman" w:hAnsi="Times New Roman" w:cs="Times New Roman"/>
          <w:sz w:val="24"/>
          <w:szCs w:val="24"/>
        </w:rPr>
        <w:t>Kiørboe</w:t>
      </w:r>
      <w:proofErr w:type="spellEnd"/>
      <w:r>
        <w:rPr>
          <w:rFonts w:ascii="Times New Roman" w:eastAsia="Times New Roman" w:hAnsi="Times New Roman" w:cs="Times New Roman"/>
          <w:sz w:val="24"/>
          <w:szCs w:val="24"/>
        </w:rPr>
        <w:t xml:space="preserve">, 2011; </w:t>
      </w:r>
      <w:proofErr w:type="spellStart"/>
      <w:r>
        <w:rPr>
          <w:rFonts w:ascii="Times New Roman" w:eastAsia="Times New Roman" w:hAnsi="Times New Roman" w:cs="Times New Roman"/>
          <w:sz w:val="24"/>
          <w:szCs w:val="24"/>
        </w:rPr>
        <w:t>Twardochleb</w:t>
      </w:r>
      <w:proofErr w:type="spellEnd"/>
      <w:r>
        <w:rPr>
          <w:rFonts w:ascii="Times New Roman" w:eastAsia="Times New Roman" w:hAnsi="Times New Roman" w:cs="Times New Roman"/>
          <w:sz w:val="24"/>
          <w:szCs w:val="24"/>
        </w:rPr>
        <w:t xml:space="preserve"> et al., 2020). Indeed, the model can compute encounter rate between a moving prey and a non-moving predator by setting the speed of the predator to zero. But additional behavioral aspects (such as camouflage) would require additional features to the model. Moreover, these behavioral aspects are not related to size. But it can be a way to explore to improve the model.</w:t>
      </w:r>
    </w:p>
    <w:p w14:paraId="5B2830D5" w14:textId="2BFFCFAD"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lastRenderedPageBreak/>
        <w:t xml:space="preserve">More generally, the strength of this kind of approach is to derive patterns at the community level from </w:t>
      </w:r>
      <w:r w:rsidR="00513FAB">
        <w:rPr>
          <w:rFonts w:ascii="Times New Roman" w:hAnsi="Times New Roman" w:cs="Times New Roman"/>
          <w:sz w:val="24"/>
          <w:szCs w:val="24"/>
        </w:rPr>
        <w:t>rules</w:t>
      </w:r>
      <w:r w:rsidRPr="00902B31">
        <w:rPr>
          <w:rFonts w:ascii="Times New Roman" w:hAnsi="Times New Roman" w:cs="Times New Roman"/>
          <w:sz w:val="24"/>
          <w:szCs w:val="24"/>
        </w:rPr>
        <w:t xml:space="preserve"> </w:t>
      </w:r>
      <w:r w:rsidR="00513FAB">
        <w:rPr>
          <w:rFonts w:ascii="Times New Roman" w:hAnsi="Times New Roman" w:cs="Times New Roman"/>
          <w:sz w:val="24"/>
          <w:szCs w:val="24"/>
        </w:rPr>
        <w:t>acting</w:t>
      </w:r>
      <w:r w:rsidRPr="00902B31">
        <w:rPr>
          <w:rFonts w:ascii="Times New Roman" w:hAnsi="Times New Roman" w:cs="Times New Roman"/>
          <w:sz w:val="24"/>
          <w:szCs w:val="24"/>
        </w:rPr>
        <w:t xml:space="preserve"> at the individual </w:t>
      </w:r>
      <w:r w:rsidR="00513FAB">
        <w:rPr>
          <w:rFonts w:ascii="Times New Roman" w:hAnsi="Times New Roman" w:cs="Times New Roman"/>
          <w:sz w:val="24"/>
          <w:szCs w:val="24"/>
        </w:rPr>
        <w:t>level within physical context of their environment</w:t>
      </w:r>
      <w:r w:rsidRPr="00902B31">
        <w:rPr>
          <w:rFonts w:ascii="Times New Roman" w:hAnsi="Times New Roman" w:cs="Times New Roman"/>
          <w:sz w:val="24"/>
          <w:szCs w:val="24"/>
        </w:rPr>
        <w:t xml:space="preserve">. Thus, the functional response </w:t>
      </w:r>
      <w:r w:rsidR="00513FAB">
        <w:rPr>
          <w:rFonts w:ascii="Times New Roman" w:hAnsi="Times New Roman" w:cs="Times New Roman"/>
          <w:sz w:val="24"/>
          <w:szCs w:val="24"/>
        </w:rPr>
        <w:t xml:space="preserve">predicted </w:t>
      </w:r>
      <w:r w:rsidRPr="00902B31">
        <w:rPr>
          <w:rFonts w:ascii="Times New Roman" w:hAnsi="Times New Roman" w:cs="Times New Roman"/>
          <w:sz w:val="24"/>
          <w:szCs w:val="24"/>
        </w:rPr>
        <w:t xml:space="preserve">is an emerging property of the </w:t>
      </w:r>
      <w:r w:rsidR="00513FAB">
        <w:rPr>
          <w:rFonts w:ascii="Times New Roman" w:hAnsi="Times New Roman" w:cs="Times New Roman"/>
          <w:sz w:val="24"/>
          <w:szCs w:val="24"/>
        </w:rPr>
        <w:t>eco</w:t>
      </w:r>
      <w:r w:rsidRPr="00902B31">
        <w:rPr>
          <w:rFonts w:ascii="Times New Roman" w:hAnsi="Times New Roman" w:cs="Times New Roman"/>
          <w:sz w:val="24"/>
          <w:szCs w:val="24"/>
        </w:rPr>
        <w:t xml:space="preserve">system. One could even go further by including other aspects associated to predation such as behavioral features (e.g., predator avoidance, interference between predators, social aspects) that were already considered by </w:t>
      </w:r>
      <w:r w:rsidRPr="00902B31">
        <w:rPr>
          <w:rFonts w:ascii="Times New Roman" w:hAnsi="Times New Roman" w:cs="Times New Roman"/>
          <w:noProof/>
          <w:sz w:val="24"/>
          <w:szCs w:val="24"/>
        </w:rPr>
        <w:t>Holling (1966)</w:t>
      </w:r>
      <w:r w:rsidRPr="00902B31">
        <w:rPr>
          <w:rFonts w:ascii="Times New Roman" w:hAnsi="Times New Roman" w:cs="Times New Roman"/>
          <w:sz w:val="24"/>
          <w:szCs w:val="24"/>
        </w:rPr>
        <w:t xml:space="preserve">. This approach opens up a promising avenue for new studies that would merge the biological and the physical </w:t>
      </w:r>
      <w:r w:rsidR="00513FAB">
        <w:rPr>
          <w:rFonts w:ascii="Times New Roman" w:hAnsi="Times New Roman" w:cs="Times New Roman"/>
          <w:sz w:val="24"/>
          <w:szCs w:val="24"/>
        </w:rPr>
        <w:t>component</w:t>
      </w:r>
      <w:r w:rsidRPr="00902B31">
        <w:rPr>
          <w:rFonts w:ascii="Times New Roman" w:hAnsi="Times New Roman" w:cs="Times New Roman"/>
          <w:sz w:val="24"/>
          <w:szCs w:val="24"/>
        </w:rPr>
        <w:t xml:space="preserve"> of the </w:t>
      </w:r>
      <w:r w:rsidR="00513FAB">
        <w:rPr>
          <w:rFonts w:ascii="Times New Roman" w:hAnsi="Times New Roman" w:cs="Times New Roman"/>
          <w:sz w:val="24"/>
          <w:szCs w:val="24"/>
        </w:rPr>
        <w:t>ecosystem</w:t>
      </w:r>
      <w:r w:rsidRPr="00902B31">
        <w:rPr>
          <w:rFonts w:ascii="Times New Roman" w:hAnsi="Times New Roman" w:cs="Times New Roman"/>
          <w:sz w:val="24"/>
          <w:szCs w:val="24"/>
        </w:rPr>
        <w:t xml:space="preserve">. </w:t>
      </w:r>
    </w:p>
    <w:p w14:paraId="2FE62FAD" w14:textId="5326A912" w:rsidR="004D2BC9" w:rsidRPr="00902B31" w:rsidRDefault="004D2BC9" w:rsidP="0080702D">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Acknowledg</w:t>
      </w:r>
      <w:r w:rsidR="00A67392">
        <w:rPr>
          <w:rFonts w:ascii="Times New Roman" w:hAnsi="Times New Roman"/>
          <w:b/>
          <w:bCs/>
          <w:color w:val="auto"/>
          <w:sz w:val="28"/>
          <w:szCs w:val="28"/>
        </w:rPr>
        <w:t>e</w:t>
      </w:r>
      <w:r w:rsidRPr="00902B31">
        <w:rPr>
          <w:rFonts w:ascii="Times New Roman" w:hAnsi="Times New Roman"/>
          <w:b/>
          <w:bCs/>
          <w:color w:val="auto"/>
          <w:sz w:val="28"/>
          <w:szCs w:val="28"/>
        </w:rPr>
        <w:t>ments</w:t>
      </w:r>
    </w:p>
    <w:p w14:paraId="2CBFC096" w14:textId="0257FCA4" w:rsidR="004D2BC9" w:rsidRPr="00902B31" w:rsidRDefault="0087217A" w:rsidP="0080702D">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SP received funding from the </w:t>
      </w:r>
      <w:r w:rsidRPr="00902B31">
        <w:rPr>
          <w:rFonts w:ascii="Times New Roman" w:hAnsi="Times New Roman" w:cs="Times New Roman"/>
          <w:color w:val="000000"/>
          <w:sz w:val="24"/>
          <w:szCs w:val="24"/>
        </w:rPr>
        <w:t xml:space="preserve">Healthy Forest </w:t>
      </w:r>
      <w:r w:rsidRPr="00D47F11">
        <w:rPr>
          <w:rFonts w:ascii="Times New Roman" w:hAnsi="Times New Roman" w:cs="Times New Roman"/>
          <w:sz w:val="24"/>
          <w:szCs w:val="24"/>
        </w:rPr>
        <w:t>Partnership.</w:t>
      </w:r>
      <w:r w:rsidR="00D47F11" w:rsidRPr="00D47F11">
        <w:rPr>
          <w:rFonts w:ascii="Times New Roman" w:hAnsi="Times New Roman" w:cs="Times New Roman"/>
          <w:sz w:val="24"/>
          <w:szCs w:val="24"/>
        </w:rPr>
        <w:t xml:space="preserve"> M.L. was supported by the TULIP Laboratory of Excellence (ANR-10-LABX-41).</w:t>
      </w:r>
    </w:p>
    <w:p w14:paraId="534C11EF"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Contribution of authors</w:t>
      </w:r>
    </w:p>
    <w:p w14:paraId="2858D6B1" w14:textId="3C6A6980"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S.P. </w:t>
      </w:r>
      <w:r w:rsidR="003F4B29" w:rsidRPr="00902B31">
        <w:rPr>
          <w:rFonts w:ascii="Times New Roman" w:hAnsi="Times New Roman" w:cs="Times New Roman"/>
          <w:sz w:val="24"/>
          <w:szCs w:val="24"/>
        </w:rPr>
        <w:t xml:space="preserve">led the writing of the manuscript, </w:t>
      </w:r>
      <w:r w:rsidRPr="00902B31">
        <w:rPr>
          <w:rFonts w:ascii="Times New Roman" w:hAnsi="Times New Roman" w:cs="Times New Roman"/>
          <w:sz w:val="24"/>
          <w:szCs w:val="24"/>
        </w:rPr>
        <w:t xml:space="preserve">implemented the model, gathered data, </w:t>
      </w:r>
      <w:r w:rsidR="003F4B29" w:rsidRPr="00902B31">
        <w:rPr>
          <w:rFonts w:ascii="Times New Roman" w:hAnsi="Times New Roman" w:cs="Times New Roman"/>
          <w:sz w:val="24"/>
          <w:szCs w:val="24"/>
        </w:rPr>
        <w:t xml:space="preserve">and </w:t>
      </w:r>
      <w:r w:rsidRPr="00902B31">
        <w:rPr>
          <w:rFonts w:ascii="Times New Roman" w:hAnsi="Times New Roman" w:cs="Times New Roman"/>
          <w:sz w:val="24"/>
          <w:szCs w:val="24"/>
        </w:rPr>
        <w:t xml:space="preserve">performed simulations and analysis. </w:t>
      </w:r>
      <w:r w:rsidR="00790843" w:rsidRPr="008A023E">
        <w:rPr>
          <w:rFonts w:ascii="Times New Roman" w:hAnsi="Times New Roman" w:cs="Times New Roman"/>
          <w:sz w:val="24"/>
          <w:szCs w:val="24"/>
        </w:rPr>
        <w:t xml:space="preserve">S.P. and M.C. led the revision of the manuscript. </w:t>
      </w:r>
      <w:r w:rsidRPr="00902B31">
        <w:rPr>
          <w:rFonts w:ascii="Times New Roman" w:hAnsi="Times New Roman" w:cs="Times New Roman"/>
          <w:sz w:val="24"/>
          <w:szCs w:val="24"/>
        </w:rPr>
        <w:t>M.C., G.F. and M.L. provided conceptual advices</w:t>
      </w:r>
      <w:r w:rsidR="003F4B29" w:rsidRPr="00902B31">
        <w:rPr>
          <w:rFonts w:ascii="Times New Roman" w:hAnsi="Times New Roman" w:cs="Times New Roman"/>
          <w:sz w:val="24"/>
          <w:szCs w:val="24"/>
        </w:rPr>
        <w:t xml:space="preserve"> and guidance</w:t>
      </w:r>
      <w:r w:rsidRPr="00902B31">
        <w:rPr>
          <w:rFonts w:ascii="Times New Roman" w:hAnsi="Times New Roman" w:cs="Times New Roman"/>
          <w:sz w:val="24"/>
          <w:szCs w:val="24"/>
        </w:rPr>
        <w:t>. All authors discussed the results and contributed equally to earlier drafts.</w:t>
      </w:r>
    </w:p>
    <w:p w14:paraId="17282149" w14:textId="7C0E4A89" w:rsidR="00175DEB" w:rsidRPr="00902B31" w:rsidRDefault="00175DEB" w:rsidP="00175DEB">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Data accessibility</w:t>
      </w:r>
    </w:p>
    <w:p w14:paraId="75FAD847" w14:textId="744A09B0" w:rsidR="00175DEB" w:rsidRPr="00902B31" w:rsidRDefault="00175DEB" w:rsidP="00175DEB">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Data and the MATLAB code used to implement the model will be stored in a public depository should the manuscript be accepted. During the review process, data and code </w:t>
      </w:r>
      <w:r w:rsidR="00E57E15" w:rsidRPr="00902B31">
        <w:rPr>
          <w:rFonts w:ascii="Times New Roman" w:hAnsi="Times New Roman" w:cs="Times New Roman"/>
          <w:sz w:val="24"/>
          <w:szCs w:val="24"/>
        </w:rPr>
        <w:t>will be made available</w:t>
      </w:r>
      <w:r w:rsidRPr="00902B31">
        <w:rPr>
          <w:rFonts w:ascii="Times New Roman" w:hAnsi="Times New Roman" w:cs="Times New Roman"/>
          <w:sz w:val="24"/>
          <w:szCs w:val="24"/>
        </w:rPr>
        <w:t xml:space="preserve"> in a temporary archive on GitHub: </w:t>
      </w:r>
      <w:hyperlink r:id="rId8" w:history="1">
        <w:r w:rsidRPr="00902B31">
          <w:rPr>
            <w:rStyle w:val="Lienhypertexte"/>
            <w:rFonts w:ascii="Times New Roman" w:hAnsi="Times New Roman"/>
            <w:sz w:val="24"/>
            <w:szCs w:val="24"/>
          </w:rPr>
          <w:t>https://github.com/sportalier/Code_Data_Frontiers_In_Ecology_And_Evolution.git</w:t>
        </w:r>
      </w:hyperlink>
      <w:r w:rsidRPr="00902B31">
        <w:rPr>
          <w:rFonts w:ascii="Times New Roman" w:hAnsi="Times New Roman" w:cs="Times New Roman"/>
          <w:sz w:val="24"/>
          <w:szCs w:val="24"/>
        </w:rPr>
        <w:t xml:space="preserve">. </w:t>
      </w:r>
    </w:p>
    <w:p w14:paraId="7331081C"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lastRenderedPageBreak/>
        <w:t>References</w:t>
      </w:r>
    </w:p>
    <w:p w14:paraId="3B1102C6"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Abrams, P. A. (1982). Functional responses of optimal foragers. </w:t>
      </w:r>
      <w:r w:rsidRPr="00902B31">
        <w:rPr>
          <w:rFonts w:ascii="Times New Roman" w:hAnsi="Times New Roman" w:cs="Times New Roman"/>
          <w:i/>
          <w:iCs/>
          <w:noProof/>
          <w:sz w:val="24"/>
          <w:szCs w:val="24"/>
        </w:rPr>
        <w:t>Am. Nat.</w:t>
      </w:r>
      <w:r w:rsidRPr="00902B31">
        <w:rPr>
          <w:rFonts w:ascii="Times New Roman" w:hAnsi="Times New Roman" w:cs="Times New Roman"/>
          <w:noProof/>
          <w:sz w:val="24"/>
          <w:szCs w:val="24"/>
        </w:rPr>
        <w:t xml:space="preserve"> 120, 382–390. doi:10.1086/283996.</w:t>
      </w:r>
    </w:p>
    <w:p w14:paraId="16A42F4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Aljetlawi, A. A., Sparrevik, E., and Leonardsson, K. (2004). Prey-predator size-dependent functional response: derivation and rescaling to the real world.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73, 239–252. doi:10.1111/j.0021-8790.2004.00800.x.</w:t>
      </w:r>
    </w:p>
    <w:p w14:paraId="33B6D6B1"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Andresen, H., and van der Meer, J. (2010). Brown shrimp (Crangon crangon, L.) functional response to density of different sized juvenile bivalves Macoma balthica (L.). </w:t>
      </w:r>
      <w:r w:rsidRPr="00902B31">
        <w:rPr>
          <w:rFonts w:ascii="Times New Roman" w:hAnsi="Times New Roman" w:cs="Times New Roman"/>
          <w:i/>
          <w:iCs/>
          <w:noProof/>
          <w:sz w:val="24"/>
          <w:szCs w:val="24"/>
        </w:rPr>
        <w:t>J. Exp. Mar. Bio. Ecol.</w:t>
      </w:r>
      <w:r w:rsidRPr="00902B31">
        <w:rPr>
          <w:rFonts w:ascii="Times New Roman" w:hAnsi="Times New Roman" w:cs="Times New Roman"/>
          <w:noProof/>
          <w:sz w:val="24"/>
          <w:szCs w:val="24"/>
        </w:rPr>
        <w:t xml:space="preserve"> 390, 31–38. doi:10.1016/j.jembe.2010.04.027.</w:t>
      </w:r>
    </w:p>
    <w:p w14:paraId="08570F9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88, 1670–1683. doi:10.1111/1365-2656.13060.</w:t>
      </w:r>
    </w:p>
    <w:p w14:paraId="0EFE75D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Baird, M. E., and Suthers, I. M. (2007). A size-resolved pelagic ecosystem model. </w:t>
      </w:r>
      <w:r w:rsidRPr="00902B31">
        <w:rPr>
          <w:rFonts w:ascii="Times New Roman" w:hAnsi="Times New Roman" w:cs="Times New Roman"/>
          <w:i/>
          <w:iCs/>
          <w:noProof/>
          <w:sz w:val="24"/>
          <w:szCs w:val="24"/>
        </w:rPr>
        <w:t>Ecol. Modell.</w:t>
      </w:r>
      <w:r w:rsidRPr="00902B31">
        <w:rPr>
          <w:rFonts w:ascii="Times New Roman" w:hAnsi="Times New Roman" w:cs="Times New Roman"/>
          <w:noProof/>
          <w:sz w:val="24"/>
          <w:szCs w:val="24"/>
        </w:rPr>
        <w:t xml:space="preserve"> 203, 185–203. doi:10.1016/j.ecolmodel.2006.11.025.</w:t>
      </w:r>
    </w:p>
    <w:p w14:paraId="52FB8C5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Biological model intercomparison. </w:t>
      </w:r>
      <w:r w:rsidRPr="00902B31">
        <w:rPr>
          <w:rFonts w:ascii="Times New Roman" w:hAnsi="Times New Roman" w:cs="Times New Roman"/>
          <w:i/>
          <w:iCs/>
          <w:noProof/>
          <w:sz w:val="24"/>
          <w:szCs w:val="24"/>
        </w:rPr>
        <w:t>J. Mar. Syst.</w:t>
      </w:r>
      <w:r w:rsidRPr="00902B31">
        <w:rPr>
          <w:rFonts w:ascii="Times New Roman" w:hAnsi="Times New Roman" w:cs="Times New Roman"/>
          <w:noProof/>
          <w:sz w:val="24"/>
          <w:szCs w:val="24"/>
        </w:rPr>
        <w:t xml:space="preserve"> 59, 249–270. doi:10.1016/j.jmarsys.2005.09.005.</w:t>
      </w:r>
    </w:p>
    <w:p w14:paraId="17442AF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Baird, M., and Emsley, S. M. (1999). Towards a mechanistic model of plankton population dynamics. </w:t>
      </w:r>
      <w:r w:rsidRPr="00902B31">
        <w:rPr>
          <w:rFonts w:ascii="Times New Roman" w:hAnsi="Times New Roman" w:cs="Times New Roman"/>
          <w:i/>
          <w:iCs/>
          <w:noProof/>
          <w:sz w:val="24"/>
          <w:szCs w:val="24"/>
        </w:rPr>
        <w:t>J. Plankton Res.</w:t>
      </w:r>
      <w:r w:rsidRPr="00902B31">
        <w:rPr>
          <w:rFonts w:ascii="Times New Roman" w:hAnsi="Times New Roman" w:cs="Times New Roman"/>
          <w:noProof/>
          <w:sz w:val="24"/>
          <w:szCs w:val="24"/>
        </w:rPr>
        <w:t xml:space="preserve"> 21, 85–126. doi:10.1093/plankt/21.1.85.</w:t>
      </w:r>
    </w:p>
    <w:p w14:paraId="2D313081"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lastRenderedPageBreak/>
        <w:t xml:space="preserve">Barrios-O’Neill, D., Kelly, R., Dick, J. T. A., Ricciardi, A., MacIsaac, H. J., and Emmerson, M. C. (2016). On the context-dependent scaling of consumer feeding rates. </w:t>
      </w:r>
      <w:r w:rsidRPr="00902B31">
        <w:rPr>
          <w:rFonts w:ascii="Times New Roman" w:hAnsi="Times New Roman" w:cs="Times New Roman"/>
          <w:i/>
          <w:iCs/>
          <w:noProof/>
          <w:sz w:val="24"/>
          <w:szCs w:val="24"/>
        </w:rPr>
        <w:t>Ecol. Lett.</w:t>
      </w:r>
      <w:r w:rsidRPr="00902B31">
        <w:rPr>
          <w:rFonts w:ascii="Times New Roman" w:hAnsi="Times New Roman" w:cs="Times New Roman"/>
          <w:noProof/>
          <w:sz w:val="24"/>
          <w:szCs w:val="24"/>
        </w:rPr>
        <w:t xml:space="preserve"> 19, 668–678. doi:10.1111/ele.12605.</w:t>
      </w:r>
    </w:p>
    <w:p w14:paraId="531E987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Beddington, J. R. (1975). Mutual Interference Between Parasites or Predators and its Effect on Searching Efficiency.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44, 331–340. doi:10.2307/3866.</w:t>
      </w:r>
    </w:p>
    <w:p w14:paraId="57CC9BC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Bejan, A., and Marden, J. H. (2006). Unifying constructal theory for scale effects in running, swimming and flying. </w:t>
      </w:r>
      <w:r w:rsidRPr="00902B31">
        <w:rPr>
          <w:rFonts w:ascii="Times New Roman" w:hAnsi="Times New Roman" w:cs="Times New Roman"/>
          <w:i/>
          <w:iCs/>
          <w:noProof/>
          <w:sz w:val="24"/>
          <w:szCs w:val="24"/>
        </w:rPr>
        <w:t>J. Exp. Biol.</w:t>
      </w:r>
      <w:r w:rsidRPr="00902B31">
        <w:rPr>
          <w:rFonts w:ascii="Times New Roman" w:hAnsi="Times New Roman" w:cs="Times New Roman"/>
          <w:noProof/>
          <w:sz w:val="24"/>
          <w:szCs w:val="24"/>
        </w:rPr>
        <w:t xml:space="preserve"> 209, 238–248. doi:10.1242/jeb.01974.</w:t>
      </w:r>
    </w:p>
    <w:p w14:paraId="2114DCA6" w14:textId="05BC05D2" w:rsidR="00513FAB" w:rsidRDefault="00513FAB"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Beveridge, O. S., Petchey, O. L., and Humphries, S. (2010a). Direct and indirect effects of temperature on the population dynamics and ecosystem functioning of aquatic microbial ecosystems. </w:t>
      </w:r>
      <w:r>
        <w:rPr>
          <w:rFonts w:ascii="Times New Roman" w:eastAsia="Times New Roman" w:hAnsi="Times New Roman" w:cs="Times New Roman"/>
          <w:i/>
          <w:sz w:val="24"/>
          <w:szCs w:val="24"/>
        </w:rPr>
        <w:t>J. Anim. Ecol.</w:t>
      </w:r>
      <w:r>
        <w:rPr>
          <w:rFonts w:ascii="Times New Roman" w:eastAsia="Times New Roman" w:hAnsi="Times New Roman" w:cs="Times New Roman"/>
          <w:sz w:val="24"/>
          <w:szCs w:val="24"/>
        </w:rPr>
        <w:t xml:space="preserve"> 79, 1324–1331. doi:10.1111/J.1365-2656.2010.</w:t>
      </w:r>
      <w:proofErr w:type="gramStart"/>
      <w:r>
        <w:rPr>
          <w:rFonts w:ascii="Times New Roman" w:eastAsia="Times New Roman" w:hAnsi="Times New Roman" w:cs="Times New Roman"/>
          <w:sz w:val="24"/>
          <w:szCs w:val="24"/>
        </w:rPr>
        <w:t>01741.X.</w:t>
      </w:r>
      <w:proofErr w:type="gramEnd"/>
    </w:p>
    <w:p w14:paraId="5041CA41" w14:textId="3BA8EA28" w:rsidR="00513FAB" w:rsidRDefault="00513FAB"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Beveridge, O. S., Petchey, O. L., and Humphries, S. (2010b). Mechanisms of temperature-dependent swimming: the importance of physics, physiology and body size in determining protist swimming speed. </w:t>
      </w:r>
      <w:r>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213, 4223–4231. doi:10.1242/JEB.045435.</w:t>
      </w:r>
    </w:p>
    <w:p w14:paraId="5F81B746" w14:textId="0DA00DE5"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Beverton, R. J. H., and Holt, S. J. (1957). On the dynamics of exploited fish population. </w:t>
      </w:r>
      <w:r w:rsidRPr="00902B31">
        <w:rPr>
          <w:rFonts w:ascii="Times New Roman" w:hAnsi="Times New Roman" w:cs="Times New Roman"/>
          <w:i/>
          <w:iCs/>
          <w:noProof/>
          <w:sz w:val="24"/>
          <w:szCs w:val="24"/>
        </w:rPr>
        <w:t>Fish. Investig.</w:t>
      </w:r>
      <w:r w:rsidRPr="00902B31">
        <w:rPr>
          <w:rFonts w:ascii="Times New Roman" w:hAnsi="Times New Roman" w:cs="Times New Roman"/>
          <w:noProof/>
          <w:sz w:val="24"/>
          <w:szCs w:val="24"/>
        </w:rPr>
        <w:t xml:space="preserve"> 11, 1–533.</w:t>
      </w:r>
    </w:p>
    <w:p w14:paraId="51FC444D" w14:textId="77777777" w:rsidR="000C0FE0" w:rsidRPr="003137AC" w:rsidRDefault="000C0FE0" w:rsidP="000C0FE0">
      <w:pPr>
        <w:widowControl w:val="0"/>
        <w:autoSpaceDE w:val="0"/>
        <w:autoSpaceDN w:val="0"/>
        <w:adjustRightInd w:val="0"/>
        <w:spacing w:line="48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Bonner, J. T. (2006). </w:t>
      </w:r>
      <w:r w:rsidRPr="003137AC">
        <w:rPr>
          <w:rFonts w:ascii="Times New Roman" w:hAnsi="Times New Roman" w:cs="Times New Roman"/>
          <w:i/>
          <w:iCs/>
          <w:noProof/>
          <w:sz w:val="24"/>
          <w:szCs w:val="24"/>
        </w:rPr>
        <w:t>Why Size Matters</w:t>
      </w:r>
      <w:r w:rsidRPr="003137AC">
        <w:rPr>
          <w:rFonts w:ascii="Times New Roman" w:hAnsi="Times New Roman" w:cs="Times New Roman"/>
          <w:noProof/>
          <w:sz w:val="24"/>
          <w:szCs w:val="24"/>
        </w:rPr>
        <w:t>. Princeton: Princeton University Press doi:10.1515/9781400837557.</w:t>
      </w:r>
    </w:p>
    <w:p w14:paraId="0E60F44A" w14:textId="485E2E3D" w:rsidR="004D2BC9" w:rsidRPr="00902B31" w:rsidRDefault="004D2BC9" w:rsidP="001836E0">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Brown, J. H., Gillooly, J. F., Allen, A. P., Savage, V. M., and West, G. B. (2004). Toward A Metabolic Theory Of Ecology. </w:t>
      </w:r>
      <w:r w:rsidRPr="00902B31">
        <w:rPr>
          <w:rFonts w:ascii="Times New Roman" w:hAnsi="Times New Roman" w:cs="Times New Roman"/>
          <w:i/>
          <w:iCs/>
          <w:noProof/>
          <w:sz w:val="24"/>
          <w:szCs w:val="24"/>
        </w:rPr>
        <w:t>Ecology</w:t>
      </w:r>
      <w:r w:rsidRPr="00902B31">
        <w:rPr>
          <w:rFonts w:ascii="Times New Roman" w:hAnsi="Times New Roman" w:cs="Times New Roman"/>
          <w:noProof/>
          <w:sz w:val="24"/>
          <w:szCs w:val="24"/>
        </w:rPr>
        <w:t xml:space="preserve"> 85, 1771–1789. doi:10.1890/03-9000.</w:t>
      </w:r>
    </w:p>
    <w:p w14:paraId="34ACEFF4" w14:textId="77777777" w:rsidR="001836E0" w:rsidRPr="003137AC" w:rsidRDefault="001836E0" w:rsidP="001836E0">
      <w:pPr>
        <w:widowControl w:val="0"/>
        <w:autoSpaceDE w:val="0"/>
        <w:autoSpaceDN w:val="0"/>
        <w:adjustRightInd w:val="0"/>
        <w:spacing w:line="48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Cloyed, C. S., Grady, J. M., Savage, V. M., Uyeda, J. C., and Dell, A. I. (2021). The allometry of locomotion. </w:t>
      </w:r>
      <w:r w:rsidRPr="003137AC">
        <w:rPr>
          <w:rFonts w:ascii="Times New Roman" w:hAnsi="Times New Roman" w:cs="Times New Roman"/>
          <w:i/>
          <w:iCs/>
          <w:noProof/>
          <w:sz w:val="24"/>
          <w:szCs w:val="24"/>
        </w:rPr>
        <w:t>Ecology</w:t>
      </w:r>
      <w:r w:rsidRPr="003137AC">
        <w:rPr>
          <w:rFonts w:ascii="Times New Roman" w:hAnsi="Times New Roman" w:cs="Times New Roman"/>
          <w:noProof/>
          <w:sz w:val="24"/>
          <w:szCs w:val="24"/>
        </w:rPr>
        <w:t xml:space="preserve"> 102, e03369. doi:10.1002/ECY.3369.</w:t>
      </w:r>
    </w:p>
    <w:p w14:paraId="38887806" w14:textId="24035298" w:rsidR="004D2BC9" w:rsidRPr="00902B31" w:rsidRDefault="004D2BC9" w:rsidP="001836E0">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lastRenderedPageBreak/>
        <w:t xml:space="preserve">DeAngelis, D. L., Goldstein, R. A., and O’Neill, R. V (1975). A Model for Tropic Interaction. </w:t>
      </w:r>
      <w:r w:rsidRPr="00902B31">
        <w:rPr>
          <w:rFonts w:ascii="Times New Roman" w:hAnsi="Times New Roman" w:cs="Times New Roman"/>
          <w:i/>
          <w:iCs/>
          <w:noProof/>
          <w:sz w:val="24"/>
          <w:szCs w:val="24"/>
        </w:rPr>
        <w:t>Ecology</w:t>
      </w:r>
      <w:r w:rsidRPr="00902B31">
        <w:rPr>
          <w:rFonts w:ascii="Times New Roman" w:hAnsi="Times New Roman" w:cs="Times New Roman"/>
          <w:noProof/>
          <w:sz w:val="24"/>
          <w:szCs w:val="24"/>
        </w:rPr>
        <w:t xml:space="preserve"> 56, 881–892. doi:10.2307/1936298.</w:t>
      </w:r>
    </w:p>
    <w:p w14:paraId="66716069"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Denny, M. W. (1993). </w:t>
      </w:r>
      <w:r w:rsidRPr="00902B31">
        <w:rPr>
          <w:rFonts w:ascii="Times New Roman" w:hAnsi="Times New Roman" w:cs="Times New Roman"/>
          <w:i/>
          <w:iCs/>
          <w:noProof/>
          <w:sz w:val="24"/>
          <w:szCs w:val="24"/>
        </w:rPr>
        <w:t>Air and Water: The Biology and Physics of Life’s Media</w:t>
      </w:r>
      <w:r w:rsidRPr="00902B31">
        <w:rPr>
          <w:rFonts w:ascii="Times New Roman" w:hAnsi="Times New Roman" w:cs="Times New Roman"/>
          <w:noProof/>
          <w:sz w:val="24"/>
          <w:szCs w:val="24"/>
        </w:rPr>
        <w:t>. Princeton University Press Available at: https://books.google.com/books?hl=en&amp;lr=&amp;id=XjNS6v7q130C&amp;pgis=1 [Accessed January 11, 2016].</w:t>
      </w:r>
    </w:p>
    <w:p w14:paraId="268C7B01"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Denny, M. W. (2016). </w:t>
      </w:r>
      <w:r w:rsidRPr="00902B31">
        <w:rPr>
          <w:rFonts w:ascii="Times New Roman" w:hAnsi="Times New Roman" w:cs="Times New Roman"/>
          <w:i/>
          <w:iCs/>
          <w:noProof/>
          <w:sz w:val="24"/>
          <w:szCs w:val="24"/>
        </w:rPr>
        <w:t>Ecological Mechanics: Principles of Life’s Physical Interactions</w:t>
      </w:r>
      <w:r w:rsidRPr="00902B31">
        <w:rPr>
          <w:rFonts w:ascii="Times New Roman" w:hAnsi="Times New Roman" w:cs="Times New Roman"/>
          <w:noProof/>
          <w:sz w:val="24"/>
          <w:szCs w:val="24"/>
        </w:rPr>
        <w:t>. Princeton University Press, Princeton, New Jersey Available at: https://books.google.com/books?hl=en&amp;lr=lang_en&amp;id=V2MDCwAAQBAJ&amp;pgis=1 [Accessed December 9, 2015].</w:t>
      </w:r>
    </w:p>
    <w:p w14:paraId="7657AD8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Domenici, P., Blagburn, J. M., and Bacon, J. P. (2011). Animal escapology I: theoretical issues and emerging trends in escape trajectories. </w:t>
      </w:r>
      <w:r w:rsidRPr="00902B31">
        <w:rPr>
          <w:rFonts w:ascii="Times New Roman" w:hAnsi="Times New Roman" w:cs="Times New Roman"/>
          <w:i/>
          <w:iCs/>
          <w:noProof/>
          <w:sz w:val="24"/>
          <w:szCs w:val="24"/>
        </w:rPr>
        <w:t>J. Exp. Biol.</w:t>
      </w:r>
      <w:r w:rsidRPr="00902B31">
        <w:rPr>
          <w:rFonts w:ascii="Times New Roman" w:hAnsi="Times New Roman" w:cs="Times New Roman"/>
          <w:noProof/>
          <w:sz w:val="24"/>
          <w:szCs w:val="24"/>
        </w:rPr>
        <w:t xml:space="preserve"> 214, 2463–2473. doi:10.1242/jeb.029652.</w:t>
      </w:r>
    </w:p>
    <w:p w14:paraId="1CA9F269"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Domenici, P., Claireaux, G., and McKenzie, D. J. (2007). Environmental constraints upon locomotion and predator-prey interactions in aquatic organisms: an introduction. </w:t>
      </w:r>
      <w:r w:rsidRPr="00902B31">
        <w:rPr>
          <w:rFonts w:ascii="Times New Roman" w:hAnsi="Times New Roman" w:cs="Times New Roman"/>
          <w:i/>
          <w:iCs/>
          <w:noProof/>
          <w:sz w:val="24"/>
          <w:szCs w:val="24"/>
        </w:rPr>
        <w:t>Philos. Trans. R. Soc. Lond. B. Biol. Sci.</w:t>
      </w:r>
      <w:r w:rsidRPr="00902B31">
        <w:rPr>
          <w:rFonts w:ascii="Times New Roman" w:hAnsi="Times New Roman" w:cs="Times New Roman"/>
          <w:noProof/>
          <w:sz w:val="24"/>
          <w:szCs w:val="24"/>
        </w:rPr>
        <w:t xml:space="preserve"> 362, 1929–1936. doi:10.1098/rstb.2007.2078.</w:t>
      </w:r>
    </w:p>
    <w:p w14:paraId="3EC5671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Emerson, S. B., Greene, H. W., and Charnov, E. L. (1994). “Allometric aspects of predator-prey interactions,” in </w:t>
      </w:r>
      <w:r w:rsidRPr="00902B31">
        <w:rPr>
          <w:rFonts w:ascii="Times New Roman" w:hAnsi="Times New Roman" w:cs="Times New Roman"/>
          <w:i/>
          <w:iCs/>
          <w:noProof/>
          <w:sz w:val="24"/>
          <w:szCs w:val="24"/>
        </w:rPr>
        <w:t>Ecological morphology: integrative organismal biology</w:t>
      </w:r>
      <w:r w:rsidRPr="00902B31">
        <w:rPr>
          <w:rFonts w:ascii="Times New Roman" w:hAnsi="Times New Roman" w:cs="Times New Roman"/>
          <w:noProof/>
          <w:sz w:val="24"/>
          <w:szCs w:val="24"/>
        </w:rPr>
        <w:t>, eds. P. C. Wainwright and S. M. Reilly (University of Chicago Press Chicago, IL), 123–139.</w:t>
      </w:r>
    </w:p>
    <w:p w14:paraId="3611632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Farhadi, R., Allahyari, H., and Juliano, S. A. (2010). Functional Response of Larval and Adult Stages of </w:t>
      </w:r>
      <w:r w:rsidRPr="00902B31">
        <w:rPr>
          <w:rFonts w:ascii="Times New Roman" w:hAnsi="Times New Roman" w:cs="Times New Roman"/>
          <w:i/>
          <w:iCs/>
          <w:noProof/>
          <w:sz w:val="24"/>
          <w:szCs w:val="24"/>
        </w:rPr>
        <w:t>Hippodamia variegata</w:t>
      </w:r>
      <w:r w:rsidRPr="00902B31">
        <w:rPr>
          <w:rFonts w:ascii="Times New Roman" w:hAnsi="Times New Roman" w:cs="Times New Roman"/>
          <w:noProof/>
          <w:sz w:val="24"/>
          <w:szCs w:val="24"/>
        </w:rPr>
        <w:t xml:space="preserve"> (Coleoptera: Coccinellidae) to Different Densities of </w:t>
      </w:r>
      <w:r w:rsidRPr="00902B31">
        <w:rPr>
          <w:rFonts w:ascii="Times New Roman" w:hAnsi="Times New Roman" w:cs="Times New Roman"/>
          <w:i/>
          <w:iCs/>
          <w:noProof/>
          <w:sz w:val="24"/>
          <w:szCs w:val="24"/>
        </w:rPr>
        <w:t>Aphis fabae</w:t>
      </w:r>
      <w:r w:rsidRPr="00902B31">
        <w:rPr>
          <w:rFonts w:ascii="Times New Roman" w:hAnsi="Times New Roman" w:cs="Times New Roman"/>
          <w:noProof/>
          <w:sz w:val="24"/>
          <w:szCs w:val="24"/>
        </w:rPr>
        <w:t xml:space="preserve"> (Hemiptera: Aphididae). </w:t>
      </w:r>
      <w:r w:rsidRPr="00902B31">
        <w:rPr>
          <w:rFonts w:ascii="Times New Roman" w:hAnsi="Times New Roman" w:cs="Times New Roman"/>
          <w:i/>
          <w:iCs/>
          <w:noProof/>
          <w:sz w:val="24"/>
          <w:szCs w:val="24"/>
        </w:rPr>
        <w:t>Environ. Entomol.</w:t>
      </w:r>
      <w:r w:rsidRPr="00902B31">
        <w:rPr>
          <w:rFonts w:ascii="Times New Roman" w:hAnsi="Times New Roman" w:cs="Times New Roman"/>
          <w:noProof/>
          <w:sz w:val="24"/>
          <w:szCs w:val="24"/>
        </w:rPr>
        <w:t xml:space="preserve"> 39, 1586–1592. doi:10.1603/EN09285.</w:t>
      </w:r>
    </w:p>
    <w:p w14:paraId="5415C20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lastRenderedPageBreak/>
        <w:t xml:space="preserve">Gause, G. F. (1934). </w:t>
      </w:r>
      <w:r w:rsidRPr="00902B31">
        <w:rPr>
          <w:rFonts w:ascii="Times New Roman" w:hAnsi="Times New Roman" w:cs="Times New Roman"/>
          <w:i/>
          <w:iCs/>
          <w:noProof/>
          <w:sz w:val="24"/>
          <w:szCs w:val="24"/>
        </w:rPr>
        <w:t>The struggle for existence</w:t>
      </w:r>
      <w:r w:rsidRPr="00902B31">
        <w:rPr>
          <w:rFonts w:ascii="Times New Roman" w:hAnsi="Times New Roman" w:cs="Times New Roman"/>
          <w:noProof/>
          <w:sz w:val="24"/>
          <w:szCs w:val="24"/>
        </w:rPr>
        <w:t>. Williams and Wilkins, Baltimore.</w:t>
      </w:r>
    </w:p>
    <w:p w14:paraId="61C19834"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Gause, G. F., Smaragdova, N. P., and Witt, A. A. (1936). Further Studies of Interaction between Predators and Prey.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5, 1. doi:10.2307/1087.</w:t>
      </w:r>
    </w:p>
    <w:p w14:paraId="52137676" w14:textId="69B56E84" w:rsidR="00D51A00" w:rsidRDefault="00D51A00"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Hardman, J. M., and Turnbull, A. L. (1974). The Interaction of Spatial Heterogeneity, Predator Competition and the Functional Response to Prey Density in a Laboratory System of Wolf Spiders (Araneae: </w:t>
      </w:r>
      <w:proofErr w:type="spellStart"/>
      <w:r>
        <w:rPr>
          <w:rFonts w:ascii="Times New Roman" w:eastAsia="Times New Roman" w:hAnsi="Times New Roman" w:cs="Times New Roman"/>
          <w:sz w:val="24"/>
          <w:szCs w:val="24"/>
        </w:rPr>
        <w:t>Lycosidae</w:t>
      </w:r>
      <w:proofErr w:type="spellEnd"/>
      <w:r>
        <w:rPr>
          <w:rFonts w:ascii="Times New Roman" w:eastAsia="Times New Roman" w:hAnsi="Times New Roman" w:cs="Times New Roman"/>
          <w:sz w:val="24"/>
          <w:szCs w:val="24"/>
        </w:rPr>
        <w:t xml:space="preserve">) and Fruit Flies (Diptera: </w:t>
      </w:r>
      <w:proofErr w:type="spellStart"/>
      <w:r>
        <w:rPr>
          <w:rFonts w:ascii="Times New Roman" w:eastAsia="Times New Roman" w:hAnsi="Times New Roman" w:cs="Times New Roman"/>
          <w:sz w:val="24"/>
          <w:szCs w:val="24"/>
        </w:rPr>
        <w:t>Drosophilidae</w:t>
      </w:r>
      <w:proofErr w:type="spellEnd"/>
      <w:r>
        <w:rPr>
          <w:rFonts w:ascii="Times New Roman" w:eastAsia="Times New Roman" w:hAnsi="Times New Roman" w:cs="Times New Roman"/>
          <w:sz w:val="24"/>
          <w:szCs w:val="24"/>
        </w:rPr>
        <w:t>). J. Anim. Ecol. 43, 155. doi:10.2307/3164.</w:t>
      </w:r>
    </w:p>
    <w:p w14:paraId="5AF8E0ED" w14:textId="175925FF"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Hirt, M. R., Jetz, W., Rall, B. C., and Brose, U. (2017). A general scaling law reveals why the largest animals are not the fastest. </w:t>
      </w:r>
      <w:r w:rsidRPr="00902B31">
        <w:rPr>
          <w:rFonts w:ascii="Times New Roman" w:hAnsi="Times New Roman" w:cs="Times New Roman"/>
          <w:i/>
          <w:iCs/>
          <w:noProof/>
          <w:sz w:val="24"/>
          <w:szCs w:val="24"/>
        </w:rPr>
        <w:t>Nat. Ecol. Evol.</w:t>
      </w:r>
      <w:r w:rsidRPr="00902B31">
        <w:rPr>
          <w:rFonts w:ascii="Times New Roman" w:hAnsi="Times New Roman" w:cs="Times New Roman"/>
          <w:noProof/>
          <w:sz w:val="24"/>
          <w:szCs w:val="24"/>
        </w:rPr>
        <w:t xml:space="preserve"> 1, 1116–1122.</w:t>
      </w:r>
    </w:p>
    <w:p w14:paraId="681C235C" w14:textId="06FF5B95" w:rsidR="00C663E2" w:rsidRDefault="00C663E2"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Holling</w:t>
      </w:r>
      <w:r>
        <w:rPr>
          <w:rFonts w:ascii="Times New Roman" w:eastAsia="Times New Roman" w:hAnsi="Times New Roman" w:cs="Times New Roman"/>
          <w:sz w:val="24"/>
          <w:szCs w:val="24"/>
        </w:rPr>
        <w:t xml:space="preserve">, C. S. (1959). The Components of Predation as Revealed by a Study of Small-Mammal Predation of the European Pine Sawfly1. </w:t>
      </w:r>
      <w:r>
        <w:rPr>
          <w:rFonts w:ascii="Times New Roman" w:eastAsia="Times New Roman" w:hAnsi="Times New Roman" w:cs="Times New Roman"/>
          <w:i/>
          <w:sz w:val="24"/>
          <w:szCs w:val="24"/>
        </w:rPr>
        <w:t xml:space="preserve">Can. </w:t>
      </w:r>
      <w:proofErr w:type="spellStart"/>
      <w:r>
        <w:rPr>
          <w:rFonts w:ascii="Times New Roman" w:eastAsia="Times New Roman" w:hAnsi="Times New Roman" w:cs="Times New Roman"/>
          <w:i/>
          <w:sz w:val="24"/>
          <w:szCs w:val="24"/>
        </w:rPr>
        <w:t>Entomol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91, 293–320. doi:10.4039/ENT91293-5</w:t>
      </w:r>
    </w:p>
    <w:p w14:paraId="18D9BC5E" w14:textId="519BFBEA"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Holling, C. S. (1961). Principles of Insect Predation. </w:t>
      </w:r>
      <w:r w:rsidRPr="00902B31">
        <w:rPr>
          <w:rFonts w:ascii="Times New Roman" w:hAnsi="Times New Roman" w:cs="Times New Roman"/>
          <w:i/>
          <w:iCs/>
          <w:noProof/>
          <w:sz w:val="24"/>
          <w:szCs w:val="24"/>
        </w:rPr>
        <w:t>Annu. Rev. Entomol.</w:t>
      </w:r>
      <w:r w:rsidRPr="00902B31">
        <w:rPr>
          <w:rFonts w:ascii="Times New Roman" w:hAnsi="Times New Roman" w:cs="Times New Roman"/>
          <w:noProof/>
          <w:sz w:val="24"/>
          <w:szCs w:val="24"/>
        </w:rPr>
        <w:t xml:space="preserve"> 6, 163–182. doi:10.1146/annurev.en.06.010161.001115.</w:t>
      </w:r>
    </w:p>
    <w:p w14:paraId="741C1493"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Holling, C. S. (1966). The Functional Response of Invertebrate Predators to Prey Density. </w:t>
      </w:r>
      <w:r w:rsidRPr="00902B31">
        <w:rPr>
          <w:rFonts w:ascii="Times New Roman" w:hAnsi="Times New Roman" w:cs="Times New Roman"/>
          <w:i/>
          <w:iCs/>
          <w:noProof/>
          <w:sz w:val="24"/>
          <w:szCs w:val="24"/>
        </w:rPr>
        <w:t>Mem. Entomol. Soc. Canada</w:t>
      </w:r>
      <w:r w:rsidRPr="00902B31">
        <w:rPr>
          <w:rFonts w:ascii="Times New Roman" w:hAnsi="Times New Roman" w:cs="Times New Roman"/>
          <w:noProof/>
          <w:sz w:val="24"/>
          <w:szCs w:val="24"/>
        </w:rPr>
        <w:t xml:space="preserve"> 98, 5–86. doi:10.4039/entm9848fv.</w:t>
      </w:r>
    </w:p>
    <w:p w14:paraId="744E2E9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Holzman, R., Collar, D. C., Mehta, R. S., and Wainwright, P. C. (2012). An integrative modeling approach to elucidate suction-feeding performance. </w:t>
      </w:r>
      <w:r w:rsidRPr="00902B31">
        <w:rPr>
          <w:rFonts w:ascii="Times New Roman" w:hAnsi="Times New Roman" w:cs="Times New Roman"/>
          <w:i/>
          <w:iCs/>
          <w:noProof/>
          <w:sz w:val="24"/>
          <w:szCs w:val="24"/>
        </w:rPr>
        <w:t>J. Exp. Biol.</w:t>
      </w:r>
      <w:r w:rsidRPr="00902B31">
        <w:rPr>
          <w:rFonts w:ascii="Times New Roman" w:hAnsi="Times New Roman" w:cs="Times New Roman"/>
          <w:noProof/>
          <w:sz w:val="24"/>
          <w:szCs w:val="24"/>
        </w:rPr>
        <w:t xml:space="preserve"> 215, 1–13. doi:10.1242/jeb.057851.</w:t>
      </w:r>
    </w:p>
    <w:p w14:paraId="765EDD07"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Howland, H. C. (1974). Optimal strategies for predator avoidance: The relative importance of speed and manoeuvrability. </w:t>
      </w:r>
      <w:r w:rsidRPr="00902B31">
        <w:rPr>
          <w:rFonts w:ascii="Times New Roman" w:hAnsi="Times New Roman" w:cs="Times New Roman"/>
          <w:i/>
          <w:iCs/>
          <w:noProof/>
          <w:sz w:val="24"/>
          <w:szCs w:val="24"/>
        </w:rPr>
        <w:t>J. Theor. Biol.</w:t>
      </w:r>
      <w:r w:rsidRPr="00902B31">
        <w:rPr>
          <w:rFonts w:ascii="Times New Roman" w:hAnsi="Times New Roman" w:cs="Times New Roman"/>
          <w:noProof/>
          <w:sz w:val="24"/>
          <w:szCs w:val="24"/>
        </w:rPr>
        <w:t xml:space="preserve"> 47, 333–350. doi:10.1016/0022-5193(74)90202-</w:t>
      </w:r>
      <w:r w:rsidRPr="00902B31">
        <w:rPr>
          <w:rFonts w:ascii="Times New Roman" w:hAnsi="Times New Roman" w:cs="Times New Roman"/>
          <w:noProof/>
          <w:sz w:val="24"/>
          <w:szCs w:val="24"/>
        </w:rPr>
        <w:lastRenderedPageBreak/>
        <w:t>1.</w:t>
      </w:r>
    </w:p>
    <w:p w14:paraId="3F190067" w14:textId="7D810DCA" w:rsidR="005D163D" w:rsidRDefault="005D163D"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Jeschke</w:t>
      </w:r>
      <w:r>
        <w:rPr>
          <w:rFonts w:ascii="Times New Roman" w:eastAsia="Times New Roman" w:hAnsi="Times New Roman" w:cs="Times New Roman"/>
          <w:sz w:val="24"/>
          <w:szCs w:val="24"/>
        </w:rPr>
        <w:t xml:space="preserve">, J. M. (2007). When carnivores are “full and lazy.” </w:t>
      </w:r>
      <w:proofErr w:type="spellStart"/>
      <w:r>
        <w:rPr>
          <w:rFonts w:ascii="Times New Roman" w:eastAsia="Times New Roman" w:hAnsi="Times New Roman" w:cs="Times New Roman"/>
          <w:i/>
          <w:sz w:val="24"/>
          <w:szCs w:val="24"/>
        </w:rPr>
        <w:t>Oecologia</w:t>
      </w:r>
      <w:proofErr w:type="spellEnd"/>
      <w:r>
        <w:rPr>
          <w:rFonts w:ascii="Times New Roman" w:eastAsia="Times New Roman" w:hAnsi="Times New Roman" w:cs="Times New Roman"/>
          <w:sz w:val="24"/>
          <w:szCs w:val="24"/>
        </w:rPr>
        <w:t xml:space="preserve"> 152, 357–364. doi:10.1007/S00442-006-0654-2.</w:t>
      </w:r>
    </w:p>
    <w:p w14:paraId="305244F6" w14:textId="09132903"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Jeschke, J. M., Kopp, M., and Tollrian, R. (2002). Predator Functional Responses: Discriminating Between Handling And Digesting Prey. </w:t>
      </w:r>
      <w:r w:rsidRPr="00902B31">
        <w:rPr>
          <w:rFonts w:ascii="Times New Roman" w:hAnsi="Times New Roman" w:cs="Times New Roman"/>
          <w:i/>
          <w:iCs/>
          <w:noProof/>
          <w:sz w:val="24"/>
          <w:szCs w:val="24"/>
        </w:rPr>
        <w:t>Ecol. Monogr.</w:t>
      </w:r>
      <w:r w:rsidRPr="00902B31">
        <w:rPr>
          <w:rFonts w:ascii="Times New Roman" w:hAnsi="Times New Roman" w:cs="Times New Roman"/>
          <w:noProof/>
          <w:sz w:val="24"/>
          <w:szCs w:val="24"/>
        </w:rPr>
        <w:t xml:space="preserve"> 72, 95–112. doi:10.1890/0012-9615(2002)072[0095:PFRDBH]2.0.CO;2.</w:t>
      </w:r>
    </w:p>
    <w:p w14:paraId="52C7D3E3" w14:textId="623C5E11" w:rsidR="008213EE" w:rsidRDefault="008213EE"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Kiørboe</w:t>
      </w:r>
      <w:r>
        <w:rPr>
          <w:rFonts w:ascii="Times New Roman" w:eastAsia="Times New Roman" w:hAnsi="Times New Roman" w:cs="Times New Roman"/>
          <w:sz w:val="24"/>
          <w:szCs w:val="24"/>
        </w:rPr>
        <w:t xml:space="preserve">, T. (2011). How zooplankton feed: mechanisms, traits and trade-offs. </w:t>
      </w:r>
      <w:r>
        <w:rPr>
          <w:rFonts w:ascii="Times New Roman" w:eastAsia="Times New Roman" w:hAnsi="Times New Roman" w:cs="Times New Roman"/>
          <w:i/>
          <w:sz w:val="24"/>
          <w:szCs w:val="24"/>
        </w:rPr>
        <w:t>Biol. Rev.</w:t>
      </w:r>
      <w:r>
        <w:rPr>
          <w:rFonts w:ascii="Times New Roman" w:eastAsia="Times New Roman" w:hAnsi="Times New Roman" w:cs="Times New Roman"/>
          <w:sz w:val="24"/>
          <w:szCs w:val="24"/>
        </w:rPr>
        <w:t xml:space="preserve"> 86, 311–339. doi:10.1111/j.1469-185X.2010.</w:t>
      </w:r>
      <w:proofErr w:type="gramStart"/>
      <w:r>
        <w:rPr>
          <w:rFonts w:ascii="Times New Roman" w:eastAsia="Times New Roman" w:hAnsi="Times New Roman" w:cs="Times New Roman"/>
          <w:sz w:val="24"/>
          <w:szCs w:val="24"/>
        </w:rPr>
        <w:t>00148.x.</w:t>
      </w:r>
      <w:proofErr w:type="gramEnd"/>
    </w:p>
    <w:p w14:paraId="5F2C6F1A" w14:textId="2A106A39"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Kiørboe, T., and Saiz, E. (1995). Planktivorous feeding in calm and turbulent environments, with emphasis on copepods. </w:t>
      </w:r>
      <w:r w:rsidRPr="00902B31">
        <w:rPr>
          <w:rFonts w:ascii="Times New Roman" w:hAnsi="Times New Roman" w:cs="Times New Roman"/>
          <w:i/>
          <w:iCs/>
          <w:noProof/>
          <w:sz w:val="24"/>
          <w:szCs w:val="24"/>
        </w:rPr>
        <w:t>Mar. Ecol. Prog. Ser.</w:t>
      </w:r>
      <w:r w:rsidRPr="00902B31">
        <w:rPr>
          <w:rFonts w:ascii="Times New Roman" w:hAnsi="Times New Roman" w:cs="Times New Roman"/>
          <w:noProof/>
          <w:sz w:val="24"/>
          <w:szCs w:val="24"/>
        </w:rPr>
        <w:t xml:space="preserve"> 122, 135–145. doi:10.3354/meps122135.</w:t>
      </w:r>
    </w:p>
    <w:p w14:paraId="46AF1B33"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Koehl, M. A. R. (1996). When Does Morphology Matter? </w:t>
      </w:r>
      <w:r w:rsidRPr="00902B31">
        <w:rPr>
          <w:rFonts w:ascii="Times New Roman" w:hAnsi="Times New Roman" w:cs="Times New Roman"/>
          <w:i/>
          <w:iCs/>
          <w:noProof/>
          <w:sz w:val="24"/>
          <w:szCs w:val="24"/>
        </w:rPr>
        <w:t>Annu. Rev. Ecol. Syst.</w:t>
      </w:r>
      <w:r w:rsidRPr="00902B31">
        <w:rPr>
          <w:rFonts w:ascii="Times New Roman" w:hAnsi="Times New Roman" w:cs="Times New Roman"/>
          <w:noProof/>
          <w:sz w:val="24"/>
          <w:szCs w:val="24"/>
        </w:rPr>
        <w:t xml:space="preserve"> 27, 501–542. doi:10.1146/annurev.ecolsys.27.1.501.</w:t>
      </w:r>
    </w:p>
    <w:p w14:paraId="46B35CC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Koehl, M. A. R., and Strickier, J. R. (1981). Copepod feeding currents: Food capture at low Reynolds number. </w:t>
      </w:r>
      <w:r w:rsidRPr="00902B31">
        <w:rPr>
          <w:rFonts w:ascii="Times New Roman" w:hAnsi="Times New Roman" w:cs="Times New Roman"/>
          <w:i/>
          <w:iCs/>
          <w:noProof/>
          <w:sz w:val="24"/>
          <w:szCs w:val="24"/>
        </w:rPr>
        <w:t>Limnol. Oceanogr.</w:t>
      </w:r>
      <w:r w:rsidRPr="00902B31">
        <w:rPr>
          <w:rFonts w:ascii="Times New Roman" w:hAnsi="Times New Roman" w:cs="Times New Roman"/>
          <w:noProof/>
          <w:sz w:val="24"/>
          <w:szCs w:val="24"/>
        </w:rPr>
        <w:t xml:space="preserve"> 26, 1062–1073. doi:10.4319/lo.1981.26.6.1062.</w:t>
      </w:r>
    </w:p>
    <w:p w14:paraId="69FC062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902B31">
        <w:rPr>
          <w:rFonts w:ascii="Times New Roman" w:hAnsi="Times New Roman" w:cs="Times New Roman"/>
          <w:i/>
          <w:iCs/>
          <w:noProof/>
          <w:sz w:val="24"/>
          <w:szCs w:val="24"/>
        </w:rPr>
        <w:t>J. Exp. Mar. Bio. Ecol.</w:t>
      </w:r>
      <w:r w:rsidRPr="00902B31">
        <w:rPr>
          <w:rFonts w:ascii="Times New Roman" w:hAnsi="Times New Roman" w:cs="Times New Roman"/>
          <w:noProof/>
          <w:sz w:val="24"/>
          <w:szCs w:val="24"/>
        </w:rPr>
        <w:t xml:space="preserve"> 381, 67–73.</w:t>
      </w:r>
    </w:p>
    <w:p w14:paraId="0485E729"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Li, Y., Rall, B. C., and Kalinkat, G. (2018). Experimental duration and predator satiation levels systematically affect functional response parameters. </w:t>
      </w:r>
      <w:r w:rsidRPr="00902B31">
        <w:rPr>
          <w:rFonts w:ascii="Times New Roman" w:hAnsi="Times New Roman" w:cs="Times New Roman"/>
          <w:i/>
          <w:iCs/>
          <w:noProof/>
          <w:sz w:val="24"/>
          <w:szCs w:val="24"/>
        </w:rPr>
        <w:t>Oikos</w:t>
      </w:r>
      <w:r w:rsidRPr="00902B31">
        <w:rPr>
          <w:rFonts w:ascii="Times New Roman" w:hAnsi="Times New Roman" w:cs="Times New Roman"/>
          <w:noProof/>
          <w:sz w:val="24"/>
          <w:szCs w:val="24"/>
        </w:rPr>
        <w:t xml:space="preserve"> 127, 590–598. doi:10.1111/oik.04479.</w:t>
      </w:r>
    </w:p>
    <w:p w14:paraId="2001B835"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Lotka, A. J. (1923). Contribution to quantitative parasitology. </w:t>
      </w:r>
      <w:r w:rsidRPr="00902B31">
        <w:rPr>
          <w:rFonts w:ascii="Times New Roman" w:hAnsi="Times New Roman" w:cs="Times New Roman"/>
          <w:i/>
          <w:iCs/>
          <w:noProof/>
          <w:sz w:val="24"/>
          <w:szCs w:val="24"/>
        </w:rPr>
        <w:t>J. Washingt. Acad. Sci.</w:t>
      </w:r>
      <w:r w:rsidRPr="00902B31">
        <w:rPr>
          <w:rFonts w:ascii="Times New Roman" w:hAnsi="Times New Roman" w:cs="Times New Roman"/>
          <w:noProof/>
          <w:sz w:val="24"/>
          <w:szCs w:val="24"/>
        </w:rPr>
        <w:t xml:space="preserve"> 13, 152–</w:t>
      </w:r>
      <w:r w:rsidRPr="00902B31">
        <w:rPr>
          <w:rFonts w:ascii="Times New Roman" w:hAnsi="Times New Roman" w:cs="Times New Roman"/>
          <w:noProof/>
          <w:sz w:val="24"/>
          <w:szCs w:val="24"/>
        </w:rPr>
        <w:lastRenderedPageBreak/>
        <w:t>158. Available at: http://www.jstor.org/stable/24533190.</w:t>
      </w:r>
    </w:p>
    <w:p w14:paraId="0221B7A2" w14:textId="1F7E86E0" w:rsidR="00CB60DD" w:rsidRDefault="00CB60DD" w:rsidP="004D2BC9">
      <w:pPr>
        <w:widowControl w:val="0"/>
        <w:autoSpaceDE w:val="0"/>
        <w:autoSpaceDN w:val="0"/>
        <w:adjustRightInd w:val="0"/>
        <w:spacing w:line="480" w:lineRule="auto"/>
        <w:ind w:left="480" w:hanging="480"/>
        <w:rPr>
          <w:rFonts w:ascii="Times New Roman" w:hAnsi="Times New Roman" w:cs="Times New Roman"/>
          <w:noProof/>
          <w:sz w:val="24"/>
          <w:szCs w:val="24"/>
        </w:rPr>
      </w:pPr>
      <w:proofErr w:type="spellStart"/>
      <w:r>
        <w:rPr>
          <w:rFonts w:ascii="Times New Roman" w:eastAsia="Times New Roman" w:hAnsi="Times New Roman" w:cs="Times New Roman"/>
          <w:sz w:val="24"/>
          <w:szCs w:val="24"/>
        </w:rPr>
        <w:t>Luckinbill</w:t>
      </w:r>
      <w:proofErr w:type="spellEnd"/>
      <w:r>
        <w:rPr>
          <w:rFonts w:ascii="Times New Roman" w:eastAsia="Times New Roman" w:hAnsi="Times New Roman" w:cs="Times New Roman"/>
          <w:sz w:val="24"/>
          <w:szCs w:val="24"/>
        </w:rPr>
        <w:t xml:space="preserve">, L. S. (1973). Coexistence in Laboratory Populations of Paramecium Aurelia and Its Predator </w:t>
      </w:r>
      <w:proofErr w:type="spellStart"/>
      <w:r>
        <w:rPr>
          <w:rFonts w:ascii="Times New Roman" w:eastAsia="Times New Roman" w:hAnsi="Times New Roman" w:cs="Times New Roman"/>
          <w:sz w:val="24"/>
          <w:szCs w:val="24"/>
        </w:rPr>
        <w:t>Didinium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Nasutum</w:t>
      </w:r>
      <w:proofErr w:type="spellEnd"/>
      <w:r>
        <w:rPr>
          <w:rFonts w:ascii="Times New Roman" w:eastAsia="Times New Roman" w:hAnsi="Times New Roman" w:cs="Times New Roman"/>
          <w:sz w:val="24"/>
          <w:szCs w:val="24"/>
        </w:rPr>
        <w:t>. Ecology 54, 1320–1327. doi:10.2307/1934194.</w:t>
      </w:r>
    </w:p>
    <w:p w14:paraId="2E30EA68" w14:textId="7D08E9E9" w:rsidR="00CB60DD" w:rsidRDefault="00CB60DD" w:rsidP="004D2BC9">
      <w:pPr>
        <w:widowControl w:val="0"/>
        <w:autoSpaceDE w:val="0"/>
        <w:autoSpaceDN w:val="0"/>
        <w:adjustRightInd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Mack, T. P., </w:t>
      </w:r>
      <w:proofErr w:type="spellStart"/>
      <w:r>
        <w:rPr>
          <w:rFonts w:ascii="Times New Roman" w:eastAsia="Times New Roman" w:hAnsi="Times New Roman" w:cs="Times New Roman"/>
          <w:sz w:val="24"/>
          <w:szCs w:val="24"/>
        </w:rPr>
        <w:t>Bajusz</w:t>
      </w:r>
      <w:proofErr w:type="spellEnd"/>
      <w:r>
        <w:rPr>
          <w:rFonts w:ascii="Times New Roman" w:eastAsia="Times New Roman" w:hAnsi="Times New Roman" w:cs="Times New Roman"/>
          <w:sz w:val="24"/>
          <w:szCs w:val="24"/>
        </w:rPr>
        <w:t xml:space="preserve">, B. A., Nolan, E. S., and </w:t>
      </w:r>
      <w:proofErr w:type="spellStart"/>
      <w:r>
        <w:rPr>
          <w:rFonts w:ascii="Times New Roman" w:eastAsia="Times New Roman" w:hAnsi="Times New Roman" w:cs="Times New Roman"/>
          <w:sz w:val="24"/>
          <w:szCs w:val="24"/>
        </w:rPr>
        <w:t>Smilowitz</w:t>
      </w:r>
      <w:proofErr w:type="spellEnd"/>
      <w:r>
        <w:rPr>
          <w:rFonts w:ascii="Times New Roman" w:eastAsia="Times New Roman" w:hAnsi="Times New Roman" w:cs="Times New Roman"/>
          <w:sz w:val="24"/>
          <w:szCs w:val="24"/>
        </w:rPr>
        <w:t xml:space="preserve">, Z. (1981). Development of a Temperature-Mediated Functional Response Equation. Environ. </w:t>
      </w:r>
      <w:proofErr w:type="spellStart"/>
      <w:r>
        <w:rPr>
          <w:rFonts w:ascii="Times New Roman" w:eastAsia="Times New Roman" w:hAnsi="Times New Roman" w:cs="Times New Roman"/>
          <w:sz w:val="24"/>
          <w:szCs w:val="24"/>
        </w:rPr>
        <w:t>Entomol</w:t>
      </w:r>
      <w:proofErr w:type="spellEnd"/>
      <w:r>
        <w:rPr>
          <w:rFonts w:ascii="Times New Roman" w:eastAsia="Times New Roman" w:hAnsi="Times New Roman" w:cs="Times New Roman"/>
          <w:sz w:val="24"/>
          <w:szCs w:val="24"/>
        </w:rPr>
        <w:t>. 10, 573–579. doi:10.1093/EE/10.5.573.</w:t>
      </w:r>
    </w:p>
    <w:p w14:paraId="5A029B3C" w14:textId="3B1754CD" w:rsidR="00CB60DD" w:rsidRDefault="00CB60DD" w:rsidP="004D2BC9">
      <w:pPr>
        <w:widowControl w:val="0"/>
        <w:autoSpaceDE w:val="0"/>
        <w:autoSpaceDN w:val="0"/>
        <w:adjustRightInd w:val="0"/>
        <w:spacing w:line="480" w:lineRule="auto"/>
        <w:ind w:left="480" w:hanging="480"/>
        <w:rPr>
          <w:rFonts w:ascii="Times New Roman" w:hAnsi="Times New Roman" w:cs="Times New Roman"/>
          <w:noProof/>
          <w:sz w:val="24"/>
          <w:szCs w:val="24"/>
        </w:rPr>
      </w:pPr>
      <w:proofErr w:type="spellStart"/>
      <w:r>
        <w:rPr>
          <w:rFonts w:ascii="Times New Roman" w:eastAsia="Times New Roman" w:hAnsi="Times New Roman" w:cs="Times New Roman"/>
          <w:sz w:val="24"/>
          <w:szCs w:val="24"/>
        </w:rPr>
        <w:t>MacKenzie</w:t>
      </w:r>
      <w:proofErr w:type="spellEnd"/>
      <w:r>
        <w:rPr>
          <w:rFonts w:ascii="Times New Roman" w:eastAsia="Times New Roman" w:hAnsi="Times New Roman" w:cs="Times New Roman"/>
          <w:sz w:val="24"/>
          <w:szCs w:val="24"/>
        </w:rPr>
        <w:t xml:space="preserve">, B. R., and </w:t>
      </w:r>
      <w:proofErr w:type="spellStart"/>
      <w:r>
        <w:rPr>
          <w:rFonts w:ascii="Times New Roman" w:eastAsia="Times New Roman" w:hAnsi="Times New Roman" w:cs="Times New Roman"/>
          <w:sz w:val="24"/>
          <w:szCs w:val="24"/>
        </w:rPr>
        <w:t>Kiørboe</w:t>
      </w:r>
      <w:proofErr w:type="spellEnd"/>
      <w:r>
        <w:rPr>
          <w:rFonts w:ascii="Times New Roman" w:eastAsia="Times New Roman" w:hAnsi="Times New Roman" w:cs="Times New Roman"/>
          <w:sz w:val="24"/>
          <w:szCs w:val="24"/>
        </w:rPr>
        <w:t xml:space="preserve">, T. (1995). Encounter rates and swimming behavior of pause-travel and cruise larval fish predators in calm and turbulent laboratory environments. </w:t>
      </w:r>
      <w:proofErr w:type="spellStart"/>
      <w:r>
        <w:rPr>
          <w:rFonts w:ascii="Times New Roman" w:eastAsia="Times New Roman" w:hAnsi="Times New Roman" w:cs="Times New Roman"/>
          <w:sz w:val="24"/>
          <w:szCs w:val="24"/>
        </w:rPr>
        <w:t>Limnol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Oceanogr</w:t>
      </w:r>
      <w:proofErr w:type="spellEnd"/>
      <w:r>
        <w:rPr>
          <w:rFonts w:ascii="Times New Roman" w:eastAsia="Times New Roman" w:hAnsi="Times New Roman" w:cs="Times New Roman"/>
          <w:sz w:val="24"/>
          <w:szCs w:val="24"/>
        </w:rPr>
        <w:t>. 40, 1278–1289. doi:10.4319/LO.1995.40.7.1278.</w:t>
      </w:r>
    </w:p>
    <w:p w14:paraId="7D049873" w14:textId="5ADEBE21"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Martens, E. A., Wadhwa, N., Jacobsen, N. S., Lindemann, C., Andersen, K. H., and Visser, A. (2015). Size structures sensory hierarchy in ocean life. </w:t>
      </w:r>
      <w:r w:rsidRPr="00902B31">
        <w:rPr>
          <w:rFonts w:ascii="Times New Roman" w:hAnsi="Times New Roman" w:cs="Times New Roman"/>
          <w:i/>
          <w:iCs/>
          <w:noProof/>
          <w:sz w:val="24"/>
          <w:szCs w:val="24"/>
        </w:rPr>
        <w:t>Proc. R. Soc. B</w:t>
      </w:r>
      <w:r w:rsidRPr="00902B31">
        <w:rPr>
          <w:rFonts w:ascii="Times New Roman" w:hAnsi="Times New Roman" w:cs="Times New Roman"/>
          <w:noProof/>
          <w:sz w:val="24"/>
          <w:szCs w:val="24"/>
        </w:rPr>
        <w:t xml:space="preserve"> 282, 20151346. doi:10.1098/rspb.2015.1346.</w:t>
      </w:r>
    </w:p>
    <w:p w14:paraId="2D7AEC6D" w14:textId="1BF65FDF" w:rsidR="003A0912" w:rsidRDefault="003A0912"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Miller, T. J., Crowder, L. B., Rice, J. A., and </w:t>
      </w:r>
      <w:proofErr w:type="spellStart"/>
      <w:r>
        <w:rPr>
          <w:rFonts w:ascii="Times New Roman" w:eastAsia="Times New Roman" w:hAnsi="Times New Roman" w:cs="Times New Roman"/>
          <w:sz w:val="24"/>
          <w:szCs w:val="24"/>
        </w:rPr>
        <w:t>Binkowski</w:t>
      </w:r>
      <w:proofErr w:type="spellEnd"/>
      <w:r>
        <w:rPr>
          <w:rFonts w:ascii="Times New Roman" w:eastAsia="Times New Roman" w:hAnsi="Times New Roman" w:cs="Times New Roman"/>
          <w:sz w:val="24"/>
          <w:szCs w:val="24"/>
        </w:rPr>
        <w:t xml:space="preserve">, F. P. (1992). Body Size and the Ontogeny of the Functional Response in Fishes. </w:t>
      </w:r>
      <w:r>
        <w:rPr>
          <w:rFonts w:ascii="Times New Roman" w:eastAsia="Times New Roman" w:hAnsi="Times New Roman" w:cs="Times New Roman"/>
          <w:i/>
          <w:sz w:val="24"/>
          <w:szCs w:val="24"/>
        </w:rPr>
        <w:t xml:space="preserve">Can. J. Fish. </w:t>
      </w:r>
      <w:proofErr w:type="spellStart"/>
      <w:r>
        <w:rPr>
          <w:rFonts w:ascii="Times New Roman" w:eastAsia="Times New Roman" w:hAnsi="Times New Roman" w:cs="Times New Roman"/>
          <w:i/>
          <w:sz w:val="24"/>
          <w:szCs w:val="24"/>
        </w:rPr>
        <w:t>Aquat</w:t>
      </w:r>
      <w:proofErr w:type="spellEnd"/>
      <w:r>
        <w:rPr>
          <w:rFonts w:ascii="Times New Roman" w:eastAsia="Times New Roman" w:hAnsi="Times New Roman" w:cs="Times New Roman"/>
          <w:i/>
          <w:sz w:val="24"/>
          <w:szCs w:val="24"/>
        </w:rPr>
        <w:t>. Sci.</w:t>
      </w:r>
      <w:r>
        <w:rPr>
          <w:rFonts w:ascii="Times New Roman" w:eastAsia="Times New Roman" w:hAnsi="Times New Roman" w:cs="Times New Roman"/>
          <w:sz w:val="24"/>
          <w:szCs w:val="24"/>
        </w:rPr>
        <w:t xml:space="preserve"> 49, 805–812. doi:10.1139/F92-091.</w:t>
      </w:r>
    </w:p>
    <w:p w14:paraId="345973C2" w14:textId="06BD7695"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Mukherjee, S., and Heithaus, M. R. (2013). Dangerous prey and daring predators: A review. </w:t>
      </w:r>
      <w:r w:rsidRPr="00902B31">
        <w:rPr>
          <w:rFonts w:ascii="Times New Roman" w:hAnsi="Times New Roman" w:cs="Times New Roman"/>
          <w:i/>
          <w:iCs/>
          <w:noProof/>
          <w:sz w:val="24"/>
          <w:szCs w:val="24"/>
        </w:rPr>
        <w:t>Biol. Rev.</w:t>
      </w:r>
      <w:r w:rsidRPr="00902B31">
        <w:rPr>
          <w:rFonts w:ascii="Times New Roman" w:hAnsi="Times New Roman" w:cs="Times New Roman"/>
          <w:noProof/>
          <w:sz w:val="24"/>
          <w:szCs w:val="24"/>
        </w:rPr>
        <w:t xml:space="preserve"> 88, 550–563. doi:10.1111/brv.12014.</w:t>
      </w:r>
    </w:p>
    <w:p w14:paraId="66BA963E"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Okuyama, T. (2010). Prey density-dependent handling time in a predator-prey model. </w:t>
      </w:r>
      <w:r w:rsidRPr="00902B31">
        <w:rPr>
          <w:rFonts w:ascii="Times New Roman" w:hAnsi="Times New Roman" w:cs="Times New Roman"/>
          <w:i/>
          <w:iCs/>
          <w:noProof/>
          <w:sz w:val="24"/>
          <w:szCs w:val="24"/>
        </w:rPr>
        <w:t>Community Ecol.</w:t>
      </w:r>
      <w:r w:rsidRPr="00902B31">
        <w:rPr>
          <w:rFonts w:ascii="Times New Roman" w:hAnsi="Times New Roman" w:cs="Times New Roman"/>
          <w:noProof/>
          <w:sz w:val="24"/>
          <w:szCs w:val="24"/>
        </w:rPr>
        <w:t xml:space="preserve"> 11, 91–96. doi:10.1556/ComEc.11.2010.1.13.</w:t>
      </w:r>
    </w:p>
    <w:p w14:paraId="1F22AE47"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w:t>
      </w:r>
      <w:r w:rsidRPr="00902B31">
        <w:rPr>
          <w:rFonts w:ascii="Times New Roman" w:hAnsi="Times New Roman" w:cs="Times New Roman"/>
          <w:noProof/>
          <w:sz w:val="24"/>
          <w:szCs w:val="24"/>
        </w:rPr>
        <w:lastRenderedPageBreak/>
        <w:t xml:space="preserve">(Coleoptera: Coccinellidae) to Aphis fabae (Hemiptera: Aphididae). </w:t>
      </w:r>
      <w:r w:rsidRPr="00902B31">
        <w:rPr>
          <w:rFonts w:ascii="Times New Roman" w:hAnsi="Times New Roman" w:cs="Times New Roman"/>
          <w:i/>
          <w:iCs/>
          <w:noProof/>
          <w:sz w:val="24"/>
          <w:szCs w:val="24"/>
        </w:rPr>
        <w:t>Eur. J. Entomol.</w:t>
      </w:r>
      <w:r w:rsidRPr="00902B31">
        <w:rPr>
          <w:rFonts w:ascii="Times New Roman" w:hAnsi="Times New Roman" w:cs="Times New Roman"/>
          <w:noProof/>
          <w:sz w:val="24"/>
          <w:szCs w:val="24"/>
        </w:rPr>
        <w:t xml:space="preserve"> 108, 391.</w:t>
      </w:r>
    </w:p>
    <w:p w14:paraId="5A6BB8E3" w14:textId="3E0D8116" w:rsidR="003A0912" w:rsidRDefault="003A0912"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Pawar, S., Dell, A. I., Lin, T., </w:t>
      </w:r>
      <w:proofErr w:type="spellStart"/>
      <w:r>
        <w:rPr>
          <w:rFonts w:ascii="Times New Roman" w:eastAsia="Times New Roman" w:hAnsi="Times New Roman" w:cs="Times New Roman"/>
          <w:sz w:val="24"/>
          <w:szCs w:val="24"/>
        </w:rPr>
        <w:t>Wieczynski</w:t>
      </w:r>
      <w:proofErr w:type="spellEnd"/>
      <w:r>
        <w:rPr>
          <w:rFonts w:ascii="Times New Roman" w:eastAsia="Times New Roman" w:hAnsi="Times New Roman" w:cs="Times New Roman"/>
          <w:sz w:val="24"/>
          <w:szCs w:val="24"/>
        </w:rPr>
        <w:t xml:space="preserve">, D. J., and Savage, V. M. (2019). Interaction Dimensionality Scales Up to Generate Bimodal Consumer-Resource Size-Ratio Distributions in Ecological Communities. </w:t>
      </w:r>
      <w:r>
        <w:rPr>
          <w:rFonts w:ascii="Times New Roman" w:eastAsia="Times New Roman" w:hAnsi="Times New Roman" w:cs="Times New Roman"/>
          <w:i/>
          <w:sz w:val="24"/>
          <w:szCs w:val="24"/>
        </w:rPr>
        <w:t xml:space="preserve">Front. Ecol. </w:t>
      </w:r>
      <w:proofErr w:type="spellStart"/>
      <w:r>
        <w:rPr>
          <w:rFonts w:ascii="Times New Roman" w:eastAsia="Times New Roman" w:hAnsi="Times New Roman" w:cs="Times New Roman"/>
          <w:i/>
          <w:sz w:val="24"/>
          <w:szCs w:val="24"/>
        </w:rPr>
        <w:t>Evol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7, 202. doi:10.3389/FEVO.2019.00202.</w:t>
      </w:r>
    </w:p>
    <w:p w14:paraId="1084A6E6" w14:textId="42EEB392"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Pawar, S., Dell, A. I., and Savage, V. M. (2012). Dimensionality of consumer search space drives trophic interaction strengths. </w:t>
      </w:r>
      <w:r w:rsidRPr="00902B31">
        <w:rPr>
          <w:rFonts w:ascii="Times New Roman" w:hAnsi="Times New Roman" w:cs="Times New Roman"/>
          <w:i/>
          <w:iCs/>
          <w:noProof/>
          <w:sz w:val="24"/>
          <w:szCs w:val="24"/>
        </w:rPr>
        <w:t>Nature</w:t>
      </w:r>
      <w:r w:rsidRPr="00902B31">
        <w:rPr>
          <w:rFonts w:ascii="Times New Roman" w:hAnsi="Times New Roman" w:cs="Times New Roman"/>
          <w:noProof/>
          <w:sz w:val="24"/>
          <w:szCs w:val="24"/>
        </w:rPr>
        <w:t xml:space="preserve"> 486, 485–9. doi:10.1038/nature11131.</w:t>
      </w:r>
    </w:p>
    <w:p w14:paraId="24B859D8" w14:textId="77777777" w:rsidR="003A0912" w:rsidRPr="005245DF" w:rsidRDefault="003A0912" w:rsidP="003A0912">
      <w:pPr>
        <w:widowControl w:val="0"/>
        <w:autoSpaceDE w:val="0"/>
        <w:autoSpaceDN w:val="0"/>
        <w:adjustRightInd w:val="0"/>
        <w:spacing w:line="480" w:lineRule="auto"/>
        <w:ind w:left="480" w:hanging="480"/>
        <w:rPr>
          <w:rFonts w:ascii="Times New Roman" w:hAnsi="Times New Roman" w:cs="Times New Roman"/>
          <w:noProof/>
          <w:sz w:val="24"/>
          <w:szCs w:val="24"/>
        </w:rPr>
      </w:pPr>
      <w:r w:rsidRPr="005245DF">
        <w:rPr>
          <w:rFonts w:ascii="Times New Roman" w:hAnsi="Times New Roman" w:cs="Times New Roman"/>
          <w:noProof/>
          <w:sz w:val="24"/>
          <w:szCs w:val="24"/>
        </w:rPr>
        <w:t xml:space="preserve">Pawar, S., Dell, A. I., and Savage, V. M. (2015). “From metabolic constraints on individuals to the dynamics of ecosystems,” in </w:t>
      </w:r>
      <w:r w:rsidRPr="005245DF">
        <w:rPr>
          <w:rFonts w:ascii="Times New Roman" w:hAnsi="Times New Roman" w:cs="Times New Roman"/>
          <w:i/>
          <w:iCs/>
          <w:noProof/>
          <w:sz w:val="24"/>
          <w:szCs w:val="24"/>
        </w:rPr>
        <w:t>Aquatic Functional Biodiversity: An Ecological and Evolutionary Perspective</w:t>
      </w:r>
      <w:r w:rsidRPr="005245DF">
        <w:rPr>
          <w:rFonts w:ascii="Times New Roman" w:hAnsi="Times New Roman" w:cs="Times New Roman"/>
          <w:noProof/>
          <w:sz w:val="24"/>
          <w:szCs w:val="24"/>
        </w:rPr>
        <w:t>, eds. A. Belgrano, G. Woodward, and U. Jacob (Elsevier Inc.), 3–36.</w:t>
      </w:r>
    </w:p>
    <w:p w14:paraId="4C037582" w14:textId="783CA803" w:rsidR="004D2BC9" w:rsidRPr="003A0912" w:rsidRDefault="004D2BC9" w:rsidP="000C0FE0">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3A0912">
        <w:rPr>
          <w:rFonts w:ascii="Times New Roman" w:hAnsi="Times New Roman" w:cs="Times New Roman"/>
          <w:i/>
          <w:iCs/>
          <w:noProof/>
          <w:sz w:val="24"/>
          <w:szCs w:val="24"/>
        </w:rPr>
        <w:t>Funct. Ecol.</w:t>
      </w:r>
      <w:r w:rsidRPr="003A0912">
        <w:rPr>
          <w:rFonts w:ascii="Times New Roman" w:hAnsi="Times New Roman" w:cs="Times New Roman"/>
          <w:noProof/>
          <w:sz w:val="24"/>
          <w:szCs w:val="24"/>
        </w:rPr>
        <w:t xml:space="preserve"> 33, 323–334. doi:10.1111/1365-2435.13254.</w:t>
      </w:r>
    </w:p>
    <w:p w14:paraId="4E985672" w14:textId="7173F689" w:rsidR="000C0FE0" w:rsidRDefault="000C0FE0" w:rsidP="000C0FE0">
      <w:pPr>
        <w:widowControl w:val="0"/>
        <w:autoSpaceDE w:val="0"/>
        <w:autoSpaceDN w:val="0"/>
        <w:adjustRightInd w:val="0"/>
        <w:spacing w:line="480" w:lineRule="auto"/>
        <w:ind w:left="480" w:hanging="480"/>
        <w:rPr>
          <w:rFonts w:ascii="Times New Roman" w:eastAsia="Times New Roman" w:hAnsi="Times New Roman" w:cs="Times New Roman"/>
          <w:sz w:val="24"/>
          <w:szCs w:val="24"/>
        </w:rPr>
      </w:pPr>
      <w:r w:rsidRPr="003137AC">
        <w:rPr>
          <w:rFonts w:ascii="Times New Roman" w:hAnsi="Times New Roman" w:cs="Times New Roman"/>
          <w:noProof/>
          <w:sz w:val="24"/>
          <w:szCs w:val="24"/>
        </w:rPr>
        <w:t xml:space="preserve">Purcell, E. M. (1977). Life at low Reynolds number. </w:t>
      </w:r>
      <w:r w:rsidRPr="003137AC">
        <w:rPr>
          <w:rFonts w:ascii="Times New Roman" w:hAnsi="Times New Roman" w:cs="Times New Roman"/>
          <w:i/>
          <w:iCs/>
          <w:noProof/>
          <w:sz w:val="24"/>
          <w:szCs w:val="24"/>
        </w:rPr>
        <w:t>Am. J. Phys.</w:t>
      </w:r>
      <w:r w:rsidRPr="003137AC">
        <w:rPr>
          <w:rFonts w:ascii="Times New Roman" w:hAnsi="Times New Roman" w:cs="Times New Roman"/>
          <w:noProof/>
          <w:sz w:val="24"/>
          <w:szCs w:val="24"/>
        </w:rPr>
        <w:t xml:space="preserve"> 45, 3–11. doi:10.1119/1.10903.</w:t>
      </w:r>
    </w:p>
    <w:p w14:paraId="4D443647" w14:textId="5165EF40" w:rsidR="004C7B84" w:rsidRPr="00CF2DAA" w:rsidRDefault="004C7B84" w:rsidP="000C0FE0">
      <w:pPr>
        <w:widowControl w:val="0"/>
        <w:autoSpaceDE w:val="0"/>
        <w:autoSpaceDN w:val="0"/>
        <w:adjustRightInd w:val="0"/>
        <w:spacing w:line="480" w:lineRule="auto"/>
        <w:ind w:left="480" w:hanging="480"/>
        <w:rPr>
          <w:rFonts w:ascii="Times New Roman" w:hAnsi="Times New Roman" w:cs="Times New Roman"/>
          <w:noProof/>
          <w:sz w:val="24"/>
          <w:szCs w:val="24"/>
          <w:lang w:val="fr-FR"/>
        </w:rPr>
      </w:pPr>
      <w:proofErr w:type="spellStart"/>
      <w:r>
        <w:rPr>
          <w:rFonts w:ascii="Times New Roman" w:eastAsia="Times New Roman" w:hAnsi="Times New Roman" w:cs="Times New Roman"/>
          <w:sz w:val="24"/>
          <w:szCs w:val="24"/>
        </w:rPr>
        <w:t>Rall</w:t>
      </w:r>
      <w:proofErr w:type="spellEnd"/>
      <w:r>
        <w:rPr>
          <w:rFonts w:ascii="Times New Roman" w:eastAsia="Times New Roman" w:hAnsi="Times New Roman" w:cs="Times New Roman"/>
          <w:sz w:val="24"/>
          <w:szCs w:val="24"/>
        </w:rPr>
        <w:t xml:space="preserve">, B. C., Brose, U., </w:t>
      </w:r>
      <w:proofErr w:type="spellStart"/>
      <w:r>
        <w:rPr>
          <w:rFonts w:ascii="Times New Roman" w:eastAsia="Times New Roman" w:hAnsi="Times New Roman" w:cs="Times New Roman"/>
          <w:sz w:val="24"/>
          <w:szCs w:val="24"/>
        </w:rPr>
        <w:t>Hartvig</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Kalinkat</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Schwarzmuller</w:t>
      </w:r>
      <w:proofErr w:type="spellEnd"/>
      <w:r>
        <w:rPr>
          <w:rFonts w:ascii="Times New Roman" w:eastAsia="Times New Roman" w:hAnsi="Times New Roman" w:cs="Times New Roman"/>
          <w:sz w:val="24"/>
          <w:szCs w:val="24"/>
        </w:rPr>
        <w:t>, F., Vucic-</w:t>
      </w:r>
      <w:proofErr w:type="spellStart"/>
      <w:r>
        <w:rPr>
          <w:rFonts w:ascii="Times New Roman" w:eastAsia="Times New Roman" w:hAnsi="Times New Roman" w:cs="Times New Roman"/>
          <w:sz w:val="24"/>
          <w:szCs w:val="24"/>
        </w:rPr>
        <w:t>Pestic</w:t>
      </w:r>
      <w:proofErr w:type="spellEnd"/>
      <w:r>
        <w:rPr>
          <w:rFonts w:ascii="Times New Roman" w:eastAsia="Times New Roman" w:hAnsi="Times New Roman" w:cs="Times New Roman"/>
          <w:sz w:val="24"/>
          <w:szCs w:val="24"/>
        </w:rPr>
        <w:t xml:space="preserve">, O., et al. (2012). Universal temperature and body-mass scaling of feeding rates. </w:t>
      </w:r>
      <w:r>
        <w:rPr>
          <w:rFonts w:ascii="Times New Roman" w:eastAsia="Times New Roman" w:hAnsi="Times New Roman" w:cs="Times New Roman"/>
          <w:i/>
          <w:sz w:val="24"/>
          <w:szCs w:val="24"/>
        </w:rPr>
        <w:t xml:space="preserve">Philos. </w:t>
      </w:r>
      <w:r w:rsidRPr="00CF2DAA">
        <w:rPr>
          <w:rFonts w:ascii="Times New Roman" w:eastAsia="Times New Roman" w:hAnsi="Times New Roman" w:cs="Times New Roman"/>
          <w:i/>
          <w:sz w:val="24"/>
          <w:szCs w:val="24"/>
          <w:lang w:val="fr-FR"/>
        </w:rPr>
        <w:t xml:space="preserve">Trans. R. Soc. </w:t>
      </w:r>
      <w:r w:rsidRPr="004C50A1">
        <w:rPr>
          <w:rFonts w:ascii="Times New Roman" w:eastAsia="Times New Roman" w:hAnsi="Times New Roman" w:cs="Times New Roman"/>
          <w:i/>
          <w:sz w:val="24"/>
          <w:szCs w:val="24"/>
          <w:lang w:val="fr-FR"/>
        </w:rPr>
        <w:t xml:space="preserve">B Biol. </w:t>
      </w:r>
      <w:proofErr w:type="spellStart"/>
      <w:r w:rsidRPr="004C50A1">
        <w:rPr>
          <w:rFonts w:ascii="Times New Roman" w:eastAsia="Times New Roman" w:hAnsi="Times New Roman" w:cs="Times New Roman"/>
          <w:i/>
          <w:sz w:val="24"/>
          <w:szCs w:val="24"/>
          <w:lang w:val="fr-FR"/>
        </w:rPr>
        <w:t>Sci</w:t>
      </w:r>
      <w:proofErr w:type="spellEnd"/>
      <w:r w:rsidRPr="004C50A1">
        <w:rPr>
          <w:rFonts w:ascii="Times New Roman" w:eastAsia="Times New Roman" w:hAnsi="Times New Roman" w:cs="Times New Roman"/>
          <w:i/>
          <w:sz w:val="24"/>
          <w:szCs w:val="24"/>
          <w:lang w:val="fr-FR"/>
        </w:rPr>
        <w:t>.</w:t>
      </w:r>
      <w:r w:rsidRPr="004C50A1">
        <w:rPr>
          <w:rFonts w:ascii="Times New Roman" w:eastAsia="Times New Roman" w:hAnsi="Times New Roman" w:cs="Times New Roman"/>
          <w:sz w:val="24"/>
          <w:szCs w:val="24"/>
          <w:lang w:val="fr-FR"/>
        </w:rPr>
        <w:t xml:space="preserve"> 367, 2923–2934. </w:t>
      </w:r>
      <w:proofErr w:type="gramStart"/>
      <w:r w:rsidRPr="004C50A1">
        <w:rPr>
          <w:rFonts w:ascii="Times New Roman" w:eastAsia="Times New Roman" w:hAnsi="Times New Roman" w:cs="Times New Roman"/>
          <w:sz w:val="24"/>
          <w:szCs w:val="24"/>
          <w:lang w:val="fr-FR"/>
        </w:rPr>
        <w:t>doi:</w:t>
      </w:r>
      <w:proofErr w:type="gramEnd"/>
      <w:r w:rsidRPr="004C50A1">
        <w:rPr>
          <w:rFonts w:ascii="Times New Roman" w:eastAsia="Times New Roman" w:hAnsi="Times New Roman" w:cs="Times New Roman"/>
          <w:sz w:val="24"/>
          <w:szCs w:val="24"/>
          <w:lang w:val="fr-FR"/>
        </w:rPr>
        <w:t>10.1098/rstb.2012.0242.</w:t>
      </w:r>
    </w:p>
    <w:p w14:paraId="3BBFDFA8" w14:textId="28F15485"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4C7B84">
        <w:rPr>
          <w:rFonts w:ascii="Times New Roman" w:hAnsi="Times New Roman" w:cs="Times New Roman"/>
          <w:noProof/>
          <w:sz w:val="24"/>
          <w:szCs w:val="24"/>
          <w:lang w:val="fr-FR"/>
        </w:rPr>
        <w:t xml:space="preserve">Rodríguez, J., Tintoré, J., Allen, J. T., Blanco, J. M., Gomis, D., Reul, A., et al. </w:t>
      </w:r>
      <w:r w:rsidRPr="00902B31">
        <w:rPr>
          <w:rFonts w:ascii="Times New Roman" w:hAnsi="Times New Roman" w:cs="Times New Roman"/>
          <w:noProof/>
          <w:sz w:val="24"/>
          <w:szCs w:val="24"/>
        </w:rPr>
        <w:t xml:space="preserve">(2001). Mesoscale vertical motion and the size structure of phytoplankton in the ocean. </w:t>
      </w:r>
      <w:r w:rsidRPr="00902B31">
        <w:rPr>
          <w:rFonts w:ascii="Times New Roman" w:hAnsi="Times New Roman" w:cs="Times New Roman"/>
          <w:i/>
          <w:iCs/>
          <w:noProof/>
          <w:sz w:val="24"/>
          <w:szCs w:val="24"/>
        </w:rPr>
        <w:t>Nature</w:t>
      </w:r>
      <w:r w:rsidRPr="00902B31">
        <w:rPr>
          <w:rFonts w:ascii="Times New Roman" w:hAnsi="Times New Roman" w:cs="Times New Roman"/>
          <w:noProof/>
          <w:sz w:val="24"/>
          <w:szCs w:val="24"/>
        </w:rPr>
        <w:t xml:space="preserve"> 410, 360–363. doi:10.1038/35066560.</w:t>
      </w:r>
    </w:p>
    <w:p w14:paraId="4AF40B4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lastRenderedPageBreak/>
        <w:t xml:space="preserve">Rogers, D. (1972). Random Search and Insect Population Models.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41, 369–383. doi:10.2307/3474.</w:t>
      </w:r>
    </w:p>
    <w:p w14:paraId="0F621F3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Rothschild, B. J., and Osborn, T. R. (1988). Small-scale turbulence and plankton contact rates. </w:t>
      </w:r>
      <w:r w:rsidRPr="00902B31">
        <w:rPr>
          <w:rFonts w:ascii="Times New Roman" w:hAnsi="Times New Roman" w:cs="Times New Roman"/>
          <w:i/>
          <w:iCs/>
          <w:noProof/>
          <w:sz w:val="24"/>
          <w:szCs w:val="24"/>
        </w:rPr>
        <w:t>J. Plankton Res.</w:t>
      </w:r>
      <w:r w:rsidRPr="00902B31">
        <w:rPr>
          <w:rFonts w:ascii="Times New Roman" w:hAnsi="Times New Roman" w:cs="Times New Roman"/>
          <w:noProof/>
          <w:sz w:val="24"/>
          <w:szCs w:val="24"/>
        </w:rPr>
        <w:t xml:space="preserve"> 10, 465–474. doi:10.1093/plankt/10.3.465.</w:t>
      </w:r>
    </w:p>
    <w:p w14:paraId="75B88A6C" w14:textId="485A9402" w:rsidR="005E6C64" w:rsidRDefault="005E6C64" w:rsidP="005E6C64">
      <w:pPr>
        <w:widowControl w:val="0"/>
        <w:spacing w:line="480" w:lineRule="auto"/>
        <w:ind w:left="425"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Saiz</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Calbet</w:t>
      </w:r>
      <w:proofErr w:type="spellEnd"/>
      <w:r>
        <w:rPr>
          <w:rFonts w:ascii="Times New Roman" w:eastAsia="Times New Roman" w:hAnsi="Times New Roman" w:cs="Times New Roman"/>
          <w:sz w:val="24"/>
          <w:szCs w:val="24"/>
        </w:rPr>
        <w:t xml:space="preserve">, A., and </w:t>
      </w:r>
      <w:proofErr w:type="spellStart"/>
      <w:r>
        <w:rPr>
          <w:rFonts w:ascii="Times New Roman" w:eastAsia="Times New Roman" w:hAnsi="Times New Roman" w:cs="Times New Roman"/>
          <w:sz w:val="24"/>
          <w:szCs w:val="24"/>
        </w:rPr>
        <w:t>Broglio</w:t>
      </w:r>
      <w:proofErr w:type="spellEnd"/>
      <w:r>
        <w:rPr>
          <w:rFonts w:ascii="Times New Roman" w:eastAsia="Times New Roman" w:hAnsi="Times New Roman" w:cs="Times New Roman"/>
          <w:sz w:val="24"/>
          <w:szCs w:val="24"/>
        </w:rPr>
        <w:t xml:space="preserve">, E. (2003). Effects of small-scale turbulence on copepods: The case of </w:t>
      </w:r>
      <w:proofErr w:type="spellStart"/>
      <w:r>
        <w:rPr>
          <w:rFonts w:ascii="Times New Roman" w:eastAsia="Times New Roman" w:hAnsi="Times New Roman" w:cs="Times New Roman"/>
          <w:sz w:val="24"/>
          <w:szCs w:val="24"/>
        </w:rPr>
        <w:t>Oithona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davisae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Limnol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Oceanogr</w:t>
      </w:r>
      <w:proofErr w:type="spellEnd"/>
      <w:r>
        <w:rPr>
          <w:rFonts w:ascii="Times New Roman" w:eastAsia="Times New Roman" w:hAnsi="Times New Roman" w:cs="Times New Roman"/>
          <w:sz w:val="24"/>
          <w:szCs w:val="24"/>
        </w:rPr>
        <w:t xml:space="preserve">. 48, 1304–1311. </w:t>
      </w:r>
    </w:p>
    <w:p w14:paraId="4254CBE3" w14:textId="34B4BE6F"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Salvanes, A. G. V., Aksnes, D. L., and Giske, J. (1995). A surface‐dependent gastric evacuation model for fish. </w:t>
      </w:r>
      <w:r w:rsidRPr="00902B31">
        <w:rPr>
          <w:rFonts w:ascii="Times New Roman" w:hAnsi="Times New Roman" w:cs="Times New Roman"/>
          <w:i/>
          <w:iCs/>
          <w:noProof/>
          <w:sz w:val="24"/>
          <w:szCs w:val="24"/>
        </w:rPr>
        <w:t>J. Fish Biol.</w:t>
      </w:r>
      <w:r w:rsidRPr="00902B31">
        <w:rPr>
          <w:rFonts w:ascii="Times New Roman" w:hAnsi="Times New Roman" w:cs="Times New Roman"/>
          <w:noProof/>
          <w:sz w:val="24"/>
          <w:szCs w:val="24"/>
        </w:rPr>
        <w:t xml:space="preserve"> 47, 679–695. doi:10.1111/j.1095-8649.1995.tb01934.x.</w:t>
      </w:r>
    </w:p>
    <w:p w14:paraId="4A1E98CF"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Schatz, B., Lachaud, J. P., and Beugnon, G. (1997). Graded recruitment and hunting strategies linked to prey weight and size in the ponerine ant Ectatomma ruidum. </w:t>
      </w:r>
      <w:r w:rsidRPr="00902B31">
        <w:rPr>
          <w:rFonts w:ascii="Times New Roman" w:hAnsi="Times New Roman" w:cs="Times New Roman"/>
          <w:i/>
          <w:iCs/>
          <w:noProof/>
          <w:sz w:val="24"/>
          <w:szCs w:val="24"/>
        </w:rPr>
        <w:t>Behav. Ecol. Sociobiol.</w:t>
      </w:r>
      <w:r w:rsidRPr="00902B31">
        <w:rPr>
          <w:rFonts w:ascii="Times New Roman" w:hAnsi="Times New Roman" w:cs="Times New Roman"/>
          <w:noProof/>
          <w:sz w:val="24"/>
          <w:szCs w:val="24"/>
        </w:rPr>
        <w:t xml:space="preserve"> 40, 337–349. doi:10.1007/s002650050350.</w:t>
      </w:r>
    </w:p>
    <w:p w14:paraId="12D912C5"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Sih, A. (1979). Stability and Prey Behavioural Responses to Predator Density.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48, 79–89. doi:10.2307/4101.</w:t>
      </w:r>
    </w:p>
    <w:p w14:paraId="2CB1D3A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Tansley, A. G. (1935). The Use and Abuse of Vegetational Concepts and Terms. </w:t>
      </w:r>
      <w:r w:rsidRPr="00902B31">
        <w:rPr>
          <w:rFonts w:ascii="Times New Roman" w:hAnsi="Times New Roman" w:cs="Times New Roman"/>
          <w:i/>
          <w:iCs/>
          <w:noProof/>
          <w:sz w:val="24"/>
          <w:szCs w:val="24"/>
        </w:rPr>
        <w:t>Ecology</w:t>
      </w:r>
      <w:r w:rsidRPr="00902B31">
        <w:rPr>
          <w:rFonts w:ascii="Times New Roman" w:hAnsi="Times New Roman" w:cs="Times New Roman"/>
          <w:noProof/>
          <w:sz w:val="24"/>
          <w:szCs w:val="24"/>
        </w:rPr>
        <w:t xml:space="preserve"> 16, 284–307.</w:t>
      </w:r>
    </w:p>
    <w:p w14:paraId="1D2CCF3F" w14:textId="7EED2461"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proofErr w:type="spellStart"/>
      <w:r>
        <w:rPr>
          <w:rFonts w:ascii="Times New Roman" w:eastAsia="Times New Roman" w:hAnsi="Times New Roman" w:cs="Times New Roman"/>
          <w:sz w:val="24"/>
          <w:szCs w:val="24"/>
        </w:rPr>
        <w:t>Turesson</w:t>
      </w:r>
      <w:proofErr w:type="spellEnd"/>
      <w:r>
        <w:rPr>
          <w:rFonts w:ascii="Times New Roman" w:eastAsia="Times New Roman" w:hAnsi="Times New Roman" w:cs="Times New Roman"/>
          <w:sz w:val="24"/>
          <w:szCs w:val="24"/>
        </w:rPr>
        <w:t xml:space="preserve">, H., and </w:t>
      </w:r>
      <w:proofErr w:type="spellStart"/>
      <w:r>
        <w:rPr>
          <w:rFonts w:ascii="Times New Roman" w:eastAsia="Times New Roman" w:hAnsi="Times New Roman" w:cs="Times New Roman"/>
          <w:sz w:val="24"/>
          <w:szCs w:val="24"/>
        </w:rPr>
        <w:t>Brönmark</w:t>
      </w:r>
      <w:proofErr w:type="spellEnd"/>
      <w:r>
        <w:rPr>
          <w:rFonts w:ascii="Times New Roman" w:eastAsia="Times New Roman" w:hAnsi="Times New Roman" w:cs="Times New Roman"/>
          <w:sz w:val="24"/>
          <w:szCs w:val="24"/>
        </w:rPr>
        <w:t xml:space="preserve">, C. (2007). Predator–prey encounter rates in freshwater piscivores: effects of prey density and water transparency. </w:t>
      </w:r>
      <w:proofErr w:type="spellStart"/>
      <w:r>
        <w:rPr>
          <w:rFonts w:ascii="Times New Roman" w:eastAsia="Times New Roman" w:hAnsi="Times New Roman" w:cs="Times New Roman"/>
          <w:sz w:val="24"/>
          <w:szCs w:val="24"/>
        </w:rPr>
        <w:t>Oecologia</w:t>
      </w:r>
      <w:proofErr w:type="spellEnd"/>
      <w:r>
        <w:rPr>
          <w:rFonts w:ascii="Times New Roman" w:eastAsia="Times New Roman" w:hAnsi="Times New Roman" w:cs="Times New Roman"/>
          <w:sz w:val="24"/>
          <w:szCs w:val="24"/>
        </w:rPr>
        <w:t xml:space="preserve"> 153, 281–290.</w:t>
      </w:r>
    </w:p>
    <w:p w14:paraId="1DA8423B" w14:textId="279E5BC2"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proofErr w:type="spellStart"/>
      <w:r>
        <w:rPr>
          <w:rFonts w:ascii="Times New Roman" w:eastAsia="Times New Roman" w:hAnsi="Times New Roman" w:cs="Times New Roman"/>
          <w:sz w:val="24"/>
          <w:szCs w:val="24"/>
        </w:rPr>
        <w:t>Twardochleb</w:t>
      </w:r>
      <w:proofErr w:type="spellEnd"/>
      <w:r>
        <w:rPr>
          <w:rFonts w:ascii="Times New Roman" w:eastAsia="Times New Roman" w:hAnsi="Times New Roman" w:cs="Times New Roman"/>
          <w:sz w:val="24"/>
          <w:szCs w:val="24"/>
        </w:rPr>
        <w:t xml:space="preserve">, L. A., </w:t>
      </w:r>
      <w:proofErr w:type="spellStart"/>
      <w:r>
        <w:rPr>
          <w:rFonts w:ascii="Times New Roman" w:eastAsia="Times New Roman" w:hAnsi="Times New Roman" w:cs="Times New Roman"/>
          <w:sz w:val="24"/>
          <w:szCs w:val="24"/>
        </w:rPr>
        <w:t>Treakle</w:t>
      </w:r>
      <w:proofErr w:type="spellEnd"/>
      <w:r>
        <w:rPr>
          <w:rFonts w:ascii="Times New Roman" w:eastAsia="Times New Roman" w:hAnsi="Times New Roman" w:cs="Times New Roman"/>
          <w:sz w:val="24"/>
          <w:szCs w:val="24"/>
        </w:rPr>
        <w:t xml:space="preserve">, T. C., and </w:t>
      </w:r>
      <w:proofErr w:type="spellStart"/>
      <w:r>
        <w:rPr>
          <w:rFonts w:ascii="Times New Roman" w:eastAsia="Times New Roman" w:hAnsi="Times New Roman" w:cs="Times New Roman"/>
          <w:sz w:val="24"/>
          <w:szCs w:val="24"/>
        </w:rPr>
        <w:t>Zarnetske</w:t>
      </w:r>
      <w:proofErr w:type="spellEnd"/>
      <w:r>
        <w:rPr>
          <w:rFonts w:ascii="Times New Roman" w:eastAsia="Times New Roman" w:hAnsi="Times New Roman" w:cs="Times New Roman"/>
          <w:sz w:val="24"/>
          <w:szCs w:val="24"/>
        </w:rPr>
        <w:t xml:space="preserve">, P. L. (2020). Foraging strategy mediates ectotherm predator–prey responses to climate warming.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101, e03146. doi:10.1002/ECY.3146.</w:t>
      </w:r>
    </w:p>
    <w:p w14:paraId="79D90F22" w14:textId="7A71452A"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Tyrell, A. S., and Fisher, N. S. (2019). Separating viscous and thermal effects of temperature on </w:t>
      </w:r>
      <w:r>
        <w:rPr>
          <w:rFonts w:ascii="Times New Roman" w:eastAsia="Times New Roman" w:hAnsi="Times New Roman" w:cs="Times New Roman"/>
          <w:sz w:val="24"/>
          <w:szCs w:val="24"/>
        </w:rPr>
        <w:lastRenderedPageBreak/>
        <w:t>copepod feeding. J. Plankton Res. 41, 865–878. doi:10.1093/PLANKT/FBZ055.</w:t>
      </w:r>
    </w:p>
    <w:p w14:paraId="43AA7261" w14:textId="6BA7F7FC"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proofErr w:type="spellStart"/>
      <w:r>
        <w:rPr>
          <w:rFonts w:ascii="Times New Roman" w:eastAsia="Times New Roman" w:hAnsi="Times New Roman" w:cs="Times New Roman"/>
          <w:sz w:val="24"/>
          <w:szCs w:val="24"/>
        </w:rPr>
        <w:t>Uiterwaal</w:t>
      </w:r>
      <w:proofErr w:type="spellEnd"/>
      <w:r>
        <w:rPr>
          <w:rFonts w:ascii="Times New Roman" w:eastAsia="Times New Roman" w:hAnsi="Times New Roman" w:cs="Times New Roman"/>
          <w:sz w:val="24"/>
          <w:szCs w:val="24"/>
        </w:rPr>
        <w:t>, S. F., and DeLong, J. P. (2020). Functional responses are maximized at intermediate temperatures. Ecology 101, e02975. doi:10.1002/ecy.2975.</w:t>
      </w:r>
    </w:p>
    <w:p w14:paraId="3D1271F5" w14:textId="011FFFF1"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Vogel, S. (1996). </w:t>
      </w:r>
      <w:r w:rsidRPr="00902B31">
        <w:rPr>
          <w:rFonts w:ascii="Times New Roman" w:hAnsi="Times New Roman" w:cs="Times New Roman"/>
          <w:i/>
          <w:iCs/>
          <w:noProof/>
          <w:sz w:val="24"/>
          <w:szCs w:val="24"/>
        </w:rPr>
        <w:t>Life in moving fluids: the physical biology of flow</w:t>
      </w:r>
      <w:r w:rsidRPr="00902B31">
        <w:rPr>
          <w:rFonts w:ascii="Times New Roman" w:hAnsi="Times New Roman" w:cs="Times New Roman"/>
          <w:noProof/>
          <w:sz w:val="24"/>
          <w:szCs w:val="24"/>
        </w:rPr>
        <w:t>. Princeton University Press, Princeton, New Jersey.</w:t>
      </w:r>
    </w:p>
    <w:p w14:paraId="07AAA33E"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Volterra, V. (1926). Variazioni e fluttuazioni del numero d’individui in specie animali conviventi. </w:t>
      </w:r>
      <w:r w:rsidRPr="00902B31">
        <w:rPr>
          <w:rFonts w:ascii="Times New Roman" w:hAnsi="Times New Roman" w:cs="Times New Roman"/>
          <w:i/>
          <w:iCs/>
          <w:noProof/>
          <w:sz w:val="24"/>
          <w:szCs w:val="24"/>
        </w:rPr>
        <w:t>Mem. Acad. Lincei</w:t>
      </w:r>
      <w:r w:rsidRPr="00902B31">
        <w:rPr>
          <w:rFonts w:ascii="Times New Roman" w:hAnsi="Times New Roman" w:cs="Times New Roman"/>
          <w:noProof/>
          <w:sz w:val="24"/>
          <w:szCs w:val="24"/>
        </w:rPr>
        <w:t xml:space="preserve"> 6, 31–113.</w:t>
      </w:r>
    </w:p>
    <w:p w14:paraId="38452FD4"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Vucic-Pestic, O., Rall, B. C., Kalinkat, G., and Brose, U. (2010). Allometric functional response model: body masses constrain interaction strengths.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79, 249–56. doi:10.1111/j.1365-2656.2009.01622.x.</w:t>
      </w:r>
    </w:p>
    <w:p w14:paraId="2D95F16B" w14:textId="2B87E0D7" w:rsidR="003717A4" w:rsidRDefault="003717A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Wasserman, R. J., Alexander, M. E., Weyl, O. L. F., Barrios-</w:t>
      </w:r>
      <w:proofErr w:type="spellStart"/>
      <w:r>
        <w:rPr>
          <w:rFonts w:ascii="Times New Roman" w:eastAsia="Times New Roman" w:hAnsi="Times New Roman" w:cs="Times New Roman"/>
          <w:sz w:val="24"/>
          <w:szCs w:val="24"/>
        </w:rPr>
        <w:t>O’neill</w:t>
      </w:r>
      <w:proofErr w:type="spellEnd"/>
      <w:r>
        <w:rPr>
          <w:rFonts w:ascii="Times New Roman" w:eastAsia="Times New Roman" w:hAnsi="Times New Roman" w:cs="Times New Roman"/>
          <w:sz w:val="24"/>
          <w:szCs w:val="24"/>
        </w:rPr>
        <w:t xml:space="preserve">, D., William </w:t>
      </w:r>
      <w:proofErr w:type="spellStart"/>
      <w:r>
        <w:rPr>
          <w:rFonts w:ascii="Times New Roman" w:eastAsia="Times New Roman" w:hAnsi="Times New Roman" w:cs="Times New Roman"/>
          <w:sz w:val="24"/>
          <w:szCs w:val="24"/>
        </w:rPr>
        <w:t>Froneman</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Dalu</w:t>
      </w:r>
      <w:proofErr w:type="spellEnd"/>
      <w:r>
        <w:rPr>
          <w:rFonts w:ascii="Times New Roman" w:eastAsia="Times New Roman" w:hAnsi="Times New Roman" w:cs="Times New Roman"/>
          <w:sz w:val="24"/>
          <w:szCs w:val="24"/>
        </w:rPr>
        <w:t>, T., et al. (2016). Emergent effects of structural complexity and temperature on predator–prey interactions. Ecosphere 7, e01239. doi:10.1002/ECS2.1239.</w:t>
      </w:r>
    </w:p>
    <w:p w14:paraId="5148BB98" w14:textId="63682666"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Watt, K. E. F. (1959). A Mathematical Model for the Effect of Densities of Attacked and Attacking Species on the Number Attacked. </w:t>
      </w:r>
      <w:r w:rsidRPr="00902B31">
        <w:rPr>
          <w:rFonts w:ascii="Times New Roman" w:hAnsi="Times New Roman" w:cs="Times New Roman"/>
          <w:i/>
          <w:iCs/>
          <w:noProof/>
          <w:sz w:val="24"/>
          <w:szCs w:val="24"/>
        </w:rPr>
        <w:t>Can. Entomol.</w:t>
      </w:r>
      <w:r w:rsidRPr="00902B31">
        <w:rPr>
          <w:rFonts w:ascii="Times New Roman" w:hAnsi="Times New Roman" w:cs="Times New Roman"/>
          <w:noProof/>
          <w:sz w:val="24"/>
          <w:szCs w:val="24"/>
        </w:rPr>
        <w:t xml:space="preserve"> 91, 129–144. doi:10.4039/Ent91129-3.</w:t>
      </w:r>
    </w:p>
    <w:p w14:paraId="6E519F6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902B31">
        <w:rPr>
          <w:rFonts w:ascii="Times New Roman" w:hAnsi="Times New Roman" w:cs="Times New Roman"/>
          <w:i/>
          <w:iCs/>
          <w:noProof/>
          <w:sz w:val="24"/>
          <w:szCs w:val="24"/>
        </w:rPr>
        <w:t>PLoS One</w:t>
      </w:r>
      <w:r w:rsidRPr="00902B31">
        <w:rPr>
          <w:rFonts w:ascii="Times New Roman" w:hAnsi="Times New Roman" w:cs="Times New Roman"/>
          <w:noProof/>
          <w:sz w:val="24"/>
          <w:szCs w:val="24"/>
        </w:rPr>
        <w:t xml:space="preserve"> 5, e12092. doi:10.1371/journal.pone.0012092.</w:t>
      </w:r>
    </w:p>
    <w:p w14:paraId="4C5DA69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Wilson, R. P., Griffiths, I. W., Mills, M. G. L., Carbone, C., Wilson, J. W., and Scantlebury, D. M. (2015). Mass enhances speed but diminishes turn capacity in terrestrial pursuit predators. </w:t>
      </w:r>
      <w:r w:rsidRPr="00902B31">
        <w:rPr>
          <w:rFonts w:ascii="Times New Roman" w:hAnsi="Times New Roman" w:cs="Times New Roman"/>
          <w:i/>
          <w:iCs/>
          <w:noProof/>
          <w:sz w:val="24"/>
          <w:szCs w:val="24"/>
        </w:rPr>
        <w:lastRenderedPageBreak/>
        <w:t>Elife</w:t>
      </w:r>
      <w:r w:rsidRPr="00902B31">
        <w:rPr>
          <w:rFonts w:ascii="Times New Roman" w:hAnsi="Times New Roman" w:cs="Times New Roman"/>
          <w:noProof/>
          <w:sz w:val="24"/>
          <w:szCs w:val="24"/>
        </w:rPr>
        <w:t xml:space="preserve"> 4. doi:10.7554/eLife.06487.001.</w:t>
      </w:r>
    </w:p>
    <w:p w14:paraId="3FCD8750"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rPr>
      </w:pPr>
      <w:r w:rsidRPr="00902B31">
        <w:rPr>
          <w:rFonts w:ascii="Times New Roman" w:hAnsi="Times New Roman" w:cs="Times New Roman"/>
          <w:noProof/>
          <w:sz w:val="24"/>
          <w:szCs w:val="24"/>
        </w:rPr>
        <w:t xml:space="preserve">Yodzis, P., and Innes, S. (1992). Body Size and Consumer-Resource Dynamics. </w:t>
      </w:r>
      <w:r w:rsidRPr="00902B31">
        <w:rPr>
          <w:rFonts w:ascii="Times New Roman" w:hAnsi="Times New Roman" w:cs="Times New Roman"/>
          <w:i/>
          <w:iCs/>
          <w:noProof/>
          <w:sz w:val="24"/>
          <w:szCs w:val="24"/>
        </w:rPr>
        <w:t>Am. Nat.</w:t>
      </w:r>
      <w:r w:rsidRPr="00902B31">
        <w:rPr>
          <w:rFonts w:ascii="Times New Roman" w:hAnsi="Times New Roman" w:cs="Times New Roman"/>
          <w:noProof/>
          <w:sz w:val="24"/>
          <w:szCs w:val="24"/>
        </w:rPr>
        <w:t xml:space="preserve"> 139, 1151–1175. doi:10.1086/285380.</w:t>
      </w:r>
    </w:p>
    <w:p w14:paraId="3053D47B" w14:textId="77777777" w:rsidR="004D2BC9" w:rsidRPr="00902B31" w:rsidRDefault="004D2BC9" w:rsidP="004D2BC9">
      <w:pPr>
        <w:rPr>
          <w:rFonts w:ascii="Times New Roman" w:hAnsi="Times New Roman" w:cs="Times New Roman"/>
          <w:sz w:val="24"/>
          <w:szCs w:val="24"/>
        </w:rPr>
      </w:pPr>
      <w:r w:rsidRPr="00902B31">
        <w:rPr>
          <w:rFonts w:ascii="Times New Roman" w:hAnsi="Times New Roman" w:cs="Times New Roman"/>
          <w:sz w:val="24"/>
          <w:szCs w:val="24"/>
        </w:rPr>
        <w:br w:type="page"/>
      </w:r>
    </w:p>
    <w:p w14:paraId="008CE4EC" w14:textId="201C9A8B" w:rsidR="00D60916" w:rsidRDefault="004D2BC9" w:rsidP="002E2BBA">
      <w:pPr>
        <w:spacing w:line="480" w:lineRule="auto"/>
        <w:rPr>
          <w:rFonts w:ascii="Times New Roman" w:hAnsi="Times New Roman" w:cs="Times New Roman"/>
          <w:sz w:val="24"/>
          <w:szCs w:val="24"/>
        </w:rPr>
      </w:pPr>
      <w:r w:rsidRPr="00902B31">
        <w:rPr>
          <w:rFonts w:ascii="Times New Roman" w:hAnsi="Times New Roman" w:cs="Times New Roman"/>
          <w:b/>
          <w:bCs/>
          <w:sz w:val="24"/>
          <w:szCs w:val="24"/>
        </w:rPr>
        <w:lastRenderedPageBreak/>
        <w:t>Figure 1</w:t>
      </w:r>
      <w:r w:rsidRPr="00902B31">
        <w:rPr>
          <w:rFonts w:ascii="Times New Roman" w:hAnsi="Times New Roman" w:cs="Times New Roman"/>
          <w:sz w:val="24"/>
          <w:szCs w:val="24"/>
        </w:rPr>
        <w:t>: Species-specific speed according to body size for organisms moving in aquatic systems. Speed increases with body size</w:t>
      </w:r>
      <w:r w:rsidR="0030770F">
        <w:rPr>
          <w:rFonts w:ascii="Times New Roman" w:hAnsi="Times New Roman" w:cs="Times New Roman"/>
          <w:sz w:val="24"/>
          <w:szCs w:val="24"/>
        </w:rPr>
        <w:t>,</w:t>
      </w:r>
      <w:r w:rsidRPr="00902B31">
        <w:rPr>
          <w:rFonts w:ascii="Times New Roman" w:hAnsi="Times New Roman" w:cs="Times New Roman"/>
          <w:sz w:val="24"/>
          <w:szCs w:val="24"/>
        </w:rPr>
        <w:t xml:space="preserve"> since overall muscular power generating thrust increases with size. Despite variation among species, the predicted speed fits data well (data from </w:t>
      </w:r>
      <w:r w:rsidRPr="00902B31">
        <w:rPr>
          <w:rFonts w:ascii="Times New Roman" w:hAnsi="Times New Roman" w:cs="Times New Roman"/>
          <w:noProof/>
          <w:sz w:val="24"/>
          <w:szCs w:val="24"/>
        </w:rPr>
        <w:t>(Hirt et al., 2017)</w:t>
      </w:r>
      <w:r w:rsidRPr="00902B31">
        <w:rPr>
          <w:rFonts w:ascii="Times New Roman" w:hAnsi="Times New Roman" w:cs="Times New Roman"/>
          <w:sz w:val="24"/>
          <w:szCs w:val="24"/>
        </w:rPr>
        <w:t xml:space="preserve">). </w:t>
      </w:r>
      <w:r w:rsidR="002C7650">
        <w:rPr>
          <w:rFonts w:ascii="Times New Roman" w:hAnsi="Times New Roman" w:cs="Times New Roman"/>
          <w:sz w:val="24"/>
          <w:szCs w:val="24"/>
        </w:rPr>
        <w:t xml:space="preserve"> The plot </w:t>
      </w:r>
      <w:r w:rsidR="0030770F">
        <w:rPr>
          <w:rFonts w:ascii="Times New Roman" w:hAnsi="Times New Roman" w:cs="Times New Roman"/>
          <w:sz w:val="24"/>
          <w:szCs w:val="24"/>
        </w:rPr>
        <w:t>i</w:t>
      </w:r>
      <w:r w:rsidR="002C7650">
        <w:rPr>
          <w:rFonts w:ascii="Times New Roman" w:hAnsi="Times New Roman" w:cs="Times New Roman"/>
          <w:sz w:val="24"/>
          <w:szCs w:val="24"/>
        </w:rPr>
        <w:t>n the bottom-right corner is the observed versus predicted data</w:t>
      </w:r>
      <w:r w:rsidR="0030770F">
        <w:rPr>
          <w:rFonts w:ascii="Times New Roman" w:hAnsi="Times New Roman" w:cs="Times New Roman"/>
          <w:sz w:val="24"/>
          <w:szCs w:val="24"/>
        </w:rPr>
        <w:t xml:space="preserve">. </w:t>
      </w:r>
      <w:r w:rsidR="002C7650">
        <w:rPr>
          <w:rFonts w:ascii="Times New Roman" w:hAnsi="Times New Roman" w:cs="Times New Roman"/>
          <w:sz w:val="24"/>
          <w:szCs w:val="24"/>
        </w:rPr>
        <w:t xml:space="preserve"> </w:t>
      </w:r>
      <w:r w:rsidR="0030770F">
        <w:rPr>
          <w:rFonts w:ascii="Times New Roman" w:hAnsi="Times New Roman" w:cs="Times New Roman"/>
          <w:sz w:val="24"/>
          <w:szCs w:val="24"/>
        </w:rPr>
        <w:t>Black line has a slope of 1 and intercept of 0. Color points represent the different size ranges</w:t>
      </w:r>
      <w:r w:rsidR="003F46A6">
        <w:rPr>
          <w:rFonts w:ascii="Times New Roman" w:hAnsi="Times New Roman" w:cs="Times New Roman"/>
          <w:sz w:val="24"/>
          <w:szCs w:val="24"/>
        </w:rPr>
        <w:t>.</w:t>
      </w:r>
      <w:r w:rsidR="0030770F">
        <w:rPr>
          <w:rFonts w:ascii="Times New Roman" w:hAnsi="Times New Roman" w:cs="Times New Roman"/>
          <w:sz w:val="24"/>
          <w:szCs w:val="24"/>
        </w:rPr>
        <w:t xml:space="preserve"> Colored lines are </w:t>
      </w:r>
      <w:r w:rsidR="003F46A6">
        <w:rPr>
          <w:rFonts w:ascii="Times New Roman" w:hAnsi="Times New Roman" w:cs="Times New Roman"/>
          <w:sz w:val="24"/>
          <w:szCs w:val="24"/>
        </w:rPr>
        <w:t xml:space="preserve">(non-significant) </w:t>
      </w:r>
      <w:r w:rsidR="0030770F">
        <w:rPr>
          <w:rFonts w:ascii="Times New Roman" w:hAnsi="Times New Roman" w:cs="Times New Roman"/>
          <w:sz w:val="24"/>
          <w:szCs w:val="24"/>
        </w:rPr>
        <w:t xml:space="preserve">regression lines of the corresponding points.  </w:t>
      </w:r>
    </w:p>
    <w:p w14:paraId="7B83E2A4" w14:textId="77777777" w:rsidR="00D60916" w:rsidRDefault="00D60916" w:rsidP="002E2BBA">
      <w:pPr>
        <w:spacing w:line="480" w:lineRule="auto"/>
        <w:rPr>
          <w:rFonts w:ascii="Times New Roman" w:hAnsi="Times New Roman" w:cs="Times New Roman"/>
          <w:sz w:val="24"/>
          <w:szCs w:val="24"/>
        </w:rPr>
      </w:pPr>
    </w:p>
    <w:p w14:paraId="4638CA0C" w14:textId="78DB216B" w:rsidR="00DD1E3C" w:rsidRPr="00902B31" w:rsidRDefault="004D2BC9" w:rsidP="0080702D">
      <w:pPr>
        <w:spacing w:line="480" w:lineRule="auto"/>
        <w:rPr>
          <w:rFonts w:ascii="Times New Roman" w:hAnsi="Times New Roman" w:cs="Times New Roman"/>
          <w:sz w:val="24"/>
          <w:szCs w:val="24"/>
        </w:rPr>
      </w:pPr>
      <w:r w:rsidRPr="00902B31">
        <w:rPr>
          <w:rFonts w:ascii="Times New Roman" w:hAnsi="Times New Roman" w:cs="Times New Roman"/>
          <w:b/>
          <w:bCs/>
          <w:sz w:val="24"/>
          <w:szCs w:val="24"/>
        </w:rPr>
        <w:t>Figure 2</w:t>
      </w:r>
      <w:r w:rsidRPr="00902B31">
        <w:rPr>
          <w:rFonts w:ascii="Times New Roman" w:hAnsi="Times New Roman" w:cs="Times New Roman"/>
          <w:sz w:val="24"/>
          <w:szCs w:val="24"/>
        </w:rPr>
        <w:t xml:space="preserve">: Predator attack rate </w:t>
      </w:r>
      <w:r w:rsidRPr="00902B31">
        <w:rPr>
          <w:rFonts w:ascii="Times New Roman" w:hAnsi="Times New Roman" w:cs="Times New Roman"/>
          <w:b/>
          <w:bCs/>
          <w:sz w:val="24"/>
          <w:szCs w:val="24"/>
        </w:rPr>
        <w:t>(A)</w:t>
      </w:r>
      <w:r w:rsidRPr="00902B31">
        <w:rPr>
          <w:rFonts w:ascii="Times New Roman" w:hAnsi="Times New Roman" w:cs="Times New Roman"/>
          <w:sz w:val="24"/>
          <w:szCs w:val="24"/>
        </w:rPr>
        <w:t xml:space="preserve">, capture probability </w:t>
      </w:r>
      <w:r w:rsidRPr="00902B31">
        <w:rPr>
          <w:rFonts w:ascii="Times New Roman" w:hAnsi="Times New Roman" w:cs="Times New Roman"/>
          <w:b/>
          <w:bCs/>
          <w:sz w:val="24"/>
          <w:szCs w:val="24"/>
        </w:rPr>
        <w:t>(B)</w:t>
      </w:r>
      <w:r w:rsidRPr="00902B31">
        <w:rPr>
          <w:rFonts w:ascii="Times New Roman" w:hAnsi="Times New Roman" w:cs="Times New Roman"/>
          <w:sz w:val="24"/>
          <w:szCs w:val="24"/>
        </w:rPr>
        <w:t xml:space="preserve"> and handling time </w:t>
      </w:r>
      <w:r w:rsidRPr="00902B31">
        <w:rPr>
          <w:rFonts w:ascii="Times New Roman" w:hAnsi="Times New Roman" w:cs="Times New Roman"/>
          <w:b/>
          <w:bCs/>
          <w:sz w:val="24"/>
          <w:szCs w:val="24"/>
        </w:rPr>
        <w:t>(C)</w:t>
      </w:r>
      <w:r w:rsidRPr="00902B31">
        <w:rPr>
          <w:rFonts w:ascii="Times New Roman" w:hAnsi="Times New Roman" w:cs="Times New Roman"/>
          <w:sz w:val="24"/>
          <w:szCs w:val="24"/>
        </w:rPr>
        <w:t xml:space="preserve"> according to predator mass in aquatic systems. The model fits the data quite well for attack rate (except for very small organisms) and capture probability. However, data show some variability. Predictions for handling time are more accurate for relatively large predators than for smaller predators. This suggests that more investigations are needed in order to understand how mechanical factors constrain handling time for predators according to predator and prey sizes.</w:t>
      </w:r>
      <w:r w:rsidR="002C7650">
        <w:rPr>
          <w:rFonts w:ascii="Times New Roman" w:hAnsi="Times New Roman" w:cs="Times New Roman"/>
          <w:sz w:val="24"/>
          <w:szCs w:val="24"/>
        </w:rPr>
        <w:t xml:space="preserve"> The plot </w:t>
      </w:r>
      <w:r w:rsidR="000C71E9">
        <w:rPr>
          <w:rFonts w:ascii="Times New Roman" w:hAnsi="Times New Roman" w:cs="Times New Roman"/>
          <w:sz w:val="24"/>
          <w:szCs w:val="24"/>
        </w:rPr>
        <w:t>at</w:t>
      </w:r>
      <w:r w:rsidR="002C7650">
        <w:rPr>
          <w:rFonts w:ascii="Times New Roman" w:hAnsi="Times New Roman" w:cs="Times New Roman"/>
          <w:sz w:val="24"/>
          <w:szCs w:val="24"/>
        </w:rPr>
        <w:t xml:space="preserve"> the bottom of each panel is the observed versus predicted data</w:t>
      </w:r>
      <w:r w:rsidR="006270B4">
        <w:rPr>
          <w:rFonts w:ascii="Times New Roman" w:hAnsi="Times New Roman" w:cs="Times New Roman"/>
          <w:sz w:val="24"/>
          <w:szCs w:val="24"/>
        </w:rPr>
        <w:t xml:space="preserve"> (same as Fig. 1)</w:t>
      </w:r>
      <w:r w:rsidR="0030770F">
        <w:rPr>
          <w:rFonts w:ascii="Times New Roman" w:hAnsi="Times New Roman" w:cs="Times New Roman"/>
          <w:sz w:val="24"/>
          <w:szCs w:val="24"/>
        </w:rPr>
        <w:t>.</w:t>
      </w:r>
      <w:r w:rsidR="002C7650">
        <w:rPr>
          <w:rFonts w:ascii="Times New Roman" w:hAnsi="Times New Roman" w:cs="Times New Roman"/>
          <w:sz w:val="24"/>
          <w:szCs w:val="24"/>
        </w:rPr>
        <w:t xml:space="preserve"> </w:t>
      </w:r>
      <w:r w:rsidR="003F46A6">
        <w:rPr>
          <w:rFonts w:ascii="Times New Roman" w:hAnsi="Times New Roman" w:cs="Times New Roman"/>
          <w:sz w:val="24"/>
          <w:szCs w:val="24"/>
        </w:rPr>
        <w:t xml:space="preserve">The colored </w:t>
      </w:r>
      <w:r w:rsidR="006270B4">
        <w:rPr>
          <w:rFonts w:ascii="Times New Roman" w:hAnsi="Times New Roman" w:cs="Times New Roman"/>
          <w:sz w:val="24"/>
          <w:szCs w:val="24"/>
        </w:rPr>
        <w:t xml:space="preserve">regression </w:t>
      </w:r>
      <w:r w:rsidR="003F46A6">
        <w:rPr>
          <w:rFonts w:ascii="Times New Roman" w:hAnsi="Times New Roman" w:cs="Times New Roman"/>
          <w:sz w:val="24"/>
          <w:szCs w:val="24"/>
        </w:rPr>
        <w:t xml:space="preserve">lines are </w:t>
      </w:r>
      <w:r w:rsidR="0030770F">
        <w:rPr>
          <w:rFonts w:ascii="Times New Roman" w:hAnsi="Times New Roman" w:cs="Times New Roman"/>
          <w:sz w:val="24"/>
          <w:szCs w:val="24"/>
        </w:rPr>
        <w:t>non-significant</w:t>
      </w:r>
      <w:r w:rsidR="006270B4">
        <w:rPr>
          <w:rFonts w:ascii="Times New Roman" w:hAnsi="Times New Roman" w:cs="Times New Roman"/>
          <w:sz w:val="24"/>
          <w:szCs w:val="24"/>
        </w:rPr>
        <w:t xml:space="preserve"> </w:t>
      </w:r>
      <w:r w:rsidR="0030770F">
        <w:rPr>
          <w:rFonts w:ascii="Times New Roman" w:hAnsi="Times New Roman" w:cs="Times New Roman"/>
          <w:sz w:val="24"/>
          <w:szCs w:val="24"/>
        </w:rPr>
        <w:t xml:space="preserve">in A, </w:t>
      </w:r>
      <w:r w:rsidR="003F46A6">
        <w:rPr>
          <w:rFonts w:ascii="Times New Roman" w:hAnsi="Times New Roman" w:cs="Times New Roman"/>
          <w:sz w:val="24"/>
          <w:szCs w:val="24"/>
        </w:rPr>
        <w:t xml:space="preserve">but </w:t>
      </w:r>
      <w:r w:rsidR="0030770F">
        <w:rPr>
          <w:rFonts w:ascii="Times New Roman" w:hAnsi="Times New Roman" w:cs="Times New Roman"/>
          <w:sz w:val="24"/>
          <w:szCs w:val="24"/>
        </w:rPr>
        <w:t xml:space="preserve">significant in C.  </w:t>
      </w:r>
    </w:p>
    <w:sectPr w:rsidR="00DD1E3C" w:rsidRPr="00902B31" w:rsidSect="00A54B60">
      <w:footerReference w:type="default" r:id="rId9"/>
      <w:pgSz w:w="12240" w:h="15840" w:code="1"/>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FD3B9" w14:textId="77777777" w:rsidR="00D13F1F" w:rsidRDefault="00D13F1F">
      <w:pPr>
        <w:spacing w:after="0" w:line="240" w:lineRule="auto"/>
      </w:pPr>
      <w:r>
        <w:separator/>
      </w:r>
    </w:p>
  </w:endnote>
  <w:endnote w:type="continuationSeparator" w:id="0">
    <w:p w14:paraId="76D25E11" w14:textId="77777777" w:rsidR="00D13F1F" w:rsidRDefault="00D13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9647" w14:textId="77777777" w:rsidR="00A54B60" w:rsidRDefault="004D2BC9">
    <w:pPr>
      <w:pStyle w:val="Pieddepage"/>
      <w:jc w:val="right"/>
    </w:pPr>
    <w:r>
      <w:fldChar w:fldCharType="begin"/>
    </w:r>
    <w:r>
      <w:instrText>PAGE   \* MERGEFORMAT</w:instrText>
    </w:r>
    <w:r>
      <w:fldChar w:fldCharType="separate"/>
    </w:r>
    <w:r>
      <w:rPr>
        <w:lang w:val="fr-FR"/>
      </w:rPr>
      <w:t>2</w:t>
    </w:r>
    <w:r>
      <w:fldChar w:fldCharType="end"/>
    </w:r>
  </w:p>
  <w:p w14:paraId="26F40AEB" w14:textId="77777777" w:rsidR="00A54B60" w:rsidRDefault="00D13F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6C088" w14:textId="77777777" w:rsidR="00D13F1F" w:rsidRDefault="00D13F1F">
      <w:pPr>
        <w:spacing w:after="0" w:line="240" w:lineRule="auto"/>
      </w:pPr>
      <w:r>
        <w:separator/>
      </w:r>
    </w:p>
  </w:footnote>
  <w:footnote w:type="continuationSeparator" w:id="0">
    <w:p w14:paraId="6A3476BB" w14:textId="77777777" w:rsidR="00D13F1F" w:rsidRDefault="00D13F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C9"/>
    <w:rsid w:val="000217BA"/>
    <w:rsid w:val="000244CA"/>
    <w:rsid w:val="00027D2D"/>
    <w:rsid w:val="00042AC9"/>
    <w:rsid w:val="00055D33"/>
    <w:rsid w:val="000778E6"/>
    <w:rsid w:val="00081543"/>
    <w:rsid w:val="000C0FE0"/>
    <w:rsid w:val="000C71E9"/>
    <w:rsid w:val="00127514"/>
    <w:rsid w:val="00175DEB"/>
    <w:rsid w:val="001836E0"/>
    <w:rsid w:val="001A0369"/>
    <w:rsid w:val="001C4E3B"/>
    <w:rsid w:val="001D18A4"/>
    <w:rsid w:val="002100C4"/>
    <w:rsid w:val="00256A71"/>
    <w:rsid w:val="002B6BB9"/>
    <w:rsid w:val="002C7650"/>
    <w:rsid w:val="002D662C"/>
    <w:rsid w:val="002E2BBA"/>
    <w:rsid w:val="0030770F"/>
    <w:rsid w:val="00310D74"/>
    <w:rsid w:val="00350D69"/>
    <w:rsid w:val="003535D6"/>
    <w:rsid w:val="003717A4"/>
    <w:rsid w:val="003763B5"/>
    <w:rsid w:val="00394DA8"/>
    <w:rsid w:val="003A0912"/>
    <w:rsid w:val="003B60B7"/>
    <w:rsid w:val="003F46A6"/>
    <w:rsid w:val="003F4B29"/>
    <w:rsid w:val="00414988"/>
    <w:rsid w:val="00461703"/>
    <w:rsid w:val="0047729F"/>
    <w:rsid w:val="004A44E1"/>
    <w:rsid w:val="004B7097"/>
    <w:rsid w:val="004C08E4"/>
    <w:rsid w:val="004C7B84"/>
    <w:rsid w:val="004D2BC9"/>
    <w:rsid w:val="004E4480"/>
    <w:rsid w:val="004F6A4F"/>
    <w:rsid w:val="00513FAB"/>
    <w:rsid w:val="00533F99"/>
    <w:rsid w:val="00540031"/>
    <w:rsid w:val="00571A8C"/>
    <w:rsid w:val="00580CDD"/>
    <w:rsid w:val="00583960"/>
    <w:rsid w:val="00595B3D"/>
    <w:rsid w:val="005B30A5"/>
    <w:rsid w:val="005B3F10"/>
    <w:rsid w:val="005D163D"/>
    <w:rsid w:val="005E6C64"/>
    <w:rsid w:val="005F51C7"/>
    <w:rsid w:val="006270B4"/>
    <w:rsid w:val="00650356"/>
    <w:rsid w:val="00693F52"/>
    <w:rsid w:val="00693F7B"/>
    <w:rsid w:val="006D1828"/>
    <w:rsid w:val="006E07BC"/>
    <w:rsid w:val="006F4DFF"/>
    <w:rsid w:val="007106C3"/>
    <w:rsid w:val="00710786"/>
    <w:rsid w:val="00731E92"/>
    <w:rsid w:val="00733DBE"/>
    <w:rsid w:val="007543C8"/>
    <w:rsid w:val="00761099"/>
    <w:rsid w:val="00761337"/>
    <w:rsid w:val="0076749D"/>
    <w:rsid w:val="00782433"/>
    <w:rsid w:val="00790843"/>
    <w:rsid w:val="007912DE"/>
    <w:rsid w:val="007A2509"/>
    <w:rsid w:val="007A262F"/>
    <w:rsid w:val="007D059C"/>
    <w:rsid w:val="007F04D4"/>
    <w:rsid w:val="0080702D"/>
    <w:rsid w:val="008213EE"/>
    <w:rsid w:val="00823BF2"/>
    <w:rsid w:val="008569D5"/>
    <w:rsid w:val="00856D5B"/>
    <w:rsid w:val="0087217A"/>
    <w:rsid w:val="008A023E"/>
    <w:rsid w:val="008C59A0"/>
    <w:rsid w:val="008D4B52"/>
    <w:rsid w:val="008D73E1"/>
    <w:rsid w:val="008F31A4"/>
    <w:rsid w:val="008F54C8"/>
    <w:rsid w:val="00900CE3"/>
    <w:rsid w:val="00902B31"/>
    <w:rsid w:val="00924045"/>
    <w:rsid w:val="00931F60"/>
    <w:rsid w:val="00953541"/>
    <w:rsid w:val="009543D4"/>
    <w:rsid w:val="00954BED"/>
    <w:rsid w:val="00960CC8"/>
    <w:rsid w:val="00992AEC"/>
    <w:rsid w:val="009A68BE"/>
    <w:rsid w:val="009B239F"/>
    <w:rsid w:val="009B7404"/>
    <w:rsid w:val="009D44B5"/>
    <w:rsid w:val="00A01F4B"/>
    <w:rsid w:val="00A22C56"/>
    <w:rsid w:val="00A25D9E"/>
    <w:rsid w:val="00A41837"/>
    <w:rsid w:val="00A515FD"/>
    <w:rsid w:val="00A65372"/>
    <w:rsid w:val="00A67392"/>
    <w:rsid w:val="00A757A5"/>
    <w:rsid w:val="00AB5771"/>
    <w:rsid w:val="00AC55EC"/>
    <w:rsid w:val="00AD66B1"/>
    <w:rsid w:val="00B01734"/>
    <w:rsid w:val="00B05E12"/>
    <w:rsid w:val="00B10F32"/>
    <w:rsid w:val="00B14877"/>
    <w:rsid w:val="00B23EE6"/>
    <w:rsid w:val="00B60E16"/>
    <w:rsid w:val="00B75FDC"/>
    <w:rsid w:val="00B774AA"/>
    <w:rsid w:val="00BA3704"/>
    <w:rsid w:val="00BC3637"/>
    <w:rsid w:val="00C215FB"/>
    <w:rsid w:val="00C417C6"/>
    <w:rsid w:val="00C663E2"/>
    <w:rsid w:val="00C87167"/>
    <w:rsid w:val="00C95BEC"/>
    <w:rsid w:val="00CB4398"/>
    <w:rsid w:val="00CB60DD"/>
    <w:rsid w:val="00CF2DAA"/>
    <w:rsid w:val="00D13F1F"/>
    <w:rsid w:val="00D27E22"/>
    <w:rsid w:val="00D32DAA"/>
    <w:rsid w:val="00D47F11"/>
    <w:rsid w:val="00D51A00"/>
    <w:rsid w:val="00D60916"/>
    <w:rsid w:val="00D70864"/>
    <w:rsid w:val="00D77624"/>
    <w:rsid w:val="00DA787E"/>
    <w:rsid w:val="00E02F23"/>
    <w:rsid w:val="00E17B8D"/>
    <w:rsid w:val="00E3238C"/>
    <w:rsid w:val="00E328E1"/>
    <w:rsid w:val="00E422D3"/>
    <w:rsid w:val="00E4342F"/>
    <w:rsid w:val="00E435ED"/>
    <w:rsid w:val="00E57E15"/>
    <w:rsid w:val="00E718E0"/>
    <w:rsid w:val="00ED25DA"/>
    <w:rsid w:val="00F0202A"/>
    <w:rsid w:val="00F06774"/>
    <w:rsid w:val="00F314AD"/>
    <w:rsid w:val="00F46843"/>
    <w:rsid w:val="00F65364"/>
    <w:rsid w:val="00F93421"/>
    <w:rsid w:val="00FC60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0AE6"/>
  <w15:chartTrackingRefBased/>
  <w15:docId w15:val="{B9F7A87A-D246-4C36-80DA-8343A486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C9"/>
    <w:rPr>
      <w:rFonts w:ascii="Calibri" w:eastAsia="Calibri" w:hAnsi="Calibri" w:cs="Arial"/>
    </w:rPr>
  </w:style>
  <w:style w:type="paragraph" w:styleId="Titre1">
    <w:name w:val="heading 1"/>
    <w:basedOn w:val="Normal"/>
    <w:next w:val="Normal"/>
    <w:link w:val="Titre1Car"/>
    <w:uiPriority w:val="9"/>
    <w:qFormat/>
    <w:rsid w:val="004D2BC9"/>
    <w:pPr>
      <w:keepNext/>
      <w:keepLines/>
      <w:spacing w:before="240" w:after="0"/>
      <w:outlineLvl w:val="0"/>
    </w:pPr>
    <w:rPr>
      <w:rFonts w:ascii="Calibri Light" w:eastAsia="Times New Roman" w:hAnsi="Calibri Light" w:cs="Times New Roman"/>
      <w:color w:val="2F5496"/>
      <w:sz w:val="32"/>
      <w:szCs w:val="32"/>
    </w:rPr>
  </w:style>
  <w:style w:type="paragraph" w:styleId="Titre2">
    <w:name w:val="heading 2"/>
    <w:basedOn w:val="Normal"/>
    <w:next w:val="Normal"/>
    <w:link w:val="Titre2Car"/>
    <w:uiPriority w:val="9"/>
    <w:semiHidden/>
    <w:unhideWhenUsed/>
    <w:qFormat/>
    <w:rsid w:val="004D2BC9"/>
    <w:pPr>
      <w:keepNext/>
      <w:keepLines/>
      <w:spacing w:before="40" w:after="0"/>
      <w:outlineLvl w:val="1"/>
    </w:pPr>
    <w:rPr>
      <w:rFonts w:ascii="Calibri Light" w:eastAsia="Times New Roman" w:hAnsi="Calibri Light" w:cs="Times New Roman"/>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2BC9"/>
    <w:rPr>
      <w:rFonts w:ascii="Calibri Light" w:eastAsia="Times New Roman" w:hAnsi="Calibri Light" w:cs="Times New Roman"/>
      <w:color w:val="2F5496"/>
      <w:sz w:val="32"/>
      <w:szCs w:val="32"/>
    </w:rPr>
  </w:style>
  <w:style w:type="character" w:customStyle="1" w:styleId="Titre2Car">
    <w:name w:val="Titre 2 Car"/>
    <w:basedOn w:val="Policepardfaut"/>
    <w:link w:val="Titre2"/>
    <w:uiPriority w:val="9"/>
    <w:semiHidden/>
    <w:rsid w:val="004D2BC9"/>
    <w:rPr>
      <w:rFonts w:ascii="Calibri Light" w:eastAsia="Times New Roman" w:hAnsi="Calibri Light" w:cs="Times New Roman"/>
      <w:color w:val="2F5496"/>
      <w:sz w:val="26"/>
      <w:szCs w:val="26"/>
    </w:rPr>
  </w:style>
  <w:style w:type="paragraph" w:styleId="Paragraphedeliste">
    <w:name w:val="List Paragraph"/>
    <w:basedOn w:val="Normal"/>
    <w:uiPriority w:val="34"/>
    <w:qFormat/>
    <w:rsid w:val="004D2BC9"/>
    <w:pPr>
      <w:ind w:left="720"/>
      <w:contextualSpacing/>
    </w:pPr>
  </w:style>
  <w:style w:type="paragraph" w:styleId="Textedebulles">
    <w:name w:val="Balloon Text"/>
    <w:basedOn w:val="Normal"/>
    <w:link w:val="TextedebullesCar"/>
    <w:uiPriority w:val="99"/>
    <w:semiHidden/>
    <w:unhideWhenUsed/>
    <w:rsid w:val="004D2BC9"/>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D2BC9"/>
    <w:rPr>
      <w:rFonts w:ascii="Times New Roman" w:eastAsia="Calibri" w:hAnsi="Times New Roman" w:cs="Times New Roman"/>
      <w:sz w:val="18"/>
      <w:szCs w:val="18"/>
    </w:rPr>
  </w:style>
  <w:style w:type="character" w:styleId="Marquedecommentaire">
    <w:name w:val="annotation reference"/>
    <w:uiPriority w:val="99"/>
    <w:semiHidden/>
    <w:unhideWhenUsed/>
    <w:rsid w:val="004D2BC9"/>
    <w:rPr>
      <w:sz w:val="16"/>
      <w:szCs w:val="16"/>
    </w:rPr>
  </w:style>
  <w:style w:type="paragraph" w:styleId="Commentaire">
    <w:name w:val="annotation text"/>
    <w:basedOn w:val="Normal"/>
    <w:link w:val="CommentaireCar"/>
    <w:uiPriority w:val="99"/>
    <w:semiHidden/>
    <w:unhideWhenUsed/>
    <w:rsid w:val="004D2BC9"/>
    <w:pPr>
      <w:spacing w:line="240" w:lineRule="auto"/>
    </w:pPr>
    <w:rPr>
      <w:sz w:val="20"/>
      <w:szCs w:val="20"/>
    </w:rPr>
  </w:style>
  <w:style w:type="character" w:customStyle="1" w:styleId="CommentaireCar">
    <w:name w:val="Commentaire Car"/>
    <w:basedOn w:val="Policepardfaut"/>
    <w:link w:val="Commentaire"/>
    <w:uiPriority w:val="99"/>
    <w:semiHidden/>
    <w:rsid w:val="004D2BC9"/>
    <w:rPr>
      <w:rFonts w:ascii="Calibri" w:eastAsia="Calibri" w:hAnsi="Calibri" w:cs="Arial"/>
      <w:sz w:val="20"/>
      <w:szCs w:val="20"/>
    </w:rPr>
  </w:style>
  <w:style w:type="paragraph" w:styleId="Objetducommentaire">
    <w:name w:val="annotation subject"/>
    <w:basedOn w:val="Commentaire"/>
    <w:next w:val="Commentaire"/>
    <w:link w:val="ObjetducommentaireCar"/>
    <w:uiPriority w:val="99"/>
    <w:semiHidden/>
    <w:unhideWhenUsed/>
    <w:rsid w:val="004D2BC9"/>
    <w:rPr>
      <w:b/>
      <w:bCs/>
    </w:rPr>
  </w:style>
  <w:style w:type="character" w:customStyle="1" w:styleId="ObjetducommentaireCar">
    <w:name w:val="Objet du commentaire Car"/>
    <w:basedOn w:val="CommentaireCar"/>
    <w:link w:val="Objetducommentaire"/>
    <w:uiPriority w:val="99"/>
    <w:semiHidden/>
    <w:rsid w:val="004D2BC9"/>
    <w:rPr>
      <w:rFonts w:ascii="Calibri" w:eastAsia="Calibri" w:hAnsi="Calibri" w:cs="Arial"/>
      <w:b/>
      <w:bCs/>
      <w:sz w:val="20"/>
      <w:szCs w:val="20"/>
    </w:rPr>
  </w:style>
  <w:style w:type="paragraph" w:styleId="Rvision">
    <w:name w:val="Revision"/>
    <w:hidden/>
    <w:uiPriority w:val="99"/>
    <w:semiHidden/>
    <w:rsid w:val="004D2BC9"/>
    <w:pPr>
      <w:spacing w:after="0" w:line="240" w:lineRule="auto"/>
    </w:pPr>
    <w:rPr>
      <w:rFonts w:ascii="Calibri" w:eastAsia="Calibri" w:hAnsi="Calibri" w:cs="Arial"/>
    </w:rPr>
  </w:style>
  <w:style w:type="character" w:styleId="Textedelespacerserv">
    <w:name w:val="Placeholder Text"/>
    <w:uiPriority w:val="99"/>
    <w:semiHidden/>
    <w:rsid w:val="004D2BC9"/>
    <w:rPr>
      <w:color w:val="808080"/>
    </w:rPr>
  </w:style>
  <w:style w:type="paragraph" w:styleId="En-tte">
    <w:name w:val="header"/>
    <w:basedOn w:val="Normal"/>
    <w:link w:val="En-tteCar"/>
    <w:uiPriority w:val="99"/>
    <w:unhideWhenUsed/>
    <w:rsid w:val="004D2BC9"/>
    <w:pPr>
      <w:tabs>
        <w:tab w:val="center" w:pos="4320"/>
        <w:tab w:val="right" w:pos="8640"/>
      </w:tabs>
      <w:spacing w:after="0" w:line="240" w:lineRule="auto"/>
    </w:pPr>
  </w:style>
  <w:style w:type="character" w:customStyle="1" w:styleId="En-tteCar">
    <w:name w:val="En-tête Car"/>
    <w:basedOn w:val="Policepardfaut"/>
    <w:link w:val="En-tte"/>
    <w:uiPriority w:val="99"/>
    <w:rsid w:val="004D2BC9"/>
    <w:rPr>
      <w:rFonts w:ascii="Calibri" w:eastAsia="Calibri" w:hAnsi="Calibri" w:cs="Arial"/>
    </w:rPr>
  </w:style>
  <w:style w:type="paragraph" w:styleId="Pieddepage">
    <w:name w:val="footer"/>
    <w:basedOn w:val="Normal"/>
    <w:link w:val="PieddepageCar"/>
    <w:uiPriority w:val="99"/>
    <w:unhideWhenUsed/>
    <w:rsid w:val="004D2BC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D2BC9"/>
    <w:rPr>
      <w:rFonts w:ascii="Calibri" w:eastAsia="Calibri" w:hAnsi="Calibri" w:cs="Arial"/>
    </w:rPr>
  </w:style>
  <w:style w:type="character" w:styleId="Numrodeligne">
    <w:name w:val="line number"/>
    <w:basedOn w:val="Policepardfaut"/>
    <w:uiPriority w:val="99"/>
    <w:semiHidden/>
    <w:unhideWhenUsed/>
    <w:rsid w:val="004D2BC9"/>
  </w:style>
  <w:style w:type="character" w:styleId="Lienhypertexte">
    <w:name w:val="Hyperlink"/>
    <w:basedOn w:val="Policepardfaut"/>
    <w:uiPriority w:val="99"/>
    <w:unhideWhenUsed/>
    <w:rsid w:val="007A262F"/>
    <w:rPr>
      <w:color w:val="0563C1" w:themeColor="hyperlink"/>
      <w:u w:val="single"/>
    </w:rPr>
  </w:style>
  <w:style w:type="character" w:styleId="Mentionnonrsolue">
    <w:name w:val="Unresolved Mention"/>
    <w:basedOn w:val="Policepardfaut"/>
    <w:uiPriority w:val="99"/>
    <w:semiHidden/>
    <w:unhideWhenUsed/>
    <w:rsid w:val="007A262F"/>
    <w:rPr>
      <w:color w:val="605E5C"/>
      <w:shd w:val="clear" w:color="auto" w:fill="E1DFDD"/>
    </w:rPr>
  </w:style>
  <w:style w:type="table" w:styleId="Grilledutableau">
    <w:name w:val="Table Grid"/>
    <w:basedOn w:val="TableauNormal"/>
    <w:uiPriority w:val="39"/>
    <w:rsid w:val="00AB5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talier/Code_Data_Frontiers_In_Ecology_And_Evolution.git" TargetMode="External"/><Relationship Id="rId3" Type="http://schemas.openxmlformats.org/officeDocument/2006/relationships/settings" Target="settings.xml"/><Relationship Id="rId7" Type="http://schemas.openxmlformats.org/officeDocument/2006/relationships/hyperlink" Target="mailto:sebastien.portalier@mail.mcgill.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27</Pages>
  <Words>6740</Words>
  <Characters>38420</Characters>
  <Application>Microsoft Office Word</Application>
  <DocSecurity>0</DocSecurity>
  <Lines>320</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6</cp:revision>
  <cp:lastPrinted>2021-11-29T22:39:00Z</cp:lastPrinted>
  <dcterms:created xsi:type="dcterms:W3CDTF">2021-11-29T22:46:00Z</dcterms:created>
  <dcterms:modified xsi:type="dcterms:W3CDTF">2021-11-29T23:10:00Z</dcterms:modified>
</cp:coreProperties>
</file>