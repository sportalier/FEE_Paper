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DA0A" w14:textId="0A20811F" w:rsidR="00AA6505" w:rsidRPr="005C366D" w:rsidRDefault="00AA6505" w:rsidP="00AA6505">
      <w:pPr>
        <w:jc w:val="center"/>
        <w:rPr>
          <w:rFonts w:ascii="Times New Roman" w:hAnsi="Times New Roman" w:cs="Times New Roman"/>
          <w:b/>
          <w:bCs/>
          <w:sz w:val="32"/>
          <w:szCs w:val="32"/>
        </w:rPr>
      </w:pPr>
      <w:r>
        <w:rPr>
          <w:rFonts w:ascii="Times New Roman" w:hAnsi="Times New Roman" w:cs="Times New Roman"/>
          <w:b/>
          <w:bCs/>
          <w:sz w:val="32"/>
          <w:szCs w:val="32"/>
        </w:rPr>
        <w:t>Reply to reviewers</w:t>
      </w:r>
    </w:p>
    <w:p w14:paraId="4DE993A3" w14:textId="77777777" w:rsidR="00AA6505" w:rsidRPr="005C366D" w:rsidRDefault="00AA6505" w:rsidP="00AA6505">
      <w:pPr>
        <w:rPr>
          <w:rFonts w:ascii="Times New Roman" w:hAnsi="Times New Roman" w:cs="Times New Roman"/>
          <w:sz w:val="24"/>
          <w:szCs w:val="24"/>
        </w:rPr>
      </w:pPr>
    </w:p>
    <w:p w14:paraId="3FCF0207" w14:textId="77777777" w:rsidR="00F725F9" w:rsidRDefault="00AA6505" w:rsidP="00AA6505">
      <w:pPr>
        <w:rPr>
          <w:rFonts w:ascii="Times New Roman" w:hAnsi="Times New Roman" w:cs="Times New Roman"/>
          <w:sz w:val="24"/>
          <w:szCs w:val="24"/>
        </w:rPr>
      </w:pPr>
      <w:r w:rsidRPr="00AA6505">
        <w:rPr>
          <w:rFonts w:ascii="Times New Roman" w:hAnsi="Times New Roman" w:cs="Times New Roman"/>
          <w:b/>
          <w:bCs/>
          <w:sz w:val="28"/>
          <w:szCs w:val="28"/>
        </w:rPr>
        <w:t># R</w:t>
      </w:r>
      <w:r w:rsidRPr="005C366D">
        <w:rPr>
          <w:rFonts w:ascii="Times New Roman" w:hAnsi="Times New Roman" w:cs="Times New Roman"/>
          <w:b/>
          <w:bCs/>
          <w:sz w:val="28"/>
          <w:szCs w:val="28"/>
        </w:rPr>
        <w:t>eviewer 1</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 xml:space="preserve">1. Highlighting limitations and strengths of the study </w:t>
      </w:r>
      <w:r w:rsidRPr="005C366D">
        <w:rPr>
          <w:rFonts w:ascii="Times New Roman" w:hAnsi="Times New Roman" w:cs="Times New Roman"/>
          <w:sz w:val="24"/>
          <w:szCs w:val="24"/>
        </w:rPr>
        <w:br/>
        <w:t xml:space="preserve">Authors used a novel mechanistic approach to infer size-based functional response to make explicit consideration of the movement of organisms in aquatic and terrestrial systems. </w:t>
      </w:r>
      <w:r w:rsidRPr="005C366D">
        <w:rPr>
          <w:rFonts w:ascii="Times New Roman" w:hAnsi="Times New Roman" w:cs="Times New Roman"/>
          <w:sz w:val="24"/>
          <w:szCs w:val="24"/>
        </w:rPr>
        <w:br/>
        <w:t>However, the manuscript format is very casual and does not meet the basic requirements of this Journal. And the lack of some necessary elements of academic papers</w:t>
      </w:r>
      <w:r w:rsidRPr="005C366D">
        <w:rPr>
          <w:rFonts w:ascii="Times New Roman" w:eastAsia="MS Gothic" w:hAnsi="Times New Roman" w:cs="Times New Roman"/>
          <w:sz w:val="24"/>
          <w:szCs w:val="24"/>
        </w:rPr>
        <w:t>，</w:t>
      </w:r>
      <w:r w:rsidRPr="005C366D">
        <w:rPr>
          <w:rFonts w:ascii="Times New Roman" w:hAnsi="Times New Roman" w:cs="Times New Roman"/>
          <w:sz w:val="24"/>
          <w:szCs w:val="24"/>
        </w:rPr>
        <w:t>and different elements are mixed up and confusing.</w:t>
      </w:r>
    </w:p>
    <w:p w14:paraId="6077D58E" w14:textId="1AD21791" w:rsidR="00F725F9" w:rsidRPr="0068051C" w:rsidRDefault="00F725F9" w:rsidP="00AA6505">
      <w:pPr>
        <w:rPr>
          <w:rFonts w:ascii="Times New Roman" w:hAnsi="Times New Roman" w:cs="Times New Roman"/>
          <w:i/>
          <w:iCs/>
          <w:sz w:val="24"/>
          <w:szCs w:val="24"/>
        </w:rPr>
      </w:pPr>
      <w:commentRangeStart w:id="0"/>
      <w:commentRangeStart w:id="1"/>
      <w:commentRangeStart w:id="2"/>
      <w:r w:rsidRPr="0068051C">
        <w:rPr>
          <w:rFonts w:ascii="Times New Roman" w:hAnsi="Times New Roman" w:cs="Times New Roman"/>
          <w:i/>
          <w:iCs/>
          <w:sz w:val="24"/>
          <w:szCs w:val="24"/>
        </w:rPr>
        <w:t>The present article is a perspective paper. Thus, its goal is to promote a novel research avenue to investigate the functional response by including factors from the physical medium. The model presented is an example of what can be done. And the discussion of the results points out the strength but also some weaknesses and potential improvements. This is why the format is not the one of a classical research paper.</w:t>
      </w:r>
      <w:commentRangeEnd w:id="0"/>
      <w:r w:rsidR="00E76C69" w:rsidRPr="0068051C">
        <w:rPr>
          <w:rStyle w:val="Marquedecommentaire"/>
          <w:i/>
          <w:iCs/>
        </w:rPr>
        <w:commentReference w:id="0"/>
      </w:r>
      <w:commentRangeEnd w:id="1"/>
      <w:r w:rsidR="00DB5F1C">
        <w:rPr>
          <w:rStyle w:val="Marquedecommentaire"/>
        </w:rPr>
        <w:commentReference w:id="1"/>
      </w:r>
      <w:commentRangeEnd w:id="2"/>
      <w:r w:rsidR="00E437BF">
        <w:rPr>
          <w:rStyle w:val="Marquedecommentaire"/>
        </w:rPr>
        <w:commentReference w:id="2"/>
      </w:r>
    </w:p>
    <w:p w14:paraId="52E0B883" w14:textId="77777777" w:rsidR="009A0CEB" w:rsidRDefault="009A0CEB" w:rsidP="00AA6505">
      <w:pPr>
        <w:rPr>
          <w:rFonts w:ascii="Times New Roman" w:hAnsi="Times New Roman" w:cs="Times New Roman"/>
          <w:sz w:val="24"/>
          <w:szCs w:val="24"/>
        </w:rPr>
      </w:pPr>
    </w:p>
    <w:p w14:paraId="599A2CBE" w14:textId="12135B39" w:rsidR="008370D3" w:rsidRDefault="009A0CEB" w:rsidP="00AA6505">
      <w:pPr>
        <w:rPr>
          <w:rFonts w:ascii="Times New Roman" w:hAnsi="Times New Roman" w:cs="Times New Roman"/>
          <w:sz w:val="24"/>
          <w:szCs w:val="24"/>
        </w:rPr>
      </w:pPr>
      <w:r w:rsidRPr="005C366D">
        <w:rPr>
          <w:rFonts w:ascii="Times New Roman" w:hAnsi="Times New Roman" w:cs="Times New Roman"/>
          <w:sz w:val="24"/>
          <w:szCs w:val="24"/>
        </w:rPr>
        <w:t>2. Evaluating the validity of the results</w:t>
      </w:r>
      <w:r w:rsidR="00AA6505" w:rsidRPr="005C366D">
        <w:rPr>
          <w:rFonts w:ascii="Times New Roman" w:hAnsi="Times New Roman" w:cs="Times New Roman"/>
          <w:sz w:val="24"/>
          <w:szCs w:val="24"/>
        </w:rPr>
        <w:br/>
        <w:t xml:space="preserve">The authors propose new models for </w:t>
      </w:r>
      <w:commentRangeStart w:id="3"/>
      <w:commentRangeStart w:id="4"/>
      <w:r w:rsidR="00AA6505" w:rsidRPr="005C366D">
        <w:rPr>
          <w:rFonts w:ascii="Times New Roman" w:hAnsi="Times New Roman" w:cs="Times New Roman"/>
          <w:sz w:val="24"/>
          <w:szCs w:val="24"/>
        </w:rPr>
        <w:t>some existing problems raised by the research in the field, but the authors do not substantially verify the effectiveness of the model</w:t>
      </w:r>
      <w:commentRangeEnd w:id="3"/>
      <w:r w:rsidR="00E76C69">
        <w:rPr>
          <w:rStyle w:val="Marquedecommentaire"/>
        </w:rPr>
        <w:commentReference w:id="3"/>
      </w:r>
      <w:commentRangeEnd w:id="4"/>
      <w:r w:rsidR="00DB5F1C">
        <w:rPr>
          <w:rStyle w:val="Marquedecommentaire"/>
        </w:rPr>
        <w:commentReference w:id="4"/>
      </w:r>
      <w:r w:rsidR="00AA6505" w:rsidRPr="005C366D">
        <w:rPr>
          <w:rFonts w:ascii="Times New Roman" w:hAnsi="Times New Roman" w:cs="Times New Roman"/>
          <w:sz w:val="24"/>
          <w:szCs w:val="24"/>
        </w:rPr>
        <w:t>.</w:t>
      </w:r>
      <w:r w:rsidR="00AA6505" w:rsidRPr="005C366D">
        <w:rPr>
          <w:rFonts w:ascii="Times New Roman" w:hAnsi="Times New Roman" w:cs="Times New Roman"/>
          <w:sz w:val="24"/>
          <w:szCs w:val="24"/>
        </w:rPr>
        <w:br/>
        <w:t>The authors did not adopt a classical authoritative approach to verify the effectiveness of the model, for example, using statistical method degrees to validate the degree of compliance between predicted and actual values.</w:t>
      </w:r>
    </w:p>
    <w:p w14:paraId="208E304A" w14:textId="77777777"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3. Data interpretation.</w:t>
      </w:r>
      <w:r w:rsidRPr="005C366D">
        <w:rPr>
          <w:rFonts w:ascii="Times New Roman" w:hAnsi="Times New Roman" w:cs="Times New Roman"/>
          <w:sz w:val="24"/>
          <w:szCs w:val="24"/>
        </w:rPr>
        <w:br/>
        <w:t xml:space="preserve">The </w:t>
      </w:r>
      <w:commentRangeStart w:id="5"/>
      <w:commentRangeStart w:id="6"/>
      <w:r w:rsidRPr="005C366D">
        <w:rPr>
          <w:rFonts w:ascii="Times New Roman" w:hAnsi="Times New Roman" w:cs="Times New Roman"/>
          <w:sz w:val="24"/>
          <w:szCs w:val="24"/>
        </w:rPr>
        <w:t>authors did not describe the results</w:t>
      </w:r>
      <w:commentRangeEnd w:id="5"/>
      <w:r w:rsidR="001278F7">
        <w:rPr>
          <w:rStyle w:val="Marquedecommentaire"/>
        </w:rPr>
        <w:commentReference w:id="5"/>
      </w:r>
      <w:commentRangeEnd w:id="6"/>
      <w:r w:rsidR="00DB5F1C">
        <w:rPr>
          <w:rStyle w:val="Marquedecommentaire"/>
        </w:rPr>
        <w:commentReference w:id="6"/>
      </w:r>
      <w:r w:rsidRPr="005C366D">
        <w:rPr>
          <w:rFonts w:ascii="Times New Roman" w:hAnsi="Times New Roman" w:cs="Times New Roman"/>
          <w:sz w:val="24"/>
          <w:szCs w:val="24"/>
        </w:rPr>
        <w:t>.</w:t>
      </w:r>
    </w:p>
    <w:p w14:paraId="56277210" w14:textId="77777777"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Detailed comments:</w:t>
      </w:r>
      <w:r w:rsidRPr="005C366D">
        <w:rPr>
          <w:rFonts w:ascii="Times New Roman" w:hAnsi="Times New Roman" w:cs="Times New Roman"/>
          <w:sz w:val="24"/>
          <w:szCs w:val="24"/>
        </w:rPr>
        <w:br/>
        <w:t xml:space="preserve">Abstract: </w:t>
      </w:r>
      <w:r w:rsidRPr="005C366D">
        <w:rPr>
          <w:rFonts w:ascii="Times New Roman" w:hAnsi="Times New Roman" w:cs="Times New Roman"/>
          <w:sz w:val="24"/>
          <w:szCs w:val="24"/>
        </w:rPr>
        <w:br/>
      </w:r>
      <w:commentRangeStart w:id="7"/>
      <w:commentRangeStart w:id="8"/>
      <w:r w:rsidRPr="005C366D">
        <w:rPr>
          <w:rFonts w:ascii="Times New Roman" w:hAnsi="Times New Roman" w:cs="Times New Roman"/>
          <w:sz w:val="24"/>
          <w:szCs w:val="24"/>
        </w:rPr>
        <w:t>What is the aim of this work? What are the main results and conclusions of this work? I suggest that this information should be explicitly provided in the abstract section.</w:t>
      </w:r>
      <w:commentRangeEnd w:id="7"/>
      <w:r w:rsidR="001278F7">
        <w:rPr>
          <w:rStyle w:val="Marquedecommentaire"/>
        </w:rPr>
        <w:commentReference w:id="7"/>
      </w:r>
      <w:commentRangeEnd w:id="8"/>
      <w:r w:rsidR="00DB5F1C">
        <w:rPr>
          <w:rStyle w:val="Marquedecommentaire"/>
        </w:rPr>
        <w:commentReference w:id="8"/>
      </w:r>
      <w:r w:rsidRPr="005C366D">
        <w:rPr>
          <w:rFonts w:ascii="Times New Roman" w:hAnsi="Times New Roman" w:cs="Times New Roman"/>
          <w:sz w:val="24"/>
          <w:szCs w:val="24"/>
        </w:rPr>
        <w:br/>
      </w:r>
      <w:r w:rsidRPr="005C366D">
        <w:rPr>
          <w:rFonts w:ascii="Times New Roman" w:hAnsi="Times New Roman" w:cs="Times New Roman"/>
          <w:sz w:val="24"/>
          <w:szCs w:val="24"/>
        </w:rPr>
        <w:br/>
        <w:t>Introduction:</w:t>
      </w:r>
      <w:r w:rsidRPr="005C366D">
        <w:rPr>
          <w:rFonts w:ascii="Times New Roman" w:hAnsi="Times New Roman" w:cs="Times New Roman"/>
          <w:sz w:val="24"/>
          <w:szCs w:val="24"/>
        </w:rPr>
        <w:br/>
        <w:t>What are the specific scientific problems proposed to solve in this work?</w:t>
      </w:r>
      <w:r w:rsidRPr="005C366D">
        <w:rPr>
          <w:rFonts w:ascii="Times New Roman" w:hAnsi="Times New Roman" w:cs="Times New Roman"/>
          <w:sz w:val="24"/>
          <w:szCs w:val="24"/>
        </w:rPr>
        <w:br/>
        <w:t xml:space="preserve">What is the relationship in the following parts? For example, line 33 (Introduction), line 65 </w:t>
      </w:r>
      <w:r w:rsidRPr="005C366D">
        <w:rPr>
          <w:rFonts w:ascii="Times New Roman" w:hAnsi="Times New Roman" w:cs="Times New Roman"/>
          <w:sz w:val="24"/>
          <w:szCs w:val="24"/>
        </w:rPr>
        <w:lastRenderedPageBreak/>
        <w:t>(Physical features of the medium and size-related constraints), line 129 (A case study as an example of new mechanistic approaches).</w:t>
      </w:r>
    </w:p>
    <w:p w14:paraId="2794A3BD" w14:textId="345203F2" w:rsidR="006D4E97" w:rsidRDefault="008370D3" w:rsidP="00AA6505">
      <w:pPr>
        <w:rPr>
          <w:rFonts w:ascii="Times New Roman" w:hAnsi="Times New Roman" w:cs="Times New Roman"/>
          <w:sz w:val="24"/>
          <w:szCs w:val="24"/>
        </w:rPr>
      </w:pPr>
      <w:commentRangeStart w:id="9"/>
      <w:r w:rsidRPr="0068051C">
        <w:rPr>
          <w:rFonts w:ascii="Times New Roman" w:hAnsi="Times New Roman" w:cs="Times New Roman"/>
          <w:i/>
          <w:iCs/>
          <w:sz w:val="24"/>
          <w:szCs w:val="24"/>
        </w:rPr>
        <w:t xml:space="preserve">Since it is a perspective article and not a classical research article, the format is </w:t>
      </w:r>
      <w:r w:rsidR="00E27A45" w:rsidRPr="0068051C">
        <w:rPr>
          <w:rFonts w:ascii="Times New Roman" w:hAnsi="Times New Roman" w:cs="Times New Roman"/>
          <w:i/>
          <w:iCs/>
          <w:sz w:val="24"/>
          <w:szCs w:val="24"/>
        </w:rPr>
        <w:t>different. As we explained above, the goal is to emphasize the need to include factors from the physical medium. The section “Physical features of the medium and size-related constraints” provides a literature review in order to point out the effects of the physical medium on species motion and interactions. The section “A case study as an example of new mechanistic approaches” is an illustration of the kind of model that can be build within this realm. The goal of the paper is not to fully present the model per se.</w:t>
      </w:r>
      <w:r w:rsidR="00AA6505" w:rsidRPr="0068051C">
        <w:rPr>
          <w:rFonts w:ascii="Times New Roman" w:hAnsi="Times New Roman" w:cs="Times New Roman"/>
          <w:i/>
          <w:iCs/>
          <w:sz w:val="24"/>
          <w:szCs w:val="24"/>
        </w:rPr>
        <w:br/>
      </w:r>
      <w:commentRangeEnd w:id="9"/>
      <w:r w:rsidR="00E27A45">
        <w:rPr>
          <w:rStyle w:val="Marquedecommentaire"/>
        </w:rPr>
        <w:commentReference w:id="9"/>
      </w:r>
      <w:r w:rsidR="00AA6505" w:rsidRPr="005C366D">
        <w:rPr>
          <w:rFonts w:ascii="Times New Roman" w:hAnsi="Times New Roman" w:cs="Times New Roman"/>
          <w:sz w:val="24"/>
          <w:szCs w:val="24"/>
        </w:rPr>
        <w:br/>
        <w:t xml:space="preserve">Line117-124. </w:t>
      </w:r>
      <w:commentRangeStart w:id="10"/>
      <w:commentRangeStart w:id="11"/>
      <w:r w:rsidR="00AA6505" w:rsidRPr="005C366D">
        <w:rPr>
          <w:rFonts w:ascii="Times New Roman" w:hAnsi="Times New Roman" w:cs="Times New Roman"/>
          <w:sz w:val="24"/>
          <w:szCs w:val="24"/>
        </w:rPr>
        <w:t>The “novelty” and the “strength” related to the “approach” proposed by the authors, are the highlights of this work, and the author elaborated it is unpredictable, and it is necessary to elaborate in detail.</w:t>
      </w:r>
      <w:commentRangeEnd w:id="10"/>
      <w:r w:rsidR="00E27A45">
        <w:rPr>
          <w:rStyle w:val="Marquedecommentaire"/>
        </w:rPr>
        <w:commentReference w:id="10"/>
      </w:r>
      <w:commentRangeEnd w:id="11"/>
      <w:r w:rsidR="00DB5F1C">
        <w:rPr>
          <w:rStyle w:val="Marquedecommentaire"/>
        </w:rPr>
        <w:commentReference w:id="11"/>
      </w:r>
      <w:r w:rsidR="00AA6505" w:rsidRPr="005C366D">
        <w:rPr>
          <w:rFonts w:ascii="Times New Roman" w:hAnsi="Times New Roman" w:cs="Times New Roman"/>
          <w:sz w:val="24"/>
          <w:szCs w:val="24"/>
        </w:rPr>
        <w:br/>
      </w:r>
      <w:r w:rsidR="00AA6505" w:rsidRPr="005C366D">
        <w:rPr>
          <w:rFonts w:ascii="Times New Roman" w:hAnsi="Times New Roman" w:cs="Times New Roman"/>
          <w:sz w:val="24"/>
          <w:szCs w:val="24"/>
        </w:rPr>
        <w:br/>
        <w:t>A case study as an example of new mechanistic approaches</w:t>
      </w:r>
      <w:r w:rsidR="00AA6505" w:rsidRPr="005C366D">
        <w:rPr>
          <w:rFonts w:ascii="Times New Roman" w:hAnsi="Times New Roman" w:cs="Times New Roman"/>
          <w:sz w:val="24"/>
          <w:szCs w:val="24"/>
        </w:rPr>
        <w:br/>
        <w:t>What does this part do? What's the relationship with “Main framework”? Is the main framework affiliated with the author or the "case study"?</w:t>
      </w:r>
    </w:p>
    <w:p w14:paraId="496E2C83" w14:textId="6485F33D" w:rsidR="001278F7" w:rsidRPr="0068051C" w:rsidRDefault="001278F7" w:rsidP="00AA6505">
      <w:pPr>
        <w:rPr>
          <w:rFonts w:ascii="Times New Roman" w:hAnsi="Times New Roman" w:cs="Times New Roman"/>
          <w:i/>
          <w:iCs/>
          <w:sz w:val="24"/>
          <w:szCs w:val="24"/>
        </w:rPr>
      </w:pPr>
      <w:r w:rsidRPr="0068051C">
        <w:rPr>
          <w:rFonts w:ascii="Times New Roman" w:hAnsi="Times New Roman" w:cs="Times New Roman"/>
          <w:i/>
          <w:iCs/>
          <w:sz w:val="24"/>
          <w:szCs w:val="24"/>
        </w:rPr>
        <w:t>The case study proposes an example of the kind of model that can be provided following the approach described before. The main framework is the description of the model itself.</w:t>
      </w:r>
      <w:r w:rsidR="00A25490" w:rsidRPr="0068051C">
        <w:rPr>
          <w:rFonts w:ascii="Times New Roman" w:hAnsi="Times New Roman" w:cs="Times New Roman"/>
          <w:i/>
          <w:iCs/>
          <w:sz w:val="24"/>
          <w:szCs w:val="24"/>
        </w:rPr>
        <w:t xml:space="preserve"> We agree that this term was misleading. Thus, we replaced “</w:t>
      </w:r>
      <w:r w:rsidR="007B0345" w:rsidRPr="0068051C">
        <w:rPr>
          <w:rFonts w:ascii="Times New Roman" w:hAnsi="Times New Roman" w:cs="Times New Roman"/>
          <w:i/>
          <w:iCs/>
          <w:sz w:val="24"/>
          <w:szCs w:val="24"/>
        </w:rPr>
        <w:t>M</w:t>
      </w:r>
      <w:r w:rsidR="00A25490" w:rsidRPr="0068051C">
        <w:rPr>
          <w:rFonts w:ascii="Times New Roman" w:hAnsi="Times New Roman" w:cs="Times New Roman"/>
          <w:i/>
          <w:iCs/>
          <w:sz w:val="24"/>
          <w:szCs w:val="24"/>
        </w:rPr>
        <w:t>ain framework” by “</w:t>
      </w:r>
      <w:r w:rsidR="00A25490" w:rsidRPr="0068051C">
        <w:rPr>
          <w:rFonts w:ascii="Times New Roman" w:hAnsi="Times New Roman"/>
          <w:i/>
          <w:iCs/>
          <w:sz w:val="24"/>
          <w:szCs w:val="24"/>
        </w:rPr>
        <w:t>Case study: derivation of a functional response from size-related mechanical constraints” to make it clearer.</w:t>
      </w:r>
    </w:p>
    <w:p w14:paraId="24EF9BE8" w14:textId="77777777" w:rsidR="007B034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The confusion arises follows: </w:t>
      </w:r>
      <w:r w:rsidRPr="005C366D">
        <w:rPr>
          <w:rFonts w:ascii="Times New Roman" w:hAnsi="Times New Roman" w:cs="Times New Roman"/>
          <w:sz w:val="24"/>
          <w:szCs w:val="24"/>
        </w:rPr>
        <w:br/>
        <w:t>Are the equations (model) from 1 to 4 proposed by the authors or the "case study"?</w:t>
      </w:r>
      <w:r w:rsidRPr="005C366D">
        <w:rPr>
          <w:rFonts w:ascii="Times New Roman" w:hAnsi="Times New Roman" w:cs="Times New Roman"/>
          <w:sz w:val="24"/>
          <w:szCs w:val="24"/>
        </w:rPr>
        <w:br/>
        <w:t>What is the foundation for proposing these models?</w:t>
      </w:r>
    </w:p>
    <w:p w14:paraId="0C7ECC22" w14:textId="1FB1AC4D" w:rsidR="00627DEF" w:rsidRDefault="007B0345" w:rsidP="00AA6505">
      <w:pPr>
        <w:rPr>
          <w:rFonts w:ascii="Times New Roman" w:hAnsi="Times New Roman" w:cs="Times New Roman"/>
          <w:sz w:val="24"/>
          <w:szCs w:val="24"/>
        </w:rPr>
      </w:pPr>
      <w:r w:rsidRPr="0068051C">
        <w:rPr>
          <w:rFonts w:ascii="Times New Roman" w:hAnsi="Times New Roman" w:cs="Times New Roman"/>
          <w:i/>
          <w:iCs/>
          <w:sz w:val="24"/>
          <w:szCs w:val="24"/>
        </w:rPr>
        <w:t xml:space="preserve">Following our response to the former comment, it should be clearer now that the equations are the model proposed as a case study. The foundation of the model is the Portalier et al. (2019) article that considers mechanical factors and body size in a predator-prey interaction. </w:t>
      </w:r>
      <w:r w:rsidR="00AA6505" w:rsidRPr="0068051C">
        <w:rPr>
          <w:rFonts w:ascii="Times New Roman" w:hAnsi="Times New Roman" w:cs="Times New Roman"/>
          <w:i/>
          <w:iCs/>
          <w:sz w:val="24"/>
          <w:szCs w:val="24"/>
        </w:rPr>
        <w:br/>
      </w:r>
      <w:r w:rsidR="00AA6505" w:rsidRPr="005C366D">
        <w:rPr>
          <w:rFonts w:ascii="Times New Roman" w:hAnsi="Times New Roman" w:cs="Times New Roman"/>
          <w:sz w:val="24"/>
          <w:szCs w:val="24"/>
        </w:rPr>
        <w:br/>
        <w:t>Validation of the model</w:t>
      </w:r>
      <w:r w:rsidR="00AA6505" w:rsidRPr="005C366D">
        <w:rPr>
          <w:rFonts w:ascii="Times New Roman" w:hAnsi="Times New Roman" w:cs="Times New Roman"/>
          <w:sz w:val="24"/>
          <w:szCs w:val="24"/>
        </w:rPr>
        <w:br/>
        <w:t>How to verify the effectiveness of the model? Are there some specific statistical methods to test the agreement between predicted and actual observations?</w:t>
      </w:r>
    </w:p>
    <w:p w14:paraId="64CCEC8D" w14:textId="3B70275A" w:rsidR="00676C0C"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Discussion </w:t>
      </w:r>
      <w:r w:rsidRPr="005C366D">
        <w:rPr>
          <w:rFonts w:ascii="Times New Roman" w:hAnsi="Times New Roman" w:cs="Times New Roman"/>
          <w:sz w:val="24"/>
          <w:szCs w:val="24"/>
        </w:rPr>
        <w:br/>
        <w:t xml:space="preserve">Discussions should be an important part of research papers. In terms of this work, it is necessary for the authors to discuss the ecological significance of the established model and its application value deeply. </w:t>
      </w:r>
    </w:p>
    <w:p w14:paraId="58A27731" w14:textId="65030C87" w:rsidR="00813719" w:rsidRPr="0068051C" w:rsidRDefault="00813719"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Since it is a perspective paper, the aim of the paper is not to promote this model in particular, but </w:t>
      </w:r>
      <w:commentRangeStart w:id="12"/>
      <w:r w:rsidRPr="0068051C">
        <w:rPr>
          <w:rFonts w:ascii="Times New Roman" w:hAnsi="Times New Roman" w:cs="Times New Roman"/>
          <w:i/>
          <w:iCs/>
          <w:sz w:val="24"/>
          <w:szCs w:val="24"/>
        </w:rPr>
        <w:t>to point out what insights can be provided by this kind of approach.</w:t>
      </w:r>
      <w:commentRangeEnd w:id="12"/>
      <w:r w:rsidR="00E437BF">
        <w:rPr>
          <w:rStyle w:val="Marquedecommentaire"/>
        </w:rPr>
        <w:commentReference w:id="12"/>
      </w:r>
    </w:p>
    <w:p w14:paraId="079C3207" w14:textId="618A576F" w:rsidR="00676C0C"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Animal size is affected by developmental stages as well as contaminants. How will these factors be taken into account in building the models? What are the use scope and limitations of this model? These issues are necessary to be fully discussed.</w:t>
      </w:r>
      <w:r w:rsidRPr="005C366D">
        <w:rPr>
          <w:rFonts w:ascii="Times New Roman" w:hAnsi="Times New Roman" w:cs="Times New Roman"/>
          <w:sz w:val="24"/>
          <w:szCs w:val="24"/>
        </w:rPr>
        <w:br/>
        <w:t>However, this manuscript does not contain this part.</w:t>
      </w:r>
    </w:p>
    <w:p w14:paraId="13492806" w14:textId="49A03E20" w:rsidR="00F456D5" w:rsidRPr="0068051C" w:rsidRDefault="00F456D5" w:rsidP="00AA6505">
      <w:pPr>
        <w:rPr>
          <w:rFonts w:ascii="Times New Roman" w:hAnsi="Times New Roman" w:cs="Times New Roman"/>
          <w:i/>
          <w:iCs/>
          <w:sz w:val="24"/>
          <w:szCs w:val="24"/>
        </w:rPr>
      </w:pPr>
      <w:r w:rsidRPr="0068051C">
        <w:rPr>
          <w:rFonts w:ascii="Times New Roman" w:hAnsi="Times New Roman" w:cs="Times New Roman"/>
          <w:i/>
          <w:iCs/>
          <w:sz w:val="24"/>
          <w:szCs w:val="24"/>
        </w:rPr>
        <w:t>The model considers size</w:t>
      </w:r>
      <w:del w:id="13" w:author="Portalier Sebastien" w:date="2021-11-04T02:34:00Z">
        <w:r w:rsidRPr="0068051C" w:rsidDel="00771B26">
          <w:rPr>
            <w:rFonts w:ascii="Times New Roman" w:hAnsi="Times New Roman" w:cs="Times New Roman"/>
            <w:i/>
            <w:iCs/>
            <w:sz w:val="24"/>
            <w:szCs w:val="24"/>
          </w:rPr>
          <w:delText xml:space="preserve">, </w:delText>
        </w:r>
        <w:commentRangeStart w:id="14"/>
        <w:r w:rsidRPr="0068051C" w:rsidDel="00771B26">
          <w:rPr>
            <w:rFonts w:ascii="Times New Roman" w:hAnsi="Times New Roman" w:cs="Times New Roman"/>
            <w:i/>
            <w:iCs/>
            <w:sz w:val="24"/>
            <w:szCs w:val="24"/>
          </w:rPr>
          <w:delText>not species</w:delText>
        </w:r>
      </w:del>
      <w:r w:rsidRPr="0068051C">
        <w:rPr>
          <w:rFonts w:ascii="Times New Roman" w:hAnsi="Times New Roman" w:cs="Times New Roman"/>
          <w:i/>
          <w:iCs/>
          <w:sz w:val="24"/>
          <w:szCs w:val="24"/>
        </w:rPr>
        <w:t>.</w:t>
      </w:r>
      <w:commentRangeEnd w:id="14"/>
      <w:r w:rsidR="0096268E">
        <w:rPr>
          <w:rStyle w:val="Marquedecommentaire"/>
        </w:rPr>
        <w:commentReference w:id="14"/>
      </w:r>
      <w:r w:rsidRPr="0068051C">
        <w:rPr>
          <w:rFonts w:ascii="Times New Roman" w:hAnsi="Times New Roman" w:cs="Times New Roman"/>
          <w:i/>
          <w:iCs/>
          <w:sz w:val="24"/>
          <w:szCs w:val="24"/>
        </w:rPr>
        <w:t xml:space="preserve"> Thus, two individuals </w:t>
      </w:r>
      <w:del w:id="15" w:author="Portalier Sebastien" w:date="2021-11-04T02:34:00Z">
        <w:r w:rsidRPr="0068051C" w:rsidDel="00771B26">
          <w:rPr>
            <w:rFonts w:ascii="Times New Roman" w:hAnsi="Times New Roman" w:cs="Times New Roman"/>
            <w:i/>
            <w:iCs/>
            <w:sz w:val="24"/>
            <w:szCs w:val="24"/>
          </w:rPr>
          <w:delText xml:space="preserve">from the same species but </w:delText>
        </w:r>
      </w:del>
      <w:r w:rsidRPr="0068051C">
        <w:rPr>
          <w:rFonts w:ascii="Times New Roman" w:hAnsi="Times New Roman" w:cs="Times New Roman"/>
          <w:i/>
          <w:iCs/>
          <w:sz w:val="24"/>
          <w:szCs w:val="24"/>
        </w:rPr>
        <w:t xml:space="preserve">taken at </w:t>
      </w:r>
      <w:r w:rsidR="00246D07" w:rsidRPr="0068051C">
        <w:rPr>
          <w:rFonts w:ascii="Times New Roman" w:hAnsi="Times New Roman" w:cs="Times New Roman"/>
          <w:i/>
          <w:iCs/>
          <w:sz w:val="24"/>
          <w:szCs w:val="24"/>
        </w:rPr>
        <w:t xml:space="preserve">two </w:t>
      </w:r>
      <w:r w:rsidRPr="0068051C">
        <w:rPr>
          <w:rFonts w:ascii="Times New Roman" w:hAnsi="Times New Roman" w:cs="Times New Roman"/>
          <w:i/>
          <w:iCs/>
          <w:sz w:val="24"/>
          <w:szCs w:val="24"/>
        </w:rPr>
        <w:t>different development stage</w:t>
      </w:r>
      <w:r w:rsidR="00246D07" w:rsidRP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(for example) would behave differently according to the model. On the other hand, two individuals </w:t>
      </w:r>
      <w:del w:id="16" w:author="Portalier Sebastien" w:date="2021-11-04T02:35:00Z">
        <w:r w:rsidRPr="0068051C" w:rsidDel="00771B26">
          <w:rPr>
            <w:rFonts w:ascii="Times New Roman" w:hAnsi="Times New Roman" w:cs="Times New Roman"/>
            <w:i/>
            <w:iCs/>
            <w:sz w:val="24"/>
            <w:szCs w:val="24"/>
          </w:rPr>
          <w:delText xml:space="preserve">from different species but </w:delText>
        </w:r>
      </w:del>
      <w:r w:rsidRPr="0068051C">
        <w:rPr>
          <w:rFonts w:ascii="Times New Roman" w:hAnsi="Times New Roman" w:cs="Times New Roman"/>
          <w:i/>
          <w:iCs/>
          <w:sz w:val="24"/>
          <w:szCs w:val="24"/>
        </w:rPr>
        <w:t>of the same size would be considered as similar.</w:t>
      </w:r>
    </w:p>
    <w:p w14:paraId="4A290FD8" w14:textId="77777777" w:rsidR="005E08CF"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Conclusions</w:t>
      </w:r>
      <w:r w:rsidRPr="005C366D">
        <w:rPr>
          <w:rFonts w:ascii="Times New Roman" w:hAnsi="Times New Roman" w:cs="Times New Roman"/>
          <w:sz w:val="24"/>
          <w:szCs w:val="24"/>
        </w:rPr>
        <w:br/>
        <w:t xml:space="preserve">The conclusion part should be a concise summary of the experimental results, rather than to discuss. </w:t>
      </w:r>
    </w:p>
    <w:p w14:paraId="14D1C489" w14:textId="50DDAD9A" w:rsidR="00AA6505" w:rsidRPr="0068051C" w:rsidRDefault="005E08CF" w:rsidP="00AA6505">
      <w:pPr>
        <w:rPr>
          <w:rFonts w:ascii="Times New Roman" w:hAnsi="Times New Roman" w:cs="Times New Roman"/>
          <w:i/>
          <w:iCs/>
          <w:sz w:val="24"/>
          <w:szCs w:val="24"/>
        </w:rPr>
      </w:pPr>
      <w:r w:rsidRPr="0068051C">
        <w:rPr>
          <w:rFonts w:ascii="Times New Roman" w:hAnsi="Times New Roman" w:cs="Times New Roman"/>
          <w:i/>
          <w:iCs/>
          <w:sz w:val="24"/>
          <w:szCs w:val="24"/>
        </w:rPr>
        <w:t>Since this article is a perspective paper, the goal is not to discuss the experimental results per se, but to promote a novel approach that the model illustrate</w:t>
      </w:r>
      <w:r w:rsidR="00627D89" w:rsidRPr="0068051C">
        <w:rPr>
          <w:rFonts w:ascii="Times New Roman" w:hAnsi="Times New Roman" w:cs="Times New Roman"/>
          <w:i/>
          <w:iCs/>
          <w:sz w:val="24"/>
          <w:szCs w:val="24"/>
        </w:rPr>
        <w:t>s</w:t>
      </w:r>
      <w:r w:rsidRPr="0068051C">
        <w:rPr>
          <w:rFonts w:ascii="Times New Roman" w:hAnsi="Times New Roman" w:cs="Times New Roman"/>
          <w:i/>
          <w:iCs/>
          <w:sz w:val="24"/>
          <w:szCs w:val="24"/>
        </w:rPr>
        <w:t>.</w:t>
      </w:r>
      <w:r w:rsidR="00AA6505" w:rsidRPr="0068051C">
        <w:rPr>
          <w:rFonts w:ascii="Times New Roman" w:hAnsi="Times New Roman" w:cs="Times New Roman"/>
          <w:i/>
          <w:iCs/>
          <w:sz w:val="24"/>
          <w:szCs w:val="24"/>
        </w:rPr>
        <w:br/>
      </w:r>
    </w:p>
    <w:p w14:paraId="40E93271" w14:textId="77777777" w:rsidR="002949D0" w:rsidRDefault="00AA6505" w:rsidP="00AA6505">
      <w:pPr>
        <w:rPr>
          <w:ins w:id="17" w:author="Portalier Sebastien" w:date="2021-11-04T02:43:00Z"/>
          <w:rFonts w:ascii="Times New Roman" w:hAnsi="Times New Roman" w:cs="Times New Roman"/>
          <w:sz w:val="24"/>
          <w:szCs w:val="24"/>
        </w:rPr>
      </w:pPr>
      <w:r w:rsidRPr="00AA6505">
        <w:rPr>
          <w:rFonts w:ascii="Times New Roman" w:hAnsi="Times New Roman" w:cs="Times New Roman"/>
          <w:b/>
          <w:bCs/>
          <w:sz w:val="28"/>
          <w:szCs w:val="28"/>
        </w:rPr>
        <w:t xml:space="preserve"># </w:t>
      </w:r>
      <w:r w:rsidRPr="005335B0">
        <w:rPr>
          <w:rFonts w:ascii="Times New Roman" w:hAnsi="Times New Roman" w:cs="Times New Roman"/>
          <w:b/>
          <w:bCs/>
          <w:sz w:val="28"/>
          <w:szCs w:val="28"/>
        </w:rPr>
        <w:t>Reviewer 2</w:t>
      </w:r>
      <w:r w:rsidRPr="005335B0">
        <w:rPr>
          <w:rFonts w:ascii="Times New Roman" w:hAnsi="Times New Roman" w:cs="Times New Roman"/>
          <w:b/>
          <w:bCs/>
          <w:sz w:val="28"/>
          <w:szCs w:val="28"/>
        </w:rPr>
        <w:br/>
      </w:r>
      <w:r w:rsidRPr="005335B0">
        <w:rPr>
          <w:rFonts w:ascii="Times New Roman" w:hAnsi="Times New Roman" w:cs="Times New Roman"/>
          <w:sz w:val="24"/>
          <w:szCs w:val="24"/>
        </w:rPr>
        <w:t>EVALUATION</w:t>
      </w:r>
      <w:r w:rsidRPr="005335B0">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335B0">
        <w:rPr>
          <w:rFonts w:ascii="Times New Roman" w:hAnsi="Times New Roman" w:cs="Times New Roman"/>
          <w:sz w:val="24"/>
          <w:szCs w:val="24"/>
        </w:rPr>
        <w:br/>
        <w:t>General Evaluation:</w:t>
      </w:r>
      <w:r w:rsidRPr="005335B0">
        <w:rPr>
          <w:rFonts w:ascii="Times New Roman" w:hAnsi="Times New Roman" w:cs="Times New Roman"/>
          <w:sz w:val="24"/>
          <w:szCs w:val="24"/>
        </w:rPr>
        <w:br/>
        <w:t>Main findings of the manuscript</w:t>
      </w:r>
      <w:r w:rsidRPr="005335B0">
        <w:rPr>
          <w:rFonts w:ascii="Times New Roman" w:hAnsi="Times New Roman" w:cs="Times New Roman"/>
          <w:sz w:val="24"/>
          <w:szCs w:val="24"/>
        </w:rPr>
        <w:br/>
        <w:t>The authors aim to improve our understanding of the predator-prey relationship by including an explicit consideration of the movement of the organisms involved, and hence of mechanics. They provide a model that derives classical parameters of a functional response from body size or organisms involved and physical factors of the medium, which can be easily measured. The novelty is that parameters are not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 xml:space="preserve">Limitations: </w:t>
      </w:r>
      <w:r w:rsidRPr="005335B0">
        <w:rPr>
          <w:rFonts w:ascii="Times New Roman" w:hAnsi="Times New Roman" w:cs="Times New Roman"/>
          <w:sz w:val="24"/>
          <w:szCs w:val="24"/>
        </w:rPr>
        <w:br/>
        <w:t xml:space="preserve">Some wording could be changed for clarity and brevity. In addition, </w:t>
      </w:r>
      <w:commentRangeStart w:id="18"/>
      <w:r w:rsidRPr="005335B0">
        <w:rPr>
          <w:rFonts w:ascii="Times New Roman" w:hAnsi="Times New Roman" w:cs="Times New Roman"/>
          <w:sz w:val="24"/>
          <w:szCs w:val="24"/>
        </w:rPr>
        <w:t>the authors need to provide quantitative data on the model fits, and need to better highlight the novelty of the study</w:t>
      </w:r>
      <w:commentRangeEnd w:id="18"/>
      <w:r w:rsidR="0096268E">
        <w:rPr>
          <w:rStyle w:val="Marquedecommentaire"/>
        </w:rPr>
        <w:commentReference w:id="18"/>
      </w:r>
      <w:r w:rsidRPr="005335B0">
        <w:rPr>
          <w:rFonts w:ascii="Times New Roman" w:hAnsi="Times New Roman" w:cs="Times New Roman"/>
          <w:sz w:val="24"/>
          <w:szCs w:val="24"/>
        </w:rPr>
        <w:t xml:space="preserve">. </w:t>
      </w:r>
      <w:r w:rsidRPr="005335B0">
        <w:rPr>
          <w:rFonts w:ascii="Times New Roman" w:hAnsi="Times New Roman" w:cs="Times New Roman"/>
          <w:sz w:val="24"/>
          <w:szCs w:val="24"/>
        </w:rPr>
        <w:br/>
      </w:r>
      <w:r w:rsidRPr="005335B0">
        <w:rPr>
          <w:rFonts w:ascii="Times New Roman" w:hAnsi="Times New Roman" w:cs="Times New Roman"/>
          <w:sz w:val="24"/>
          <w:szCs w:val="24"/>
        </w:rPr>
        <w:br/>
        <w:t>Strengths:</w:t>
      </w:r>
      <w:r w:rsidRPr="005335B0">
        <w:rPr>
          <w:rFonts w:ascii="Times New Roman" w:hAnsi="Times New Roman" w:cs="Times New Roman"/>
          <w:sz w:val="24"/>
          <w:szCs w:val="24"/>
        </w:rPr>
        <w:br/>
        <w:t>Provision of a model that derives classical parameters of a functional response from the easily measured parameters body size and physical factors. Use of the model means that the parameters so not need to be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Specific Evaluation:</w:t>
      </w:r>
      <w:r w:rsidRPr="005335B0">
        <w:rPr>
          <w:rFonts w:ascii="Times New Roman" w:hAnsi="Times New Roman" w:cs="Times New Roman"/>
          <w:sz w:val="24"/>
          <w:szCs w:val="24"/>
        </w:rPr>
        <w:br/>
        <w:t>Title:</w:t>
      </w:r>
      <w:r w:rsidRPr="005335B0">
        <w:rPr>
          <w:rFonts w:ascii="Times New Roman" w:hAnsi="Times New Roman" w:cs="Times New Roman"/>
          <w:sz w:val="24"/>
          <w:szCs w:val="24"/>
        </w:rPr>
        <w:br/>
      </w:r>
      <w:r w:rsidRPr="005335B0">
        <w:rPr>
          <w:rFonts w:ascii="Times New Roman" w:hAnsi="Times New Roman" w:cs="Times New Roman"/>
          <w:sz w:val="24"/>
          <w:szCs w:val="24"/>
        </w:rPr>
        <w:lastRenderedPageBreak/>
        <w:t>1) Line 1: Can “</w:t>
      </w:r>
      <w:commentRangeStart w:id="19"/>
      <w:r w:rsidRPr="005335B0">
        <w:rPr>
          <w:rFonts w:ascii="Times New Roman" w:hAnsi="Times New Roman" w:cs="Times New Roman"/>
          <w:sz w:val="24"/>
          <w:szCs w:val="24"/>
        </w:rPr>
        <w:t>biomechanical</w:t>
      </w:r>
      <w:commentRangeEnd w:id="19"/>
      <w:r w:rsidR="00F21B27">
        <w:rPr>
          <w:rStyle w:val="Marquedecommentaire"/>
        </w:rPr>
        <w:commentReference w:id="19"/>
      </w:r>
      <w:r w:rsidRPr="005335B0">
        <w:rPr>
          <w:rFonts w:ascii="Times New Roman" w:hAnsi="Times New Roman" w:cs="Times New Roman"/>
          <w:sz w:val="24"/>
          <w:szCs w:val="24"/>
        </w:rPr>
        <w:t>” be changed to something more informative? Line 100 talks about physical properties, which seems like it should be in the title.</w:t>
      </w:r>
    </w:p>
    <w:p w14:paraId="4D40EAA6" w14:textId="0D55A3C1" w:rsidR="002949D0" w:rsidRDefault="002949D0" w:rsidP="002949D0">
      <w:pPr>
        <w:rPr>
          <w:ins w:id="20" w:author="Portalier Sebastien" w:date="2021-11-04T02:43:00Z"/>
          <w:rFonts w:ascii="Times New Roman" w:hAnsi="Times New Roman" w:cs="Times New Roman"/>
          <w:sz w:val="24"/>
          <w:szCs w:val="24"/>
        </w:rPr>
      </w:pPr>
      <w:ins w:id="21" w:author="Portalier Sebastien" w:date="2021-11-04T02:43:00Z">
        <w:r>
          <w:rPr>
            <w:rFonts w:ascii="Times New Roman" w:hAnsi="Times New Roman" w:cs="Times New Roman"/>
            <w:sz w:val="24"/>
            <w:szCs w:val="24"/>
          </w:rPr>
          <w:t>We changed the title accordingly. The title is now: “</w:t>
        </w:r>
        <w:r w:rsidRPr="00515BDD">
          <w:rPr>
            <w:rFonts w:ascii="Times New Roman" w:hAnsi="Times New Roman" w:cs="Times New Roman"/>
            <w:sz w:val="24"/>
            <w:szCs w:val="24"/>
          </w:rPr>
          <w:t>Inferring size-based functional response in aquatic and terrestrial systems from the physical properties of the medium”</w:t>
        </w:r>
        <w:r>
          <w:rPr>
            <w:rFonts w:ascii="Times New Roman" w:hAnsi="Times New Roman" w:cs="Times New Roman"/>
            <w:sz w:val="24"/>
            <w:szCs w:val="24"/>
          </w:rPr>
          <w:t>.</w:t>
        </w:r>
      </w:ins>
    </w:p>
    <w:p w14:paraId="0E25D788" w14:textId="3B0015EB" w:rsidR="00400A8B"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Introduction:</w:t>
      </w:r>
      <w:r w:rsidRPr="005335B0">
        <w:rPr>
          <w:rFonts w:ascii="Times New Roman" w:hAnsi="Times New Roman" w:cs="Times New Roman"/>
          <w:sz w:val="24"/>
          <w:szCs w:val="24"/>
        </w:rPr>
        <w:br/>
        <w:t>2) Lines 52-58: Has this relationship of the FR to size already been well established? Need to focus on the novelty of this study.</w:t>
      </w:r>
    </w:p>
    <w:p w14:paraId="4BCE3FD2" w14:textId="6BEA2060" w:rsidR="00A2593E" w:rsidRPr="0068051C" w:rsidRDefault="00A2593E" w:rsidP="00AA6505">
      <w:pPr>
        <w:rPr>
          <w:rFonts w:ascii="Times New Roman" w:hAnsi="Times New Roman" w:cs="Times New Roman"/>
          <w:i/>
          <w:iCs/>
          <w:sz w:val="24"/>
          <w:szCs w:val="24"/>
        </w:rPr>
      </w:pPr>
      <w:commentRangeStart w:id="22"/>
      <w:r w:rsidRPr="0068051C">
        <w:rPr>
          <w:rFonts w:ascii="Times New Roman" w:hAnsi="Times New Roman" w:cs="Times New Roman"/>
          <w:i/>
          <w:iCs/>
          <w:sz w:val="24"/>
          <w:szCs w:val="24"/>
        </w:rPr>
        <w:t>We edited the paragraph accordingly (lines 5</w:t>
      </w:r>
      <w:r w:rsidR="00AA7D50" w:rsidRPr="0068051C">
        <w:rPr>
          <w:rFonts w:ascii="Times New Roman" w:hAnsi="Times New Roman" w:cs="Times New Roman"/>
          <w:i/>
          <w:iCs/>
          <w:sz w:val="24"/>
          <w:szCs w:val="24"/>
        </w:rPr>
        <w:t>7-59).</w:t>
      </w:r>
      <w:commentRangeEnd w:id="22"/>
      <w:r w:rsidR="0096268E">
        <w:rPr>
          <w:rStyle w:val="Marquedecommentaire"/>
        </w:rPr>
        <w:commentReference w:id="22"/>
      </w:r>
      <w:ins w:id="23" w:author="Portalier Sebastien" w:date="2021-11-04T02:37:00Z">
        <w:r w:rsidR="00C42CF7">
          <w:rPr>
            <w:rFonts w:ascii="Times New Roman" w:hAnsi="Times New Roman" w:cs="Times New Roman"/>
            <w:i/>
            <w:iCs/>
            <w:sz w:val="24"/>
            <w:szCs w:val="24"/>
          </w:rPr>
          <w:t xml:space="preserve"> We explained that our understan</w:t>
        </w:r>
      </w:ins>
      <w:ins w:id="24" w:author="Portalier Sebastien" w:date="2021-11-04T02:38:00Z">
        <w:r w:rsidR="00C42CF7">
          <w:rPr>
            <w:rFonts w:ascii="Times New Roman" w:hAnsi="Times New Roman" w:cs="Times New Roman"/>
            <w:i/>
            <w:iCs/>
            <w:sz w:val="24"/>
            <w:szCs w:val="24"/>
          </w:rPr>
          <w:t xml:space="preserve">ding of </w:t>
        </w:r>
      </w:ins>
      <w:ins w:id="25" w:author="Portalier Sebastien" w:date="2021-11-04T02:37:00Z">
        <w:r w:rsidR="00C42CF7">
          <w:rPr>
            <w:rFonts w:ascii="Times New Roman" w:hAnsi="Times New Roman" w:cs="Times New Roman"/>
            <w:i/>
            <w:iCs/>
            <w:sz w:val="24"/>
            <w:szCs w:val="24"/>
          </w:rPr>
          <w:t>this well-known relationship</w:t>
        </w:r>
      </w:ins>
      <w:ins w:id="26" w:author="Portalier Sebastien" w:date="2021-11-04T02:38:00Z">
        <w:r w:rsidR="00C42CF7">
          <w:rPr>
            <w:rFonts w:ascii="Times New Roman" w:hAnsi="Times New Roman" w:cs="Times New Roman"/>
            <w:i/>
            <w:iCs/>
            <w:sz w:val="24"/>
            <w:szCs w:val="24"/>
          </w:rPr>
          <w:t xml:space="preserve"> would be improved by incorporating the physical medium in models.</w:t>
        </w:r>
      </w:ins>
      <w:ins w:id="27" w:author="Portalier Sebastien" w:date="2021-11-04T02:37:00Z">
        <w:r w:rsidR="00C42CF7">
          <w:rPr>
            <w:rFonts w:ascii="Times New Roman" w:hAnsi="Times New Roman" w:cs="Times New Roman"/>
            <w:i/>
            <w:iCs/>
            <w:sz w:val="24"/>
            <w:szCs w:val="24"/>
          </w:rPr>
          <w:t xml:space="preserve"> </w:t>
        </w:r>
      </w:ins>
    </w:p>
    <w:p w14:paraId="1F9D5AFD" w14:textId="6145BF71" w:rsidR="002335F5"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3) Lines 55-58: Could add more references from the marine realm in addition to Williams et al., such as Miller, T. J., Crowder, L. B., Rice, J. A., &amp; Binkowski, F. P. (1992). Body size and the ontogeny of the functional response in fishes. Canadian Journal of Fisheries and Aquatic Sciences, 49(4), 805-812. </w:t>
      </w:r>
    </w:p>
    <w:p w14:paraId="53A2459F" w14:textId="77777777" w:rsidR="002335F5" w:rsidRPr="0068051C" w:rsidRDefault="002335F5"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corresponding reference.</w:t>
      </w:r>
    </w:p>
    <w:p w14:paraId="3CBDE9D9" w14:textId="77777777" w:rsidR="00CE446E"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4) Lines 85-88: Seems like body size VERSUS viscosity should matter in the model.</w:t>
      </w:r>
    </w:p>
    <w:p w14:paraId="220517E0" w14:textId="77777777" w:rsidR="00CE446E" w:rsidRPr="0068051C" w:rsidRDefault="00CE446E" w:rsidP="00AA6505">
      <w:pPr>
        <w:rPr>
          <w:rFonts w:ascii="Times New Roman" w:hAnsi="Times New Roman" w:cs="Times New Roman"/>
          <w:i/>
          <w:iCs/>
          <w:sz w:val="24"/>
          <w:szCs w:val="24"/>
        </w:rPr>
      </w:pPr>
      <w:r w:rsidRPr="0068051C">
        <w:rPr>
          <w:rFonts w:ascii="Times New Roman" w:hAnsi="Times New Roman" w:cs="Times New Roman"/>
          <w:i/>
          <w:iCs/>
          <w:sz w:val="24"/>
          <w:szCs w:val="24"/>
        </w:rPr>
        <w:t>We clarified this point (line 84).</w:t>
      </w:r>
    </w:p>
    <w:p w14:paraId="673F0BFF" w14:textId="77777777" w:rsidR="00556EF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5) Line 94: Add references after “promising avenue.”</w:t>
      </w:r>
    </w:p>
    <w:p w14:paraId="0AF998C4" w14:textId="77777777" w:rsidR="00556EF0" w:rsidRPr="0068051C" w:rsidRDefault="00556EF0" w:rsidP="00AA6505">
      <w:pPr>
        <w:rPr>
          <w:rFonts w:ascii="Times New Roman" w:hAnsi="Times New Roman" w:cs="Times New Roman"/>
          <w:i/>
          <w:iCs/>
          <w:sz w:val="24"/>
          <w:szCs w:val="24"/>
        </w:rPr>
      </w:pPr>
      <w:r w:rsidRPr="0068051C">
        <w:rPr>
          <w:rFonts w:ascii="Times New Roman" w:hAnsi="Times New Roman" w:cs="Times New Roman"/>
          <w:i/>
          <w:iCs/>
          <w:sz w:val="24"/>
          <w:szCs w:val="24"/>
        </w:rPr>
        <w:t>Actually, the references were the topic of the remaining of the paragraph. However, we agree that it was misleading. Thus, we made it clearer (line 94).</w:t>
      </w:r>
    </w:p>
    <w:p w14:paraId="23086AB4"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6) Lines 94-95: Seems like many of the concepts presented in this paper have been described elsewhere, so authors need to highlight the novelty of this study.</w:t>
      </w:r>
    </w:p>
    <w:p w14:paraId="77C18423" w14:textId="3BED0B58" w:rsidR="005C3AFC" w:rsidRPr="0068051C" w:rsidRDefault="005C3AF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couple of sentence</w:t>
      </w:r>
      <w:r w:rsid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to clarify this point (lines 119-122).</w:t>
      </w:r>
    </w:p>
    <w:p w14:paraId="2AC04387" w14:textId="5FFC93DE"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7) Lines 100-101: The use of the words “</w:t>
      </w:r>
      <w:commentRangeStart w:id="28"/>
      <w:commentRangeStart w:id="29"/>
      <w:commentRangeStart w:id="30"/>
      <w:r w:rsidRPr="005335B0">
        <w:rPr>
          <w:rFonts w:ascii="Times New Roman" w:hAnsi="Times New Roman" w:cs="Times New Roman"/>
          <w:sz w:val="24"/>
          <w:szCs w:val="24"/>
        </w:rPr>
        <w:t>physical properties of the medium</w:t>
      </w:r>
      <w:commentRangeEnd w:id="28"/>
      <w:r w:rsidR="002F269F">
        <w:rPr>
          <w:rStyle w:val="Marquedecommentaire"/>
        </w:rPr>
        <w:commentReference w:id="28"/>
      </w:r>
      <w:commentRangeEnd w:id="29"/>
      <w:r w:rsidR="00DB5F1C">
        <w:rPr>
          <w:rStyle w:val="Marquedecommentaire"/>
        </w:rPr>
        <w:commentReference w:id="29"/>
      </w:r>
      <w:commentRangeEnd w:id="30"/>
      <w:r w:rsidR="0096268E">
        <w:rPr>
          <w:rStyle w:val="Marquedecommentaire"/>
        </w:rPr>
        <w:commentReference w:id="30"/>
      </w:r>
      <w:r w:rsidRPr="005335B0">
        <w:rPr>
          <w:rFonts w:ascii="Times New Roman" w:hAnsi="Times New Roman" w:cs="Times New Roman"/>
          <w:sz w:val="24"/>
          <w:szCs w:val="24"/>
        </w:rPr>
        <w:t>” would be informative to list in the title.</w:t>
      </w:r>
    </w:p>
    <w:p w14:paraId="6DDC3DC8" w14:textId="5E3A3DDB" w:rsidR="00515BDD" w:rsidRDefault="00515BDD" w:rsidP="00AA6505">
      <w:pPr>
        <w:rPr>
          <w:ins w:id="31" w:author="Portalier Sebastien" w:date="2021-11-04T02:42:00Z"/>
          <w:rFonts w:ascii="Times New Roman" w:hAnsi="Times New Roman" w:cs="Times New Roman"/>
          <w:sz w:val="24"/>
          <w:szCs w:val="24"/>
        </w:rPr>
      </w:pPr>
      <w:ins w:id="32" w:author="Portalier Sebastien" w:date="2021-11-04T02:41:00Z">
        <w:r>
          <w:rPr>
            <w:rFonts w:ascii="Times New Roman" w:hAnsi="Times New Roman" w:cs="Times New Roman"/>
            <w:sz w:val="24"/>
            <w:szCs w:val="24"/>
          </w:rPr>
          <w:t>We changed the title accordingly. The title is now: “</w:t>
        </w:r>
      </w:ins>
      <w:ins w:id="33" w:author="Portalier Sebastien" w:date="2021-11-04T02:42:00Z">
        <w:r w:rsidRPr="00515BDD">
          <w:rPr>
            <w:rFonts w:ascii="Times New Roman" w:hAnsi="Times New Roman" w:cs="Times New Roman"/>
            <w:sz w:val="24"/>
            <w:szCs w:val="24"/>
          </w:rPr>
          <w:t>Inferring</w:t>
        </w:r>
      </w:ins>
      <w:ins w:id="34" w:author="Portalier Sebastien" w:date="2021-11-04T02:41:00Z">
        <w:r w:rsidRPr="00515BDD">
          <w:rPr>
            <w:rFonts w:ascii="Times New Roman" w:hAnsi="Times New Roman" w:cs="Times New Roman"/>
            <w:sz w:val="24"/>
            <w:szCs w:val="24"/>
          </w:rPr>
          <w:t xml:space="preserve"> size-based functional response in aquatic and terrestrial systems from the physical properties of the medium”</w:t>
        </w:r>
      </w:ins>
      <w:ins w:id="35" w:author="Portalier Sebastien" w:date="2021-11-04T02:42:00Z">
        <w:r w:rsidR="002949D0">
          <w:rPr>
            <w:rFonts w:ascii="Times New Roman" w:hAnsi="Times New Roman" w:cs="Times New Roman"/>
            <w:sz w:val="24"/>
            <w:szCs w:val="24"/>
          </w:rPr>
          <w:t>.</w:t>
        </w:r>
      </w:ins>
    </w:p>
    <w:p w14:paraId="5CC4E3B9" w14:textId="3C56ED59"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8) Line 105 (and elsewhere): Don’t forget the period and comma after “et al”. </w:t>
      </w:r>
    </w:p>
    <w:p w14:paraId="45ECB156" w14:textId="7777777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corrected these typographic errors.</w:t>
      </w:r>
    </w:p>
    <w:p w14:paraId="7985BE9A" w14:textId="3250CC08"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lastRenderedPageBreak/>
        <w:br/>
        <w:t>9) Line 122: Clarify what is meant by “…attack rate and handling time would become emerging properties of the model.”</w:t>
      </w:r>
    </w:p>
    <w:p w14:paraId="60B00C6C" w14:textId="58A2C976" w:rsidR="002F269F" w:rsidRPr="0068051C" w:rsidRDefault="002F269F" w:rsidP="00AA6505">
      <w:pPr>
        <w:rPr>
          <w:rFonts w:ascii="Times New Roman" w:hAnsi="Times New Roman" w:cs="Times New Roman"/>
          <w:i/>
          <w:iCs/>
          <w:sz w:val="24"/>
          <w:szCs w:val="24"/>
        </w:rPr>
      </w:pPr>
      <w:r w:rsidRPr="0068051C">
        <w:rPr>
          <w:rFonts w:ascii="Times New Roman" w:hAnsi="Times New Roman" w:cs="Times New Roman"/>
          <w:i/>
          <w:iCs/>
          <w:sz w:val="24"/>
          <w:szCs w:val="24"/>
        </w:rPr>
        <w:t>We modified the corresponding paragraph to make it clearer (lines 1</w:t>
      </w:r>
      <w:r w:rsidR="00E943BD" w:rsidRPr="0068051C">
        <w:rPr>
          <w:rFonts w:ascii="Times New Roman" w:hAnsi="Times New Roman" w:cs="Times New Roman"/>
          <w:i/>
          <w:iCs/>
          <w:sz w:val="24"/>
          <w:szCs w:val="24"/>
        </w:rPr>
        <w:t>26</w:t>
      </w:r>
      <w:r w:rsidRPr="0068051C">
        <w:rPr>
          <w:rFonts w:ascii="Times New Roman" w:hAnsi="Times New Roman" w:cs="Times New Roman"/>
          <w:i/>
          <w:iCs/>
          <w:sz w:val="24"/>
          <w:szCs w:val="24"/>
        </w:rPr>
        <w:t>-1</w:t>
      </w:r>
      <w:r w:rsidR="00E943BD" w:rsidRPr="0068051C">
        <w:rPr>
          <w:rFonts w:ascii="Times New Roman" w:hAnsi="Times New Roman" w:cs="Times New Roman"/>
          <w:i/>
          <w:iCs/>
          <w:sz w:val="24"/>
          <w:szCs w:val="24"/>
        </w:rPr>
        <w:t>30</w:t>
      </w:r>
      <w:r w:rsidRPr="0068051C">
        <w:rPr>
          <w:rFonts w:ascii="Times New Roman" w:hAnsi="Times New Roman" w:cs="Times New Roman"/>
          <w:i/>
          <w:iCs/>
          <w:sz w:val="24"/>
          <w:szCs w:val="24"/>
        </w:rPr>
        <w:t>).</w:t>
      </w:r>
    </w:p>
    <w:p w14:paraId="37EFFDB3"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10) Line 127: Should add “and the medium” (or some such statement) after “related to body size” (because it’s not JUST body size that is being considered).</w:t>
      </w:r>
    </w:p>
    <w:p w14:paraId="3B2368CF" w14:textId="25CCF1E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followed the suggestion.</w:t>
      </w:r>
    </w:p>
    <w:p w14:paraId="517DFCEF"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11) Line 132: Can authors give a quantitative </w:t>
      </w:r>
      <w:commentRangeStart w:id="36"/>
      <w:commentRangeStart w:id="37"/>
      <w:r w:rsidRPr="005335B0">
        <w:rPr>
          <w:rFonts w:ascii="Times New Roman" w:hAnsi="Times New Roman" w:cs="Times New Roman"/>
          <w:sz w:val="24"/>
          <w:szCs w:val="24"/>
        </w:rPr>
        <w:t xml:space="preserve">value for what they mean by “fits data remarkably </w:t>
      </w:r>
      <w:commentRangeEnd w:id="36"/>
      <w:r w:rsidR="00BB0AD0">
        <w:rPr>
          <w:rStyle w:val="Marquedecommentaire"/>
        </w:rPr>
        <w:commentReference w:id="36"/>
      </w:r>
      <w:commentRangeEnd w:id="37"/>
      <w:r w:rsidR="0096268E">
        <w:rPr>
          <w:rStyle w:val="Marquedecommentaire"/>
        </w:rPr>
        <w:commentReference w:id="37"/>
      </w:r>
      <w:r w:rsidRPr="005335B0">
        <w:rPr>
          <w:rFonts w:ascii="Times New Roman" w:hAnsi="Times New Roman" w:cs="Times New Roman"/>
          <w:sz w:val="24"/>
          <w:szCs w:val="24"/>
        </w:rPr>
        <w:t>well”?</w:t>
      </w:r>
    </w:p>
    <w:p w14:paraId="387F5A2E" w14:textId="77777777" w:rsidR="001620FA"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12) Line 136: Unclear which model is meant by “this model”. The one in Portalier 2019 or the one in the current ms?</w:t>
      </w:r>
      <w:r w:rsidRPr="005335B0">
        <w:rPr>
          <w:rFonts w:ascii="Times New Roman" w:hAnsi="Times New Roman" w:cs="Times New Roman"/>
          <w:sz w:val="24"/>
          <w:szCs w:val="24"/>
        </w:rPr>
        <w:br/>
      </w:r>
      <w:r w:rsidR="001620FA" w:rsidRPr="0068051C">
        <w:rPr>
          <w:rFonts w:ascii="Times New Roman" w:hAnsi="Times New Roman" w:cs="Times New Roman"/>
          <w:i/>
          <w:iCs/>
          <w:sz w:val="24"/>
          <w:szCs w:val="24"/>
        </w:rPr>
        <w:t>It is the Portalier et al. (2019) model. We clarified this point.</w:t>
      </w:r>
    </w:p>
    <w:p w14:paraId="6567F987" w14:textId="66AA5DD6"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Main framework &amp; Validation of the model</w:t>
      </w:r>
      <w:r w:rsidRPr="005335B0">
        <w:rPr>
          <w:rFonts w:ascii="Times New Roman" w:hAnsi="Times New Roman" w:cs="Times New Roman"/>
          <w:sz w:val="24"/>
          <w:szCs w:val="24"/>
        </w:rPr>
        <w:br/>
        <w:t>13) Line 140: The addition of “physical features” should be highlighted.</w:t>
      </w:r>
    </w:p>
    <w:p w14:paraId="30DEBAF4" w14:textId="71294CB0" w:rsidR="00B67BBF" w:rsidRPr="0068051C" w:rsidRDefault="00B67BBF" w:rsidP="00AA6505">
      <w:pPr>
        <w:rPr>
          <w:rFonts w:ascii="Times New Roman" w:hAnsi="Times New Roman" w:cs="Times New Roman"/>
          <w:i/>
          <w:iCs/>
          <w:sz w:val="24"/>
          <w:szCs w:val="24"/>
        </w:rPr>
      </w:pPr>
      <w:r w:rsidRPr="0068051C">
        <w:rPr>
          <w:rFonts w:ascii="Times New Roman" w:hAnsi="Times New Roman" w:cs="Times New Roman"/>
          <w:i/>
          <w:iCs/>
          <w:sz w:val="24"/>
          <w:szCs w:val="24"/>
        </w:rPr>
        <w:t>We modified the paragraph as suggested (lines 150-154).</w:t>
      </w:r>
    </w:p>
    <w:p w14:paraId="07F8B0E6" w14:textId="77777777"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14) Line 164: Can authors add a quantitative way to look at how well the model fits the data?</w:t>
      </w:r>
    </w:p>
    <w:p w14:paraId="266BE319" w14:textId="77777777"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15) Line 184: Shouldn't the equations allow for type III FR also?</w:t>
      </w:r>
    </w:p>
    <w:p w14:paraId="21005DDC" w14:textId="17B05DA2" w:rsidR="0021601F" w:rsidRPr="0068051C" w:rsidRDefault="0021601F" w:rsidP="00AA6505">
      <w:pPr>
        <w:rPr>
          <w:rFonts w:ascii="Times New Roman" w:hAnsi="Times New Roman" w:cs="Times New Roman"/>
          <w:i/>
          <w:iCs/>
          <w:sz w:val="24"/>
          <w:szCs w:val="24"/>
        </w:rPr>
      </w:pPr>
      <w:r w:rsidRPr="0068051C">
        <w:rPr>
          <w:rFonts w:ascii="Times New Roman" w:hAnsi="Times New Roman" w:cs="Times New Roman"/>
          <w:i/>
          <w:iCs/>
          <w:sz w:val="24"/>
          <w:szCs w:val="24"/>
        </w:rPr>
        <w:t>Yes, equation 4 could allow for a type-III. In the Portalier et al. (2019), we use a</w:t>
      </w:r>
      <w:del w:id="38" w:author="Gregor Fussmann" w:date="2021-11-02T10:46:00Z">
        <w:r w:rsidRPr="0068051C" w:rsidDel="0096268E">
          <w:rPr>
            <w:rFonts w:ascii="Times New Roman" w:hAnsi="Times New Roman" w:cs="Times New Roman"/>
            <w:i/>
            <w:iCs/>
            <w:sz w:val="24"/>
            <w:szCs w:val="24"/>
          </w:rPr>
          <w:delText xml:space="preserve"> </w:delText>
        </w:r>
      </w:del>
      <w:r w:rsidRPr="0068051C">
        <w:rPr>
          <w:rFonts w:ascii="Times New Roman" w:hAnsi="Times New Roman" w:cs="Times New Roman"/>
          <w:i/>
          <w:iCs/>
          <w:sz w:val="24"/>
          <w:szCs w:val="24"/>
        </w:rPr>
        <w:t xml:space="preserve">n encounter rate model that leads to a type-II. But if another encounter rate model is used, </w:t>
      </w:r>
      <w:r w:rsidR="00D95C8D" w:rsidRPr="0068051C">
        <w:rPr>
          <w:rFonts w:ascii="Times New Roman" w:hAnsi="Times New Roman" w:cs="Times New Roman"/>
          <w:i/>
          <w:iCs/>
          <w:sz w:val="24"/>
          <w:szCs w:val="24"/>
        </w:rPr>
        <w:t xml:space="preserve">we could compute </w:t>
      </w:r>
      <w:r w:rsidRPr="0068051C">
        <w:rPr>
          <w:rFonts w:ascii="Times New Roman" w:hAnsi="Times New Roman" w:cs="Times New Roman"/>
          <w:i/>
          <w:iCs/>
          <w:sz w:val="24"/>
          <w:szCs w:val="24"/>
        </w:rPr>
        <w:t xml:space="preserve">a type-III </w:t>
      </w:r>
      <w:r w:rsidR="00D95C8D" w:rsidRPr="0068051C">
        <w:rPr>
          <w:rFonts w:ascii="Times New Roman" w:hAnsi="Times New Roman" w:cs="Times New Roman"/>
          <w:i/>
          <w:iCs/>
          <w:sz w:val="24"/>
          <w:szCs w:val="24"/>
        </w:rPr>
        <w:t>functional response</w:t>
      </w:r>
      <w:r w:rsidRPr="0068051C">
        <w:rPr>
          <w:rFonts w:ascii="Times New Roman" w:hAnsi="Times New Roman" w:cs="Times New Roman"/>
          <w:i/>
          <w:iCs/>
          <w:sz w:val="24"/>
          <w:szCs w:val="24"/>
        </w:rPr>
        <w:t>.</w:t>
      </w:r>
      <w:r w:rsidR="00647D67" w:rsidRPr="0068051C">
        <w:rPr>
          <w:rFonts w:ascii="Times New Roman" w:hAnsi="Times New Roman" w:cs="Times New Roman"/>
          <w:i/>
          <w:iCs/>
          <w:sz w:val="24"/>
          <w:szCs w:val="24"/>
        </w:rPr>
        <w:t xml:space="preserve"> We clarify this point in the manuscript (lines 190-191).</w:t>
      </w:r>
    </w:p>
    <w:p w14:paraId="14616A6D" w14:textId="2521E950"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16) Line 188: For brevity, remove “in order”.</w:t>
      </w:r>
    </w:p>
    <w:p w14:paraId="467A4D77" w14:textId="77777777" w:rsidR="00673EBF" w:rsidRPr="0068051C" w:rsidRDefault="00673EBF" w:rsidP="00AA6505">
      <w:pPr>
        <w:rPr>
          <w:rFonts w:ascii="Times New Roman" w:hAnsi="Times New Roman" w:cs="Times New Roman"/>
          <w:i/>
          <w:iCs/>
          <w:sz w:val="24"/>
          <w:szCs w:val="24"/>
        </w:rPr>
      </w:pPr>
      <w:r w:rsidRPr="0068051C">
        <w:rPr>
          <w:rFonts w:ascii="Times New Roman" w:hAnsi="Times New Roman" w:cs="Times New Roman"/>
          <w:i/>
          <w:iCs/>
          <w:sz w:val="24"/>
          <w:szCs w:val="24"/>
        </w:rPr>
        <w:t>We removed “in order”.</w:t>
      </w:r>
    </w:p>
    <w:p w14:paraId="496A7EA3" w14:textId="75512EB8"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17) Lines 189-190: Seems like personal notes that should be removed.</w:t>
      </w:r>
    </w:p>
    <w:p w14:paraId="549A4930" w14:textId="46DC6F44" w:rsidR="00A932B7" w:rsidRPr="0068051C" w:rsidRDefault="00A932B7" w:rsidP="00AA6505">
      <w:pPr>
        <w:rPr>
          <w:rFonts w:ascii="Times New Roman" w:hAnsi="Times New Roman" w:cs="Times New Roman"/>
          <w:i/>
          <w:iCs/>
          <w:sz w:val="24"/>
          <w:szCs w:val="24"/>
        </w:rPr>
      </w:pPr>
      <w:r w:rsidRPr="0068051C">
        <w:rPr>
          <w:rFonts w:ascii="Times New Roman" w:hAnsi="Times New Roman" w:cs="Times New Roman"/>
          <w:i/>
          <w:iCs/>
          <w:sz w:val="24"/>
          <w:szCs w:val="24"/>
        </w:rPr>
        <w:t>The reviewer is right. We removed this point.</w:t>
      </w:r>
    </w:p>
    <w:p w14:paraId="535028FF" w14:textId="77777777"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18) Line 194: “It appears that the model fits the data quite well” is not at all convincing. Need a quantitative measure of model fit (</w:t>
      </w:r>
      <w:commentRangeStart w:id="39"/>
      <w:r w:rsidRPr="005335B0">
        <w:rPr>
          <w:rFonts w:ascii="Times New Roman" w:hAnsi="Times New Roman" w:cs="Times New Roman"/>
          <w:sz w:val="24"/>
          <w:szCs w:val="24"/>
        </w:rPr>
        <w:t>e.g., goodness of fit, residuals, model skill</w:t>
      </w:r>
      <w:commentRangeEnd w:id="39"/>
      <w:r w:rsidR="0096268E">
        <w:rPr>
          <w:rStyle w:val="Marquedecommentaire"/>
        </w:rPr>
        <w:commentReference w:id="39"/>
      </w:r>
      <w:r w:rsidRPr="005335B0">
        <w:rPr>
          <w:rFonts w:ascii="Times New Roman" w:hAnsi="Times New Roman" w:cs="Times New Roman"/>
          <w:sz w:val="24"/>
          <w:szCs w:val="24"/>
        </w:rPr>
        <w:t>).</w:t>
      </w:r>
    </w:p>
    <w:p w14:paraId="7F751E25" w14:textId="6416BC5E"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lastRenderedPageBreak/>
        <w:br/>
        <w:t>19) Line 195: Seems like there are quite a lot of data for organisms in the mg size range and below, so this is not a valid reason. Seems like the model needs to change to include small organisms.</w:t>
      </w:r>
    </w:p>
    <w:p w14:paraId="5745420E" w14:textId="6C7699B3" w:rsidR="00077617" w:rsidRPr="0068051C" w:rsidRDefault="00077617"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with the reviewer. We modified the paragraph accordingly (lines 208-210).</w:t>
      </w:r>
    </w:p>
    <w:p w14:paraId="04B60890" w14:textId="77777777" w:rsidR="00BD51FC"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20) Line 197: Handling time is very far off and the model for this needs to be changed.</w:t>
      </w:r>
    </w:p>
    <w:p w14:paraId="043EAE04" w14:textId="630BD5C8" w:rsidR="006D1CB5" w:rsidRDefault="00BD51FC" w:rsidP="00AA6505">
      <w:pPr>
        <w:rPr>
          <w:rFonts w:ascii="Times New Roman" w:hAnsi="Times New Roman" w:cs="Times New Roman"/>
          <w:sz w:val="24"/>
          <w:szCs w:val="24"/>
        </w:rPr>
      </w:pPr>
      <w:r w:rsidRPr="0068051C">
        <w:rPr>
          <w:rFonts w:ascii="Times New Roman" w:hAnsi="Times New Roman" w:cs="Times New Roman"/>
          <w:i/>
          <w:iCs/>
          <w:sz w:val="24"/>
          <w:szCs w:val="24"/>
        </w:rPr>
        <w:t>We changed the sentence. The end of the corresponding paragraph discusses the fact that handling time is not related to mechanical factors from the medium, and thus it should be investigated differently.</w:t>
      </w:r>
      <w:r w:rsidR="00AA6505" w:rsidRPr="0068051C">
        <w:rPr>
          <w:rFonts w:ascii="Times New Roman" w:hAnsi="Times New Roman" w:cs="Times New Roman"/>
          <w:i/>
          <w:iCs/>
          <w:sz w:val="24"/>
          <w:szCs w:val="24"/>
        </w:rPr>
        <w:br/>
      </w:r>
      <w:r w:rsidR="00AA6505" w:rsidRPr="005335B0">
        <w:rPr>
          <w:rFonts w:ascii="Times New Roman" w:hAnsi="Times New Roman" w:cs="Times New Roman"/>
          <w:sz w:val="24"/>
          <w:szCs w:val="24"/>
        </w:rPr>
        <w:br/>
        <w:t>Conclusions and future directions</w:t>
      </w:r>
      <w:r w:rsidR="00AA6505" w:rsidRPr="005335B0">
        <w:rPr>
          <w:rFonts w:ascii="Times New Roman" w:hAnsi="Times New Roman" w:cs="Times New Roman"/>
          <w:sz w:val="24"/>
          <w:szCs w:val="24"/>
        </w:rPr>
        <w:br/>
        <w:t>21) Line 206: Not convinced that this model is useful for this type of prediction.</w:t>
      </w:r>
    </w:p>
    <w:p w14:paraId="5F1EE721" w14:textId="2EDA779E" w:rsidR="00D355F2" w:rsidRPr="0068051C" w:rsidRDefault="00D355F2" w:rsidP="00AA6505">
      <w:pPr>
        <w:rPr>
          <w:rFonts w:ascii="Times New Roman" w:hAnsi="Times New Roman" w:cs="Times New Roman"/>
          <w:i/>
          <w:iCs/>
          <w:sz w:val="24"/>
          <w:szCs w:val="24"/>
        </w:rPr>
      </w:pPr>
      <w:commentRangeStart w:id="40"/>
      <w:commentRangeStart w:id="41"/>
      <w:r w:rsidRPr="0068051C">
        <w:rPr>
          <w:rFonts w:ascii="Times New Roman" w:hAnsi="Times New Roman" w:cs="Times New Roman"/>
          <w:i/>
          <w:iCs/>
          <w:sz w:val="24"/>
          <w:szCs w:val="24"/>
        </w:rPr>
        <w:t>Our point is to discuss possible hypothesis that would explain the discrepancies between predicted and observed handling time. We agree that the model does not provide a way to test them, but as we mentioned earlier in the text, any discrepancy between model and data can be explained as a missing element that should be included in the model.</w:t>
      </w:r>
      <w:commentRangeEnd w:id="40"/>
      <w:r w:rsidR="00BB2F01" w:rsidRPr="0068051C">
        <w:rPr>
          <w:rStyle w:val="Marquedecommentaire"/>
          <w:i/>
          <w:iCs/>
        </w:rPr>
        <w:commentReference w:id="40"/>
      </w:r>
      <w:commentRangeEnd w:id="41"/>
      <w:r w:rsidR="00DB5F1C">
        <w:rPr>
          <w:rStyle w:val="Marquedecommentaire"/>
        </w:rPr>
        <w:commentReference w:id="41"/>
      </w:r>
    </w:p>
    <w:p w14:paraId="3F7B657A" w14:textId="366BC2DA"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22) Line 221: Again, not convincing to just state that the model fits data well. Model may be of little value if authors cannot quantitatively demonstrate that the model processes fit real data well.</w:t>
      </w:r>
      <w:r w:rsidRPr="005335B0">
        <w:rPr>
          <w:rFonts w:ascii="Times New Roman" w:hAnsi="Times New Roman" w:cs="Times New Roman"/>
          <w:sz w:val="24"/>
          <w:szCs w:val="24"/>
        </w:rPr>
        <w:br/>
      </w:r>
      <w:r w:rsidRPr="005335B0">
        <w:rPr>
          <w:rFonts w:ascii="Times New Roman" w:hAnsi="Times New Roman" w:cs="Times New Roman"/>
          <w:sz w:val="24"/>
          <w:szCs w:val="24"/>
        </w:rPr>
        <w:br/>
        <w:t>Figures</w:t>
      </w:r>
      <w:r w:rsidRPr="005335B0">
        <w:rPr>
          <w:rFonts w:ascii="Times New Roman" w:hAnsi="Times New Roman" w:cs="Times New Roman"/>
          <w:sz w:val="24"/>
          <w:szCs w:val="24"/>
        </w:rPr>
        <w:br/>
        <w:t xml:space="preserve">23) Line 392: </w:t>
      </w:r>
      <w:commentRangeStart w:id="42"/>
      <w:commentRangeStart w:id="43"/>
      <w:r w:rsidRPr="005335B0">
        <w:rPr>
          <w:rFonts w:ascii="Times New Roman" w:hAnsi="Times New Roman" w:cs="Times New Roman"/>
          <w:sz w:val="24"/>
          <w:szCs w:val="24"/>
        </w:rPr>
        <w:t>The relationship of the real data looks like it could be modeled as a sigmoid function in Figure 1</w:t>
      </w:r>
      <w:commentRangeEnd w:id="42"/>
      <w:r w:rsidR="00B7414D">
        <w:rPr>
          <w:rStyle w:val="Marquedecommentaire"/>
        </w:rPr>
        <w:commentReference w:id="42"/>
      </w:r>
      <w:commentRangeEnd w:id="43"/>
      <w:r w:rsidR="002E1201">
        <w:rPr>
          <w:rStyle w:val="Marquedecommentaire"/>
        </w:rPr>
        <w:commentReference w:id="43"/>
      </w:r>
      <w:r w:rsidRPr="005335B0">
        <w:rPr>
          <w:rFonts w:ascii="Times New Roman" w:hAnsi="Times New Roman" w:cs="Times New Roman"/>
          <w:sz w:val="24"/>
          <w:szCs w:val="24"/>
        </w:rPr>
        <w:t>.</w:t>
      </w:r>
    </w:p>
    <w:p w14:paraId="31AFDBDE" w14:textId="46351A1C" w:rsidR="00C7209C" w:rsidRDefault="00C7209C" w:rsidP="00AA6505">
      <w:pPr>
        <w:rPr>
          <w:ins w:id="44" w:author="Portalier Sebastien" w:date="2021-11-04T02:59:00Z"/>
          <w:rFonts w:ascii="Times New Roman" w:hAnsi="Times New Roman" w:cs="Times New Roman"/>
          <w:i/>
          <w:iCs/>
          <w:sz w:val="24"/>
          <w:szCs w:val="24"/>
        </w:rPr>
      </w:pPr>
      <w:ins w:id="45" w:author="Portalier Sebastien" w:date="2021-11-04T02:54:00Z">
        <w:r>
          <w:rPr>
            <w:rFonts w:ascii="Times New Roman" w:hAnsi="Times New Roman" w:cs="Times New Roman"/>
            <w:i/>
            <w:iCs/>
            <w:sz w:val="24"/>
            <w:szCs w:val="24"/>
          </w:rPr>
          <w:t xml:space="preserve">Our model tries to be general across a wide range of sizes. However, it is possible that </w:t>
        </w:r>
      </w:ins>
      <w:ins w:id="46" w:author="Portalier Sebastien" w:date="2021-11-04T02:55:00Z">
        <w:r>
          <w:rPr>
            <w:rFonts w:ascii="Times New Roman" w:hAnsi="Times New Roman" w:cs="Times New Roman"/>
            <w:i/>
            <w:iCs/>
            <w:sz w:val="24"/>
            <w:szCs w:val="24"/>
          </w:rPr>
          <w:t xml:space="preserve">small organisms </w:t>
        </w:r>
      </w:ins>
      <w:ins w:id="47" w:author="Portalier Sebastien" w:date="2021-11-04T02:56:00Z">
        <w:r>
          <w:rPr>
            <w:rFonts w:ascii="Times New Roman" w:hAnsi="Times New Roman" w:cs="Times New Roman"/>
            <w:i/>
            <w:iCs/>
            <w:sz w:val="24"/>
            <w:szCs w:val="24"/>
          </w:rPr>
          <w:t xml:space="preserve">experience supplementary constraints that are not </w:t>
        </w:r>
      </w:ins>
      <w:ins w:id="48" w:author="Portalier Sebastien" w:date="2021-11-04T03:00:00Z">
        <w:r w:rsidR="00C522B0">
          <w:rPr>
            <w:rFonts w:ascii="Times New Roman" w:hAnsi="Times New Roman" w:cs="Times New Roman"/>
            <w:i/>
            <w:iCs/>
            <w:sz w:val="24"/>
            <w:szCs w:val="24"/>
          </w:rPr>
          <w:t>included</w:t>
        </w:r>
      </w:ins>
      <w:ins w:id="49" w:author="Portalier Sebastien" w:date="2021-11-04T02:56:00Z">
        <w:r>
          <w:rPr>
            <w:rFonts w:ascii="Times New Roman" w:hAnsi="Times New Roman" w:cs="Times New Roman"/>
            <w:i/>
            <w:iCs/>
            <w:sz w:val="24"/>
            <w:szCs w:val="24"/>
          </w:rPr>
          <w:t xml:space="preserve"> in the model, which results in an overestimate of their </w:t>
        </w:r>
      </w:ins>
      <w:ins w:id="50" w:author="Portalier Sebastien" w:date="2021-11-04T02:57:00Z">
        <w:r>
          <w:rPr>
            <w:rFonts w:ascii="Times New Roman" w:hAnsi="Times New Roman" w:cs="Times New Roman"/>
            <w:i/>
            <w:iCs/>
            <w:sz w:val="24"/>
            <w:szCs w:val="24"/>
          </w:rPr>
          <w:t>speed. Similarly, larger animals may show specific a</w:t>
        </w:r>
      </w:ins>
      <w:ins w:id="51" w:author="Portalier Sebastien" w:date="2021-11-04T02:58:00Z">
        <w:r>
          <w:rPr>
            <w:rFonts w:ascii="Times New Roman" w:hAnsi="Times New Roman" w:cs="Times New Roman"/>
            <w:i/>
            <w:iCs/>
            <w:sz w:val="24"/>
            <w:szCs w:val="24"/>
          </w:rPr>
          <w:t>daptations (such as lubrification of the body) that increase their speed</w:t>
        </w:r>
      </w:ins>
      <w:ins w:id="52" w:author="Portalier Sebastien" w:date="2021-11-04T03:00:00Z">
        <w:r w:rsidR="00655D6B">
          <w:rPr>
            <w:rFonts w:ascii="Times New Roman" w:hAnsi="Times New Roman" w:cs="Times New Roman"/>
            <w:i/>
            <w:iCs/>
            <w:sz w:val="24"/>
            <w:szCs w:val="24"/>
          </w:rPr>
          <w:t>, and</w:t>
        </w:r>
      </w:ins>
      <w:ins w:id="53" w:author="Portalier Sebastien" w:date="2021-11-04T02:58:00Z">
        <w:r>
          <w:rPr>
            <w:rFonts w:ascii="Times New Roman" w:hAnsi="Times New Roman" w:cs="Times New Roman"/>
            <w:i/>
            <w:iCs/>
            <w:sz w:val="24"/>
            <w:szCs w:val="24"/>
          </w:rPr>
          <w:t xml:space="preserve"> </w:t>
        </w:r>
      </w:ins>
      <w:ins w:id="54" w:author="Portalier Sebastien" w:date="2021-11-04T03:00:00Z">
        <w:r w:rsidR="00655D6B">
          <w:rPr>
            <w:rFonts w:ascii="Times New Roman" w:hAnsi="Times New Roman" w:cs="Times New Roman"/>
            <w:i/>
            <w:iCs/>
            <w:sz w:val="24"/>
            <w:szCs w:val="24"/>
          </w:rPr>
          <w:t>that</w:t>
        </w:r>
      </w:ins>
      <w:ins w:id="55" w:author="Portalier Sebastien" w:date="2021-11-04T02:58:00Z">
        <w:r>
          <w:rPr>
            <w:rFonts w:ascii="Times New Roman" w:hAnsi="Times New Roman" w:cs="Times New Roman"/>
            <w:i/>
            <w:iCs/>
            <w:sz w:val="24"/>
            <w:szCs w:val="24"/>
          </w:rPr>
          <w:t xml:space="preserve"> are not size-related. </w:t>
        </w:r>
      </w:ins>
      <w:ins w:id="56" w:author="Portalier Sebastien" w:date="2021-11-04T02:59:00Z">
        <w:r>
          <w:rPr>
            <w:rFonts w:ascii="Times New Roman" w:hAnsi="Times New Roman" w:cs="Times New Roman"/>
            <w:i/>
            <w:iCs/>
            <w:sz w:val="24"/>
            <w:szCs w:val="24"/>
          </w:rPr>
          <w:t>The</w:t>
        </w:r>
      </w:ins>
      <w:ins w:id="57" w:author="Portalier Sebastien" w:date="2021-11-04T03:01:00Z">
        <w:r w:rsidR="00655D6B">
          <w:rPr>
            <w:rFonts w:ascii="Times New Roman" w:hAnsi="Times New Roman" w:cs="Times New Roman"/>
            <w:i/>
            <w:iCs/>
            <w:sz w:val="24"/>
            <w:szCs w:val="24"/>
          </w:rPr>
          <w:t>se factors</w:t>
        </w:r>
      </w:ins>
      <w:ins w:id="58" w:author="Portalier Sebastien" w:date="2021-11-04T02:58:00Z">
        <w:r>
          <w:rPr>
            <w:rFonts w:ascii="Times New Roman" w:hAnsi="Times New Roman" w:cs="Times New Roman"/>
            <w:i/>
            <w:iCs/>
            <w:sz w:val="24"/>
            <w:szCs w:val="24"/>
          </w:rPr>
          <w:t xml:space="preserve"> are not included in the model</w:t>
        </w:r>
      </w:ins>
      <w:ins w:id="59" w:author="Portalier Sebastien" w:date="2021-11-04T02:59:00Z">
        <w:r>
          <w:rPr>
            <w:rFonts w:ascii="Times New Roman" w:hAnsi="Times New Roman" w:cs="Times New Roman"/>
            <w:i/>
            <w:iCs/>
            <w:sz w:val="24"/>
            <w:szCs w:val="24"/>
          </w:rPr>
          <w:t xml:space="preserve"> in order to keep its generality. </w:t>
        </w:r>
      </w:ins>
      <w:ins w:id="60" w:author="Portalier Sebastien" w:date="2021-11-04T02:52:00Z">
        <w:r>
          <w:rPr>
            <w:rFonts w:ascii="Times New Roman" w:hAnsi="Times New Roman" w:cs="Times New Roman"/>
            <w:i/>
            <w:iCs/>
            <w:sz w:val="24"/>
            <w:szCs w:val="24"/>
          </w:rPr>
          <w:t xml:space="preserve"> </w:t>
        </w:r>
      </w:ins>
    </w:p>
    <w:p w14:paraId="606EA2BD" w14:textId="74851CD4"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24) Line 396: Can something be added to have the model asymptote at large sizes?</w:t>
      </w:r>
    </w:p>
    <w:p w14:paraId="23B2B687" w14:textId="0BEE7F0A" w:rsidR="00094F7F" w:rsidRPr="0068051C" w:rsidRDefault="00094F7F" w:rsidP="00AA6505">
      <w:pPr>
        <w:rPr>
          <w:rFonts w:ascii="Times New Roman" w:hAnsi="Times New Roman" w:cs="Times New Roman"/>
          <w:i/>
          <w:iCs/>
          <w:sz w:val="24"/>
          <w:szCs w:val="24"/>
        </w:rPr>
      </w:pPr>
      <w:commentRangeStart w:id="61"/>
      <w:commentRangeStart w:id="62"/>
      <w:r w:rsidRPr="0068051C">
        <w:rPr>
          <w:rFonts w:ascii="Times New Roman" w:hAnsi="Times New Roman" w:cs="Times New Roman"/>
          <w:i/>
          <w:iCs/>
          <w:sz w:val="24"/>
          <w:szCs w:val="24"/>
        </w:rPr>
        <w:t xml:space="preserve">Hirt et al. (2017) included a limitation for large animals due to limitations of quickly available energy. We did </w:t>
      </w:r>
      <w:r w:rsidR="002E1201">
        <w:rPr>
          <w:rFonts w:ascii="Times New Roman" w:hAnsi="Times New Roman" w:cs="Times New Roman"/>
          <w:i/>
          <w:iCs/>
          <w:sz w:val="24"/>
          <w:szCs w:val="24"/>
        </w:rPr>
        <w:t xml:space="preserve">not </w:t>
      </w:r>
      <w:r w:rsidRPr="0068051C">
        <w:rPr>
          <w:rFonts w:ascii="Times New Roman" w:hAnsi="Times New Roman" w:cs="Times New Roman"/>
          <w:i/>
          <w:iCs/>
          <w:sz w:val="24"/>
          <w:szCs w:val="24"/>
        </w:rPr>
        <w:t>include this mechanism in our model because we were more interested in general principles. However, it might an interesting aspect to consider in the future.</w:t>
      </w:r>
      <w:commentRangeEnd w:id="61"/>
      <w:r w:rsidR="00B949B1" w:rsidRPr="0068051C">
        <w:rPr>
          <w:rStyle w:val="Marquedecommentaire"/>
          <w:i/>
          <w:iCs/>
        </w:rPr>
        <w:commentReference w:id="61"/>
      </w:r>
      <w:commentRangeEnd w:id="62"/>
      <w:r w:rsidR="002E1201">
        <w:rPr>
          <w:rStyle w:val="Marquedecommentaire"/>
        </w:rPr>
        <w:commentReference w:id="62"/>
      </w:r>
    </w:p>
    <w:p w14:paraId="70D2E60C" w14:textId="3C946350" w:rsidR="00851797"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25) Lines 399-400: This wording is repetitive of what's in the text and can be removed here.</w:t>
      </w:r>
      <w:r w:rsidRPr="005335B0">
        <w:rPr>
          <w:rFonts w:ascii="Times New Roman" w:hAnsi="Times New Roman" w:cs="Times New Roman"/>
          <w:sz w:val="24"/>
          <w:szCs w:val="24"/>
        </w:rPr>
        <w:br/>
      </w:r>
      <w:r w:rsidR="00851797" w:rsidRPr="0068051C">
        <w:rPr>
          <w:rFonts w:ascii="Times New Roman" w:hAnsi="Times New Roman" w:cs="Times New Roman"/>
          <w:i/>
          <w:iCs/>
          <w:sz w:val="24"/>
          <w:szCs w:val="24"/>
        </w:rPr>
        <w:t>We removed this sentence.</w:t>
      </w:r>
    </w:p>
    <w:p w14:paraId="2A963965" w14:textId="31DFC69B" w:rsidR="00AA6505" w:rsidRDefault="00AA6505" w:rsidP="00AA6505">
      <w:pPr>
        <w:rPr>
          <w:rFonts w:ascii="Times New Roman" w:hAnsi="Times New Roman" w:cs="Times New Roman"/>
          <w:b/>
          <w:bCs/>
          <w:sz w:val="28"/>
          <w:szCs w:val="28"/>
        </w:rPr>
      </w:pPr>
      <w:r w:rsidRPr="005335B0">
        <w:rPr>
          <w:rFonts w:ascii="Times New Roman" w:hAnsi="Times New Roman" w:cs="Times New Roman"/>
          <w:sz w:val="24"/>
          <w:szCs w:val="24"/>
        </w:rPr>
        <w:lastRenderedPageBreak/>
        <w:br/>
        <w:t>Concluding Remarks:</w:t>
      </w:r>
      <w:r w:rsidRPr="005335B0">
        <w:rPr>
          <w:rFonts w:ascii="Times New Roman" w:hAnsi="Times New Roman" w:cs="Times New Roman"/>
          <w:sz w:val="24"/>
          <w:szCs w:val="24"/>
        </w:rPr>
        <w:br/>
      </w:r>
      <w:commentRangeStart w:id="63"/>
      <w:r w:rsidRPr="005335B0">
        <w:rPr>
          <w:rFonts w:ascii="Times New Roman" w:hAnsi="Times New Roman" w:cs="Times New Roman"/>
          <w:sz w:val="24"/>
          <w:szCs w:val="24"/>
        </w:rPr>
        <w:t>Authors need to focus on highlighting the novelty of the study and also providing quantitative evidence of model fit to convince the reader.</w:t>
      </w:r>
      <w:r w:rsidRPr="005335B0">
        <w:rPr>
          <w:rFonts w:ascii="Times New Roman" w:hAnsi="Times New Roman" w:cs="Times New Roman"/>
          <w:sz w:val="24"/>
          <w:szCs w:val="24"/>
        </w:rPr>
        <w:br/>
      </w:r>
      <w:commentRangeEnd w:id="63"/>
      <w:r w:rsidR="002E1201">
        <w:rPr>
          <w:rStyle w:val="Marquedecommentaire"/>
        </w:rPr>
        <w:commentReference w:id="63"/>
      </w:r>
    </w:p>
    <w:p w14:paraId="2AC69B41" w14:textId="14DE8C78" w:rsidR="00BF54DA" w:rsidRDefault="00AA6505" w:rsidP="00AA6505">
      <w:pPr>
        <w:rPr>
          <w:rFonts w:ascii="Times New Roman" w:hAnsi="Times New Roman" w:cs="Times New Roman"/>
          <w:sz w:val="24"/>
          <w:szCs w:val="24"/>
        </w:rPr>
      </w:pPr>
      <w:r>
        <w:rPr>
          <w:rFonts w:ascii="Times New Roman" w:hAnsi="Times New Roman" w:cs="Times New Roman"/>
          <w:b/>
          <w:bCs/>
          <w:sz w:val="28"/>
          <w:szCs w:val="28"/>
        </w:rPr>
        <w:t xml:space="preserve"># </w:t>
      </w:r>
      <w:r w:rsidRPr="005C366D">
        <w:rPr>
          <w:rFonts w:ascii="Times New Roman" w:hAnsi="Times New Roman" w:cs="Times New Roman"/>
          <w:b/>
          <w:bCs/>
          <w:sz w:val="28"/>
          <w:szCs w:val="28"/>
        </w:rPr>
        <w:t>Reviewer 3</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General comment:</w:t>
      </w:r>
      <w:r w:rsidRPr="005C366D">
        <w:rPr>
          <w:rFonts w:ascii="Times New Roman" w:hAnsi="Times New Roman" w:cs="Times New Roman"/>
          <w:sz w:val="24"/>
          <w:szCs w:val="24"/>
        </w:rPr>
        <w:br/>
        <w:t xml:space="preserve">In this manuscript the authors present a model that derives functional response parameters from allometric relationships of predators and prey and physical properties of the surrounding medium. The model is tested against published data from two recent meta-studies and a couple of additional original studies. </w:t>
      </w:r>
      <w:r w:rsidRPr="005C366D">
        <w:rPr>
          <w:rFonts w:ascii="Times New Roman" w:hAnsi="Times New Roman" w:cs="Times New Roman"/>
          <w:sz w:val="24"/>
          <w:szCs w:val="24"/>
        </w:rPr>
        <w:br/>
        <w:t xml:space="preserve">I think this is an interesting study but I have a few major concerns and also a couple of minor comments about this manuscript that need to be addressed to improve its quality and comprehensibility. See my comments below. Overall I think this will be a valuable contribution to the field after a solid revision. </w:t>
      </w:r>
      <w:r w:rsidRPr="005C366D">
        <w:rPr>
          <w:rFonts w:ascii="Times New Roman" w:hAnsi="Times New Roman" w:cs="Times New Roman"/>
          <w:sz w:val="24"/>
          <w:szCs w:val="24"/>
        </w:rPr>
        <w:br/>
        <w:t xml:space="preserve">General suggestions: </w:t>
      </w:r>
      <w:r w:rsidRPr="005C366D">
        <w:rPr>
          <w:rFonts w:ascii="Times New Roman" w:hAnsi="Times New Roman" w:cs="Times New Roman"/>
          <w:sz w:val="24"/>
          <w:szCs w:val="24"/>
        </w:rPr>
        <w:br/>
        <w:t xml:space="preserve">One think that was not really clear to me and which I think is most important for the overall evaluation: how is this new study related to the previous study Portalier et al (2019)? Which parts of the model framework are maintained compared to this study and what part is truly novel here in the new paper? It seems that the consideration of the physical properties of the medium should be the novel part now but some considerations to this respect have been included in the previous study as well, as far as I understand. </w:t>
      </w:r>
    </w:p>
    <w:p w14:paraId="38BF9F73" w14:textId="1FA3376F" w:rsidR="00BB50EF" w:rsidRPr="0068051C" w:rsidRDefault="00321399" w:rsidP="00AA6505">
      <w:pPr>
        <w:rPr>
          <w:rFonts w:ascii="Times New Roman" w:hAnsi="Times New Roman" w:cs="Times New Roman"/>
          <w:i/>
          <w:iCs/>
          <w:sz w:val="24"/>
          <w:szCs w:val="24"/>
        </w:rPr>
      </w:pPr>
      <w:commentRangeStart w:id="64"/>
      <w:r w:rsidRPr="0068051C">
        <w:rPr>
          <w:rFonts w:ascii="Times New Roman" w:hAnsi="Times New Roman" w:cs="Times New Roman"/>
          <w:i/>
          <w:iCs/>
          <w:sz w:val="24"/>
          <w:szCs w:val="24"/>
        </w:rPr>
        <w:t>The original model is static. It computes time expenditure (for searching, capturing and handling) and energetic expenditure. The present model uses only part of the original one to compute time expenditure, but it accounts for variation in prey abundance. We clarified this point (lines 142-146).</w:t>
      </w:r>
      <w:commentRangeEnd w:id="64"/>
      <w:r w:rsidR="002E1201">
        <w:rPr>
          <w:rStyle w:val="Marquedecommentaire"/>
        </w:rPr>
        <w:commentReference w:id="64"/>
      </w:r>
    </w:p>
    <w:p w14:paraId="2B3D2BBD" w14:textId="77777777" w:rsidR="00321399" w:rsidRDefault="00321399" w:rsidP="00AA6505">
      <w:pPr>
        <w:rPr>
          <w:rFonts w:ascii="Times New Roman" w:hAnsi="Times New Roman" w:cs="Times New Roman"/>
          <w:sz w:val="24"/>
          <w:szCs w:val="24"/>
        </w:rPr>
      </w:pPr>
    </w:p>
    <w:p w14:paraId="24CEA7D6" w14:textId="77777777" w:rsidR="00BF54DA" w:rsidRDefault="00AA6505" w:rsidP="00AA6505">
      <w:pPr>
        <w:rPr>
          <w:rFonts w:ascii="Times New Roman" w:hAnsi="Times New Roman" w:cs="Times New Roman"/>
          <w:sz w:val="24"/>
          <w:szCs w:val="24"/>
        </w:rPr>
      </w:pPr>
      <w:r w:rsidRPr="005C366D">
        <w:rPr>
          <w:rFonts w:ascii="Times New Roman" w:hAnsi="Times New Roman" w:cs="Times New Roman"/>
          <w:sz w:val="24"/>
          <w:szCs w:val="24"/>
        </w:rPr>
        <w:t xml:space="preserve">Moreover, I found that considerable parts of the relevant literature need to be considered (and cited) in the revised manuscript, see detailed examples below. </w:t>
      </w:r>
    </w:p>
    <w:p w14:paraId="64678DF0" w14:textId="77777777" w:rsidR="00BF54DA" w:rsidRPr="0068051C" w:rsidRDefault="00BF54D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several references, following the reviewer’s suggestions.</w:t>
      </w:r>
    </w:p>
    <w:p w14:paraId="752A23FB" w14:textId="50A4FC15" w:rsidR="00024F3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A minor general point that I see missing from the discussion is the differentiation between foraging modes of predators. There are numerous studies that consider sit-and-wait predators versus actively foraging predators in the context of functional response studies (e.g. Twardochleb et al. 2020). In these either prey or predator velocity are main drivers of interactions. I think this </w:t>
      </w:r>
      <w:r w:rsidRPr="005C366D">
        <w:rPr>
          <w:rFonts w:ascii="Times New Roman" w:hAnsi="Times New Roman" w:cs="Times New Roman"/>
          <w:sz w:val="24"/>
          <w:szCs w:val="24"/>
        </w:rPr>
        <w:lastRenderedPageBreak/>
        <w:t>has important implications for the model presented in your study and the underlying mechanisms need to be discussed</w:t>
      </w:r>
      <w:r w:rsidR="007477D7">
        <w:rPr>
          <w:rFonts w:ascii="Times New Roman" w:hAnsi="Times New Roman" w:cs="Times New Roman"/>
          <w:sz w:val="24"/>
          <w:szCs w:val="24"/>
        </w:rPr>
        <w:t xml:space="preserve"> </w:t>
      </w:r>
      <w:r w:rsidRPr="005C366D">
        <w:rPr>
          <w:rFonts w:ascii="Times New Roman" w:hAnsi="Times New Roman" w:cs="Times New Roman"/>
          <w:sz w:val="24"/>
          <w:szCs w:val="24"/>
        </w:rPr>
        <w:t xml:space="preserve">here. </w:t>
      </w:r>
    </w:p>
    <w:p w14:paraId="15238A45" w14:textId="13B59F12" w:rsidR="00BB50EF" w:rsidRPr="0068051C" w:rsidRDefault="00F434AC" w:rsidP="00AA6505">
      <w:pPr>
        <w:rPr>
          <w:rFonts w:ascii="Times New Roman" w:hAnsi="Times New Roman" w:cs="Times New Roman"/>
          <w:i/>
          <w:iCs/>
          <w:sz w:val="24"/>
          <w:szCs w:val="24"/>
        </w:rPr>
      </w:pPr>
      <w:commentRangeStart w:id="65"/>
      <w:r w:rsidRPr="0068051C">
        <w:rPr>
          <w:rFonts w:ascii="Times New Roman" w:hAnsi="Times New Roman" w:cs="Times New Roman"/>
          <w:i/>
          <w:iCs/>
          <w:sz w:val="24"/>
          <w:szCs w:val="24"/>
        </w:rPr>
        <w:t>We added a paragraph to address this point in the conclusion section (lines 2</w:t>
      </w:r>
      <w:r w:rsidR="0083117C">
        <w:rPr>
          <w:rFonts w:ascii="Times New Roman" w:hAnsi="Times New Roman" w:cs="Times New Roman"/>
          <w:i/>
          <w:iCs/>
          <w:sz w:val="24"/>
          <w:szCs w:val="24"/>
        </w:rPr>
        <w:t>61</w:t>
      </w:r>
      <w:r w:rsidRPr="0068051C">
        <w:rPr>
          <w:rFonts w:ascii="Times New Roman" w:hAnsi="Times New Roman" w:cs="Times New Roman"/>
          <w:i/>
          <w:iCs/>
          <w:sz w:val="24"/>
          <w:szCs w:val="24"/>
        </w:rPr>
        <w:t>-26</w:t>
      </w:r>
      <w:r w:rsidR="0083117C">
        <w:rPr>
          <w:rFonts w:ascii="Times New Roman" w:hAnsi="Times New Roman" w:cs="Times New Roman"/>
          <w:i/>
          <w:iCs/>
          <w:sz w:val="24"/>
          <w:szCs w:val="24"/>
        </w:rPr>
        <w:t>7</w:t>
      </w:r>
      <w:r w:rsidRPr="0068051C">
        <w:rPr>
          <w:rFonts w:ascii="Times New Roman" w:hAnsi="Times New Roman" w:cs="Times New Roman"/>
          <w:i/>
          <w:iCs/>
          <w:sz w:val="24"/>
          <w:szCs w:val="24"/>
        </w:rPr>
        <w:t>).</w:t>
      </w:r>
      <w:commentRangeEnd w:id="65"/>
      <w:r w:rsidR="009B3B38">
        <w:rPr>
          <w:rStyle w:val="Marquedecommentaire"/>
        </w:rPr>
        <w:commentReference w:id="65"/>
      </w:r>
      <w:ins w:id="66" w:author="Portalier Sebastien" w:date="2021-11-04T03:03:00Z">
        <w:r w:rsidR="00D56800">
          <w:rPr>
            <w:rFonts w:ascii="Times New Roman" w:hAnsi="Times New Roman" w:cs="Times New Roman"/>
            <w:i/>
            <w:iCs/>
            <w:sz w:val="24"/>
            <w:szCs w:val="24"/>
          </w:rPr>
          <w:t xml:space="preserve">The model assumes that both </w:t>
        </w:r>
      </w:ins>
      <w:ins w:id="67" w:author="Portalier Sebastien" w:date="2021-11-04T03:04:00Z">
        <w:r w:rsidR="00D56800">
          <w:rPr>
            <w:rFonts w:ascii="Times New Roman" w:hAnsi="Times New Roman" w:cs="Times New Roman"/>
            <w:i/>
            <w:iCs/>
            <w:sz w:val="24"/>
            <w:szCs w:val="24"/>
          </w:rPr>
          <w:t xml:space="preserve">the predator and its prey move and can detect each other without any interference. This does not hold for sit-and-wait predators. </w:t>
        </w:r>
      </w:ins>
      <w:ins w:id="68" w:author="Portalier Sebastien" w:date="2021-11-04T03:05:00Z">
        <w:r w:rsidR="00D56800">
          <w:rPr>
            <w:rFonts w:ascii="Times New Roman" w:hAnsi="Times New Roman" w:cs="Times New Roman"/>
            <w:i/>
            <w:iCs/>
            <w:sz w:val="24"/>
            <w:szCs w:val="24"/>
          </w:rPr>
          <w:t xml:space="preserve">The model can be adapted to compute an encounter rate in the case of a moving prey and a non-moving predator, but behavioral aspects such as </w:t>
        </w:r>
      </w:ins>
      <w:ins w:id="69" w:author="Portalier Sebastien" w:date="2021-11-04T03:06:00Z">
        <w:r w:rsidR="00D56800">
          <w:rPr>
            <w:rFonts w:ascii="Times New Roman" w:hAnsi="Times New Roman" w:cs="Times New Roman"/>
            <w:i/>
            <w:iCs/>
            <w:sz w:val="24"/>
            <w:szCs w:val="24"/>
          </w:rPr>
          <w:t>hiding are not size-related, and therefore are not included in the model, although it could be a potential way to improve it.</w:t>
        </w:r>
      </w:ins>
      <w:ins w:id="70" w:author="Portalier Sebastien" w:date="2021-11-04T03:04:00Z">
        <w:r w:rsidR="00D56800">
          <w:rPr>
            <w:rFonts w:ascii="Times New Roman" w:hAnsi="Times New Roman" w:cs="Times New Roman"/>
            <w:i/>
            <w:iCs/>
            <w:sz w:val="24"/>
            <w:szCs w:val="24"/>
          </w:rPr>
          <w:t xml:space="preserve"> </w:t>
        </w:r>
      </w:ins>
    </w:p>
    <w:p w14:paraId="4698F3B3" w14:textId="2A54E009" w:rsidR="008542E0"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Specific suggestions: </w:t>
      </w:r>
      <w:r w:rsidRPr="005C366D">
        <w:rPr>
          <w:rFonts w:ascii="Times New Roman" w:hAnsi="Times New Roman" w:cs="Times New Roman"/>
          <w:sz w:val="24"/>
          <w:szCs w:val="24"/>
        </w:rPr>
        <w:br/>
        <w:t>p.2 l.37: I would suggest to cite one of the earlier papers by Holling here, i.e. (Holling 1959)</w:t>
      </w:r>
    </w:p>
    <w:p w14:paraId="40160329" w14:textId="77777777" w:rsidR="008542E0" w:rsidRPr="0068051C" w:rsidRDefault="008542E0"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reference.</w:t>
      </w:r>
    </w:p>
    <w:p w14:paraId="7E32F603"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p.4 l.68: also see (Pawar et al. 2015) </w:t>
      </w:r>
    </w:p>
    <w:p w14:paraId="4808C2A7" w14:textId="6077325C" w:rsidR="00860D8A" w:rsidRPr="0068051C" w:rsidRDefault="00860D8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citation.</w:t>
      </w:r>
    </w:p>
    <w:p w14:paraId="2AA01F2C" w14:textId="02B3D541"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p.4 l.68: I suggest to write “or habitat complexity (Barrios ...)” or alternatively “or structural complexity (Barrios ...)”</w:t>
      </w:r>
    </w:p>
    <w:p w14:paraId="547687C1" w14:textId="77777777" w:rsidR="006529E4" w:rsidRPr="0068051C" w:rsidRDefault="006529E4"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“habitat complexity”.</w:t>
      </w:r>
    </w:p>
    <w:p w14:paraId="201A1CCE" w14:textId="209A247D"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p.4/5 ls.78-91: for the whole paragraph please also consider the publications by Beveridge and colleagues (Beveridge et al. 2010a, b) which seem very relevant in several aspects of this work. </w:t>
      </w:r>
    </w:p>
    <w:p w14:paraId="012D9736" w14:textId="77777777" w:rsidR="00CA636E" w:rsidRPr="0068051C" w:rsidRDefault="00CA636E" w:rsidP="00AA6505">
      <w:pPr>
        <w:rPr>
          <w:rFonts w:ascii="Times New Roman" w:hAnsi="Times New Roman" w:cs="Times New Roman"/>
          <w:i/>
          <w:iCs/>
          <w:sz w:val="24"/>
          <w:szCs w:val="24"/>
        </w:rPr>
      </w:pPr>
      <w:r w:rsidRPr="0068051C">
        <w:rPr>
          <w:rFonts w:ascii="Times New Roman" w:hAnsi="Times New Roman" w:cs="Times New Roman"/>
          <w:i/>
          <w:iCs/>
          <w:sz w:val="24"/>
          <w:szCs w:val="24"/>
        </w:rPr>
        <w:t>These two papers are relevant indeed. They are now cited in the corresponding paragraph.</w:t>
      </w:r>
    </w:p>
    <w:p w14:paraId="54488C41" w14:textId="4303BB19"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p.5 l.98: (Pawar et al. 2019) is not listed in the bibliography</w:t>
      </w:r>
    </w:p>
    <w:p w14:paraId="5D5EC023" w14:textId="77777777" w:rsidR="006C12EC" w:rsidRPr="0068051C" w:rsidRDefault="006C12E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full reference.</w:t>
      </w:r>
    </w:p>
    <w:p w14:paraId="7F2882A0" w14:textId="3D0E0190"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p.5 l.99: maybe also consider the very recent publication by </w:t>
      </w:r>
      <w:commentRangeStart w:id="71"/>
      <w:commentRangeStart w:id="72"/>
      <w:r w:rsidRPr="005C366D">
        <w:rPr>
          <w:rFonts w:ascii="Times New Roman" w:hAnsi="Times New Roman" w:cs="Times New Roman"/>
          <w:sz w:val="24"/>
          <w:szCs w:val="24"/>
        </w:rPr>
        <w:t xml:space="preserve">Cloyed and colleagues here </w:t>
      </w:r>
      <w:commentRangeEnd w:id="71"/>
      <w:r w:rsidR="0078151B">
        <w:rPr>
          <w:rStyle w:val="Marquedecommentaire"/>
        </w:rPr>
        <w:commentReference w:id="71"/>
      </w:r>
      <w:commentRangeEnd w:id="72"/>
      <w:r w:rsidR="00DB5F1C">
        <w:rPr>
          <w:rStyle w:val="Marquedecommentaire"/>
        </w:rPr>
        <w:commentReference w:id="72"/>
      </w:r>
      <w:r w:rsidRPr="005C366D">
        <w:rPr>
          <w:rFonts w:ascii="Times New Roman" w:hAnsi="Times New Roman" w:cs="Times New Roman"/>
          <w:sz w:val="24"/>
          <w:szCs w:val="24"/>
        </w:rPr>
        <w:t>(Cloyed et al. 2021)</w:t>
      </w:r>
    </w:p>
    <w:p w14:paraId="30DC92BB" w14:textId="21B363D6"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p.7 l.138: by giving this explicit reference to pelagic organisms do you mean the model does perform worse for all other kinds of interaction types? This is also relevant in terms of the Pawar et al (2012) terminology where pelagic interactions as 3D/3D interactions are different than 2D/3D or 2D/3D interactions. Should be considered. </w:t>
      </w:r>
    </w:p>
    <w:p w14:paraId="7A09D0D2" w14:textId="1EF5D61A" w:rsidR="002D130C" w:rsidRPr="0068051C" w:rsidRDefault="002D130C"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model assumes that both predator and prey move within the fluid, and cannot hide from one another. This is why the model is well-suited for pelagic or flying organisms. Interactions </w:t>
      </w:r>
      <w:r w:rsidRPr="0068051C">
        <w:rPr>
          <w:rFonts w:ascii="Times New Roman" w:hAnsi="Times New Roman" w:cs="Times New Roman"/>
          <w:i/>
          <w:iCs/>
          <w:sz w:val="24"/>
          <w:szCs w:val="24"/>
        </w:rPr>
        <w:lastRenderedPageBreak/>
        <w:t xml:space="preserve">occurring on the bottom of the system (i.e., benthic or terrestrial systems) violate these assumptions (e.g., the predator can hide). </w:t>
      </w:r>
      <w:r w:rsidR="00F85108" w:rsidRPr="0068051C">
        <w:rPr>
          <w:rFonts w:ascii="Times New Roman" w:hAnsi="Times New Roman" w:cs="Times New Roman"/>
          <w:i/>
          <w:iCs/>
          <w:sz w:val="24"/>
          <w:szCs w:val="24"/>
        </w:rPr>
        <w:t>We clarified this point in the corresponding paragraph.</w:t>
      </w:r>
      <w:r w:rsidRPr="0068051C">
        <w:rPr>
          <w:rFonts w:ascii="Times New Roman" w:hAnsi="Times New Roman" w:cs="Times New Roman"/>
          <w:i/>
          <w:iCs/>
          <w:sz w:val="24"/>
          <w:szCs w:val="24"/>
        </w:rPr>
        <w:t xml:space="preserve"> </w:t>
      </w:r>
    </w:p>
    <w:p w14:paraId="2A72A0FF"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p.9 l.176: At least for ectotherms digestion is not independent from the physical property temperature (Rall et al. 2012). As you point ou</w:t>
      </w:r>
      <w:r w:rsidR="00A7468A">
        <w:rPr>
          <w:rFonts w:ascii="Times New Roman" w:hAnsi="Times New Roman" w:cs="Times New Roman"/>
          <w:sz w:val="24"/>
          <w:szCs w:val="24"/>
        </w:rPr>
        <w:t>t</w:t>
      </w:r>
      <w:r w:rsidRPr="005C366D">
        <w:rPr>
          <w:rFonts w:ascii="Times New Roman" w:hAnsi="Times New Roman" w:cs="Times New Roman"/>
          <w:sz w:val="24"/>
          <w:szCs w:val="24"/>
        </w:rPr>
        <w:t xml:space="preserve"> correctly, digestion is an integral part of the mechanisms subsumed in the handling time parameter. Please clarify. </w:t>
      </w:r>
    </w:p>
    <w:p w14:paraId="0C96EED0" w14:textId="4E5F12DA" w:rsidR="00BA103E" w:rsidRPr="0068051C" w:rsidRDefault="00BA103E"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with reviewer that this point needed clarification. We meant that it is independent of the mechanical factors included in the model (i.e., gravity, density, viscosity). We clarify this point in the corresponding paragraph (lines 181-184).</w:t>
      </w:r>
    </w:p>
    <w:p w14:paraId="60C1DCD1" w14:textId="278DF905"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p.9 ls.189/190: this seems like instructions from authors to authors themselves. This needs to be cleaned up!</w:t>
      </w:r>
    </w:p>
    <w:p w14:paraId="36DC367B" w14:textId="77777777" w:rsidR="008A3770" w:rsidRPr="0068051C" w:rsidRDefault="008A3770"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reviewer is totally right. We removed this part. </w:t>
      </w:r>
    </w:p>
    <w:p w14:paraId="45675E4C" w14:textId="6155E26C"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p.9 l.190: I see that the references are listed in the data files on GitHub but why not include them in </w:t>
      </w:r>
      <w:commentRangeStart w:id="73"/>
      <w:commentRangeStart w:id="74"/>
      <w:r w:rsidRPr="005C366D">
        <w:rPr>
          <w:rFonts w:ascii="Times New Roman" w:hAnsi="Times New Roman" w:cs="Times New Roman"/>
          <w:sz w:val="24"/>
          <w:szCs w:val="24"/>
        </w:rPr>
        <w:t>the supplementary materials</w:t>
      </w:r>
      <w:commentRangeEnd w:id="73"/>
      <w:r w:rsidR="0021267B">
        <w:rPr>
          <w:rStyle w:val="Marquedecommentaire"/>
        </w:rPr>
        <w:commentReference w:id="73"/>
      </w:r>
      <w:commentRangeEnd w:id="74"/>
      <w:r w:rsidR="00E326D7">
        <w:rPr>
          <w:rStyle w:val="Marquedecommentaire"/>
        </w:rPr>
        <w:commentReference w:id="74"/>
      </w:r>
      <w:r w:rsidRPr="005C366D">
        <w:rPr>
          <w:rFonts w:ascii="Times New Roman" w:hAnsi="Times New Roman" w:cs="Times New Roman"/>
          <w:sz w:val="24"/>
          <w:szCs w:val="24"/>
        </w:rPr>
        <w:t xml:space="preserve">? </w:t>
      </w:r>
    </w:p>
    <w:p w14:paraId="7ADCB7B7"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p.11 l.233: please also add (Jeschke 2007)</w:t>
      </w:r>
    </w:p>
    <w:p w14:paraId="09388EB5" w14:textId="2C2FF936" w:rsidR="00AA6505" w:rsidRDefault="002A10E0" w:rsidP="00AA6505">
      <w:pPr>
        <w:rPr>
          <w:rFonts w:ascii="Times New Roman" w:hAnsi="Times New Roman" w:cs="Times New Roman"/>
          <w:sz w:val="24"/>
          <w:szCs w:val="24"/>
        </w:rPr>
      </w:pPr>
      <w:r w:rsidRPr="0068051C">
        <w:rPr>
          <w:rFonts w:ascii="Times New Roman" w:hAnsi="Times New Roman" w:cs="Times New Roman"/>
          <w:i/>
          <w:iCs/>
          <w:sz w:val="24"/>
          <w:szCs w:val="24"/>
        </w:rPr>
        <w:t>We added the reference.</w:t>
      </w:r>
      <w:r w:rsidR="00AA6505" w:rsidRPr="005C366D">
        <w:rPr>
          <w:rFonts w:ascii="Times New Roman" w:hAnsi="Times New Roman" w:cs="Times New Roman"/>
          <w:sz w:val="24"/>
          <w:szCs w:val="24"/>
        </w:rPr>
        <w:br/>
      </w:r>
    </w:p>
    <w:p w14:paraId="47784E7B" w14:textId="77777777" w:rsidR="00F67974" w:rsidRDefault="00F67974" w:rsidP="00AA6505">
      <w:pPr>
        <w:rPr>
          <w:rFonts w:ascii="Times New Roman" w:hAnsi="Times New Roman" w:cs="Times New Roman"/>
          <w:sz w:val="24"/>
          <w:szCs w:val="24"/>
        </w:rPr>
      </w:pPr>
    </w:p>
    <w:p w14:paraId="59C76CD3" w14:textId="77777777" w:rsidR="00AA6505" w:rsidRPr="00027371" w:rsidRDefault="00AA6505" w:rsidP="00AA6505">
      <w:pPr>
        <w:rPr>
          <w:rFonts w:ascii="Times New Roman" w:hAnsi="Times New Roman" w:cs="Times New Roman"/>
          <w:b/>
          <w:bCs/>
          <w:sz w:val="28"/>
          <w:szCs w:val="28"/>
        </w:rPr>
      </w:pPr>
      <w:r w:rsidRPr="00027371">
        <w:rPr>
          <w:rFonts w:ascii="Times New Roman" w:hAnsi="Times New Roman" w:cs="Times New Roman"/>
          <w:b/>
          <w:bCs/>
          <w:sz w:val="28"/>
          <w:szCs w:val="28"/>
        </w:rPr>
        <w:t># Associate editor</w:t>
      </w:r>
    </w:p>
    <w:p w14:paraId="6205E9A0" w14:textId="77777777" w:rsidR="00EE3A09"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 xml:space="preserve">Dear Dr Portalier, </w:t>
      </w:r>
      <w:r w:rsidRPr="00027371">
        <w:rPr>
          <w:rFonts w:ascii="Times New Roman" w:hAnsi="Times New Roman" w:cs="Times New Roman"/>
          <w:sz w:val="24"/>
          <w:szCs w:val="24"/>
        </w:rPr>
        <w:br/>
      </w:r>
      <w:r w:rsidRPr="00027371">
        <w:rPr>
          <w:rFonts w:ascii="Times New Roman" w:hAnsi="Times New Roman" w:cs="Times New Roman"/>
          <w:sz w:val="24"/>
          <w:szCs w:val="24"/>
        </w:rPr>
        <w:br/>
        <w:t>The paper has now been reviewed by three reviewers. I agree with Reviewers 2 and 3 in that this manuscript has the potential to be a valuable and interesting contribution, but that substantial revision is required.</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Specifically, I agree with </w:t>
      </w:r>
      <w:commentRangeStart w:id="75"/>
      <w:r w:rsidRPr="00027371">
        <w:rPr>
          <w:rFonts w:ascii="Times New Roman" w:hAnsi="Times New Roman" w:cs="Times New Roman"/>
          <w:sz w:val="24"/>
          <w:szCs w:val="24"/>
        </w:rPr>
        <w:t>Reviewers 1 and 2 in that the manuscript requires quantification of the model fits.</w:t>
      </w:r>
      <w:commentRangeEnd w:id="75"/>
      <w:r w:rsidR="009B3B38">
        <w:rPr>
          <w:rStyle w:val="Marquedecommentaire"/>
        </w:rPr>
        <w:commentReference w:id="75"/>
      </w:r>
      <w:r w:rsidRPr="00027371">
        <w:rPr>
          <w:rFonts w:ascii="Times New Roman" w:hAnsi="Times New Roman" w:cs="Times New Roman"/>
          <w:sz w:val="24"/>
          <w:szCs w:val="24"/>
        </w:rPr>
        <w:t xml:space="preserve"> While the text and figures are helpful for describing and depicting the general trends, at this stage there is no quantification of how well the modeled parameters match the empirical data which significantly weakens the model validation section of the manuscript. Please ensure that you provide a complete list of references where you obtained the data for model validation in your Supplementary Material (Line 189-190). </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In addition, Reviewer 3 points out a substantial amount of relevant literature that should be considered (and cited) in the revised manuscript. This reviewer further points out that predator </w:t>
      </w:r>
      <w:r w:rsidRPr="00027371">
        <w:rPr>
          <w:rFonts w:ascii="Times New Roman" w:hAnsi="Times New Roman" w:cs="Times New Roman"/>
          <w:sz w:val="24"/>
          <w:szCs w:val="24"/>
        </w:rPr>
        <w:lastRenderedPageBreak/>
        <w:t>foraging strategy (sit-and-wait vs. active foraging) can substantially impact the functional response, which likely has substantial implications for the model presented in this manuscript. For example, depending on predator foraging mode it may be that prey or predator velocity is the main driver of the interaction. Please take some time to review the list of papers provided, and, where appropriate, incorporate some discussion of additional factors not considered in your model that may be relevant.</w:t>
      </w:r>
    </w:p>
    <w:p w14:paraId="79A221F9" w14:textId="77777777" w:rsidR="0048788A" w:rsidRDefault="00EE3A09" w:rsidP="00AA6505">
      <w:pPr>
        <w:rPr>
          <w:rFonts w:ascii="Times New Roman" w:hAnsi="Times New Roman" w:cs="Times New Roman"/>
          <w:sz w:val="24"/>
          <w:szCs w:val="24"/>
        </w:rPr>
      </w:pPr>
      <w:r>
        <w:rPr>
          <w:rFonts w:ascii="Times New Roman" w:hAnsi="Times New Roman" w:cs="Times New Roman"/>
          <w:i/>
          <w:iCs/>
          <w:sz w:val="24"/>
          <w:szCs w:val="24"/>
        </w:rPr>
        <w:t>We followed suggestion from reviewer 3. We added the relevant literature suggested, and we added a paragraph to discuss the case of sit-and-wait predators.</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Each of the reviewers pointed out that the novelty of this work could be better articulated. Reviewer 3 has specifically asked that you address how this work relates to the previous study Portalier et al (2019), and how the material presented here is novel relative to the processes modeled in that paper.</w:t>
      </w:r>
    </w:p>
    <w:p w14:paraId="01B92F3D" w14:textId="44C6E179" w:rsidR="00991385" w:rsidRDefault="0048788A" w:rsidP="00AA6505">
      <w:pPr>
        <w:rPr>
          <w:rFonts w:ascii="Times New Roman" w:hAnsi="Times New Roman" w:cs="Times New Roman"/>
          <w:sz w:val="24"/>
          <w:szCs w:val="24"/>
        </w:rPr>
      </w:pPr>
      <w:r w:rsidRPr="0048788A">
        <w:rPr>
          <w:rFonts w:ascii="Times New Roman" w:hAnsi="Times New Roman" w:cs="Times New Roman"/>
          <w:i/>
          <w:iCs/>
          <w:sz w:val="24"/>
          <w:szCs w:val="24"/>
        </w:rPr>
        <w:t>We clarified this point.</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Below I have included a few additional comments / questions of my own:</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 xml:space="preserve">The effects of predator density on a predator’s per capita kill rate are now generally thought to be widespread. This mechanism is mentioned only in pasting towards the end of the manuscript (line 239-241). I agree that one could include other aspects associated to predation such as behavioral features into the model, but the reader is left wondering how this might be done or how it would improve model predictions. Which biological features specifically do you anticipate being important in reconciling the discrepancy between the predicted / observed data you present, and why? </w:t>
      </w:r>
      <w:commentRangeStart w:id="76"/>
      <w:r w:rsidR="00AA6505" w:rsidRPr="00027371">
        <w:rPr>
          <w:rFonts w:ascii="Times New Roman" w:hAnsi="Times New Roman" w:cs="Times New Roman"/>
          <w:sz w:val="24"/>
          <w:szCs w:val="24"/>
        </w:rPr>
        <w:t>My suggestion is that you consider briefly describing how incorporating the biological part (e.g., interference) could help explain discrepancies in observed vs. predicted parameters, and /or be built into this modelling framework.</w:t>
      </w:r>
      <w:commentRangeEnd w:id="76"/>
      <w:r w:rsidR="007A6EC2">
        <w:rPr>
          <w:rStyle w:val="Marquedecommentaire"/>
        </w:rPr>
        <w:commentReference w:id="76"/>
      </w:r>
    </w:p>
    <w:p w14:paraId="79BFBA30" w14:textId="17254109" w:rsidR="00EB4938" w:rsidRDefault="00242B71" w:rsidP="00AA6505">
      <w:pPr>
        <w:rPr>
          <w:rFonts w:ascii="Times New Roman" w:hAnsi="Times New Roman" w:cs="Times New Roman"/>
          <w:sz w:val="24"/>
          <w:szCs w:val="24"/>
        </w:rPr>
      </w:pPr>
      <w:r>
        <w:rPr>
          <w:rFonts w:ascii="Times New Roman" w:hAnsi="Times New Roman" w:cs="Times New Roman"/>
          <w:i/>
          <w:iCs/>
          <w:sz w:val="24"/>
          <w:szCs w:val="24"/>
        </w:rPr>
        <w:t>As mentioned earlier in the manuscript, the main source of improvement would come from a better mechanism for handling time (especially prey subjugation, and predator satiation).</w:t>
      </w:r>
      <w:r w:rsidR="00053F2B">
        <w:rPr>
          <w:rFonts w:ascii="Times New Roman" w:hAnsi="Times New Roman" w:cs="Times New Roman"/>
          <w:i/>
          <w:iCs/>
          <w:sz w:val="24"/>
          <w:szCs w:val="24"/>
        </w:rPr>
        <w:t xml:space="preserve"> The fact that smaller predators show a greater attack rate than predicted also suggest that </w:t>
      </w:r>
      <w:r w:rsidR="00F0180E">
        <w:rPr>
          <w:rFonts w:ascii="Times New Roman" w:hAnsi="Times New Roman" w:cs="Times New Roman"/>
          <w:i/>
          <w:iCs/>
          <w:sz w:val="24"/>
          <w:szCs w:val="24"/>
        </w:rPr>
        <w:t>improvement is needed in either small predator motion or prey detection.</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 xml:space="preserve">Within the proposed framework the functional response behaves as a Type II response, yet we know that other forms of the functional response better match empirical data sets. Interestingly, there has been some recent work indicating that crustaceans exhibit nearly double the proportion of sigmoidal functional responses (Holling type III) as compared to predatory fishes (Dunn and Hovel 2020 Biol Lett). </w:t>
      </w:r>
      <w:commentRangeStart w:id="77"/>
      <w:commentRangeStart w:id="78"/>
      <w:r w:rsidR="00AA6505" w:rsidRPr="00027371">
        <w:rPr>
          <w:rFonts w:ascii="Times New Roman" w:hAnsi="Times New Roman" w:cs="Times New Roman"/>
          <w:sz w:val="24"/>
          <w:szCs w:val="24"/>
        </w:rPr>
        <w:t xml:space="preserve">To what extent could the discrepancy in observed vs. predicted handling times be related to taxonomic differences (e.g., invertebrate / vertebrate)? </w:t>
      </w:r>
      <w:commentRangeEnd w:id="77"/>
      <w:r w:rsidR="00991385">
        <w:rPr>
          <w:rStyle w:val="Marquedecommentaire"/>
        </w:rPr>
        <w:commentReference w:id="77"/>
      </w:r>
      <w:commentRangeEnd w:id="78"/>
      <w:r w:rsidR="00E326D7">
        <w:rPr>
          <w:rStyle w:val="Marquedecommentaire"/>
        </w:rPr>
        <w:commentReference w:id="78"/>
      </w:r>
      <w:r w:rsidR="00AA6505" w:rsidRPr="00027371">
        <w:rPr>
          <w:rFonts w:ascii="Times New Roman" w:hAnsi="Times New Roman" w:cs="Times New Roman"/>
          <w:sz w:val="24"/>
          <w:szCs w:val="24"/>
        </w:rPr>
        <w:t xml:space="preserve">Moreover, Vucic-Pestic et al (2009) found that variation in predator–prey body-mass ratios could also impact the shape of the functional response (Type II vs. Type III). I think there would be value in briefly discussing if / how your framework might be revised to consider distinct functional response shapes (e.g., by altering assumptions within the underlying model). </w:t>
      </w:r>
    </w:p>
    <w:p w14:paraId="52A6C7E6" w14:textId="621C7A9D" w:rsidR="00AA6505" w:rsidRPr="0068051C" w:rsidRDefault="00EB4938" w:rsidP="00AA6505">
      <w:pPr>
        <w:rPr>
          <w:rFonts w:ascii="Times New Roman" w:hAnsi="Times New Roman" w:cs="Times New Roman"/>
          <w:i/>
          <w:iCs/>
          <w:sz w:val="24"/>
          <w:szCs w:val="24"/>
        </w:rPr>
      </w:pPr>
      <w:r w:rsidRPr="0068051C">
        <w:rPr>
          <w:rFonts w:ascii="Times New Roman" w:hAnsi="Times New Roman" w:cs="Times New Roman"/>
          <w:i/>
          <w:iCs/>
          <w:sz w:val="24"/>
          <w:szCs w:val="24"/>
        </w:rPr>
        <w:lastRenderedPageBreak/>
        <w:t>We agree that other types of functional responses should be considered (as reviewer 2 also mentioned). Actually, the model uses an encounter rate model from the literature (Rothschild and Osborn, 1988</w:t>
      </w:r>
      <w:r w:rsidR="003D226B" w:rsidRPr="0068051C">
        <w:rPr>
          <w:rFonts w:ascii="Times New Roman" w:hAnsi="Times New Roman" w:cs="Times New Roman"/>
          <w:i/>
          <w:iCs/>
          <w:sz w:val="24"/>
          <w:szCs w:val="24"/>
        </w:rPr>
        <w:t>). This model leads to a type-II functional response. Another model that would change encounter rate would need to another type of functional response.</w:t>
      </w:r>
      <w:r w:rsidR="0048788A">
        <w:rPr>
          <w:rFonts w:ascii="Times New Roman" w:hAnsi="Times New Roman" w:cs="Times New Roman"/>
          <w:i/>
          <w:iCs/>
          <w:sz w:val="24"/>
          <w:szCs w:val="24"/>
        </w:rPr>
        <w:t xml:space="preserve"> We addressed this comment in the revised manuscript.</w:t>
      </w:r>
      <w:r w:rsidR="00AA6505" w:rsidRPr="0068051C">
        <w:rPr>
          <w:rFonts w:ascii="Times New Roman" w:hAnsi="Times New Roman" w:cs="Times New Roman"/>
          <w:i/>
          <w:iCs/>
          <w:sz w:val="24"/>
          <w:szCs w:val="24"/>
        </w:rPr>
        <w:br/>
      </w:r>
    </w:p>
    <w:p w14:paraId="634F95F3" w14:textId="77777777" w:rsidR="00DD1E3C" w:rsidRDefault="00C356D3"/>
    <w:sectPr w:rsidR="00DD1E3C" w:rsidSect="005C366D">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rtalier Sebastien" w:date="2021-10-27T19:40:00Z" w:initials="PS">
    <w:p w14:paraId="5E813BF2" w14:textId="2483D6FD" w:rsidR="00E76C69" w:rsidRDefault="00E76C69">
      <w:pPr>
        <w:pStyle w:val="Commentaire"/>
      </w:pPr>
      <w:r>
        <w:rPr>
          <w:rStyle w:val="Marquedecommentaire"/>
        </w:rPr>
        <w:annotationRef/>
      </w:r>
      <w:r>
        <w:t>I do not know if this is enough and not too “brutal” for the reviewer (since we suggest that he/she did not understand that this is a perspective paper).</w:t>
      </w:r>
    </w:p>
  </w:comment>
  <w:comment w:id="1" w:author="Michel Loreau" w:date="2021-10-29T10:45:00Z" w:initials="ML">
    <w:p w14:paraId="07763052" w14:textId="316BD040" w:rsidR="00DB5F1C" w:rsidRDefault="00DB5F1C">
      <w:pPr>
        <w:pStyle w:val="Commentaire"/>
      </w:pPr>
      <w:r>
        <w:rPr>
          <w:rStyle w:val="Marquedecommentaire"/>
        </w:rPr>
        <w:annotationRef/>
      </w:r>
      <w:r>
        <w:t>Yes, this is too brutal. Be more diplomatic and more pedagogic if you want to convince the reviewer.</w:t>
      </w:r>
    </w:p>
  </w:comment>
  <w:comment w:id="2" w:author="Gregor Fussmann" w:date="2021-11-02T15:29:00Z" w:initials="GFP">
    <w:p w14:paraId="625C52BE" w14:textId="73435982" w:rsidR="00E437BF" w:rsidRDefault="00E437BF">
      <w:pPr>
        <w:pStyle w:val="Commentaire"/>
      </w:pPr>
      <w:r>
        <w:rPr>
          <w:rStyle w:val="Marquedecommentaire"/>
        </w:rPr>
        <w:annotationRef/>
      </w:r>
      <w:r>
        <w:t>Agreed. Maybe you could speculate what the reviewer means by “lack of some necessary elements of academic papers” (if true, this would be a problem even for a perspective paper) and then explain how the paper has all elements under the editorial instructions for this issue. You will also likely need to meet the reviewer half way and expand on the model effectiveness and result sections.</w:t>
      </w:r>
    </w:p>
  </w:comment>
  <w:comment w:id="3" w:author="Portalier Sebastien" w:date="2021-10-27T19:40:00Z" w:initials="PS">
    <w:p w14:paraId="70DB5B29" w14:textId="14800C5E" w:rsidR="00E76C69" w:rsidRDefault="00E76C69">
      <w:pPr>
        <w:pStyle w:val="Commentaire"/>
      </w:pPr>
      <w:r>
        <w:rPr>
          <w:rStyle w:val="Marquedecommentaire"/>
        </w:rPr>
        <w:annotationRef/>
      </w:r>
      <w:r>
        <w:t>I do not see the difference between this comment and the following one (model validation).</w:t>
      </w:r>
    </w:p>
  </w:comment>
  <w:comment w:id="4" w:author="Michel Loreau" w:date="2021-10-29T10:47:00Z" w:initials="ML">
    <w:p w14:paraId="1020E585" w14:textId="6841D428" w:rsidR="00DB5F1C" w:rsidRDefault="00DB5F1C">
      <w:pPr>
        <w:pStyle w:val="Commentaire"/>
      </w:pPr>
      <w:r>
        <w:rPr>
          <w:rStyle w:val="Marquedecommentaire"/>
        </w:rPr>
        <w:annotationRef/>
      </w:r>
      <w:r>
        <w:t>So make a reply to the two comments together.</w:t>
      </w:r>
    </w:p>
  </w:comment>
  <w:comment w:id="5" w:author="Portalier Sebastien" w:date="2021-10-28T01:31:00Z" w:initials="PS">
    <w:p w14:paraId="0B533D08" w14:textId="10BAC3FB" w:rsidR="001278F7" w:rsidRDefault="001278F7">
      <w:pPr>
        <w:pStyle w:val="Commentaire"/>
      </w:pPr>
      <w:r>
        <w:rPr>
          <w:rStyle w:val="Marquedecommentaire"/>
        </w:rPr>
        <w:annotationRef/>
      </w:r>
      <w:r>
        <w:t>I assume that it is related to the previous comment. Otherwise, since it is a perspective paper, do we need to present the results in full details?</w:t>
      </w:r>
    </w:p>
  </w:comment>
  <w:comment w:id="6" w:author="Michel Loreau" w:date="2021-10-29T10:47:00Z" w:initials="ML">
    <w:p w14:paraId="4074E7FC" w14:textId="6DC2C3E3" w:rsidR="00DB5F1C" w:rsidRDefault="00DB5F1C">
      <w:pPr>
        <w:pStyle w:val="Commentaire"/>
      </w:pPr>
      <w:r>
        <w:rPr>
          <w:rStyle w:val="Marquedecommentaire"/>
        </w:rPr>
        <w:annotationRef/>
      </w:r>
      <w:r>
        <w:t>That is what the reviewer is requesting…</w:t>
      </w:r>
    </w:p>
  </w:comment>
  <w:comment w:id="7" w:author="Portalier Sebastien" w:date="2021-10-28T01:34:00Z" w:initials="PS">
    <w:p w14:paraId="69581642" w14:textId="6D7BADDA" w:rsidR="001278F7" w:rsidRDefault="001278F7">
      <w:pPr>
        <w:pStyle w:val="Commentaire"/>
      </w:pPr>
      <w:r>
        <w:rPr>
          <w:rStyle w:val="Marquedecommentaire"/>
        </w:rPr>
        <w:annotationRef/>
      </w:r>
      <w:r>
        <w:t>Again, I think there is a misunderstanding about the goal of the paper.</w:t>
      </w:r>
    </w:p>
  </w:comment>
  <w:comment w:id="8" w:author="Michel Loreau" w:date="2021-10-29T10:48:00Z" w:initials="ML">
    <w:p w14:paraId="63E1DAD7" w14:textId="6D0CBDB4" w:rsidR="00DB5F1C" w:rsidRDefault="00DB5F1C">
      <w:pPr>
        <w:pStyle w:val="Commentaire"/>
      </w:pPr>
      <w:r>
        <w:rPr>
          <w:rStyle w:val="Marquedecommentaire"/>
        </w:rPr>
        <w:annotationRef/>
      </w:r>
      <w:r>
        <w:t>Perhaps, but the reviewer requests this information be clearer in the abstract.</w:t>
      </w:r>
    </w:p>
  </w:comment>
  <w:comment w:id="9" w:author="Portalier Sebastien" w:date="2021-10-27T19:47:00Z" w:initials="PS">
    <w:p w14:paraId="58C46C16" w14:textId="3EE61E50" w:rsidR="00E27A45" w:rsidRDefault="00E27A45">
      <w:pPr>
        <w:pStyle w:val="Commentaire"/>
      </w:pPr>
      <w:r>
        <w:rPr>
          <w:rStyle w:val="Marquedecommentaire"/>
        </w:rPr>
        <w:annotationRef/>
      </w:r>
      <w:r>
        <w:t>Again, is it enough?</w:t>
      </w:r>
      <w:r w:rsidR="001278F7">
        <w:t xml:space="preserve"> Should I repeat that again for the previous comment about the abstract?</w:t>
      </w:r>
    </w:p>
  </w:comment>
  <w:comment w:id="10" w:author="Portalier Sebastien" w:date="2021-10-27T19:52:00Z" w:initials="PS">
    <w:p w14:paraId="760265C1" w14:textId="6DBD43BC" w:rsidR="00E27A45" w:rsidRDefault="00E27A45">
      <w:pPr>
        <w:pStyle w:val="Commentaire"/>
      </w:pPr>
      <w:r>
        <w:rPr>
          <w:rStyle w:val="Marquedecommentaire"/>
        </w:rPr>
        <w:annotationRef/>
      </w:r>
      <w:r>
        <w:t xml:space="preserve">I do not understand at all this comment. Does anyone </w:t>
      </w:r>
      <w:r w:rsidR="006D4E97">
        <w:t>have</w:t>
      </w:r>
      <w:r>
        <w:t xml:space="preserve"> an idea?</w:t>
      </w:r>
    </w:p>
  </w:comment>
  <w:comment w:id="11" w:author="Michel Loreau" w:date="2021-10-29T10:49:00Z" w:initials="ML">
    <w:p w14:paraId="1CD69DA6" w14:textId="74EF0A3F" w:rsidR="00DB5F1C" w:rsidRDefault="00DB5F1C">
      <w:pPr>
        <w:pStyle w:val="Commentaire"/>
      </w:pPr>
      <w:r>
        <w:rPr>
          <w:rStyle w:val="Marquedecommentaire"/>
        </w:rPr>
        <w:annotationRef/>
      </w:r>
      <w:r>
        <w:t>The reviewer seems to want more details on the model and the results. Whether this is feasible is a length issue, but it needs to be addressed.</w:t>
      </w:r>
    </w:p>
  </w:comment>
  <w:comment w:id="12" w:author="Gregor Fussmann" w:date="2021-11-02T15:36:00Z" w:initials="GFP">
    <w:p w14:paraId="79CDCA82" w14:textId="21AA3CF3" w:rsidR="00E437BF" w:rsidRDefault="00E437BF">
      <w:pPr>
        <w:pStyle w:val="Commentaire"/>
      </w:pPr>
      <w:r>
        <w:rPr>
          <w:rStyle w:val="Marquedecommentaire"/>
        </w:rPr>
        <w:annotationRef/>
      </w:r>
      <w:r>
        <w:t>The reviewer isn’t asking for promotion of the paper, but thinks a better job could be done in pointing “out what insights can be provided by this kind of approach.” You need to expand.</w:t>
      </w:r>
    </w:p>
  </w:comment>
  <w:comment w:id="14" w:author="Gregor Fussmann" w:date="2021-11-02T15:38:00Z" w:initials="GFP">
    <w:p w14:paraId="783C9DAA" w14:textId="69044313" w:rsidR="0096268E" w:rsidRDefault="0096268E">
      <w:pPr>
        <w:pStyle w:val="Commentaire"/>
      </w:pPr>
      <w:r>
        <w:rPr>
          <w:rStyle w:val="Marquedecommentaire"/>
        </w:rPr>
        <w:annotationRef/>
      </w:r>
      <w:r>
        <w:t>Reviewer doesn’t mention “species.” Don’t raise new issues.</w:t>
      </w:r>
    </w:p>
  </w:comment>
  <w:comment w:id="18" w:author="Gregor Fussmann" w:date="2021-11-02T15:40:00Z" w:initials="GFP">
    <w:p w14:paraId="4BF3D9A5" w14:textId="0B191E74" w:rsidR="0096268E" w:rsidRDefault="0096268E">
      <w:pPr>
        <w:pStyle w:val="Commentaire"/>
      </w:pPr>
      <w:r>
        <w:rPr>
          <w:rStyle w:val="Marquedecommentaire"/>
        </w:rPr>
        <w:annotationRef/>
      </w:r>
      <w:r>
        <w:t>You need to address this as well. Not only the specific comments.</w:t>
      </w:r>
    </w:p>
  </w:comment>
  <w:comment w:id="19" w:author="Portalier Sebastien" w:date="2021-10-27T02:14:00Z" w:initials="PS">
    <w:p w14:paraId="63099585" w14:textId="7FC333E8" w:rsidR="00F21B27" w:rsidRDefault="00F21B27">
      <w:pPr>
        <w:pStyle w:val="Commentaire"/>
      </w:pPr>
      <w:r>
        <w:rPr>
          <w:rStyle w:val="Marquedecommentaire"/>
        </w:rPr>
        <w:annotationRef/>
      </w:r>
      <w:r>
        <w:t>Should we change the title as suggested?</w:t>
      </w:r>
    </w:p>
  </w:comment>
  <w:comment w:id="22" w:author="Gregor Fussmann" w:date="2021-11-02T15:42:00Z" w:initials="GFP">
    <w:p w14:paraId="7A90CD3E" w14:textId="77777777" w:rsidR="0096268E" w:rsidRDefault="0096268E">
      <w:pPr>
        <w:pStyle w:val="Commentaire"/>
      </w:pPr>
      <w:r>
        <w:rPr>
          <w:rStyle w:val="Marquedecommentaire"/>
        </w:rPr>
        <w:annotationRef/>
      </w:r>
      <w:r>
        <w:t>Explain how the change addresses the comment.</w:t>
      </w:r>
    </w:p>
    <w:p w14:paraId="638E2071" w14:textId="619392CD" w:rsidR="0096268E" w:rsidRDefault="0096268E">
      <w:pPr>
        <w:pStyle w:val="Commentaire"/>
      </w:pPr>
      <w:r>
        <w:t>Same for # 4, 6, 9</w:t>
      </w:r>
    </w:p>
  </w:comment>
  <w:comment w:id="28" w:author="Portalier Sebastien" w:date="2021-10-27T02:24:00Z" w:initials="PS">
    <w:p w14:paraId="39F24480" w14:textId="262343C8" w:rsidR="002F269F" w:rsidRDefault="002F269F">
      <w:pPr>
        <w:pStyle w:val="Commentaire"/>
      </w:pPr>
      <w:r>
        <w:rPr>
          <w:rStyle w:val="Marquedecommentaire"/>
        </w:rPr>
        <w:annotationRef/>
      </w:r>
      <w:r>
        <w:t>Same question as comment 1 from the same reviewer.</w:t>
      </w:r>
      <w:r w:rsidR="00174C6C">
        <w:t xml:space="preserve"> Should we change the title?</w:t>
      </w:r>
    </w:p>
  </w:comment>
  <w:comment w:id="29" w:author="Michel Loreau" w:date="2021-10-29T10:51:00Z" w:initials="ML">
    <w:p w14:paraId="116902E8" w14:textId="2AEA8DE3" w:rsidR="00DB5F1C" w:rsidRDefault="00DB5F1C">
      <w:pPr>
        <w:pStyle w:val="Commentaire"/>
      </w:pPr>
      <w:r>
        <w:rPr>
          <w:rStyle w:val="Marquedecommentaire"/>
        </w:rPr>
        <w:annotationRef/>
      </w:r>
      <w:r>
        <w:t>Why not?</w:t>
      </w:r>
    </w:p>
  </w:comment>
  <w:comment w:id="30" w:author="Gregor Fussmann" w:date="2021-11-02T15:43:00Z" w:initials="GFP">
    <w:p w14:paraId="7573A899" w14:textId="4CE33F11" w:rsidR="0096268E" w:rsidRDefault="0096268E">
      <w:pPr>
        <w:pStyle w:val="Commentaire"/>
      </w:pPr>
      <w:r>
        <w:rPr>
          <w:rStyle w:val="Marquedecommentaire"/>
        </w:rPr>
        <w:annotationRef/>
      </w:r>
      <w:r>
        <w:t>Agreed.</w:t>
      </w:r>
    </w:p>
  </w:comment>
  <w:comment w:id="36" w:author="Portalier Sebastien" w:date="2021-10-28T01:57:00Z" w:initials="PS">
    <w:p w14:paraId="3C9AA202" w14:textId="514A9864" w:rsidR="00BB0AD0" w:rsidRDefault="00BB0AD0">
      <w:pPr>
        <w:pStyle w:val="Commentaire"/>
      </w:pPr>
      <w:r>
        <w:rPr>
          <w:rStyle w:val="Marquedecommentaire"/>
        </w:rPr>
        <w:annotationRef/>
      </w:r>
      <w:r>
        <w:t>This is about our Functional Ecology paper. Should we say that it predicts 80-90% of pelagic interactions? Or should we need another metrics?</w:t>
      </w:r>
    </w:p>
  </w:comment>
  <w:comment w:id="37" w:author="Gregor Fussmann" w:date="2021-11-02T15:44:00Z" w:initials="GFP">
    <w:p w14:paraId="44F741F9" w14:textId="399BB700" w:rsidR="0096268E" w:rsidRDefault="0096268E">
      <w:pPr>
        <w:pStyle w:val="Commentaire"/>
      </w:pPr>
      <w:r>
        <w:rPr>
          <w:rStyle w:val="Marquedecommentaire"/>
        </w:rPr>
        <w:annotationRef/>
      </w:r>
      <w:r>
        <w:t>I think they are looking for some goodness of fit measure (such as R^2) rather than a non-quantified statement.</w:t>
      </w:r>
    </w:p>
  </w:comment>
  <w:comment w:id="39" w:author="Gregor Fussmann" w:date="2021-11-02T15:46:00Z" w:initials="GFP">
    <w:p w14:paraId="25C84F4C" w14:textId="53364475" w:rsidR="0096268E" w:rsidRDefault="0096268E">
      <w:pPr>
        <w:pStyle w:val="Commentaire"/>
      </w:pPr>
      <w:r>
        <w:rPr>
          <w:rStyle w:val="Marquedecommentaire"/>
        </w:rPr>
        <w:annotationRef/>
      </w:r>
      <w:r>
        <w:t>… there you have it explicitly.</w:t>
      </w:r>
    </w:p>
  </w:comment>
  <w:comment w:id="40" w:author="Portalier Sebastien" w:date="2021-10-27T21:46:00Z" w:initials="PS">
    <w:p w14:paraId="7E05306E" w14:textId="17339BF0" w:rsidR="00BB2F01" w:rsidRDefault="00BB2F01">
      <w:pPr>
        <w:pStyle w:val="Commentaire"/>
      </w:pPr>
      <w:r>
        <w:rPr>
          <w:rStyle w:val="Marquedecommentaire"/>
        </w:rPr>
        <w:annotationRef/>
      </w:r>
      <w:r>
        <w:t>I do not know if we should modify the text.</w:t>
      </w:r>
    </w:p>
  </w:comment>
  <w:comment w:id="41" w:author="Michel Loreau" w:date="2021-10-29T10:52:00Z" w:initials="ML">
    <w:p w14:paraId="03521150" w14:textId="6077B1A9" w:rsidR="00DB5F1C" w:rsidRDefault="00DB5F1C">
      <w:pPr>
        <w:pStyle w:val="Commentaire"/>
      </w:pPr>
      <w:r>
        <w:rPr>
          <w:rStyle w:val="Marquedecommentaire"/>
        </w:rPr>
        <w:annotationRef/>
      </w:r>
      <w:r>
        <w:t>This should be made clear in the main text.</w:t>
      </w:r>
    </w:p>
  </w:comment>
  <w:comment w:id="42" w:author="Portalier Sebastien" w:date="2021-10-27T02:36:00Z" w:initials="PS">
    <w:p w14:paraId="69450E03" w14:textId="01627762" w:rsidR="00B7414D" w:rsidRDefault="00B7414D">
      <w:pPr>
        <w:pStyle w:val="Commentaire"/>
      </w:pPr>
      <w:r>
        <w:rPr>
          <w:rStyle w:val="Marquedecommentaire"/>
        </w:rPr>
        <w:annotationRef/>
      </w:r>
      <w:r>
        <w:t>I do not know what to answer here.</w:t>
      </w:r>
    </w:p>
  </w:comment>
  <w:comment w:id="43" w:author="Gregor Fussmann" w:date="2021-11-02T15:50:00Z" w:initials="GFP">
    <w:p w14:paraId="69BDB8B6" w14:textId="7B949608" w:rsidR="002E1201" w:rsidRDefault="002E1201">
      <w:pPr>
        <w:pStyle w:val="Commentaire"/>
      </w:pPr>
      <w:r>
        <w:rPr>
          <w:rStyle w:val="Marquedecommentaire"/>
        </w:rPr>
        <w:annotationRef/>
      </w:r>
      <w:r>
        <w:t>You could discuss possible reasons why the model might systematically overestimate speed at low body mass and underestimate it at high mass.</w:t>
      </w:r>
    </w:p>
  </w:comment>
  <w:comment w:id="61" w:author="Portalier Sebastien" w:date="2021-10-27T21:58:00Z" w:initials="PS">
    <w:p w14:paraId="431CF7DD" w14:textId="16C2C43A" w:rsidR="00B949B1" w:rsidRDefault="00B949B1">
      <w:pPr>
        <w:pStyle w:val="Commentaire"/>
      </w:pPr>
      <w:r>
        <w:rPr>
          <w:rStyle w:val="Marquedecommentaire"/>
        </w:rPr>
        <w:annotationRef/>
      </w:r>
      <w:r>
        <w:t>Should we add anything in the text (figure 1 caption)?</w:t>
      </w:r>
    </w:p>
  </w:comment>
  <w:comment w:id="62" w:author="Gregor Fussmann" w:date="2021-11-02T15:53:00Z" w:initials="GFP">
    <w:p w14:paraId="7FCD429F" w14:textId="69D24473" w:rsidR="002E1201" w:rsidRDefault="002E1201">
      <w:pPr>
        <w:pStyle w:val="Commentaire"/>
      </w:pPr>
      <w:r>
        <w:rPr>
          <w:rStyle w:val="Marquedecommentaire"/>
        </w:rPr>
        <w:annotationRef/>
      </w:r>
      <w:r>
        <w:t>Better in the text than in the figure caption.</w:t>
      </w:r>
    </w:p>
  </w:comment>
  <w:comment w:id="63" w:author="Gregor Fussmann" w:date="2021-11-02T15:54:00Z" w:initials="GFP">
    <w:p w14:paraId="4298E20B" w14:textId="72AD27CA" w:rsidR="002E1201" w:rsidRDefault="002E1201">
      <w:pPr>
        <w:pStyle w:val="Commentaire"/>
      </w:pPr>
      <w:r>
        <w:rPr>
          <w:rStyle w:val="Marquedecommentaire"/>
        </w:rPr>
        <w:annotationRef/>
      </w:r>
      <w:r>
        <w:t>You replied to Reviewer 1 that we did this, but Reviewer 2 is not satisfied. Address.</w:t>
      </w:r>
    </w:p>
  </w:comment>
  <w:comment w:id="64" w:author="Gregor Fussmann" w:date="2021-11-02T15:56:00Z" w:initials="GFP">
    <w:p w14:paraId="77DC6B7D" w14:textId="048884A8" w:rsidR="002E1201" w:rsidRDefault="002E1201">
      <w:pPr>
        <w:pStyle w:val="Commentaire"/>
      </w:pPr>
      <w:r>
        <w:rPr>
          <w:rStyle w:val="Marquedecommentaire"/>
        </w:rPr>
        <w:annotationRef/>
      </w:r>
      <w:r>
        <w:t>It’s an important point. This may help to address some of Reviewer’s 1 concerns, without having a complete Results section.</w:t>
      </w:r>
    </w:p>
  </w:comment>
  <w:comment w:id="65" w:author="Gregor Fussmann" w:date="2021-11-02T15:58:00Z" w:initials="GFP">
    <w:p w14:paraId="083416F1" w14:textId="3E9E090B" w:rsidR="009B3B38" w:rsidRDefault="009B3B38">
      <w:pPr>
        <w:pStyle w:val="Commentaire"/>
      </w:pPr>
      <w:r>
        <w:rPr>
          <w:rStyle w:val="Marquedecommentaire"/>
        </w:rPr>
        <w:annotationRef/>
      </w:r>
      <w:r>
        <w:rPr>
          <w:rStyle w:val="Marquedecommentaire"/>
        </w:rPr>
        <w:annotationRef/>
      </w:r>
      <w:r>
        <w:t>Explain how the change addresses the comment.</w:t>
      </w:r>
    </w:p>
  </w:comment>
  <w:comment w:id="71" w:author="Portalier Sebastien" w:date="2021-10-26T04:24:00Z" w:initials="PS">
    <w:p w14:paraId="2D075DB9" w14:textId="798BCD43" w:rsidR="0078151B" w:rsidRDefault="0078151B">
      <w:pPr>
        <w:pStyle w:val="Commentaire"/>
      </w:pPr>
      <w:r>
        <w:rPr>
          <w:rStyle w:val="Marquedecommentaire"/>
        </w:rPr>
        <w:annotationRef/>
      </w:r>
      <w:r>
        <w:t xml:space="preserve">This paper is about size versus speed, turn rate, … I am not </w:t>
      </w:r>
      <w:r w:rsidR="0021267B">
        <w:t xml:space="preserve">sure that </w:t>
      </w:r>
      <w:r>
        <w:t>it fits here. It may be better cited in the previous paragraph.</w:t>
      </w:r>
    </w:p>
  </w:comment>
  <w:comment w:id="72" w:author="Michel Loreau" w:date="2021-10-29T10:53:00Z" w:initials="ML">
    <w:p w14:paraId="6AE78339" w14:textId="5A054F84" w:rsidR="00DB5F1C" w:rsidRDefault="00DB5F1C">
      <w:pPr>
        <w:pStyle w:val="Commentaire"/>
      </w:pPr>
      <w:r>
        <w:rPr>
          <w:rStyle w:val="Marquedecommentaire"/>
        </w:rPr>
        <w:annotationRef/>
      </w:r>
      <w:r>
        <w:t>Then why do not you cite it in the previous paragraph?</w:t>
      </w:r>
    </w:p>
  </w:comment>
  <w:comment w:id="73" w:author="Portalier Sebastien" w:date="2021-10-27T03:39:00Z" w:initials="PS">
    <w:p w14:paraId="44C933B2" w14:textId="6F536781" w:rsidR="0021267B" w:rsidRDefault="0021267B">
      <w:pPr>
        <w:pStyle w:val="Commentaire"/>
      </w:pPr>
      <w:r>
        <w:rPr>
          <w:rStyle w:val="Marquedecommentaire"/>
        </w:rPr>
        <w:annotationRef/>
      </w:r>
      <w:r>
        <w:t>The references are included in the metadata of the database. Should we also put them in the supplements (as suggested by the reviewer)?</w:t>
      </w:r>
    </w:p>
  </w:comment>
  <w:comment w:id="74" w:author="Michel Loreau" w:date="2021-10-29T10:56:00Z" w:initials="ML">
    <w:p w14:paraId="504EE53E" w14:textId="38C58E28" w:rsidR="00E326D7" w:rsidRDefault="00E326D7">
      <w:pPr>
        <w:pStyle w:val="Commentaire"/>
      </w:pPr>
      <w:r>
        <w:rPr>
          <w:rStyle w:val="Marquedecommentaire"/>
        </w:rPr>
        <w:annotationRef/>
      </w:r>
      <w:r>
        <w:t>Why not?</w:t>
      </w:r>
    </w:p>
  </w:comment>
  <w:comment w:id="75" w:author="Gregor Fussmann" w:date="2021-11-02T16:00:00Z" w:initials="GFP">
    <w:p w14:paraId="4FCDBD6B" w14:textId="7D7F821A" w:rsidR="009B3B38" w:rsidRDefault="009B3B38">
      <w:pPr>
        <w:pStyle w:val="Commentaire"/>
      </w:pPr>
      <w:r>
        <w:rPr>
          <w:rStyle w:val="Marquedecommentaire"/>
        </w:rPr>
        <w:annotationRef/>
      </w:r>
      <w:r>
        <w:t>If 2 reviewers and the editor request this, we will not get away without it. It is also a reasonable request, in my opinion.</w:t>
      </w:r>
    </w:p>
  </w:comment>
  <w:comment w:id="76" w:author="Portalier Sebastien" w:date="2021-10-28T03:43:00Z" w:initials="PS">
    <w:p w14:paraId="19AACB2F" w14:textId="4D7DACE4" w:rsidR="007A6EC2" w:rsidRDefault="007A6EC2">
      <w:pPr>
        <w:pStyle w:val="Commentaire"/>
      </w:pPr>
      <w:r>
        <w:rPr>
          <w:rStyle w:val="Marquedecommentaire"/>
        </w:rPr>
        <w:annotationRef/>
      </w:r>
      <w:r w:rsidR="000B45AE">
        <w:t xml:space="preserve">I began to answer, but it is not totally done. </w:t>
      </w:r>
      <w:r>
        <w:t>In the revision, we partially address this comment (the fact that additional features may be added for smaller organisms</w:t>
      </w:r>
      <w:r w:rsidR="0068051C">
        <w:t>, or satiation for handling time</w:t>
      </w:r>
      <w:r>
        <w:t xml:space="preserve">). I do not really see an easy way to add processes such as interference. </w:t>
      </w:r>
    </w:p>
  </w:comment>
  <w:comment w:id="77" w:author="Portalier Sebastien" w:date="2021-10-27T04:15:00Z" w:initials="PS">
    <w:p w14:paraId="68102425" w14:textId="21488501" w:rsidR="00991385" w:rsidRDefault="00991385">
      <w:pPr>
        <w:pStyle w:val="Commentaire"/>
      </w:pPr>
      <w:r>
        <w:rPr>
          <w:rStyle w:val="Marquedecommentaire"/>
        </w:rPr>
        <w:annotationRef/>
      </w:r>
      <w:r>
        <w:t>I do not know what to answer.</w:t>
      </w:r>
      <w:r w:rsidR="008219A2">
        <w:t xml:space="preserve"> Our approach tries to be general, but it is true that fish fins do not behave exactly like flagella (for example).</w:t>
      </w:r>
    </w:p>
  </w:comment>
  <w:comment w:id="78" w:author="Michel Loreau" w:date="2021-10-29T10:57:00Z" w:initials="ML">
    <w:p w14:paraId="0DEB5DD1" w14:textId="2E8CD670" w:rsidR="00E326D7" w:rsidRDefault="00E326D7">
      <w:pPr>
        <w:pStyle w:val="Commentaire"/>
      </w:pPr>
      <w:r>
        <w:rPr>
          <w:rStyle w:val="Marquedecommentaire"/>
        </w:rPr>
        <w:annotationRef/>
      </w:r>
      <w:r>
        <w:t>Then why do not you discuss these 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13BF2" w15:done="0"/>
  <w15:commentEx w15:paraId="07763052" w15:paraIdParent="5E813BF2" w15:done="0"/>
  <w15:commentEx w15:paraId="625C52BE" w15:paraIdParent="5E813BF2" w15:done="0"/>
  <w15:commentEx w15:paraId="70DB5B29" w15:done="1"/>
  <w15:commentEx w15:paraId="1020E585" w15:paraIdParent="70DB5B29" w15:done="1"/>
  <w15:commentEx w15:paraId="0B533D08" w15:done="0"/>
  <w15:commentEx w15:paraId="4074E7FC" w15:paraIdParent="0B533D08" w15:done="0"/>
  <w15:commentEx w15:paraId="69581642" w15:done="0"/>
  <w15:commentEx w15:paraId="63E1DAD7" w15:paraIdParent="69581642" w15:done="0"/>
  <w15:commentEx w15:paraId="58C46C16" w15:done="0"/>
  <w15:commentEx w15:paraId="760265C1" w15:done="0"/>
  <w15:commentEx w15:paraId="1CD69DA6" w15:paraIdParent="760265C1" w15:done="0"/>
  <w15:commentEx w15:paraId="79CDCA82" w15:done="0"/>
  <w15:commentEx w15:paraId="783C9DAA" w15:done="1"/>
  <w15:commentEx w15:paraId="4BF3D9A5" w15:done="0"/>
  <w15:commentEx w15:paraId="63099585" w15:done="1"/>
  <w15:commentEx w15:paraId="638E2071" w15:done="1"/>
  <w15:commentEx w15:paraId="39F24480" w15:done="1"/>
  <w15:commentEx w15:paraId="116902E8" w15:paraIdParent="39F24480" w15:done="1"/>
  <w15:commentEx w15:paraId="7573A899" w15:paraIdParent="39F24480" w15:done="1"/>
  <w15:commentEx w15:paraId="3C9AA202" w15:done="0"/>
  <w15:commentEx w15:paraId="44F741F9" w15:paraIdParent="3C9AA202" w15:done="0"/>
  <w15:commentEx w15:paraId="25C84F4C" w15:done="0"/>
  <w15:commentEx w15:paraId="7E05306E" w15:done="0"/>
  <w15:commentEx w15:paraId="03521150" w15:paraIdParent="7E05306E" w15:done="0"/>
  <w15:commentEx w15:paraId="69450E03" w15:done="1"/>
  <w15:commentEx w15:paraId="69BDB8B6" w15:paraIdParent="69450E03" w15:done="1"/>
  <w15:commentEx w15:paraId="431CF7DD" w15:done="1"/>
  <w15:commentEx w15:paraId="7FCD429F" w15:paraIdParent="431CF7DD" w15:done="1"/>
  <w15:commentEx w15:paraId="4298E20B" w15:done="0"/>
  <w15:commentEx w15:paraId="77DC6B7D" w15:done="0"/>
  <w15:commentEx w15:paraId="083416F1" w15:done="1"/>
  <w15:commentEx w15:paraId="2D075DB9" w15:done="0"/>
  <w15:commentEx w15:paraId="6AE78339" w15:paraIdParent="2D075DB9" w15:done="0"/>
  <w15:commentEx w15:paraId="44C933B2" w15:done="0"/>
  <w15:commentEx w15:paraId="504EE53E" w15:paraIdParent="44C933B2" w15:done="0"/>
  <w15:commentEx w15:paraId="4FCDBD6B" w15:done="0"/>
  <w15:commentEx w15:paraId="19AACB2F" w15:done="0"/>
  <w15:commentEx w15:paraId="68102425" w15:done="0"/>
  <w15:commentEx w15:paraId="0DEB5DD1" w15:paraIdParent="68102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2997" w16cex:dateUtc="2021-10-27T17:40:00Z"/>
  <w16cex:commentExtensible w16cex:durableId="25264F6E" w16cex:dateUtc="2021-10-29T08:45:00Z"/>
  <w16cex:commentExtensible w16cex:durableId="252B9188" w16cex:dateUtc="2021-11-02T14:29:00Z"/>
  <w16cex:commentExtensible w16cex:durableId="252429AE" w16cex:dateUtc="2021-10-27T17:40:00Z"/>
  <w16cex:commentExtensible w16cex:durableId="25264FB8" w16cex:dateUtc="2021-10-29T08:47:00Z"/>
  <w16cex:commentExtensible w16cex:durableId="25247BFD" w16cex:dateUtc="2021-10-27T23:31:00Z"/>
  <w16cex:commentExtensible w16cex:durableId="25264FDF" w16cex:dateUtc="2021-10-29T08:47:00Z"/>
  <w16cex:commentExtensible w16cex:durableId="25247C92" w16cex:dateUtc="2021-10-27T23:34:00Z"/>
  <w16cex:commentExtensible w16cex:durableId="25264FF6" w16cex:dateUtc="2021-10-29T08:48:00Z"/>
  <w16cex:commentExtensible w16cex:durableId="25242B35" w16cex:dateUtc="2021-10-27T17:47:00Z"/>
  <w16cex:commentExtensible w16cex:durableId="25242C61" w16cex:dateUtc="2021-10-27T17:52:00Z"/>
  <w16cex:commentExtensible w16cex:durableId="25265050" w16cex:dateUtc="2021-10-29T08:49:00Z"/>
  <w16cex:commentExtensible w16cex:durableId="252B931C" w16cex:dateUtc="2021-11-02T14:36:00Z"/>
  <w16cex:commentExtensible w16cex:durableId="252B93BD" w16cex:dateUtc="2021-11-02T14:38:00Z"/>
  <w16cex:commentExtensible w16cex:durableId="252B9427" w16cex:dateUtc="2021-11-02T14:40:00Z"/>
  <w16cex:commentExtensible w16cex:durableId="25233489" w16cex:dateUtc="2021-10-27T00:14:00Z"/>
  <w16cex:commentExtensible w16cex:durableId="252B9482" w16cex:dateUtc="2021-11-02T14:42:00Z"/>
  <w16cex:commentExtensible w16cex:durableId="252336E7" w16cex:dateUtc="2021-10-27T00:24:00Z"/>
  <w16cex:commentExtensible w16cex:durableId="252650B9" w16cex:dateUtc="2021-10-29T08:51:00Z"/>
  <w16cex:commentExtensible w16cex:durableId="252B94EF" w16cex:dateUtc="2021-11-02T14:43:00Z"/>
  <w16cex:commentExtensible w16cex:durableId="252481F8" w16cex:dateUtc="2021-10-27T23:57:00Z"/>
  <w16cex:commentExtensible w16cex:durableId="252B951C" w16cex:dateUtc="2021-11-02T14:44:00Z"/>
  <w16cex:commentExtensible w16cex:durableId="252B9590" w16cex:dateUtc="2021-11-02T14:46:00Z"/>
  <w16cex:commentExtensible w16cex:durableId="2524471F" w16cex:dateUtc="2021-10-27T19:46:00Z"/>
  <w16cex:commentExtensible w16cex:durableId="252650E7" w16cex:dateUtc="2021-10-29T08:52:00Z"/>
  <w16cex:commentExtensible w16cex:durableId="2523399E" w16cex:dateUtc="2021-10-27T00:36:00Z"/>
  <w16cex:commentExtensible w16cex:durableId="252B9679" w16cex:dateUtc="2021-11-02T14:50:00Z"/>
  <w16cex:commentExtensible w16cex:durableId="252449F5" w16cex:dateUtc="2021-10-27T19:58:00Z"/>
  <w16cex:commentExtensible w16cex:durableId="252B9716" w16cex:dateUtc="2021-11-02T14:53:00Z"/>
  <w16cex:commentExtensible w16cex:durableId="252B975B" w16cex:dateUtc="2021-11-02T14:54:00Z"/>
  <w16cex:commentExtensible w16cex:durableId="252B97E0" w16cex:dateUtc="2021-11-02T14:56:00Z"/>
  <w16cex:commentExtensible w16cex:durableId="252B984D" w16cex:dateUtc="2021-11-02T14:58:00Z"/>
  <w16cex:commentExtensible w16cex:durableId="25220196" w16cex:dateUtc="2021-10-26T02:24:00Z"/>
  <w16cex:commentExtensible w16cex:durableId="25265128" w16cex:dateUtc="2021-10-29T08:53:00Z"/>
  <w16cex:commentExtensible w16cex:durableId="2523488E" w16cex:dateUtc="2021-10-27T01:39:00Z"/>
  <w16cex:commentExtensible w16cex:durableId="252651D1" w16cex:dateUtc="2021-10-29T08:56:00Z"/>
  <w16cex:commentExtensible w16cex:durableId="252B98C5" w16cex:dateUtc="2021-11-02T15:00:00Z"/>
  <w16cex:commentExtensible w16cex:durableId="25249ADE" w16cex:dateUtc="2021-10-28T01:43:00Z"/>
  <w16cex:commentExtensible w16cex:durableId="252350E4" w16cex:dateUtc="2021-10-27T02:15:00Z"/>
  <w16cex:commentExtensible w16cex:durableId="25265219" w16cex:dateUtc="2021-10-29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13BF2" w16cid:durableId="25242997"/>
  <w16cid:commentId w16cid:paraId="07763052" w16cid:durableId="25264F6E"/>
  <w16cid:commentId w16cid:paraId="625C52BE" w16cid:durableId="252B9188"/>
  <w16cid:commentId w16cid:paraId="70DB5B29" w16cid:durableId="252429AE"/>
  <w16cid:commentId w16cid:paraId="1020E585" w16cid:durableId="25264FB8"/>
  <w16cid:commentId w16cid:paraId="0B533D08" w16cid:durableId="25247BFD"/>
  <w16cid:commentId w16cid:paraId="4074E7FC" w16cid:durableId="25264FDF"/>
  <w16cid:commentId w16cid:paraId="69581642" w16cid:durableId="25247C92"/>
  <w16cid:commentId w16cid:paraId="63E1DAD7" w16cid:durableId="25264FF6"/>
  <w16cid:commentId w16cid:paraId="58C46C16" w16cid:durableId="25242B35"/>
  <w16cid:commentId w16cid:paraId="760265C1" w16cid:durableId="25242C61"/>
  <w16cid:commentId w16cid:paraId="1CD69DA6" w16cid:durableId="25265050"/>
  <w16cid:commentId w16cid:paraId="79CDCA82" w16cid:durableId="252B931C"/>
  <w16cid:commentId w16cid:paraId="783C9DAA" w16cid:durableId="252B93BD"/>
  <w16cid:commentId w16cid:paraId="4BF3D9A5" w16cid:durableId="252B9427"/>
  <w16cid:commentId w16cid:paraId="63099585" w16cid:durableId="25233489"/>
  <w16cid:commentId w16cid:paraId="638E2071" w16cid:durableId="252B9482"/>
  <w16cid:commentId w16cid:paraId="39F24480" w16cid:durableId="252336E7"/>
  <w16cid:commentId w16cid:paraId="116902E8" w16cid:durableId="252650B9"/>
  <w16cid:commentId w16cid:paraId="7573A899" w16cid:durableId="252B94EF"/>
  <w16cid:commentId w16cid:paraId="3C9AA202" w16cid:durableId="252481F8"/>
  <w16cid:commentId w16cid:paraId="44F741F9" w16cid:durableId="252B951C"/>
  <w16cid:commentId w16cid:paraId="25C84F4C" w16cid:durableId="252B9590"/>
  <w16cid:commentId w16cid:paraId="7E05306E" w16cid:durableId="2524471F"/>
  <w16cid:commentId w16cid:paraId="03521150" w16cid:durableId="252650E7"/>
  <w16cid:commentId w16cid:paraId="69450E03" w16cid:durableId="2523399E"/>
  <w16cid:commentId w16cid:paraId="69BDB8B6" w16cid:durableId="252B9679"/>
  <w16cid:commentId w16cid:paraId="431CF7DD" w16cid:durableId="252449F5"/>
  <w16cid:commentId w16cid:paraId="7FCD429F" w16cid:durableId="252B9716"/>
  <w16cid:commentId w16cid:paraId="4298E20B" w16cid:durableId="252B975B"/>
  <w16cid:commentId w16cid:paraId="77DC6B7D" w16cid:durableId="252B97E0"/>
  <w16cid:commentId w16cid:paraId="083416F1" w16cid:durableId="252B984D"/>
  <w16cid:commentId w16cid:paraId="2D075DB9" w16cid:durableId="25220196"/>
  <w16cid:commentId w16cid:paraId="6AE78339" w16cid:durableId="25265128"/>
  <w16cid:commentId w16cid:paraId="44C933B2" w16cid:durableId="2523488E"/>
  <w16cid:commentId w16cid:paraId="504EE53E" w16cid:durableId="252651D1"/>
  <w16cid:commentId w16cid:paraId="4FCDBD6B" w16cid:durableId="252B98C5"/>
  <w16cid:commentId w16cid:paraId="19AACB2F" w16cid:durableId="25249ADE"/>
  <w16cid:commentId w16cid:paraId="68102425" w16cid:durableId="252350E4"/>
  <w16cid:commentId w16cid:paraId="0DEB5DD1" w16cid:durableId="252652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rson w15:author="Gregor Fussmann">
    <w15:presenceInfo w15:providerId="AD" w15:userId="S::gregor.fussmann@mcgill.ca::24687617-e0de-4038-8b08-0330c011a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5"/>
    <w:rsid w:val="000244CA"/>
    <w:rsid w:val="00024F35"/>
    <w:rsid w:val="00053F2B"/>
    <w:rsid w:val="00077617"/>
    <w:rsid w:val="00094F7F"/>
    <w:rsid w:val="000B45AE"/>
    <w:rsid w:val="001278F7"/>
    <w:rsid w:val="001620FA"/>
    <w:rsid w:val="001621B4"/>
    <w:rsid w:val="00174C6C"/>
    <w:rsid w:val="0021267B"/>
    <w:rsid w:val="0021601F"/>
    <w:rsid w:val="002335F5"/>
    <w:rsid w:val="00242B71"/>
    <w:rsid w:val="00245584"/>
    <w:rsid w:val="00246D07"/>
    <w:rsid w:val="002949D0"/>
    <w:rsid w:val="002A10E0"/>
    <w:rsid w:val="002D130C"/>
    <w:rsid w:val="002E1201"/>
    <w:rsid w:val="002F269F"/>
    <w:rsid w:val="003169E6"/>
    <w:rsid w:val="00321399"/>
    <w:rsid w:val="003D226B"/>
    <w:rsid w:val="00400A8B"/>
    <w:rsid w:val="0041471E"/>
    <w:rsid w:val="00444372"/>
    <w:rsid w:val="0048788A"/>
    <w:rsid w:val="004A44E1"/>
    <w:rsid w:val="004C08E4"/>
    <w:rsid w:val="00515BDD"/>
    <w:rsid w:val="00536416"/>
    <w:rsid w:val="00556EF0"/>
    <w:rsid w:val="005C3AFC"/>
    <w:rsid w:val="005E08CF"/>
    <w:rsid w:val="005F0AD5"/>
    <w:rsid w:val="00627D89"/>
    <w:rsid w:val="00627DEF"/>
    <w:rsid w:val="00647D67"/>
    <w:rsid w:val="006529E4"/>
    <w:rsid w:val="00655D6B"/>
    <w:rsid w:val="00673EBF"/>
    <w:rsid w:val="00675FE7"/>
    <w:rsid w:val="00676C0C"/>
    <w:rsid w:val="0068051C"/>
    <w:rsid w:val="006C12EC"/>
    <w:rsid w:val="006D1CB5"/>
    <w:rsid w:val="006D4E97"/>
    <w:rsid w:val="00714186"/>
    <w:rsid w:val="007477D7"/>
    <w:rsid w:val="007543C8"/>
    <w:rsid w:val="0076749D"/>
    <w:rsid w:val="00771B26"/>
    <w:rsid w:val="0078151B"/>
    <w:rsid w:val="007A6EC2"/>
    <w:rsid w:val="007B0345"/>
    <w:rsid w:val="00813719"/>
    <w:rsid w:val="008219A2"/>
    <w:rsid w:val="0083117C"/>
    <w:rsid w:val="008370D3"/>
    <w:rsid w:val="00851797"/>
    <w:rsid w:val="008542E0"/>
    <w:rsid w:val="00860D8A"/>
    <w:rsid w:val="008A3770"/>
    <w:rsid w:val="008D73E1"/>
    <w:rsid w:val="0096268E"/>
    <w:rsid w:val="00991385"/>
    <w:rsid w:val="009A0CEB"/>
    <w:rsid w:val="009B3B38"/>
    <w:rsid w:val="00A25490"/>
    <w:rsid w:val="00A2593E"/>
    <w:rsid w:val="00A7468A"/>
    <w:rsid w:val="00A932B7"/>
    <w:rsid w:val="00A93A60"/>
    <w:rsid w:val="00AA6505"/>
    <w:rsid w:val="00AA7D50"/>
    <w:rsid w:val="00B11D92"/>
    <w:rsid w:val="00B633C0"/>
    <w:rsid w:val="00B67BBF"/>
    <w:rsid w:val="00B7414D"/>
    <w:rsid w:val="00B75FDC"/>
    <w:rsid w:val="00B949B1"/>
    <w:rsid w:val="00BA103E"/>
    <w:rsid w:val="00BB0AD0"/>
    <w:rsid w:val="00BB2F01"/>
    <w:rsid w:val="00BB50EF"/>
    <w:rsid w:val="00BD51FC"/>
    <w:rsid w:val="00BF54DA"/>
    <w:rsid w:val="00C356D3"/>
    <w:rsid w:val="00C42CF7"/>
    <w:rsid w:val="00C522B0"/>
    <w:rsid w:val="00C7209C"/>
    <w:rsid w:val="00CA636E"/>
    <w:rsid w:val="00CB4B21"/>
    <w:rsid w:val="00CE446E"/>
    <w:rsid w:val="00D32DAA"/>
    <w:rsid w:val="00D355F2"/>
    <w:rsid w:val="00D35798"/>
    <w:rsid w:val="00D56800"/>
    <w:rsid w:val="00D95C8D"/>
    <w:rsid w:val="00DB5F1C"/>
    <w:rsid w:val="00DC6860"/>
    <w:rsid w:val="00E27A45"/>
    <w:rsid w:val="00E326D7"/>
    <w:rsid w:val="00E437BF"/>
    <w:rsid w:val="00E76C69"/>
    <w:rsid w:val="00E943BD"/>
    <w:rsid w:val="00EB4938"/>
    <w:rsid w:val="00EE3A09"/>
    <w:rsid w:val="00F0180E"/>
    <w:rsid w:val="00F21B27"/>
    <w:rsid w:val="00F434AC"/>
    <w:rsid w:val="00F456D5"/>
    <w:rsid w:val="00F67974"/>
    <w:rsid w:val="00F725F9"/>
    <w:rsid w:val="00F85108"/>
    <w:rsid w:val="00F93F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4946"/>
  <w15:chartTrackingRefBased/>
  <w15:docId w15:val="{782D1BE6-7AC1-449C-8A6A-D322B8BB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A6505"/>
    <w:rPr>
      <w:color w:val="0000FF"/>
      <w:u w:val="single"/>
    </w:rPr>
  </w:style>
  <w:style w:type="character" w:styleId="Marquedecommentaire">
    <w:name w:val="annotation reference"/>
    <w:basedOn w:val="Policepardfaut"/>
    <w:uiPriority w:val="99"/>
    <w:semiHidden/>
    <w:unhideWhenUsed/>
    <w:rsid w:val="0078151B"/>
    <w:rPr>
      <w:sz w:val="16"/>
      <w:szCs w:val="16"/>
    </w:rPr>
  </w:style>
  <w:style w:type="paragraph" w:styleId="Commentaire">
    <w:name w:val="annotation text"/>
    <w:basedOn w:val="Normal"/>
    <w:link w:val="CommentaireCar"/>
    <w:uiPriority w:val="99"/>
    <w:semiHidden/>
    <w:unhideWhenUsed/>
    <w:rsid w:val="0078151B"/>
    <w:pPr>
      <w:spacing w:line="240" w:lineRule="auto"/>
    </w:pPr>
    <w:rPr>
      <w:sz w:val="20"/>
      <w:szCs w:val="20"/>
    </w:rPr>
  </w:style>
  <w:style w:type="character" w:customStyle="1" w:styleId="CommentaireCar">
    <w:name w:val="Commentaire Car"/>
    <w:basedOn w:val="Policepardfaut"/>
    <w:link w:val="Commentaire"/>
    <w:uiPriority w:val="99"/>
    <w:semiHidden/>
    <w:rsid w:val="0078151B"/>
    <w:rPr>
      <w:sz w:val="20"/>
      <w:szCs w:val="20"/>
    </w:rPr>
  </w:style>
  <w:style w:type="paragraph" w:styleId="Objetducommentaire">
    <w:name w:val="annotation subject"/>
    <w:basedOn w:val="Commentaire"/>
    <w:next w:val="Commentaire"/>
    <w:link w:val="ObjetducommentaireCar"/>
    <w:uiPriority w:val="99"/>
    <w:semiHidden/>
    <w:unhideWhenUsed/>
    <w:rsid w:val="0078151B"/>
    <w:rPr>
      <w:b/>
      <w:bCs/>
    </w:rPr>
  </w:style>
  <w:style w:type="character" w:customStyle="1" w:styleId="ObjetducommentaireCar">
    <w:name w:val="Objet du commentaire Car"/>
    <w:basedOn w:val="CommentaireCar"/>
    <w:link w:val="Objetducommentaire"/>
    <w:uiPriority w:val="99"/>
    <w:semiHidden/>
    <w:rsid w:val="0078151B"/>
    <w:rPr>
      <w:b/>
      <w:bCs/>
      <w:sz w:val="20"/>
      <w:szCs w:val="20"/>
    </w:rPr>
  </w:style>
  <w:style w:type="paragraph" w:styleId="Rvision">
    <w:name w:val="Revision"/>
    <w:hidden/>
    <w:uiPriority w:val="99"/>
    <w:semiHidden/>
    <w:rsid w:val="006805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3436</Words>
  <Characters>19587</Characters>
  <Application>Microsoft Office Word</Application>
  <DocSecurity>0</DocSecurity>
  <Lines>163</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18</cp:revision>
  <dcterms:created xsi:type="dcterms:W3CDTF">2021-11-02T15:03:00Z</dcterms:created>
  <dcterms:modified xsi:type="dcterms:W3CDTF">2021-11-14T05:14:00Z</dcterms:modified>
</cp:coreProperties>
</file>